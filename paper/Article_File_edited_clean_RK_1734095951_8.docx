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5257" w14:textId="77777777" w:rsidR="00A116D6" w:rsidRPr="00D31362" w:rsidRDefault="00A116D6" w:rsidP="00D31362">
      <w:pPr>
        <w:pStyle w:val="RBbodyindent"/>
        <w:rPr>
          <w:rFonts w:eastAsia="Times New Roman"/>
          <w:color w:val="C00000"/>
        </w:rPr>
      </w:pPr>
    </w:p>
    <w:p w14:paraId="03D85DD2" w14:textId="75F3D714" w:rsidR="00C56789" w:rsidRPr="009850E6" w:rsidRDefault="00607184" w:rsidP="009850E6">
      <w:pPr>
        <w:widowControl w:val="0"/>
        <w:pBdr>
          <w:top w:val="nil"/>
          <w:left w:val="nil"/>
          <w:bottom w:val="nil"/>
          <w:right w:val="nil"/>
          <w:between w:val="nil"/>
        </w:pBdr>
        <w:tabs>
          <w:tab w:val="left" w:pos="283"/>
        </w:tabs>
        <w:spacing w:after="240"/>
        <w:rPr>
          <w:rFonts w:ascii="Franklin Gothic Medium" w:eastAsia="Libre Franklin Medium" w:hAnsi="Franklin Gothic Medium" w:cs="Libre Franklin Medium"/>
          <w:b/>
          <w:color w:val="000000"/>
          <w:sz w:val="48"/>
          <w:szCs w:val="48"/>
        </w:rPr>
      </w:pPr>
      <w:r w:rsidRPr="00D31362">
        <w:rPr>
          <w:noProof/>
          <w:lang w:val="en-US" w:eastAsia="en-US"/>
        </w:rPr>
        <w:drawing>
          <wp:anchor distT="0" distB="0" distL="114300" distR="114300" simplePos="0" relativeHeight="251658239" behindDoc="1" locked="1" layoutInCell="1" allowOverlap="1" wp14:anchorId="1F343831" wp14:editId="315C6E84">
            <wp:simplePos x="0" y="0"/>
            <wp:positionH relativeFrom="page">
              <wp:posOffset>471488</wp:posOffset>
            </wp:positionH>
            <wp:positionV relativeFrom="page">
              <wp:posOffset>578644</wp:posOffset>
            </wp:positionV>
            <wp:extent cx="6552000" cy="230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6552000" cy="230400"/>
                    </a:xfrm>
                    <a:prstGeom prst="rect">
                      <a:avLst/>
                    </a:prstGeom>
                  </pic:spPr>
                </pic:pic>
              </a:graphicData>
            </a:graphic>
            <wp14:sizeRelH relativeFrom="margin">
              <wp14:pctWidth>0</wp14:pctWidth>
            </wp14:sizeRelH>
            <wp14:sizeRelV relativeFrom="margin">
              <wp14:pctHeight>0</wp14:pctHeight>
            </wp14:sizeRelV>
          </wp:anchor>
        </w:drawing>
      </w:r>
      <w:r w:rsidR="00667BCB" w:rsidRPr="004D76E9">
        <w:rPr>
          <w:rFonts w:ascii="Franklin Gothic Medium" w:eastAsia="Libre Franklin Medium" w:hAnsi="Franklin Gothic Medium" w:cs="Libre Franklin Medium"/>
          <w:b/>
          <w:noProof/>
          <w:color w:val="000000"/>
          <w:sz w:val="48"/>
          <w:szCs w:val="48"/>
          <w:lang w:val="en-US" w:eastAsia="en-US"/>
        </w:rPr>
        <w:drawing>
          <wp:anchor distT="0" distB="0" distL="0" distR="0" simplePos="0" relativeHeight="251675648" behindDoc="1" locked="0" layoutInCell="1" hidden="0" allowOverlap="1" wp14:anchorId="22E12399" wp14:editId="321F74C2">
            <wp:simplePos x="0" y="0"/>
            <wp:positionH relativeFrom="page">
              <wp:posOffset>471488</wp:posOffset>
            </wp:positionH>
            <wp:positionV relativeFrom="page">
              <wp:posOffset>578644</wp:posOffset>
            </wp:positionV>
            <wp:extent cx="6552000" cy="230400"/>
            <wp:effectExtent l="0" t="0" r="0" b="0"/>
            <wp:wrapNone/>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52000" cy="230400"/>
                    </a:xfrm>
                    <a:prstGeom prst="rect">
                      <a:avLst/>
                    </a:prstGeom>
                    <a:ln/>
                  </pic:spPr>
                </pic:pic>
              </a:graphicData>
            </a:graphic>
          </wp:anchor>
        </w:drawing>
      </w:r>
      <w:r w:rsidR="009850E6">
        <w:rPr>
          <w:rFonts w:ascii="Franklin Gothic Medium" w:eastAsia="Libre Franklin Medium" w:hAnsi="Franklin Gothic Medium" w:cs="Libre Franklin Medium"/>
          <w:b/>
          <w:color w:val="000000"/>
          <w:sz w:val="48"/>
          <w:szCs w:val="48"/>
        </w:rPr>
        <w:t>Majorities genuinely support global redistributive and cli</w:t>
      </w:r>
      <w:r w:rsidR="009850E6" w:rsidRPr="009850E6">
        <w:rPr>
          <w:rFonts w:ascii="Franklin Gothic Medium" w:eastAsia="Libre Franklin Medium" w:hAnsi="Franklin Gothic Medium" w:cs="Libre Franklin Medium"/>
          <w:b/>
          <w:color w:val="000000"/>
          <w:sz w:val="48"/>
          <w:szCs w:val="48"/>
        </w:rPr>
        <w:t>mate policies worldwide</w:t>
      </w:r>
    </w:p>
    <w:p w14:paraId="01EE9689" w14:textId="775DCEA8" w:rsidR="00DD5487" w:rsidRPr="00C52316" w:rsidRDefault="00833B54" w:rsidP="00DD5487">
      <w:pPr>
        <w:pStyle w:val="RBStandfirst"/>
        <w:rPr>
          <w:lang w:val="en-US"/>
        </w:rPr>
      </w:pPr>
      <w:r>
        <w:t xml:space="preserve">Surveys in 20 countries reveal strong public support for global policies such as a tax on millionaires financing low-income countries or a carbon price financing </w:t>
      </w:r>
      <w:r w:rsidR="00F2444A">
        <w:t>a global basic income</w:t>
      </w:r>
      <w:r>
        <w:t xml:space="preserve">. Survey experiments in Western countries confirm that support is sincere and that </w:t>
      </w:r>
      <w:r w:rsidR="00637BC8">
        <w:t>citizens prefer political platforms that include global redistribution policies</w:t>
      </w:r>
      <w:r>
        <w:t>.</w:t>
      </w:r>
    </w:p>
    <w:p w14:paraId="3911C16A" w14:textId="555BD1BC" w:rsidR="00EC450B" w:rsidRDefault="002465E8" w:rsidP="003962C2">
      <w:pPr>
        <w:pStyle w:val="RBCitation"/>
        <w:rPr>
          <w:color w:val="A6A6A6" w:themeColor="background1" w:themeShade="A6"/>
        </w:rPr>
      </w:pPr>
      <w:r w:rsidRPr="00A116D6">
        <w:rPr>
          <w:rStyle w:val="Semibold"/>
          <w:color w:val="A6A6A6" w:themeColor="background1" w:themeShade="A6"/>
        </w:rPr>
        <w:t>This is a summary of:</w:t>
      </w:r>
      <w:r w:rsidRPr="00A116D6">
        <w:rPr>
          <w:rFonts w:ascii="Graphik Nature l Semibold" w:hAnsi="Graphik Nature l Semibold" w:cs="Graphik Nature l Semibold"/>
          <w:color w:val="A6A6A6" w:themeColor="background1" w:themeShade="A6"/>
        </w:rPr>
        <w:br/>
      </w:r>
      <w:r w:rsidR="00DD5487" w:rsidRPr="00A116D6">
        <w:rPr>
          <w:color w:val="A6A6A6" w:themeColor="background1" w:themeShade="A6"/>
        </w:rPr>
        <w:t xml:space="preserve">Name, A. A. et al. Title. </w:t>
      </w:r>
      <w:r w:rsidR="00DD5487" w:rsidRPr="00A116D6">
        <w:rPr>
          <w:i/>
          <w:iCs/>
          <w:color w:val="A6A6A6" w:themeColor="background1" w:themeShade="A6"/>
        </w:rPr>
        <w:t>Nature</w:t>
      </w:r>
      <w:r w:rsidR="00DD5487" w:rsidRPr="00A116D6">
        <w:rPr>
          <w:color w:val="A6A6A6" w:themeColor="background1" w:themeShade="A6"/>
        </w:rPr>
        <w:t xml:space="preserve"> https://doi.org/10.1038/xxxx (</w:t>
      </w:r>
      <w:r w:rsidR="00EE09BD" w:rsidRPr="00A116D6">
        <w:rPr>
          <w:color w:val="A6A6A6" w:themeColor="background1" w:themeShade="A6"/>
        </w:rPr>
        <w:t>202</w:t>
      </w:r>
      <w:r w:rsidR="00EE09BD">
        <w:rPr>
          <w:color w:val="A6A6A6" w:themeColor="background1" w:themeShade="A6"/>
        </w:rPr>
        <w:t>x</w:t>
      </w:r>
      <w:r w:rsidR="00DD5487" w:rsidRPr="00A116D6">
        <w:rPr>
          <w:color w:val="A6A6A6" w:themeColor="background1" w:themeShade="A6"/>
        </w:rPr>
        <w:t xml:space="preserve">) </w:t>
      </w:r>
      <w:r w:rsidR="00D808FA" w:rsidRPr="00A116D6">
        <w:rPr>
          <w:color w:val="A6A6A6" w:themeColor="background1" w:themeShade="A6"/>
        </w:rPr>
        <w:br/>
      </w:r>
      <w:r w:rsidR="00DD5487" w:rsidRPr="00A116D6">
        <w:rPr>
          <w:color w:val="A6A6A6" w:themeColor="background1" w:themeShade="A6"/>
        </w:rPr>
        <w:t>[We will complete this]</w:t>
      </w:r>
    </w:p>
    <w:p w14:paraId="7935E075" w14:textId="77777777" w:rsidR="00ED7DEB" w:rsidRPr="00ED7DEB" w:rsidRDefault="00ED7DEB" w:rsidP="00ED7DEB">
      <w:pPr>
        <w:pStyle w:val="RBCitation"/>
        <w:spacing w:line="240" w:lineRule="auto"/>
        <w:rPr>
          <w:color w:val="A6A6A6" w:themeColor="background1" w:themeShade="A6"/>
        </w:rPr>
      </w:pPr>
      <w:r w:rsidRPr="00ED7DEB">
        <w:rPr>
          <w:b/>
          <w:color w:val="A6A6A6" w:themeColor="background1" w:themeShade="A6"/>
        </w:rPr>
        <w:t>Published online:</w:t>
      </w:r>
      <w:r>
        <w:rPr>
          <w:color w:val="A6A6A6" w:themeColor="background1" w:themeShade="A6"/>
        </w:rPr>
        <w:t xml:space="preserve"> </w:t>
      </w:r>
      <w:r w:rsidRPr="00ED7DEB">
        <w:rPr>
          <w:color w:val="A6A6A6" w:themeColor="background1" w:themeShade="A6"/>
        </w:rPr>
        <w:t>xx xx xxxx</w:t>
      </w:r>
    </w:p>
    <w:p w14:paraId="22F0E2B7" w14:textId="77777777" w:rsidR="00ED7DEB" w:rsidRPr="00ED7DEB" w:rsidRDefault="00ED7DEB" w:rsidP="00ED7DEB">
      <w:pPr>
        <w:pStyle w:val="RBCitation"/>
        <w:spacing w:line="240" w:lineRule="auto"/>
        <w:rPr>
          <w:b/>
          <w:color w:val="A6A6A6" w:themeColor="background1" w:themeShade="A6"/>
        </w:rPr>
      </w:pPr>
      <w:r w:rsidRPr="00ED7DEB">
        <w:rPr>
          <w:b/>
          <w:color w:val="A6A6A6" w:themeColor="background1" w:themeShade="A6"/>
        </w:rPr>
        <w:t>Publisher’s note</w:t>
      </w:r>
    </w:p>
    <w:p w14:paraId="0E3643DA" w14:textId="77777777" w:rsidR="00ED7DEB" w:rsidRPr="00ED7DEB" w:rsidRDefault="00ED7DEB" w:rsidP="00ED7DEB">
      <w:pPr>
        <w:pStyle w:val="RBCitation"/>
        <w:spacing w:line="240" w:lineRule="auto"/>
        <w:rPr>
          <w:color w:val="A6A6A6" w:themeColor="background1" w:themeShade="A6"/>
        </w:rPr>
      </w:pPr>
      <w:r w:rsidRPr="00ED7DEB">
        <w:rPr>
          <w:color w:val="A6A6A6" w:themeColor="background1" w:themeShade="A6"/>
        </w:rPr>
        <w:t>Springer Nature remains neutral with regard</w:t>
      </w:r>
      <w:r>
        <w:rPr>
          <w:color w:val="A6A6A6" w:themeColor="background1" w:themeShade="A6"/>
        </w:rPr>
        <w:t xml:space="preserve"> </w:t>
      </w:r>
      <w:r w:rsidRPr="00ED7DEB">
        <w:rPr>
          <w:color w:val="A6A6A6" w:themeColor="background1" w:themeShade="A6"/>
        </w:rPr>
        <w:t>to jurisdictional claims in published maps</w:t>
      </w:r>
      <w:r>
        <w:rPr>
          <w:color w:val="A6A6A6" w:themeColor="background1" w:themeShade="A6"/>
        </w:rPr>
        <w:t xml:space="preserve"> </w:t>
      </w:r>
      <w:r w:rsidRPr="00ED7DEB">
        <w:rPr>
          <w:color w:val="A6A6A6" w:themeColor="background1" w:themeShade="A6"/>
        </w:rPr>
        <w:t>and institutional affiliations.</w:t>
      </w:r>
    </w:p>
    <w:p w14:paraId="52D5AC9B" w14:textId="268F0185" w:rsidR="003B6787" w:rsidRPr="00C52316" w:rsidRDefault="00F358BC" w:rsidP="003B6787">
      <w:pPr>
        <w:pStyle w:val="RBCrosshead1st"/>
        <w:rPr>
          <w:lang w:val="en-US"/>
        </w:rPr>
      </w:pPr>
      <w:r w:rsidRPr="00C52316">
        <w:rPr>
          <w:lang w:val="en-US"/>
        </w:rPr>
        <w:br w:type="column"/>
      </w:r>
      <w:r w:rsidR="003B6787" w:rsidRPr="00C52316">
        <w:rPr>
          <w:lang w:val="en-US"/>
        </w:rPr>
        <w:t xml:space="preserve"> The question </w:t>
      </w:r>
    </w:p>
    <w:p w14:paraId="6A4B88CD" w14:textId="2CF78C4D" w:rsidR="003B6787" w:rsidRPr="003B6787" w:rsidRDefault="00404878" w:rsidP="00A26483">
      <w:pPr>
        <w:pStyle w:val="RBbody"/>
      </w:pPr>
      <w:r>
        <w:t xml:space="preserve">Global policies could address climate change and finance sustainable development. </w:t>
      </w:r>
      <w:r w:rsidR="00FE516F">
        <w:t xml:space="preserve">For </w:t>
      </w:r>
      <w:r w:rsidR="00B02BB1" w:rsidRPr="00B02BB1">
        <w:t>example</w:t>
      </w:r>
      <w:r w:rsidR="00FE516F">
        <w:t>, a global 2</w:t>
      </w:r>
      <w:r w:rsidR="00FE516F" w:rsidRPr="00FE516F">
        <w:t xml:space="preserve">% tax on </w:t>
      </w:r>
      <w:r w:rsidR="00FE516F">
        <w:t xml:space="preserve">individual wealth </w:t>
      </w:r>
      <w:r w:rsidR="00B02BB1">
        <w:t>above</w:t>
      </w:r>
      <w:r w:rsidR="00FE516F">
        <w:t xml:space="preserve"> </w:t>
      </w:r>
      <w:r w:rsidR="00FE516F" w:rsidRPr="00FE516F">
        <w:t xml:space="preserve">$5 million </w:t>
      </w:r>
      <w:r w:rsidR="00FE516F">
        <w:t>c</w:t>
      </w:r>
      <w:r w:rsidR="00FE516F" w:rsidRPr="00FE516F">
        <w:t xml:space="preserve">ould increase </w:t>
      </w:r>
      <w:r w:rsidR="00B02BB1">
        <w:t xml:space="preserve">the </w:t>
      </w:r>
      <w:r w:rsidR="00B02BB1" w:rsidRPr="00FE516F">
        <w:t>national inco</w:t>
      </w:r>
      <w:r w:rsidR="00B02BB1">
        <w:t xml:space="preserve">me of </w:t>
      </w:r>
      <w:r w:rsidR="00FE516F" w:rsidRPr="00FE516F">
        <w:t xml:space="preserve">low-income countries </w:t>
      </w:r>
      <w:r w:rsidR="00FE516F">
        <w:t>by 50</w:t>
      </w:r>
      <w:r w:rsidR="00FE516F" w:rsidRPr="00FE516F">
        <w:t xml:space="preserve">%, if merely </w:t>
      </w:r>
      <w:r w:rsidR="00FE516F">
        <w:t>one</w:t>
      </w:r>
      <w:r w:rsidR="00A26483">
        <w:t>-</w:t>
      </w:r>
      <w:r w:rsidR="00FE516F">
        <w:t>third</w:t>
      </w:r>
      <w:r w:rsidR="00FE516F" w:rsidRPr="00FE516F">
        <w:t xml:space="preserve"> of the revenue were </w:t>
      </w:r>
      <w:r w:rsidR="00B02BB1">
        <w:t>used</w:t>
      </w:r>
      <w:r w:rsidR="00FE516F" w:rsidRPr="00FE516F">
        <w:t xml:space="preserve"> for this purpose.</w:t>
      </w:r>
      <w:r w:rsidR="00D4396F">
        <w:t xml:space="preserve"> </w:t>
      </w:r>
      <w:r w:rsidR="00FE516F" w:rsidRPr="00FE516F">
        <w:t xml:space="preserve">The focus of our </w:t>
      </w:r>
      <w:r w:rsidR="005E24A8">
        <w:t>study</w:t>
      </w:r>
      <w:r w:rsidR="00FE516F" w:rsidRPr="00FE516F">
        <w:t xml:space="preserve"> is a specific policy aimed at addressing both climate change and poverty, </w:t>
      </w:r>
      <w:r w:rsidR="00B02BB1">
        <w:t>called</w:t>
      </w:r>
      <w:r w:rsidR="00FE516F">
        <w:t xml:space="preserve"> the Global Climate Scheme</w:t>
      </w:r>
      <w:r w:rsidR="00FE516F" w:rsidRPr="00FE516F">
        <w:t xml:space="preserve"> (GCS). It </w:t>
      </w:r>
      <w:r w:rsidR="00B02BB1">
        <w:t>imposes</w:t>
      </w:r>
      <w:r w:rsidR="00FE516F" w:rsidRPr="00FE516F">
        <w:t xml:space="preserve"> a cap on carbon emissions to limit global warming below 2</w:t>
      </w:r>
      <w:r w:rsidR="00FE516F">
        <w:t>°</w:t>
      </w:r>
      <w:r w:rsidR="00FE516F" w:rsidRPr="00FE516F">
        <w:t xml:space="preserve">C. </w:t>
      </w:r>
      <w:r w:rsidR="00B02BB1">
        <w:t>E</w:t>
      </w:r>
      <w:r w:rsidR="00FE516F" w:rsidRPr="00FE516F">
        <w:t xml:space="preserve">mission rights </w:t>
      </w:r>
      <w:r w:rsidR="00B02BB1">
        <w:t>would be</w:t>
      </w:r>
      <w:r w:rsidR="00FE516F" w:rsidRPr="00FE516F">
        <w:t xml:space="preserve"> auctioned each year to polluting firms and fund a global basic income, alleviating extreme poverty.</w:t>
      </w:r>
      <w:r w:rsidR="007F75D6">
        <w:t xml:space="preserve"> </w:t>
      </w:r>
      <w:r w:rsidR="00A26483">
        <w:t xml:space="preserve">Although </w:t>
      </w:r>
      <w:r w:rsidR="003420A2">
        <w:t xml:space="preserve">several governments </w:t>
      </w:r>
      <w:r w:rsidR="00B02BB1">
        <w:t>are advocating</w:t>
      </w:r>
      <w:r w:rsidR="003420A2">
        <w:t xml:space="preserve"> for global solidarity levies</w:t>
      </w:r>
      <w:r>
        <w:t xml:space="preserve">, </w:t>
      </w:r>
      <w:r w:rsidR="003420A2">
        <w:t xml:space="preserve">a key </w:t>
      </w:r>
      <w:r w:rsidR="00D4396F">
        <w:t>unknown</w:t>
      </w:r>
      <w:r w:rsidR="003420A2">
        <w:t xml:space="preserve"> is whether populations </w:t>
      </w:r>
      <w:r w:rsidR="00D4396F">
        <w:t xml:space="preserve">in wealthier nations </w:t>
      </w:r>
      <w:r w:rsidR="003420A2">
        <w:t xml:space="preserve">are ready for </w:t>
      </w:r>
      <w:r w:rsidR="00D4396F">
        <w:t xml:space="preserve">such </w:t>
      </w:r>
      <w:r w:rsidR="003420A2">
        <w:t xml:space="preserve">global </w:t>
      </w:r>
      <w:r w:rsidR="00D4396F">
        <w:t>policies</w:t>
      </w:r>
      <w:r w:rsidR="003420A2">
        <w:t xml:space="preserve">. </w:t>
      </w:r>
      <w:r w:rsidR="00FE516F">
        <w:t>Although</w:t>
      </w:r>
      <w:r w:rsidR="003420A2">
        <w:t xml:space="preserve"> attitudes towards redistributive and climate policies at the national level have been studied</w:t>
      </w:r>
      <w:r w:rsidR="00B02BB1">
        <w:t xml:space="preserve"> extensively</w:t>
      </w:r>
      <w:r w:rsidR="003420A2">
        <w:rPr>
          <w:vertAlign w:val="superscript"/>
        </w:rPr>
        <w:t>1</w:t>
      </w:r>
      <w:r w:rsidR="003420A2">
        <w:t xml:space="preserve">, few studies </w:t>
      </w:r>
      <w:r w:rsidR="00B02BB1">
        <w:t>have examined</w:t>
      </w:r>
      <w:r w:rsidR="003420A2">
        <w:t xml:space="preserve"> attitudes towards global policies</w:t>
      </w:r>
      <w:r w:rsidR="003420A2">
        <w:rPr>
          <w:vertAlign w:val="superscript"/>
        </w:rPr>
        <w:t>2–4</w:t>
      </w:r>
      <w:r w:rsidR="003420A2">
        <w:t xml:space="preserve">. </w:t>
      </w:r>
    </w:p>
    <w:p w14:paraId="6ECC2026" w14:textId="173B267D" w:rsidR="003B6787" w:rsidRPr="00C52316" w:rsidRDefault="003B6787" w:rsidP="003B6787">
      <w:pPr>
        <w:pStyle w:val="RBCrosshead"/>
        <w:rPr>
          <w:lang w:val="en-US"/>
        </w:rPr>
      </w:pPr>
      <w:r w:rsidRPr="00C52316">
        <w:rPr>
          <w:lang w:val="en-US"/>
        </w:rPr>
        <w:t xml:space="preserve">The observation </w:t>
      </w:r>
    </w:p>
    <w:p w14:paraId="038C5D02" w14:textId="1B7892C4" w:rsidR="003420A2" w:rsidRDefault="002F1EEE" w:rsidP="00D4396F">
      <w:pPr>
        <w:pStyle w:val="RBbody"/>
      </w:pPr>
      <w:commentRangeStart w:id="0"/>
      <w:commentRangeStart w:id="1"/>
      <w:r>
        <w:t xml:space="preserve">We used </w:t>
      </w:r>
      <w:del w:id="2" w:author="fabre" w:date="2024-12-13T16:47:00Z">
        <w:r w:rsidDel="00091127">
          <w:delText xml:space="preserve">previously unanalysed data from </w:delText>
        </w:r>
        <w:commentRangeEnd w:id="0"/>
        <w:r w:rsidDel="00091127">
          <w:rPr>
            <w:rStyle w:val="Marquedecommentaire"/>
            <w:rFonts w:asciiTheme="minorHAnsi" w:hAnsiTheme="minorHAnsi" w:cstheme="minorBidi"/>
            <w:color w:val="auto"/>
          </w:rPr>
          <w:commentReference w:id="0"/>
        </w:r>
      </w:del>
      <w:commentRangeEnd w:id="1"/>
      <w:r w:rsidR="009C3663">
        <w:rPr>
          <w:rStyle w:val="Marquedecommentaire"/>
          <w:rFonts w:asciiTheme="minorHAnsi" w:hAnsiTheme="minorHAnsi" w:cstheme="minorBidi"/>
          <w:color w:val="auto"/>
        </w:rPr>
        <w:commentReference w:id="1"/>
      </w:r>
      <w:r w:rsidR="00D4396F">
        <w:t>a large-scale global survey o</w:t>
      </w:r>
      <w:r w:rsidR="00B02BB1">
        <w:t>f</w:t>
      </w:r>
      <w:r w:rsidR="003420A2">
        <w:t xml:space="preserve"> 40,680 respondents </w:t>
      </w:r>
      <w:r w:rsidR="00B02BB1">
        <w:t>in</w:t>
      </w:r>
      <w:r w:rsidR="003420A2">
        <w:t xml:space="preserve"> 20 countries</w:t>
      </w:r>
      <w:r>
        <w:t xml:space="preserve"> conducted in 2021 and 2022</w:t>
      </w:r>
      <w:r w:rsidR="00D4396F">
        <w:t>.</w:t>
      </w:r>
      <w:commentRangeStart w:id="3"/>
      <w:commentRangeStart w:id="4"/>
      <w:r>
        <w:t>This survey provided the first piece of evidence showing support for global policies.</w:t>
      </w:r>
      <w:r w:rsidR="00D4396F">
        <w:t xml:space="preserve"> </w:t>
      </w:r>
      <w:commentRangeEnd w:id="3"/>
      <w:r>
        <w:rPr>
          <w:rStyle w:val="Marquedecommentaire"/>
          <w:rFonts w:asciiTheme="minorHAnsi" w:hAnsiTheme="minorHAnsi" w:cstheme="minorBidi"/>
          <w:color w:val="auto"/>
        </w:rPr>
        <w:commentReference w:id="3"/>
      </w:r>
      <w:commentRangeEnd w:id="4"/>
      <w:r w:rsidR="009C3663">
        <w:rPr>
          <w:rStyle w:val="Marquedecommentaire"/>
          <w:rFonts w:asciiTheme="minorHAnsi" w:hAnsiTheme="minorHAnsi" w:cstheme="minorBidi"/>
          <w:color w:val="auto"/>
        </w:rPr>
        <w:commentReference w:id="4"/>
      </w:r>
      <w:r w:rsidR="00FE516F">
        <w:t xml:space="preserve">To assess </w:t>
      </w:r>
      <w:r w:rsidR="00B02BB1">
        <w:t xml:space="preserve">the </w:t>
      </w:r>
      <w:r w:rsidR="00FE516F">
        <w:t xml:space="preserve">sincerity and robustness of </w:t>
      </w:r>
      <w:r w:rsidR="00D4396F">
        <w:t xml:space="preserve">support in </w:t>
      </w:r>
      <w:r w:rsidR="00E03372">
        <w:t>Western</w:t>
      </w:r>
      <w:r w:rsidR="00D4396F">
        <w:t xml:space="preserve"> countries, </w:t>
      </w:r>
      <w:r>
        <w:t xml:space="preserve">we </w:t>
      </w:r>
      <w:r w:rsidR="00B02BB1">
        <w:t xml:space="preserve">surveyed </w:t>
      </w:r>
      <w:commentRangeStart w:id="5"/>
      <w:commentRangeStart w:id="6"/>
      <w:del w:id="7" w:author="fabre" w:date="2024-12-13T16:47:00Z">
        <w:r w:rsidDel="00091127">
          <w:delText xml:space="preserve">a further </w:delText>
        </w:r>
        <w:commentRangeEnd w:id="5"/>
        <w:r w:rsidDel="00091127">
          <w:rPr>
            <w:rStyle w:val="Marquedecommentaire"/>
            <w:rFonts w:asciiTheme="minorHAnsi" w:hAnsiTheme="minorHAnsi" w:cstheme="minorBidi"/>
            <w:color w:val="auto"/>
          </w:rPr>
          <w:commentReference w:id="5"/>
        </w:r>
      </w:del>
      <w:commentRangeEnd w:id="6"/>
      <w:r w:rsidR="009C3663">
        <w:rPr>
          <w:rStyle w:val="Marquedecommentaire"/>
          <w:rFonts w:asciiTheme="minorHAnsi" w:hAnsiTheme="minorHAnsi" w:cstheme="minorBidi"/>
          <w:color w:val="auto"/>
        </w:rPr>
        <w:commentReference w:id="6"/>
      </w:r>
      <w:r w:rsidR="00D4396F">
        <w:t>8,000 respondents from France, Germany, Spain, the UK, and the U.S</w:t>
      </w:r>
      <w:r w:rsidR="008419F4">
        <w:t>.</w:t>
      </w:r>
      <w:r w:rsidR="006B2C5E">
        <w:t xml:space="preserve">, and </w:t>
      </w:r>
      <w:r w:rsidR="008419F4">
        <w:t xml:space="preserve">used a wide variety of experiments. We tested social desirability bias </w:t>
      </w:r>
      <w:r w:rsidR="00B02BB1">
        <w:t>with</w:t>
      </w:r>
      <w:r w:rsidR="008419F4">
        <w:t xml:space="preserve"> a</w:t>
      </w:r>
      <w:r w:rsidR="003420A2">
        <w:t xml:space="preserve"> list experiment, </w:t>
      </w:r>
      <w:r w:rsidR="00E03372">
        <w:t xml:space="preserve">assessed universalistic values </w:t>
      </w:r>
      <w:r w:rsidR="00B02BB1">
        <w:t xml:space="preserve">with </w:t>
      </w:r>
      <w:r w:rsidR="00E03372">
        <w:t xml:space="preserve">a donation experiment, and </w:t>
      </w:r>
      <w:r w:rsidR="008419F4">
        <w:t>simulated the effect</w:t>
      </w:r>
      <w:r w:rsidR="006B2C5E">
        <w:t>s</w:t>
      </w:r>
      <w:r w:rsidR="008419F4">
        <w:t xml:space="preserve"> </w:t>
      </w:r>
      <w:r w:rsidR="006B2C5E">
        <w:t xml:space="preserve">of including global policies in </w:t>
      </w:r>
      <w:r w:rsidR="00B02BB1">
        <w:t>a political</w:t>
      </w:r>
      <w:r w:rsidR="006B2C5E">
        <w:t xml:space="preserve"> platform </w:t>
      </w:r>
      <w:r w:rsidR="00B02BB1">
        <w:t xml:space="preserve">on vote intentions with </w:t>
      </w:r>
      <w:r w:rsidR="003420A2">
        <w:t>conjoint analyses.</w:t>
      </w:r>
    </w:p>
    <w:p w14:paraId="47ED8CED" w14:textId="19C85FF8" w:rsidR="006B2C5E" w:rsidRDefault="006B2C5E" w:rsidP="0001346E">
      <w:pPr>
        <w:pStyle w:val="RBbodyindent"/>
      </w:pPr>
      <w:r>
        <w:t>The global survey reveal</w:t>
      </w:r>
      <w:r w:rsidR="00DA2CBC">
        <w:t>ed</w:t>
      </w:r>
      <w:r>
        <w:t xml:space="preserve"> that 85% of people think climate policies should be enacted at the global level (Fig. 1</w:t>
      </w:r>
      <w:r w:rsidR="00E86C7A">
        <w:t>a</w:t>
      </w:r>
      <w:r>
        <w:t>).</w:t>
      </w:r>
      <w:r w:rsidR="002A419E">
        <w:t xml:space="preserve"> Support for a global emissions trading system is similarly high, and there is </w:t>
      </w:r>
      <w:r>
        <w:t>a consensus on an equal per capita allocation of emissions rights</w:t>
      </w:r>
      <w:r w:rsidR="002A419E">
        <w:t>, which corresponds to the GCS</w:t>
      </w:r>
      <w:r>
        <w:t xml:space="preserve">. </w:t>
      </w:r>
    </w:p>
    <w:p w14:paraId="54C9095D" w14:textId="29B951BE" w:rsidR="00793C2C" w:rsidRDefault="00A321C6" w:rsidP="0001346E">
      <w:pPr>
        <w:pStyle w:val="RBbodyindent"/>
      </w:pPr>
      <w:r>
        <w:t xml:space="preserve">In the surveys </w:t>
      </w:r>
      <w:r w:rsidR="00DA2CBC">
        <w:t xml:space="preserve">we conducted </w:t>
      </w:r>
      <w:r>
        <w:t xml:space="preserve">in Western countries, we </w:t>
      </w:r>
      <w:r w:rsidR="00793C2C">
        <w:t>made sure that the</w:t>
      </w:r>
      <w:r>
        <w:t xml:space="preserve"> </w:t>
      </w:r>
      <w:r w:rsidR="00793C2C">
        <w:t xml:space="preserve">respondents </w:t>
      </w:r>
      <w:r w:rsidR="0061421B">
        <w:t>understoo</w:t>
      </w:r>
      <w:r w:rsidR="00793C2C">
        <w:t>d</w:t>
      </w:r>
      <w:r>
        <w:t xml:space="preserve"> the </w:t>
      </w:r>
      <w:r w:rsidR="00793C2C">
        <w:t xml:space="preserve">net </w:t>
      </w:r>
      <w:r>
        <w:t xml:space="preserve">cost of the GCS (e.g. $85 per month for the average American, </w:t>
      </w:r>
      <w:r w:rsidR="00793C2C">
        <w:t xml:space="preserve">£20 </w:t>
      </w:r>
      <w:commentRangeStart w:id="8"/>
      <w:commentRangeStart w:id="9"/>
      <w:r w:rsidR="00563A6B">
        <w:t>per month</w:t>
      </w:r>
      <w:commentRangeEnd w:id="8"/>
      <w:r w:rsidR="00563A6B">
        <w:rPr>
          <w:rStyle w:val="Marquedecommentaire"/>
          <w:rFonts w:asciiTheme="minorHAnsi" w:hAnsiTheme="minorHAnsi" w:cstheme="minorBidi"/>
          <w:color w:val="auto"/>
        </w:rPr>
        <w:commentReference w:id="8"/>
      </w:r>
      <w:commentRangeEnd w:id="9"/>
      <w:r w:rsidR="009C3663">
        <w:rPr>
          <w:rStyle w:val="Marquedecommentaire"/>
          <w:rFonts w:asciiTheme="minorHAnsi" w:hAnsiTheme="minorHAnsi" w:cstheme="minorBidi"/>
          <w:color w:val="auto"/>
        </w:rPr>
        <w:commentReference w:id="9"/>
      </w:r>
      <w:r w:rsidR="00563A6B">
        <w:t xml:space="preserve"> </w:t>
      </w:r>
      <w:r w:rsidR="00793C2C">
        <w:t xml:space="preserve">for a British person). </w:t>
      </w:r>
      <w:r w:rsidR="0061421B">
        <w:t>Nevertheless</w:t>
      </w:r>
      <w:r w:rsidR="00793C2C">
        <w:t xml:space="preserve">, 76% of Europeans and 54% of Americans support the GCS. </w:t>
      </w:r>
    </w:p>
    <w:p w14:paraId="280E8AE2" w14:textId="3B99EFB9" w:rsidR="00793C2C" w:rsidRDefault="00563A6B" w:rsidP="00793C2C">
      <w:pPr>
        <w:pStyle w:val="RBbodyindent"/>
        <w:ind w:firstLine="0"/>
      </w:pPr>
      <w:r>
        <w:t>S</w:t>
      </w:r>
      <w:r w:rsidR="0061421B" w:rsidRPr="0061421B">
        <w:t xml:space="preserve">trong support </w:t>
      </w:r>
      <w:r>
        <w:t xml:space="preserve">also exists </w:t>
      </w:r>
      <w:r w:rsidR="0061421B" w:rsidRPr="0061421B">
        <w:t>for other global redistribution</w:t>
      </w:r>
      <w:r w:rsidR="0061421B">
        <w:t xml:space="preserve"> </w:t>
      </w:r>
      <w:r w:rsidR="00793C2C">
        <w:t xml:space="preserve">policies, such as a global tax on millionaires that would finance low-income countries (69% </w:t>
      </w:r>
      <w:commentRangeStart w:id="11"/>
      <w:commentRangeStart w:id="12"/>
      <w:del w:id="13" w:author="fabre" w:date="2024-12-13T16:47:00Z">
        <w:r w:rsidDel="00091127">
          <w:delText xml:space="preserve">expressed support </w:delText>
        </w:r>
        <w:commentRangeEnd w:id="11"/>
        <w:r w:rsidDel="00091127">
          <w:rPr>
            <w:rStyle w:val="Marquedecommentaire"/>
            <w:rFonts w:asciiTheme="minorHAnsi" w:hAnsiTheme="minorHAnsi" w:cstheme="minorBidi"/>
            <w:color w:val="auto"/>
          </w:rPr>
          <w:commentReference w:id="11"/>
        </w:r>
      </w:del>
      <w:commentRangeEnd w:id="12"/>
      <w:r w:rsidR="009C3663">
        <w:rPr>
          <w:rStyle w:val="Marquedecommentaire"/>
          <w:rFonts w:asciiTheme="minorHAnsi" w:hAnsiTheme="minorHAnsi" w:cstheme="minorBidi"/>
          <w:color w:val="auto"/>
        </w:rPr>
        <w:commentReference w:id="12"/>
      </w:r>
      <w:r w:rsidR="00793C2C">
        <w:t>in the U.S.</w:t>
      </w:r>
      <w:r>
        <w:t xml:space="preserve"> and</w:t>
      </w:r>
      <w:r w:rsidR="00793C2C">
        <w:t xml:space="preserve"> 84% </w:t>
      </w:r>
      <w:commentRangeStart w:id="14"/>
      <w:commentRangeStart w:id="15"/>
      <w:del w:id="16" w:author="fabre" w:date="2024-12-13T16:47:00Z">
        <w:r w:rsidDel="00091127">
          <w:delText xml:space="preserve">expressed support </w:delText>
        </w:r>
        <w:commentRangeEnd w:id="14"/>
        <w:r w:rsidDel="00091127">
          <w:rPr>
            <w:rStyle w:val="Marquedecommentaire"/>
            <w:rFonts w:asciiTheme="minorHAnsi" w:hAnsiTheme="minorHAnsi" w:cstheme="minorBidi"/>
            <w:color w:val="auto"/>
          </w:rPr>
          <w:commentReference w:id="14"/>
        </w:r>
      </w:del>
      <w:commentRangeEnd w:id="15"/>
      <w:r w:rsidR="009C3663">
        <w:rPr>
          <w:rStyle w:val="Marquedecommentaire"/>
          <w:rFonts w:asciiTheme="minorHAnsi" w:hAnsiTheme="minorHAnsi" w:cstheme="minorBidi"/>
          <w:color w:val="auto"/>
        </w:rPr>
        <w:commentReference w:id="15"/>
      </w:r>
      <w:r w:rsidR="00793C2C">
        <w:t>in Europe</w:t>
      </w:r>
      <w:ins w:id="17" w:author="fabre" w:date="2024-12-13T16:48:00Z">
        <w:r w:rsidR="00091127">
          <w:t xml:space="preserve">, cf. Fig. </w:t>
        </w:r>
        <w:r w:rsidR="00091127">
          <w:t>1b</w:t>
        </w:r>
      </w:ins>
      <w:r w:rsidR="00793C2C">
        <w:t xml:space="preserve">). </w:t>
      </w:r>
      <w:r w:rsidR="0061421B" w:rsidRPr="0061421B">
        <w:t>When asked how much</w:t>
      </w:r>
      <w:r w:rsidR="00793C2C">
        <w:t xml:space="preserve"> of </w:t>
      </w:r>
      <w:r w:rsidR="0061421B" w:rsidRPr="0061421B">
        <w:t>the revenue from such a tax</w:t>
      </w:r>
      <w:r w:rsidR="0061421B">
        <w:t xml:space="preserve"> </w:t>
      </w:r>
      <w:r w:rsidR="00793C2C">
        <w:t xml:space="preserve">should go to low-income countries </w:t>
      </w:r>
      <w:r w:rsidR="0061421B" w:rsidRPr="0061421B">
        <w:t>as opposed to funding</w:t>
      </w:r>
      <w:r w:rsidR="0061421B">
        <w:t xml:space="preserve"> domestic health</w:t>
      </w:r>
      <w:r w:rsidR="00793C2C">
        <w:t xml:space="preserve"> and education, the average respondent prefers to allocate one</w:t>
      </w:r>
      <w:r>
        <w:t>-</w:t>
      </w:r>
      <w:r w:rsidR="00793C2C">
        <w:t>third</w:t>
      </w:r>
      <w:r w:rsidR="0061421B">
        <w:t xml:space="preserve"> of the revenue</w:t>
      </w:r>
      <w:r w:rsidR="00793C2C">
        <w:t xml:space="preserve"> to low-income countries. </w:t>
      </w:r>
      <w:r w:rsidR="0050169D" w:rsidRPr="0050169D">
        <w:t>When asked about their preferred amount of foreign aid</w:t>
      </w:r>
      <w:r w:rsidR="0050169D">
        <w:t>, m</w:t>
      </w:r>
      <w:r w:rsidR="0050169D" w:rsidRPr="0050169D">
        <w:t xml:space="preserve">ost of the respondents who </w:t>
      </w:r>
      <w:commentRangeStart w:id="18"/>
      <w:commentRangeStart w:id="19"/>
      <w:r>
        <w:t>are given information on</w:t>
      </w:r>
      <w:r w:rsidR="0050169D" w:rsidRPr="0050169D">
        <w:t xml:space="preserve"> </w:t>
      </w:r>
      <w:commentRangeEnd w:id="18"/>
      <w:r>
        <w:rPr>
          <w:rStyle w:val="Marquedecommentaire"/>
          <w:rFonts w:asciiTheme="minorHAnsi" w:hAnsiTheme="minorHAnsi" w:cstheme="minorBidi"/>
          <w:color w:val="auto"/>
        </w:rPr>
        <w:commentReference w:id="18"/>
      </w:r>
      <w:commentRangeEnd w:id="19"/>
      <w:r w:rsidR="009C3663">
        <w:rPr>
          <w:rStyle w:val="Marquedecommentaire"/>
          <w:rFonts w:asciiTheme="minorHAnsi" w:hAnsiTheme="minorHAnsi" w:cstheme="minorBidi"/>
          <w:color w:val="auto"/>
        </w:rPr>
        <w:commentReference w:id="19"/>
      </w:r>
      <w:r w:rsidR="0050169D" w:rsidRPr="0050169D">
        <w:t xml:space="preserve">the actual amount </w:t>
      </w:r>
      <w:r>
        <w:t xml:space="preserve">of foreign aid </w:t>
      </w:r>
      <w:r w:rsidR="0050169D" w:rsidRPr="0050169D">
        <w:t>choose a bracket at least as high as the actual amount, and most of those without th</w:t>
      </w:r>
      <w:r w:rsidR="0050169D">
        <w:t>is</w:t>
      </w:r>
      <w:r w:rsidR="0050169D" w:rsidRPr="0050169D">
        <w:t xml:space="preserve"> information choose a bracket at least as high as the perceived amount</w:t>
      </w:r>
      <w:r w:rsidR="0050169D">
        <w:t>. Another question confirms that m</w:t>
      </w:r>
      <w:r w:rsidR="00793C2C">
        <w:t>ajorities are willing to increase foreign aid</w:t>
      </w:r>
      <w:r w:rsidR="00E86C7A">
        <w:t xml:space="preserve"> (Fig. 1b)</w:t>
      </w:r>
      <w:r w:rsidR="00793C2C">
        <w:t xml:space="preserve">, but only if </w:t>
      </w:r>
      <w:r w:rsidR="0061421B">
        <w:t>certain</w:t>
      </w:r>
      <w:r w:rsidR="00793C2C">
        <w:t xml:space="preserve"> conditions are </w:t>
      </w:r>
      <w:r w:rsidR="0061421B">
        <w:t>met</w:t>
      </w:r>
      <w:r w:rsidR="00793C2C">
        <w:t xml:space="preserve">, such as </w:t>
      </w:r>
      <w:r w:rsidR="0061421B">
        <w:t>ensuring</w:t>
      </w:r>
      <w:r w:rsidR="00793C2C">
        <w:t xml:space="preserve"> th</w:t>
      </w:r>
      <w:r w:rsidR="0061421B">
        <w:t>at the</w:t>
      </w:r>
      <w:r w:rsidR="00793C2C">
        <w:t xml:space="preserve"> aid is well spent and</w:t>
      </w:r>
      <w:r w:rsidR="0061421B">
        <w:t xml:space="preserve"> that</w:t>
      </w:r>
      <w:r w:rsidR="00793C2C">
        <w:t xml:space="preserve"> other high-income countries also increase their contribution</w:t>
      </w:r>
      <w:r w:rsidR="0061421B">
        <w:t>s</w:t>
      </w:r>
      <w:r w:rsidR="00793C2C">
        <w:t>. In other words, its unilateral nature is one of the reason</w:t>
      </w:r>
      <w:r w:rsidR="00E03372">
        <w:t>s</w:t>
      </w:r>
      <w:r w:rsidR="00793C2C">
        <w:t xml:space="preserve"> </w:t>
      </w:r>
      <w:r w:rsidR="0061421B">
        <w:t xml:space="preserve">why </w:t>
      </w:r>
      <w:r w:rsidR="00793C2C">
        <w:t>foreign aid is not as popular as global policies.</w:t>
      </w:r>
    </w:p>
    <w:p w14:paraId="2107EF40" w14:textId="71E8C2B8" w:rsidR="00793C2C" w:rsidRPr="003B6787" w:rsidRDefault="00F35CB0" w:rsidP="0001346E">
      <w:pPr>
        <w:pStyle w:val="RBbodyindent"/>
      </w:pPr>
      <w:r>
        <w:t>Our experiments confirm t</w:t>
      </w:r>
      <w:r w:rsidR="0061421B" w:rsidRPr="0061421B">
        <w:t>he robustness</w:t>
      </w:r>
      <w:r w:rsidR="0061421B">
        <w:t xml:space="preserve"> </w:t>
      </w:r>
      <w:r w:rsidR="00E03372">
        <w:t>of support for global policies.</w:t>
      </w:r>
      <w:r w:rsidR="00F43C1D">
        <w:t xml:space="preserve"> </w:t>
      </w:r>
      <w:r w:rsidR="002C0582" w:rsidRPr="002C0582">
        <w:t>A list experiment show</w:t>
      </w:r>
      <w:r>
        <w:t>ed</w:t>
      </w:r>
      <w:r w:rsidR="002C0582" w:rsidRPr="002C0582">
        <w:t xml:space="preserve"> no evidence that people would exaggerate their support </w:t>
      </w:r>
      <w:r>
        <w:t>owing</w:t>
      </w:r>
      <w:r w:rsidRPr="002C0582">
        <w:t xml:space="preserve"> </w:t>
      </w:r>
      <w:r w:rsidR="002C0582" w:rsidRPr="002C0582">
        <w:t>to social desirability concerns. An experiment in which respondents could donate to someone in need shows that European</w:t>
      </w:r>
      <w:r>
        <w:t xml:space="preserve"> people</w:t>
      </w:r>
      <w:r w:rsidR="002C0582" w:rsidRPr="002C0582">
        <w:t xml:space="preserve"> and American</w:t>
      </w:r>
      <w:r>
        <w:t xml:space="preserve"> people</w:t>
      </w:r>
      <w:r w:rsidR="002C0582" w:rsidRPr="002C0582">
        <w:t xml:space="preserve"> who voted for Joe Biden donate as much when the recipient is an African </w:t>
      </w:r>
      <w:r w:rsidR="00106CF0">
        <w:t>person</w:t>
      </w:r>
      <w:r>
        <w:t xml:space="preserve"> as they would to</w:t>
      </w:r>
      <w:r w:rsidR="002C0582" w:rsidRPr="002C0582">
        <w:t xml:space="preserve"> a fellow citizen, although Trump voters donate less</w:t>
      </w:r>
      <w:r w:rsidR="00106CF0">
        <w:t xml:space="preserve"> to African people</w:t>
      </w:r>
      <w:r w:rsidR="002C0582" w:rsidRPr="002C0582">
        <w:t xml:space="preserve">. </w:t>
      </w:r>
      <w:r w:rsidR="002C0582">
        <w:t>C</w:t>
      </w:r>
      <w:r w:rsidR="00793C2C">
        <w:t xml:space="preserve">onjoint analyses </w:t>
      </w:r>
      <w:r w:rsidR="0061421B">
        <w:t>show</w:t>
      </w:r>
      <w:r w:rsidR="00793C2C">
        <w:t xml:space="preserve"> that a political platform is more likely to be preferred if it </w:t>
      </w:r>
      <w:r w:rsidR="0061421B">
        <w:t>includes</w:t>
      </w:r>
      <w:r w:rsidR="00793C2C">
        <w:t xml:space="preserve"> the GCS or a global tax on millionaires, and that global policies r</w:t>
      </w:r>
      <w:r w:rsidR="0061421B">
        <w:t>ank high in policy prioritisation</w:t>
      </w:r>
      <w:r w:rsidR="00793C2C">
        <w:t xml:space="preserve">. Our </w:t>
      </w:r>
      <w:r w:rsidR="0061421B">
        <w:t>randomis</w:t>
      </w:r>
      <w:r w:rsidR="00793C2C">
        <w:t xml:space="preserve">ed experiments also show that a candidate would not lose vote intentions by </w:t>
      </w:r>
      <w:r w:rsidR="0061421B" w:rsidRPr="0061421B">
        <w:t xml:space="preserve">supporting </w:t>
      </w:r>
      <w:r w:rsidR="00793C2C">
        <w:t xml:space="preserve">the GCS, and </w:t>
      </w:r>
      <w:r w:rsidR="0061421B">
        <w:t>could</w:t>
      </w:r>
      <w:r w:rsidR="00793C2C">
        <w:t xml:space="preserve"> even gain up to 11 points in France.</w:t>
      </w:r>
    </w:p>
    <w:p w14:paraId="6D34B56E" w14:textId="098303D6" w:rsidR="003B6787" w:rsidRPr="00C52316" w:rsidRDefault="003B6787" w:rsidP="003B6787">
      <w:pPr>
        <w:pStyle w:val="RBCrosshead"/>
        <w:rPr>
          <w:lang w:val="en-US"/>
        </w:rPr>
      </w:pPr>
      <w:r w:rsidRPr="00C52316">
        <w:rPr>
          <w:lang w:val="en-US"/>
        </w:rPr>
        <w:t xml:space="preserve">Future directions </w:t>
      </w:r>
    </w:p>
    <w:p w14:paraId="6866E591" w14:textId="05148DC2" w:rsidR="002A419E" w:rsidRDefault="002A419E" w:rsidP="003B6787">
      <w:pPr>
        <w:pStyle w:val="RBbody"/>
      </w:pPr>
      <w:r>
        <w:t xml:space="preserve">Our findings suggest </w:t>
      </w:r>
      <w:r w:rsidR="0061421B">
        <w:t xml:space="preserve">an </w:t>
      </w:r>
      <w:r>
        <w:t>untapped potential fo</w:t>
      </w:r>
      <w:r w:rsidR="0061421B">
        <w:t>r addressing global inequality</w:t>
      </w:r>
      <w:r>
        <w:t xml:space="preserve"> and climate change through collaborative international action.</w:t>
      </w:r>
    </w:p>
    <w:p w14:paraId="4D0D2F71" w14:textId="7983070E" w:rsidR="009A424A" w:rsidRDefault="00106CF0" w:rsidP="0001346E">
      <w:pPr>
        <w:pStyle w:val="RBbodyindent"/>
      </w:pPr>
      <w:r>
        <w:t xml:space="preserve">Although </w:t>
      </w:r>
      <w:r w:rsidR="002A419E">
        <w:t xml:space="preserve">we used state-of-the-art methods to </w:t>
      </w:r>
      <w:r w:rsidR="009A424A">
        <w:t xml:space="preserve">test the robustness of stated preferences, </w:t>
      </w:r>
      <w:r w:rsidR="00B02BB1">
        <w:t>attitudes themselves</w:t>
      </w:r>
      <w:r w:rsidR="009A424A">
        <w:t xml:space="preserve"> </w:t>
      </w:r>
      <w:r w:rsidR="00B02BB1">
        <w:t>m</w:t>
      </w:r>
      <w:r w:rsidR="0061421B">
        <w:t>ay</w:t>
      </w:r>
      <w:r w:rsidR="00B02BB1">
        <w:t xml:space="preserve"> not be crystalli</w:t>
      </w:r>
      <w:r w:rsidR="0061421B">
        <w:t>s</w:t>
      </w:r>
      <w:r w:rsidR="00B02BB1">
        <w:t xml:space="preserve">ed as </w:t>
      </w:r>
      <w:r w:rsidR="009A424A">
        <w:t xml:space="preserve">global redistribution </w:t>
      </w:r>
      <w:r w:rsidR="00B02BB1">
        <w:t xml:space="preserve">is not salient </w:t>
      </w:r>
      <w:r w:rsidR="009A424A">
        <w:t xml:space="preserve">in </w:t>
      </w:r>
      <w:r w:rsidR="0061421B">
        <w:t>political</w:t>
      </w:r>
      <w:r w:rsidR="009A424A">
        <w:t xml:space="preserve"> discussions</w:t>
      </w:r>
      <w:r w:rsidR="00B02BB1">
        <w:t>. Therefore, o</w:t>
      </w:r>
      <w:r w:rsidR="009A424A">
        <w:t xml:space="preserve">pinions </w:t>
      </w:r>
      <w:r w:rsidR="0061421B">
        <w:t>might</w:t>
      </w:r>
      <w:r w:rsidR="009A424A">
        <w:t xml:space="preserve"> change once the issue is publicly debated.</w:t>
      </w:r>
      <w:r>
        <w:t xml:space="preserve"> </w:t>
      </w:r>
      <w:r w:rsidR="009A424A">
        <w:t xml:space="preserve">Future research </w:t>
      </w:r>
      <w:r w:rsidR="0061421B">
        <w:t xml:space="preserve">could </w:t>
      </w:r>
      <w:r w:rsidR="009A424A">
        <w:t>use qualitative interviews to uncover how people feel and reason about global solidarity.</w:t>
      </w:r>
    </w:p>
    <w:p w14:paraId="0758E59C" w14:textId="088BA2BA" w:rsidR="0079458F" w:rsidRPr="00F974BE" w:rsidRDefault="00793C2C" w:rsidP="00A116D6">
      <w:pPr>
        <w:pStyle w:val="RBAuthorAffiliation"/>
        <w:rPr>
          <w:b w:val="0"/>
          <w:bCs/>
          <w:color w:val="C00000"/>
          <w:lang w:val="fr-FR"/>
        </w:rPr>
      </w:pPr>
      <w:r>
        <w:rPr>
          <w:lang w:val="fr-FR"/>
        </w:rPr>
        <w:t>A</w:t>
      </w:r>
      <w:r w:rsidR="00F974BE" w:rsidRPr="00F974BE">
        <w:rPr>
          <w:lang w:val="fr-FR"/>
        </w:rPr>
        <w:t>drien Fabre</w:t>
      </w:r>
      <w:r w:rsidR="00A116D6" w:rsidRPr="00F974BE">
        <w:rPr>
          <w:lang w:val="fr-FR"/>
        </w:rPr>
        <w:br/>
      </w:r>
      <w:r w:rsidR="00F974BE" w:rsidRPr="00F974BE">
        <w:rPr>
          <w:lang w:val="fr-FR"/>
        </w:rPr>
        <w:t>Centre International de Recherche sur l’Environnement et le Développement</w:t>
      </w:r>
      <w:r w:rsidR="00F974BE">
        <w:rPr>
          <w:lang w:val="fr-FR"/>
        </w:rPr>
        <w:t xml:space="preserve"> (CIRED), Paris, France</w:t>
      </w:r>
      <w:r w:rsidR="003B6787" w:rsidRPr="00F974BE">
        <w:rPr>
          <w:bCs/>
          <w:lang w:val="fr-FR"/>
        </w:rPr>
        <w:t xml:space="preserve">. </w:t>
      </w:r>
    </w:p>
    <w:p w14:paraId="228C06A3" w14:textId="77777777" w:rsidR="00EC450B" w:rsidRDefault="00DB0F0F" w:rsidP="00296FA0">
      <w:pPr>
        <w:pStyle w:val="RB-p2Head"/>
      </w:pPr>
      <w:r w:rsidRPr="009C3663">
        <w:rPr>
          <w:lang w:val="en-US"/>
          <w:rPrChange w:id="20" w:author="fabre" w:date="2024-12-13T16:51:00Z">
            <w:rPr>
              <w:lang w:val="en-US"/>
            </w:rPr>
          </w:rPrChange>
        </w:rPr>
        <w:br w:type="column"/>
      </w:r>
      <w:r w:rsidR="002465E8">
        <w:lastRenderedPageBreak/>
        <w:t xml:space="preserve">Expert </w:t>
      </w:r>
      <w:r w:rsidR="002465E8" w:rsidRPr="00296FA0">
        <w:t>opinion</w:t>
      </w:r>
    </w:p>
    <w:p w14:paraId="674EC670" w14:textId="108D937D" w:rsidR="00531CFD" w:rsidRDefault="000E7952" w:rsidP="0001346E">
      <w:pPr>
        <w:pStyle w:val="RB-p2body"/>
      </w:pPr>
      <w:r w:rsidRPr="000E7952">
        <w:rPr>
          <w:color w:val="A6A6A6" w:themeColor="background1" w:themeShade="A6"/>
        </w:rPr>
        <w:t xml:space="preserve">This bold article addresses the important topic of international public opinion about global governance reforms to tackle some of the most pressing transnational challenges: climate change and world poverty. The governance and policy proposals that the authors study are innovative and consequential. A particular strength of their paper is that they explore the practical details of public opinion on how such transformational reforms and measures could be implemented. </w:t>
      </w:r>
      <w:r w:rsidR="002465E8">
        <w:br/>
      </w:r>
      <w:r w:rsidRPr="000E7952">
        <w:rPr>
          <w:rStyle w:val="Semibold"/>
          <w:color w:val="A6A6A6" w:themeColor="background1" w:themeShade="A6"/>
        </w:rPr>
        <w:t>Farsan Ghassim, University of Oxford, Oxford, UK</w:t>
      </w:r>
    </w:p>
    <w:p w14:paraId="541FB2FE" w14:textId="77777777" w:rsidR="00531CFD" w:rsidRDefault="00531CFD" w:rsidP="00531CFD">
      <w:pPr>
        <w:pStyle w:val="RBbody"/>
        <w:rPr>
          <w:rFonts w:cs="Graphik Nature l Regular"/>
          <w:spacing w:val="-1"/>
          <w:szCs w:val="16"/>
        </w:rPr>
      </w:pPr>
    </w:p>
    <w:p w14:paraId="5F22A139" w14:textId="77777777" w:rsidR="00531CFD" w:rsidRDefault="00531CFD" w:rsidP="00531CFD">
      <w:pPr>
        <w:pStyle w:val="RBbody"/>
        <w:rPr>
          <w:rFonts w:cs="Graphik Nature l Regular"/>
          <w:spacing w:val="-1"/>
          <w:szCs w:val="16"/>
        </w:rPr>
      </w:pPr>
    </w:p>
    <w:p w14:paraId="4E8FF793" w14:textId="77777777" w:rsidR="00531CFD" w:rsidRDefault="00531CFD" w:rsidP="00531CFD">
      <w:pPr>
        <w:pStyle w:val="RBbody"/>
        <w:rPr>
          <w:rFonts w:cs="Graphik Nature l Regular"/>
          <w:spacing w:val="-1"/>
          <w:szCs w:val="16"/>
        </w:rPr>
      </w:pPr>
    </w:p>
    <w:p w14:paraId="0419A383" w14:textId="77777777" w:rsidR="00531CFD" w:rsidRDefault="00531CFD" w:rsidP="00531CFD">
      <w:pPr>
        <w:pStyle w:val="RBbody"/>
        <w:rPr>
          <w:rFonts w:cs="Graphik Nature l Regular"/>
          <w:spacing w:val="-1"/>
          <w:szCs w:val="16"/>
        </w:rPr>
      </w:pPr>
    </w:p>
    <w:p w14:paraId="66A29BA6" w14:textId="78069076" w:rsidR="00531CFD" w:rsidRPr="00531CFD" w:rsidRDefault="00531CFD" w:rsidP="00531CFD">
      <w:pPr>
        <w:pStyle w:val="RBbody"/>
      </w:pPr>
    </w:p>
    <w:p w14:paraId="073A1EF4" w14:textId="270F9DFB" w:rsidR="00EC450B" w:rsidRDefault="005C6ACF">
      <w:pPr>
        <w:pStyle w:val="RB-p2Head"/>
      </w:pPr>
      <w:r>
        <w:rPr>
          <w:noProof/>
          <w:lang w:val="en-US" w:eastAsia="en-US"/>
        </w:rPr>
        <w:drawing>
          <wp:anchor distT="0" distB="0" distL="114300" distR="114300" simplePos="0" relativeHeight="251671552" behindDoc="1" locked="1" layoutInCell="1" allowOverlap="1" wp14:anchorId="42089911" wp14:editId="35848132">
            <wp:simplePos x="0" y="0"/>
            <wp:positionH relativeFrom="page">
              <wp:posOffset>467995</wp:posOffset>
            </wp:positionH>
            <wp:positionV relativeFrom="page">
              <wp:posOffset>7799070</wp:posOffset>
            </wp:positionV>
            <wp:extent cx="4340225" cy="1865630"/>
            <wp:effectExtent l="0" t="0" r="3175" b="1270"/>
            <wp:wrapTight wrapText="bothSides">
              <wp:wrapPolygon edited="0">
                <wp:start x="0" y="0"/>
                <wp:lineTo x="0" y="21468"/>
                <wp:lineTo x="21553" y="21468"/>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stretch>
                      <a:fillRect/>
                    </a:stretch>
                  </pic:blipFill>
                  <pic:spPr>
                    <a:xfrm>
                      <a:off x="0" y="0"/>
                      <a:ext cx="4340225" cy="1865630"/>
                    </a:xfrm>
                    <a:prstGeom prst="rect">
                      <a:avLst/>
                    </a:prstGeom>
                  </pic:spPr>
                </pic:pic>
              </a:graphicData>
            </a:graphic>
            <wp14:sizeRelH relativeFrom="margin">
              <wp14:pctWidth>0</wp14:pctWidth>
            </wp14:sizeRelH>
            <wp14:sizeRelV relativeFrom="margin">
              <wp14:pctHeight>0</wp14:pctHeight>
            </wp14:sizeRelV>
          </wp:anchor>
        </w:drawing>
      </w:r>
      <w:r w:rsidR="003534AB">
        <w:rPr>
          <w:noProof/>
          <w:lang w:val="en-US" w:eastAsia="en-US"/>
        </w:rPr>
        <w:drawing>
          <wp:anchor distT="0" distB="0" distL="114300" distR="114300" simplePos="0" relativeHeight="251666432" behindDoc="1" locked="1" layoutInCell="1" allowOverlap="1" wp14:anchorId="10C6A268" wp14:editId="4A85C2B6">
            <wp:simplePos x="0" y="0"/>
            <wp:positionH relativeFrom="page">
              <wp:posOffset>450850</wp:posOffset>
            </wp:positionH>
            <wp:positionV relativeFrom="page">
              <wp:posOffset>3219450</wp:posOffset>
            </wp:positionV>
            <wp:extent cx="2059305" cy="1079500"/>
            <wp:effectExtent l="0" t="0" r="0" b="0"/>
            <wp:wrapTight wrapText="bothSides">
              <wp:wrapPolygon edited="0">
                <wp:start x="0" y="0"/>
                <wp:lineTo x="0" y="21346"/>
                <wp:lineTo x="21447" y="21346"/>
                <wp:lineTo x="214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a:fillRect/>
                    </a:stretch>
                  </pic:blipFill>
                  <pic:spPr>
                    <a:xfrm>
                      <a:off x="0" y="0"/>
                      <a:ext cx="2059305" cy="1079500"/>
                    </a:xfrm>
                    <a:prstGeom prst="rect">
                      <a:avLst/>
                    </a:prstGeom>
                  </pic:spPr>
                </pic:pic>
              </a:graphicData>
            </a:graphic>
            <wp14:sizeRelH relativeFrom="margin">
              <wp14:pctWidth>0</wp14:pctWidth>
            </wp14:sizeRelH>
            <wp14:sizeRelV relativeFrom="margin">
              <wp14:pctHeight>0</wp14:pctHeight>
            </wp14:sizeRelV>
          </wp:anchor>
        </w:drawing>
      </w:r>
      <w:r w:rsidR="002465E8">
        <w:t>Figure</w:t>
      </w:r>
      <w:r w:rsidR="003534AB">
        <w:rPr>
          <w:noProof/>
          <w:lang w:val="en-US" w:eastAsia="en-US"/>
        </w:rPr>
        <w:drawing>
          <wp:anchor distT="0" distB="0" distL="114300" distR="114300" simplePos="0" relativeHeight="251667456" behindDoc="1" locked="1" layoutInCell="1" allowOverlap="1" wp14:anchorId="55F935B3" wp14:editId="6B377ED2">
            <wp:simplePos x="0" y="0"/>
            <wp:positionH relativeFrom="page">
              <wp:posOffset>2708910</wp:posOffset>
            </wp:positionH>
            <wp:positionV relativeFrom="page">
              <wp:posOffset>4988560</wp:posOffset>
            </wp:positionV>
            <wp:extent cx="2101850" cy="2748280"/>
            <wp:effectExtent l="0" t="0" r="6350" b="0"/>
            <wp:wrapTight wrapText="bothSides">
              <wp:wrapPolygon edited="0">
                <wp:start x="0" y="0"/>
                <wp:lineTo x="0" y="21460"/>
                <wp:lineTo x="21535" y="21460"/>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a:fillRect/>
                    </a:stretch>
                  </pic:blipFill>
                  <pic:spPr>
                    <a:xfrm>
                      <a:off x="0" y="0"/>
                      <a:ext cx="2101850" cy="2748280"/>
                    </a:xfrm>
                    <a:prstGeom prst="rect">
                      <a:avLst/>
                    </a:prstGeom>
                  </pic:spPr>
                </pic:pic>
              </a:graphicData>
            </a:graphic>
            <wp14:sizeRelH relativeFrom="margin">
              <wp14:pctWidth>0</wp14:pctWidth>
            </wp14:sizeRelH>
            <wp14:sizeRelV relativeFrom="margin">
              <wp14:pctHeight>0</wp14:pctHeight>
            </wp14:sizeRelV>
          </wp:anchor>
        </w:drawing>
      </w:r>
    </w:p>
    <w:p w14:paraId="40CB6A1C" w14:textId="4C015281" w:rsidR="00EC450B" w:rsidRDefault="00D31362" w:rsidP="000A170C">
      <w:pPr>
        <w:pStyle w:val="RB-p2LegendFigure"/>
      </w:pPr>
      <w:r w:rsidRPr="005F145B">
        <w:rPr>
          <w:b/>
          <w:bCs/>
        </w:rPr>
        <w:t>Fig</w:t>
      </w:r>
      <w:r w:rsidR="001F508B">
        <w:rPr>
          <w:b/>
          <w:bCs/>
        </w:rPr>
        <w:t>.1 |</w:t>
      </w:r>
      <w:r w:rsidRPr="005F145B">
        <w:rPr>
          <w:b/>
          <w:bCs/>
        </w:rPr>
        <w:t xml:space="preserve"> </w:t>
      </w:r>
      <w:r w:rsidR="00060FDB">
        <w:rPr>
          <w:b/>
          <w:bCs/>
        </w:rPr>
        <w:t>Support for global</w:t>
      </w:r>
      <w:r w:rsidR="00411914">
        <w:rPr>
          <w:b/>
          <w:bCs/>
        </w:rPr>
        <w:t xml:space="preserve"> redistributive and</w:t>
      </w:r>
      <w:r w:rsidR="00060FDB">
        <w:rPr>
          <w:b/>
          <w:bCs/>
        </w:rPr>
        <w:t xml:space="preserve"> climate policies.</w:t>
      </w:r>
      <w:r w:rsidR="00B0371C">
        <w:t xml:space="preserve"> </w:t>
      </w:r>
      <w:r w:rsidR="000A170C">
        <w:rPr>
          <w:b/>
        </w:rPr>
        <w:t xml:space="preserve">a, </w:t>
      </w:r>
      <w:r w:rsidR="005666DE">
        <w:t>Global survey (</w:t>
      </w:r>
      <w:r w:rsidR="005666DE" w:rsidRPr="0001346E">
        <w:rPr>
          <w:i/>
          <w:iCs/>
        </w:rPr>
        <w:t>n</w:t>
      </w:r>
      <w:r w:rsidR="005666DE">
        <w:t xml:space="preserve"> = 40,680).</w:t>
      </w:r>
      <w:r w:rsidR="000A170C">
        <w:t xml:space="preserve"> </w:t>
      </w:r>
      <w:r w:rsidR="005666DE">
        <w:rPr>
          <w:b/>
        </w:rPr>
        <w:t>b,</w:t>
      </w:r>
      <w:r w:rsidR="005666DE">
        <w:t xml:space="preserve"> Western survey (</w:t>
      </w:r>
      <w:r w:rsidR="005666DE" w:rsidRPr="0001346E">
        <w:rPr>
          <w:i/>
          <w:iCs/>
        </w:rPr>
        <w:t>n</w:t>
      </w:r>
      <w:r w:rsidR="005666DE">
        <w:t xml:space="preserve"> = 8,000). </w:t>
      </w:r>
      <w:r w:rsidR="00E9466F">
        <w:t xml:space="preserve">The numbers represent </w:t>
      </w:r>
      <w:r w:rsidR="00E9466F" w:rsidRPr="0065012A">
        <w:rPr>
          <w:iCs/>
        </w:rPr>
        <w:t>relative</w:t>
      </w:r>
      <w:r w:rsidR="00E9466F">
        <w:t xml:space="preserve"> support (i.e. the percentage of ‘</w:t>
      </w:r>
      <w:r w:rsidR="00E9466F" w:rsidRPr="0001346E">
        <w:rPr>
          <w:iCs/>
        </w:rPr>
        <w:t>Somewhat</w:t>
      </w:r>
      <w:r w:rsidR="00E9466F">
        <w:rPr>
          <w:iCs/>
        </w:rPr>
        <w:t>’</w:t>
      </w:r>
      <w:r w:rsidR="00E9466F">
        <w:t xml:space="preserve"> or ‘</w:t>
      </w:r>
      <w:r w:rsidR="00E9466F" w:rsidRPr="0001346E">
        <w:rPr>
          <w:iCs/>
        </w:rPr>
        <w:t>Strongly</w:t>
      </w:r>
      <w:r w:rsidR="00E9466F" w:rsidRPr="00E9466F">
        <w:rPr>
          <w:iCs/>
        </w:rPr>
        <w:t xml:space="preserve"> </w:t>
      </w:r>
      <w:r w:rsidR="00E9466F" w:rsidRPr="0001346E">
        <w:rPr>
          <w:iCs/>
        </w:rPr>
        <w:t>support</w:t>
      </w:r>
      <w:r w:rsidR="00E9466F">
        <w:rPr>
          <w:iCs/>
        </w:rPr>
        <w:t>’</w:t>
      </w:r>
      <w:r w:rsidR="00E9466F">
        <w:t xml:space="preserve"> among non-</w:t>
      </w:r>
      <w:r w:rsidR="00E9466F" w:rsidRPr="0001346E">
        <w:rPr>
          <w:iCs/>
        </w:rPr>
        <w:t>indifferent</w:t>
      </w:r>
      <w:r w:rsidR="00E9466F" w:rsidRPr="00E9466F">
        <w:rPr>
          <w:iCs/>
        </w:rPr>
        <w:t xml:space="preserve"> </w:t>
      </w:r>
      <w:r w:rsidR="00E9466F">
        <w:t xml:space="preserve">answers, *except in </w:t>
      </w:r>
      <w:r w:rsidR="00E9466F">
        <w:rPr>
          <w:b/>
        </w:rPr>
        <w:t>a</w:t>
      </w:r>
      <w:r w:rsidR="00E9466F">
        <w:t xml:space="preserve"> for the multiple-choice question, and in </w:t>
      </w:r>
      <w:r w:rsidR="00E9466F">
        <w:rPr>
          <w:b/>
        </w:rPr>
        <w:t xml:space="preserve">b </w:t>
      </w:r>
      <w:r w:rsidR="00E9466F">
        <w:t xml:space="preserve">for GCS (percentage of </w:t>
      </w:r>
      <w:r w:rsidR="00E9466F" w:rsidRPr="0001346E">
        <w:rPr>
          <w:iCs/>
        </w:rPr>
        <w:t>Yes</w:t>
      </w:r>
      <w:r w:rsidR="00E9466F">
        <w:t xml:space="preserve"> in a </w:t>
      </w:r>
      <w:r w:rsidR="00E9466F" w:rsidRPr="0001346E">
        <w:rPr>
          <w:iCs/>
        </w:rPr>
        <w:t>Yes</w:t>
      </w:r>
      <w:r w:rsidR="00E9466F" w:rsidRPr="00E9466F">
        <w:rPr>
          <w:iCs/>
        </w:rPr>
        <w:t>/</w:t>
      </w:r>
      <w:r w:rsidR="00E9466F" w:rsidRPr="0001346E">
        <w:rPr>
          <w:iCs/>
        </w:rPr>
        <w:t>No</w:t>
      </w:r>
      <w:r w:rsidR="00E9466F">
        <w:t xml:space="preserve"> question), preferred share (percentage of answers </w:t>
      </w:r>
      <w:r w:rsidR="00E9466F" w:rsidRPr="000A170C">
        <w:rPr>
          <w:rFonts w:cs="Arial"/>
        </w:rPr>
        <w:t xml:space="preserve">≥ </w:t>
      </w:r>
      <w:r w:rsidR="00E9466F">
        <w:t xml:space="preserve">30%), and foreign aid (percentage of unconditional or conditional increase rather than decrease or stable aid). Shares of </w:t>
      </w:r>
      <w:r w:rsidR="00E9466F" w:rsidRPr="0001346E">
        <w:rPr>
          <w:iCs/>
        </w:rPr>
        <w:t>indifferent</w:t>
      </w:r>
      <w:r w:rsidR="00E9466F">
        <w:t xml:space="preserve"> answers range from 10% to 37%, with quartiles 15%, 20%, and 26%. </w:t>
      </w:r>
      <w:r w:rsidR="00B51D55" w:rsidRPr="00B51D55">
        <w:rPr>
          <w:rFonts w:cs="Graphik Nature l Regular"/>
          <w:color w:val="A6A6A6" w:themeColor="background1" w:themeShade="A6"/>
          <w:spacing w:val="-1"/>
          <w:sz w:val="16"/>
          <w:szCs w:val="16"/>
        </w:rPr>
        <w:t xml:space="preserve">© 202x, </w:t>
      </w:r>
    </w:p>
    <w:p w14:paraId="56B27C54" w14:textId="1D9F38D3" w:rsidR="00122BF4" w:rsidRPr="00122BF4" w:rsidRDefault="00DB0F0F" w:rsidP="005C6ACF">
      <w:pPr>
        <w:pStyle w:val="RB-p2Head"/>
        <w:rPr>
          <w:b/>
        </w:rPr>
      </w:pPr>
      <w:r>
        <w:br w:type="column"/>
      </w:r>
      <w:r w:rsidR="00122BF4">
        <w:t>Behind the paper</w:t>
      </w:r>
    </w:p>
    <w:p w14:paraId="6214C265" w14:textId="6B409929" w:rsidR="008A00AA" w:rsidRDefault="00C45F35" w:rsidP="008A00AA">
      <w:pPr>
        <w:pStyle w:val="RBbody"/>
      </w:pPr>
      <w:r>
        <w:t>In 2020</w:t>
      </w:r>
      <w:r w:rsidR="00F00D61" w:rsidRPr="00F00D61">
        <w:t xml:space="preserve">, </w:t>
      </w:r>
      <w:r>
        <w:t>I was invited to join the research team</w:t>
      </w:r>
      <w:r w:rsidRPr="00F00D61">
        <w:t xml:space="preserve"> </w:t>
      </w:r>
      <w:r>
        <w:t xml:space="preserve">when </w:t>
      </w:r>
      <w:r w:rsidR="00F00D61" w:rsidRPr="00F00D61">
        <w:t xml:space="preserve">the </w:t>
      </w:r>
      <w:r w:rsidR="00E9466F" w:rsidRPr="00E9466F">
        <w:t xml:space="preserve">Organization for Economic Cooperation and Development </w:t>
      </w:r>
      <w:r w:rsidR="00E9466F">
        <w:t>(</w:t>
      </w:r>
      <w:r w:rsidR="00F00D61" w:rsidRPr="00F00D61">
        <w:t>OECD</w:t>
      </w:r>
      <w:r w:rsidR="00E9466F">
        <w:t>)</w:t>
      </w:r>
      <w:r w:rsidR="00F00D61" w:rsidRPr="00F00D61">
        <w:t xml:space="preserve"> </w:t>
      </w:r>
      <w:r w:rsidR="00C6109B">
        <w:t>funded</w:t>
      </w:r>
      <w:r w:rsidR="00F00D61" w:rsidRPr="00F00D61">
        <w:t xml:space="preserve"> an international surv</w:t>
      </w:r>
      <w:r w:rsidR="003420A2">
        <w:t xml:space="preserve">ey on </w:t>
      </w:r>
      <w:r>
        <w:t>attitudes towards climate policies</w:t>
      </w:r>
      <w:r>
        <w:rPr>
          <w:vertAlign w:val="superscript"/>
        </w:rPr>
        <w:t>1</w:t>
      </w:r>
      <w:r w:rsidR="003420A2">
        <w:t xml:space="preserve">. </w:t>
      </w:r>
      <w:r w:rsidR="008A00AA">
        <w:t>W</w:t>
      </w:r>
      <w:r w:rsidR="00637BC8">
        <w:t>hile our focus was on national policies, w</w:t>
      </w:r>
      <w:r w:rsidR="008A00AA">
        <w:t>e were struck by the strength of support for climate policy at the global level. Some of us</w:t>
      </w:r>
      <w:r w:rsidR="00CA1220">
        <w:t xml:space="preserve"> </w:t>
      </w:r>
      <w:r w:rsidR="008A00AA">
        <w:t>were s</w:t>
      </w:r>
      <w:r w:rsidR="00E9466F">
        <w:t>c</w:t>
      </w:r>
      <w:r w:rsidR="008A00AA">
        <w:t xml:space="preserve">eptical that the support shown for global redistributive policies was genuine. The team decided </w:t>
      </w:r>
      <w:r w:rsidR="00CA1220" w:rsidRPr="00CA1220">
        <w:t>to let me find out whether the results we</w:t>
      </w:r>
      <w:r w:rsidR="00E75E2C">
        <w:t>re robust by using a new survey</w:t>
      </w:r>
      <w:r w:rsidR="00CA1220" w:rsidRPr="00CA1220">
        <w:t>.</w:t>
      </w:r>
      <w:r w:rsidR="00E75E2C">
        <w:t xml:space="preserve"> </w:t>
      </w:r>
    </w:p>
    <w:p w14:paraId="517299D2" w14:textId="75477E80" w:rsidR="008A00AA" w:rsidRDefault="008A00AA" w:rsidP="008A00AA">
      <w:pPr>
        <w:pStyle w:val="RBbody"/>
      </w:pPr>
      <w:r>
        <w:t xml:space="preserve">The new survey results confirmed the initial findings and showed that support for global redistribution is strong and genuine. </w:t>
      </w:r>
    </w:p>
    <w:p w14:paraId="4B662A0A" w14:textId="7E08E922" w:rsidR="00F00D61" w:rsidRDefault="008A00AA" w:rsidP="008A00AA">
      <w:pPr>
        <w:pStyle w:val="RBbody"/>
      </w:pPr>
      <w:r>
        <w:t>When I discovered the confirmatory results,</w:t>
      </w:r>
      <w:r w:rsidR="006249C6">
        <w:t xml:space="preserve"> I thought they were too important to be left to academia.</w:t>
      </w:r>
      <w:r w:rsidR="00C6109B">
        <w:t xml:space="preserve"> </w:t>
      </w:r>
      <w:r>
        <w:t>I</w:t>
      </w:r>
      <w:r w:rsidR="006249C6">
        <w:t xml:space="preserve"> </w:t>
      </w:r>
      <w:r>
        <w:t>decided to write a book</w:t>
      </w:r>
      <w:r w:rsidR="003420A2">
        <w:rPr>
          <w:vertAlign w:val="superscript"/>
        </w:rPr>
        <w:t>5</w:t>
      </w:r>
      <w:r>
        <w:t xml:space="preserve"> and communicate these results to the general public and policymakers. </w:t>
      </w:r>
      <w:r>
        <w:rPr>
          <w:rStyle w:val="Semibold"/>
        </w:rPr>
        <w:t xml:space="preserve">A.F. </w:t>
      </w:r>
    </w:p>
    <w:p w14:paraId="2CD6E911" w14:textId="77777777" w:rsidR="00122BF4" w:rsidRDefault="00DB0F0F" w:rsidP="00122BF4">
      <w:pPr>
        <w:pStyle w:val="RB-p2Head"/>
      </w:pPr>
      <w:r>
        <w:br w:type="column"/>
      </w:r>
      <w:r w:rsidR="00122BF4" w:rsidRPr="00315A44">
        <w:t>References</w:t>
      </w:r>
    </w:p>
    <w:p w14:paraId="5A7556CC" w14:textId="7F650393" w:rsidR="00122BF4" w:rsidRPr="006F047C" w:rsidRDefault="00122BF4" w:rsidP="00F05320">
      <w:pPr>
        <w:pStyle w:val="RB-p2Reflist"/>
      </w:pPr>
      <w:r w:rsidRPr="006F047C">
        <w:t xml:space="preserve">1. </w:t>
      </w:r>
      <w:r w:rsidR="008A0E72">
        <w:t>Dechezleprêtre</w:t>
      </w:r>
      <w:r w:rsidR="00060FDB">
        <w:t>, A.</w:t>
      </w:r>
      <w:r w:rsidR="008A0E72">
        <w:t xml:space="preserve"> et al.</w:t>
      </w:r>
      <w:r>
        <w:t xml:space="preserve"> </w:t>
      </w:r>
      <w:r w:rsidR="00F05320">
        <w:t>Fighting Climate Change: International Attitudes Toward Climate Policies</w:t>
      </w:r>
      <w:r>
        <w:t>.</w:t>
      </w:r>
      <w:r w:rsidRPr="006F047C">
        <w:t xml:space="preserve"> </w:t>
      </w:r>
      <w:r w:rsidR="00F05320" w:rsidRPr="00F05320">
        <w:rPr>
          <w:i/>
          <w:iCs/>
          <w:lang w:val="en-US"/>
        </w:rPr>
        <w:t>Am. Econ. Rev.</w:t>
      </w:r>
      <w:r w:rsidRPr="00F05320">
        <w:rPr>
          <w:lang w:val="en-US"/>
        </w:rPr>
        <w:t xml:space="preserve"> (</w:t>
      </w:r>
      <w:r w:rsidR="00F05320" w:rsidRPr="00F05320">
        <w:rPr>
          <w:lang w:val="en-US"/>
        </w:rPr>
        <w:t>forthcoming</w:t>
      </w:r>
      <w:r w:rsidRPr="00F05320">
        <w:rPr>
          <w:lang w:val="en-US"/>
        </w:rPr>
        <w:t xml:space="preserve">). </w:t>
      </w:r>
      <w:r w:rsidRPr="00F05320">
        <w:rPr>
          <w:lang w:val="en-US"/>
        </w:rPr>
        <w:br/>
      </w:r>
      <w:r>
        <w:rPr>
          <w:rStyle w:val="Refannotation"/>
        </w:rPr>
        <w:t>A</w:t>
      </w:r>
      <w:r w:rsidR="00F03135">
        <w:rPr>
          <w:rStyle w:val="Refannotation"/>
        </w:rPr>
        <w:t>n</w:t>
      </w:r>
      <w:r>
        <w:rPr>
          <w:rStyle w:val="Refannotation"/>
        </w:rPr>
        <w:t xml:space="preserve"> article present</w:t>
      </w:r>
      <w:r w:rsidR="008A0E72">
        <w:rPr>
          <w:rStyle w:val="Refannotation"/>
        </w:rPr>
        <w:t>ing</w:t>
      </w:r>
      <w:r>
        <w:rPr>
          <w:rStyle w:val="Refannotation"/>
        </w:rPr>
        <w:t xml:space="preserve"> </w:t>
      </w:r>
      <w:r w:rsidR="00F05320">
        <w:rPr>
          <w:rStyle w:val="Refannotation"/>
        </w:rPr>
        <w:t>attitudes towards climate change and national climate policies</w:t>
      </w:r>
      <w:r w:rsidR="008A0E72">
        <w:rPr>
          <w:rStyle w:val="Refannotation"/>
        </w:rPr>
        <w:t xml:space="preserve"> using representative surveys in twenty countries</w:t>
      </w:r>
      <w:r>
        <w:rPr>
          <w:rStyle w:val="Refannotation"/>
        </w:rPr>
        <w:t>.</w:t>
      </w:r>
    </w:p>
    <w:p w14:paraId="628FC406" w14:textId="75E98CB9" w:rsidR="00122BF4" w:rsidRPr="006F047C" w:rsidRDefault="00122BF4" w:rsidP="00F05320">
      <w:pPr>
        <w:pStyle w:val="RB-p2Reflist"/>
      </w:pPr>
      <w:r>
        <w:t>2</w:t>
      </w:r>
      <w:r w:rsidRPr="006F047C">
        <w:t xml:space="preserve">. </w:t>
      </w:r>
      <w:r w:rsidR="00F05320">
        <w:t>Andre, A.,</w:t>
      </w:r>
      <w:r w:rsidRPr="006F047C">
        <w:t xml:space="preserve"> </w:t>
      </w:r>
      <w:r w:rsidR="00F05320">
        <w:t>Boneva</w:t>
      </w:r>
      <w:r w:rsidRPr="006F047C">
        <w:t xml:space="preserve">, </w:t>
      </w:r>
      <w:r w:rsidR="00F05320">
        <w:t>T</w:t>
      </w:r>
      <w:r w:rsidRPr="006F047C">
        <w:t>.</w:t>
      </w:r>
      <w:r w:rsidR="00F05320">
        <w:t>, Chopra, Felix. &amp;</w:t>
      </w:r>
      <w:r w:rsidRPr="006F047C">
        <w:t xml:space="preserve"> </w:t>
      </w:r>
      <w:r w:rsidR="00F05320">
        <w:t>Falk, A</w:t>
      </w:r>
      <w:r w:rsidRPr="006F047C">
        <w:t>.</w:t>
      </w:r>
      <w:r>
        <w:t xml:space="preserve"> </w:t>
      </w:r>
      <w:r w:rsidR="00F05320">
        <w:t>Globally representative evidence on the actual and perceived support for climate action</w:t>
      </w:r>
      <w:r>
        <w:t>.</w:t>
      </w:r>
      <w:r w:rsidRPr="006F047C">
        <w:t xml:space="preserve"> </w:t>
      </w:r>
      <w:r w:rsidR="00F05320">
        <w:rPr>
          <w:i/>
          <w:iCs/>
        </w:rPr>
        <w:t>Nature Clim. Change</w:t>
      </w:r>
      <w:r w:rsidRPr="00F05320">
        <w:rPr>
          <w:lang w:val="en-US"/>
        </w:rPr>
        <w:t xml:space="preserve">. </w:t>
      </w:r>
      <w:r w:rsidR="00F05320" w:rsidRPr="00F05320">
        <w:rPr>
          <w:b/>
          <w:bCs/>
          <w:lang w:val="en-US"/>
        </w:rPr>
        <w:t>14</w:t>
      </w:r>
      <w:r w:rsidR="00F05320" w:rsidRPr="00F05320">
        <w:rPr>
          <w:bCs/>
          <w:lang w:val="en-US"/>
        </w:rPr>
        <w:t>, 253–259</w:t>
      </w:r>
      <w:r w:rsidR="00F05320" w:rsidRPr="00F05320">
        <w:rPr>
          <w:lang w:val="en-US"/>
        </w:rPr>
        <w:t xml:space="preserve"> </w:t>
      </w:r>
      <w:r w:rsidR="00F05320">
        <w:rPr>
          <w:lang w:val="en-US"/>
        </w:rPr>
        <w:t>(2024</w:t>
      </w:r>
      <w:r w:rsidRPr="00F05320">
        <w:rPr>
          <w:lang w:val="en-US"/>
        </w:rPr>
        <w:t xml:space="preserve">). </w:t>
      </w:r>
      <w:r w:rsidRPr="00F05320">
        <w:rPr>
          <w:lang w:val="en-US"/>
        </w:rPr>
        <w:br/>
      </w:r>
      <w:r w:rsidR="008A0E72">
        <w:rPr>
          <w:rStyle w:val="Refannotation"/>
        </w:rPr>
        <w:t>An article reporting strong support for climate action and underestimation of the support using representative surveys in 125 countries</w:t>
      </w:r>
      <w:r>
        <w:rPr>
          <w:rStyle w:val="Refannotation"/>
        </w:rPr>
        <w:t>.</w:t>
      </w:r>
    </w:p>
    <w:p w14:paraId="405FF3F2" w14:textId="1F22F82F" w:rsidR="00122BF4" w:rsidRPr="006F047C" w:rsidRDefault="00122BF4" w:rsidP="00F05320">
      <w:pPr>
        <w:pStyle w:val="RB-p2Reflist"/>
      </w:pPr>
      <w:r>
        <w:t>3</w:t>
      </w:r>
      <w:r w:rsidRPr="006F047C">
        <w:t xml:space="preserve">. </w:t>
      </w:r>
      <w:r w:rsidR="00F05320">
        <w:t>Carattini</w:t>
      </w:r>
      <w:r w:rsidRPr="006F047C">
        <w:t xml:space="preserve">, </w:t>
      </w:r>
      <w:r w:rsidR="00F05320">
        <w:t>D</w:t>
      </w:r>
      <w:r w:rsidRPr="006F047C">
        <w:t>.</w:t>
      </w:r>
      <w:r w:rsidR="00F05320">
        <w:t>, Kallbekken, S.</w:t>
      </w:r>
      <w:r w:rsidRPr="006F047C">
        <w:t xml:space="preserve"> &amp; </w:t>
      </w:r>
      <w:r w:rsidR="00F05320">
        <w:t>Orlov, A.</w:t>
      </w:r>
      <w:r>
        <w:t xml:space="preserve"> </w:t>
      </w:r>
      <w:r w:rsidR="00F05320">
        <w:t>How to win public support for a global carbon tax</w:t>
      </w:r>
      <w:r>
        <w:t>.</w:t>
      </w:r>
      <w:r w:rsidRPr="006F047C">
        <w:t xml:space="preserve"> </w:t>
      </w:r>
      <w:r w:rsidR="00F05320">
        <w:rPr>
          <w:i/>
          <w:iCs/>
          <w:lang w:val="en-US"/>
        </w:rPr>
        <w:t>Nature</w:t>
      </w:r>
      <w:r w:rsidRPr="00F05320">
        <w:rPr>
          <w:lang w:val="en-US"/>
        </w:rPr>
        <w:t xml:space="preserve">. </w:t>
      </w:r>
      <w:r w:rsidR="006F3654" w:rsidRPr="006F3654">
        <w:rPr>
          <w:b/>
          <w:bCs/>
          <w:lang w:val="en-US"/>
        </w:rPr>
        <w:t>565</w:t>
      </w:r>
      <w:r w:rsidR="006F3654" w:rsidRPr="006F3654">
        <w:rPr>
          <w:bCs/>
          <w:lang w:val="en-US"/>
        </w:rPr>
        <w:t>, 289-291 (2019)</w:t>
      </w:r>
      <w:r w:rsidRPr="00F05320">
        <w:rPr>
          <w:lang w:val="en-US"/>
        </w:rPr>
        <w:t xml:space="preserve">. </w:t>
      </w:r>
      <w:r w:rsidRPr="00F05320">
        <w:rPr>
          <w:lang w:val="en-US"/>
        </w:rPr>
        <w:br/>
      </w:r>
      <w:r>
        <w:rPr>
          <w:rStyle w:val="Refannotation"/>
        </w:rPr>
        <w:t>A</w:t>
      </w:r>
      <w:r w:rsidR="008A0E72">
        <w:rPr>
          <w:rStyle w:val="Refannotation"/>
        </w:rPr>
        <w:t>n article surveying attitudes towards a global carbon tax in five countries</w:t>
      </w:r>
      <w:r>
        <w:rPr>
          <w:rStyle w:val="Refannotation"/>
        </w:rPr>
        <w:t>.</w:t>
      </w:r>
    </w:p>
    <w:p w14:paraId="3C1E559E" w14:textId="7E63C012" w:rsidR="00122BF4" w:rsidRPr="006F047C" w:rsidRDefault="00122BF4" w:rsidP="006F3654">
      <w:pPr>
        <w:pStyle w:val="RB-p2Reflist"/>
      </w:pPr>
      <w:r>
        <w:t>4</w:t>
      </w:r>
      <w:r w:rsidRPr="006F047C">
        <w:t xml:space="preserve">. </w:t>
      </w:r>
      <w:r w:rsidR="006F3654">
        <w:t>Ghassim</w:t>
      </w:r>
      <w:r w:rsidRPr="006F047C">
        <w:t xml:space="preserve">, </w:t>
      </w:r>
      <w:r w:rsidR="006F3654">
        <w:t>F</w:t>
      </w:r>
      <w:r w:rsidRPr="006F047C">
        <w:t xml:space="preserve">. &amp; </w:t>
      </w:r>
      <w:r w:rsidR="006F3654">
        <w:t>Pauli, M</w:t>
      </w:r>
      <w:r w:rsidRPr="006F047C">
        <w:t>.</w:t>
      </w:r>
      <w:r>
        <w:t xml:space="preserve"> </w:t>
      </w:r>
      <w:r w:rsidR="006F3654">
        <w:t>Who on Earth Wants a World Government, What Kind, and Why? An International Survey Experiment</w:t>
      </w:r>
      <w:r>
        <w:t>.</w:t>
      </w:r>
      <w:r w:rsidRPr="006F047C">
        <w:t xml:space="preserve"> </w:t>
      </w:r>
      <w:r w:rsidR="006F3654" w:rsidRPr="008A0E72">
        <w:rPr>
          <w:i/>
          <w:iCs/>
          <w:lang w:val="en-US"/>
        </w:rPr>
        <w:t>Int. Stud. Q</w:t>
      </w:r>
      <w:r w:rsidRPr="008A0E72">
        <w:rPr>
          <w:lang w:val="en-US"/>
        </w:rPr>
        <w:t xml:space="preserve">. </w:t>
      </w:r>
      <w:r w:rsidR="006F3654" w:rsidRPr="008A0E72">
        <w:rPr>
          <w:b/>
          <w:bCs/>
          <w:lang w:val="en-US"/>
        </w:rPr>
        <w:t>68</w:t>
      </w:r>
      <w:r w:rsidR="006F3654" w:rsidRPr="008A0E72">
        <w:rPr>
          <w:lang w:val="en-US"/>
        </w:rPr>
        <w:t>, 1–16 (2024</w:t>
      </w:r>
      <w:r w:rsidRPr="008A0E72">
        <w:rPr>
          <w:lang w:val="en-US"/>
        </w:rPr>
        <w:t xml:space="preserve">). </w:t>
      </w:r>
      <w:r w:rsidRPr="008A0E72">
        <w:rPr>
          <w:lang w:val="en-US"/>
        </w:rPr>
        <w:br/>
      </w:r>
      <w:r w:rsidR="008A0E72">
        <w:rPr>
          <w:rStyle w:val="Refannotation"/>
        </w:rPr>
        <w:t>An article reporting strong support for a democratic world government focused on global issues using representative surveys in 17 countries.</w:t>
      </w:r>
    </w:p>
    <w:p w14:paraId="72C76BE8" w14:textId="3B969329" w:rsidR="00122BF4" w:rsidRDefault="00122BF4" w:rsidP="00122BF4">
      <w:pPr>
        <w:pStyle w:val="RB-p2Reflist"/>
        <w:rPr>
          <w:rStyle w:val="Refannotation"/>
        </w:rPr>
      </w:pPr>
      <w:r>
        <w:t>5</w:t>
      </w:r>
      <w:r w:rsidRPr="006F047C">
        <w:t xml:space="preserve">. </w:t>
      </w:r>
      <w:r w:rsidR="00604B2C">
        <w:t>Fabre</w:t>
      </w:r>
      <w:r w:rsidRPr="006F047C">
        <w:t xml:space="preserve">, A. </w:t>
      </w:r>
      <w:r w:rsidR="00604B2C" w:rsidRPr="00604B2C">
        <w:t>The Global Climate Plan: A Global Plan to End Climate Change and Extreme Poverty</w:t>
      </w:r>
      <w:r>
        <w:t>.</w:t>
      </w:r>
      <w:r w:rsidRPr="006F047C">
        <w:t xml:space="preserve"> </w:t>
      </w:r>
      <w:r w:rsidR="00E9466F" w:rsidRPr="00E9466F">
        <w:t xml:space="preserve">https://papers.ssrn.com/sol3/papers.cfm?abstract_id=4850808 </w:t>
      </w:r>
      <w:r w:rsidR="00604B2C" w:rsidRPr="00604B2C">
        <w:rPr>
          <w:lang w:val="en-US"/>
        </w:rPr>
        <w:t>(2024</w:t>
      </w:r>
      <w:r w:rsidRPr="00604B2C">
        <w:rPr>
          <w:lang w:val="en-US"/>
        </w:rPr>
        <w:t xml:space="preserve">). </w:t>
      </w:r>
      <w:r w:rsidRPr="00604B2C">
        <w:rPr>
          <w:lang w:val="en-US"/>
        </w:rPr>
        <w:br/>
      </w:r>
      <w:r w:rsidR="00604B2C">
        <w:rPr>
          <w:rStyle w:val="Refannotation"/>
        </w:rPr>
        <w:t xml:space="preserve">An </w:t>
      </w:r>
      <w:commentRangeStart w:id="21"/>
      <w:commentRangeStart w:id="22"/>
      <w:r w:rsidR="00604B2C">
        <w:rPr>
          <w:rStyle w:val="Refannotation"/>
        </w:rPr>
        <w:t xml:space="preserve">essay </w:t>
      </w:r>
      <w:commentRangeEnd w:id="21"/>
      <w:r w:rsidR="00E9466F">
        <w:rPr>
          <w:rStyle w:val="Marquedecommentaire"/>
          <w:rFonts w:asciiTheme="minorHAnsi" w:hAnsiTheme="minorHAnsi" w:cstheme="minorBidi"/>
          <w:color w:val="auto"/>
        </w:rPr>
        <w:commentReference w:id="21"/>
      </w:r>
      <w:commentRangeEnd w:id="22"/>
      <w:r w:rsidR="009C3663">
        <w:rPr>
          <w:rStyle w:val="Marquedecommentaire"/>
          <w:rFonts w:asciiTheme="minorHAnsi" w:hAnsiTheme="minorHAnsi" w:cstheme="minorBidi"/>
          <w:color w:val="auto"/>
        </w:rPr>
        <w:commentReference w:id="22"/>
      </w:r>
      <w:r w:rsidR="00604B2C">
        <w:rPr>
          <w:rStyle w:val="Refannotation"/>
        </w:rPr>
        <w:t>developing a policy proposal elaborated from the Global Climate Scheme</w:t>
      </w:r>
      <w:r>
        <w:rPr>
          <w:rStyle w:val="Refannotation"/>
        </w:rPr>
        <w:t>.</w:t>
      </w:r>
    </w:p>
    <w:p w14:paraId="6783977E" w14:textId="77777777" w:rsidR="00122BF4" w:rsidRDefault="00122BF4" w:rsidP="00122BF4">
      <w:pPr>
        <w:pStyle w:val="RB-p2Reflist"/>
        <w:rPr>
          <w:rStyle w:val="Refannotation"/>
          <w:b w:val="0"/>
        </w:rPr>
      </w:pPr>
    </w:p>
    <w:p w14:paraId="3E57B27C" w14:textId="77777777" w:rsidR="00122BF4" w:rsidRDefault="00122BF4" w:rsidP="00122BF4">
      <w:pPr>
        <w:pStyle w:val="RB-p2Reflist"/>
        <w:rPr>
          <w:rStyle w:val="Refannotation"/>
          <w:b w:val="0"/>
        </w:rPr>
      </w:pPr>
    </w:p>
    <w:p w14:paraId="45672699" w14:textId="77777777" w:rsidR="00122BF4" w:rsidRDefault="00122BF4" w:rsidP="00122BF4">
      <w:pPr>
        <w:pStyle w:val="RB-p2Reflist"/>
        <w:rPr>
          <w:rStyle w:val="Refannotation"/>
          <w:b w:val="0"/>
        </w:rPr>
      </w:pPr>
    </w:p>
    <w:p w14:paraId="21409679" w14:textId="77777777" w:rsidR="00122BF4" w:rsidRDefault="00122BF4" w:rsidP="00122BF4">
      <w:pPr>
        <w:pStyle w:val="RB-p2Reflist"/>
        <w:rPr>
          <w:rStyle w:val="Refannotation"/>
          <w:b w:val="0"/>
        </w:rPr>
      </w:pPr>
    </w:p>
    <w:p w14:paraId="2278870A" w14:textId="77777777" w:rsidR="00EC450B" w:rsidRDefault="00F50652">
      <w:pPr>
        <w:pStyle w:val="RB-p2Head"/>
      </w:pPr>
      <w:r>
        <w:rPr>
          <w:noProof/>
          <w:lang w:val="en-US" w:eastAsia="en-US"/>
        </w:rPr>
        <w:drawing>
          <wp:anchor distT="0" distB="0" distL="114300" distR="114300" simplePos="0" relativeHeight="251669504" behindDoc="1" locked="1" layoutInCell="1" allowOverlap="1" wp14:anchorId="66D68DB2" wp14:editId="5006C1C0">
            <wp:simplePos x="0" y="0"/>
            <wp:positionH relativeFrom="page">
              <wp:posOffset>4973955</wp:posOffset>
            </wp:positionH>
            <wp:positionV relativeFrom="page">
              <wp:posOffset>7198360</wp:posOffset>
            </wp:positionV>
            <wp:extent cx="2027555" cy="268605"/>
            <wp:effectExtent l="0" t="0" r="4445" b="0"/>
            <wp:wrapTight wrapText="bothSides">
              <wp:wrapPolygon edited="0">
                <wp:start x="0" y="0"/>
                <wp:lineTo x="0" y="20426"/>
                <wp:lineTo x="21512" y="20426"/>
                <wp:lineTo x="215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2027555" cy="268605"/>
                    </a:xfrm>
                    <a:prstGeom prst="rect">
                      <a:avLst/>
                    </a:prstGeom>
                  </pic:spPr>
                </pic:pic>
              </a:graphicData>
            </a:graphic>
            <wp14:sizeRelH relativeFrom="margin">
              <wp14:pctWidth>0</wp14:pctWidth>
            </wp14:sizeRelH>
            <wp14:sizeRelV relativeFrom="margin">
              <wp14:pctHeight>0</wp14:pctHeight>
            </wp14:sizeRelV>
          </wp:anchor>
        </w:drawing>
      </w:r>
      <w:r w:rsidR="002465E8">
        <w:t>From the editor</w:t>
      </w:r>
    </w:p>
    <w:p w14:paraId="04E142AF" w14:textId="10E4F1A3" w:rsidR="00DD5487" w:rsidRDefault="000E7952" w:rsidP="00122BF4">
      <w:pPr>
        <w:pStyle w:val="RB-p2body"/>
        <w:rPr>
          <w:color w:val="A6A6A6" w:themeColor="background1" w:themeShade="A6"/>
        </w:rPr>
      </w:pPr>
      <w:r w:rsidRPr="000E7952">
        <w:rPr>
          <w:color w:val="A6A6A6" w:themeColor="background1" w:themeShade="A6"/>
        </w:rPr>
        <w:t>The climate crisis requires urgent action, but such action</w:t>
      </w:r>
      <w:r>
        <w:rPr>
          <w:color w:val="A6A6A6" w:themeColor="background1" w:themeShade="A6"/>
        </w:rPr>
        <w:t xml:space="preserve"> </w:t>
      </w:r>
      <w:r w:rsidRPr="000E7952">
        <w:rPr>
          <w:color w:val="A6A6A6" w:themeColor="background1" w:themeShade="A6"/>
        </w:rPr>
        <w:t>is costly, especially for citizens of contributing countries. The work by</w:t>
      </w:r>
      <w:r>
        <w:rPr>
          <w:color w:val="A6A6A6" w:themeColor="background1" w:themeShade="A6"/>
        </w:rPr>
        <w:t xml:space="preserve"> </w:t>
      </w:r>
      <w:r w:rsidRPr="000E7952">
        <w:rPr>
          <w:color w:val="A6A6A6" w:themeColor="background1" w:themeShade="A6"/>
        </w:rPr>
        <w:t>Fabre et al. stood out to us because it addresses a fundamental question:</w:t>
      </w:r>
      <w:r>
        <w:rPr>
          <w:color w:val="A6A6A6" w:themeColor="background1" w:themeShade="A6"/>
        </w:rPr>
        <w:t xml:space="preserve"> </w:t>
      </w:r>
      <w:r w:rsidRPr="000E7952">
        <w:rPr>
          <w:color w:val="A6A6A6" w:themeColor="background1" w:themeShade="A6"/>
        </w:rPr>
        <w:t>is there public support for redistributive policies? The take home messages</w:t>
      </w:r>
      <w:r>
        <w:rPr>
          <w:color w:val="A6A6A6" w:themeColor="background1" w:themeShade="A6"/>
        </w:rPr>
        <w:t xml:space="preserve"> </w:t>
      </w:r>
      <w:r w:rsidRPr="000E7952">
        <w:rPr>
          <w:color w:val="A6A6A6" w:themeColor="background1" w:themeShade="A6"/>
        </w:rPr>
        <w:t>have direct practical relevance in addressing some of the most pressing</w:t>
      </w:r>
      <w:r>
        <w:rPr>
          <w:color w:val="A6A6A6" w:themeColor="background1" w:themeShade="A6"/>
        </w:rPr>
        <w:t xml:space="preserve"> </w:t>
      </w:r>
      <w:r w:rsidRPr="000E7952">
        <w:rPr>
          <w:color w:val="A6A6A6" w:themeColor="background1" w:themeShade="A6"/>
        </w:rPr>
        <w:t xml:space="preserve">challenges of our times." </w:t>
      </w:r>
      <w:r w:rsidRPr="0001346E">
        <w:rPr>
          <w:b/>
          <w:bCs/>
          <w:color w:val="A6A6A6" w:themeColor="background1" w:themeShade="A6"/>
        </w:rPr>
        <w:t>Editorial Team,</w:t>
      </w:r>
      <w:r w:rsidRPr="000E7952">
        <w:rPr>
          <w:color w:val="A6A6A6" w:themeColor="background1" w:themeShade="A6"/>
        </w:rPr>
        <w:t xml:space="preserve"> </w:t>
      </w:r>
      <w:r w:rsidRPr="0001346E">
        <w:rPr>
          <w:b/>
          <w:bCs/>
          <w:color w:val="A6A6A6" w:themeColor="background1" w:themeShade="A6"/>
        </w:rPr>
        <w:t>Nature Human Behaviour</w:t>
      </w:r>
    </w:p>
    <w:p w14:paraId="50C7E1F4" w14:textId="4D2407F1" w:rsidR="005C6ACF" w:rsidRPr="00122BF4" w:rsidRDefault="005C6ACF" w:rsidP="00122BF4">
      <w:pPr>
        <w:pStyle w:val="RB-p2body"/>
        <w:rPr>
          <w:color w:val="A6A6A6" w:themeColor="background1" w:themeShade="A6"/>
        </w:rPr>
      </w:pPr>
    </w:p>
    <w:sectPr w:rsidR="005C6ACF" w:rsidRPr="00122BF4" w:rsidSect="00975D5F">
      <w:pgSz w:w="11900" w:h="16840"/>
      <w:pgMar w:top="1531" w:right="737" w:bottom="1588" w:left="737" w:header="720" w:footer="720" w:gutter="0"/>
      <w:pgBorders>
        <w:top w:val="dotted" w:sz="4" w:space="1" w:color="auto"/>
        <w:bottom w:val="dotted" w:sz="4" w:space="1" w:color="auto"/>
      </w:pgBorders>
      <w:cols w:num="3" w:space="227"/>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becca Kelsey" w:date="2024-12-13T12:06:00Z" w:initials="RK">
    <w:p w14:paraId="51946648" w14:textId="77777777" w:rsidR="002F1EEE" w:rsidRDefault="002F1EEE" w:rsidP="002F1EEE">
      <w:pPr>
        <w:pStyle w:val="Commentaire"/>
      </w:pPr>
      <w:r>
        <w:rPr>
          <w:rStyle w:val="Marquedecommentaire"/>
        </w:rPr>
        <w:annotationRef/>
      </w:r>
      <w:r>
        <w:t>Au: addition of “We used previously unanalysed data from…” ok? I’ve moved the text about it being the first piece of evidence on stated support for global policies after this sentence for clarity.</w:t>
      </w:r>
    </w:p>
  </w:comment>
  <w:comment w:id="1" w:author="fabre" w:date="2024-12-13T16:51:00Z" w:initials="f">
    <w:p w14:paraId="2A81BFAA" w14:textId="272775B7" w:rsidR="009C3663" w:rsidRDefault="009C3663">
      <w:pPr>
        <w:pStyle w:val="Commentaire"/>
      </w:pPr>
      <w:r>
        <w:rPr>
          <w:rStyle w:val="Marquedecommentaire"/>
        </w:rPr>
        <w:annotationRef/>
      </w:r>
      <w:r>
        <w:rPr>
          <w:rStyle w:val="Marquedecommentaire"/>
        </w:rPr>
        <w:annotationRef/>
      </w:r>
      <w:r>
        <w:t xml:space="preserve">I am not a fan of this change, especially the word “unanalysed”, which is implicitly understood. </w:t>
      </w:r>
    </w:p>
  </w:comment>
  <w:comment w:id="3" w:author="Rebecca Kelsey" w:date="2024-12-13T12:07:00Z" w:initials="RK">
    <w:p w14:paraId="6F2C237D" w14:textId="77777777" w:rsidR="002F1EEE" w:rsidRDefault="002F1EEE" w:rsidP="002F1EEE">
      <w:pPr>
        <w:pStyle w:val="Commentaire"/>
      </w:pPr>
      <w:r>
        <w:rPr>
          <w:rStyle w:val="Marquedecommentaire"/>
        </w:rPr>
        <w:annotationRef/>
      </w:r>
      <w:r>
        <w:t xml:space="preserve">Au: text saying “This survey provided the first piece of evidence showing support for global policies.” ok here? </w:t>
      </w:r>
    </w:p>
  </w:comment>
  <w:comment w:id="4" w:author="fabre" w:date="2024-12-13T16:51:00Z" w:initials="f">
    <w:p w14:paraId="19B1B20C" w14:textId="0F51A074" w:rsidR="009C3663" w:rsidRDefault="009C3663">
      <w:pPr>
        <w:pStyle w:val="Commentaire"/>
      </w:pPr>
      <w:r>
        <w:rPr>
          <w:rStyle w:val="Marquedecommentaire"/>
        </w:rPr>
        <w:annotationRef/>
      </w:r>
      <w:r>
        <w:rPr>
          <w:rStyle w:val="Marquedecommentaire"/>
        </w:rPr>
        <w:annotationRef/>
      </w:r>
      <w:r>
        <w:t>I prefer the original wording but can live with this.</w:t>
      </w:r>
    </w:p>
  </w:comment>
  <w:comment w:id="5" w:author="Rebecca Kelsey" w:date="2024-12-13T12:05:00Z" w:initials="RK">
    <w:p w14:paraId="6C757E89" w14:textId="7F64CA55" w:rsidR="002F1EEE" w:rsidRDefault="002F1EEE" w:rsidP="002F1EEE">
      <w:pPr>
        <w:pStyle w:val="Commentaire"/>
      </w:pPr>
      <w:r>
        <w:rPr>
          <w:rStyle w:val="Marquedecommentaire"/>
        </w:rPr>
        <w:annotationRef/>
      </w:r>
      <w:r>
        <w:t>Au: addition of “a further” correct?</w:t>
      </w:r>
    </w:p>
  </w:comment>
  <w:comment w:id="6" w:author="fabre" w:date="2024-12-13T16:51:00Z" w:initials="f">
    <w:p w14:paraId="14D7320D" w14:textId="00EC4C49" w:rsidR="009C3663" w:rsidRDefault="009C3663">
      <w:pPr>
        <w:pStyle w:val="Commentaire"/>
      </w:pPr>
      <w:r>
        <w:rPr>
          <w:rStyle w:val="Marquedecommentaire"/>
        </w:rPr>
        <w:annotationRef/>
      </w:r>
      <w:r>
        <w:t xml:space="preserve">Not incorrect but </w:t>
      </w:r>
      <w:r>
        <w:rPr>
          <w:rStyle w:val="Marquedecommentaire"/>
        </w:rPr>
        <w:annotationRef/>
      </w:r>
      <w:r>
        <w:t>I don’t think it’s necessary.</w:t>
      </w:r>
    </w:p>
  </w:comment>
  <w:comment w:id="8" w:author="Rebecca Kelsey" w:date="2024-12-13T12:55:00Z" w:initials="RK">
    <w:p w14:paraId="3BD609FD" w14:textId="77777777" w:rsidR="00563A6B" w:rsidRDefault="00563A6B" w:rsidP="00563A6B">
      <w:pPr>
        <w:pStyle w:val="Commentaire"/>
      </w:pPr>
      <w:r>
        <w:rPr>
          <w:rStyle w:val="Marquedecommentaire"/>
        </w:rPr>
        <w:annotationRef/>
      </w:r>
      <w:r>
        <w:t>Author: addition of “per month” correct here?</w:t>
      </w:r>
    </w:p>
  </w:comment>
  <w:comment w:id="9" w:author="fabre" w:date="2024-12-13T16:52:00Z" w:initials="f">
    <w:p w14:paraId="76C07579" w14:textId="1C6113C3" w:rsidR="009C3663" w:rsidRDefault="009C3663">
      <w:pPr>
        <w:pStyle w:val="Commentaire"/>
      </w:pPr>
      <w:r>
        <w:rPr>
          <w:rStyle w:val="Marquedecommentaire"/>
        </w:rPr>
        <w:annotationRef/>
      </w:r>
      <w:r>
        <w:t>Yes.</w:t>
      </w:r>
      <w:bookmarkStart w:id="10" w:name="_GoBack"/>
      <w:bookmarkEnd w:id="10"/>
    </w:p>
  </w:comment>
  <w:comment w:id="11" w:author="Rebecca Kelsey" w:date="2024-12-13T12:57:00Z" w:initials="RK">
    <w:p w14:paraId="04DB115A" w14:textId="77777777" w:rsidR="00563A6B" w:rsidRDefault="00563A6B" w:rsidP="00563A6B">
      <w:pPr>
        <w:pStyle w:val="Commentaire"/>
      </w:pPr>
      <w:r>
        <w:rPr>
          <w:rStyle w:val="Marquedecommentaire"/>
        </w:rPr>
        <w:annotationRef/>
      </w:r>
      <w:r>
        <w:t>Au: addition of “expressed support” correct here?</w:t>
      </w:r>
    </w:p>
  </w:comment>
  <w:comment w:id="12" w:author="fabre" w:date="2024-12-13T16:51:00Z" w:initials="f">
    <w:p w14:paraId="37F449B4" w14:textId="4806C784" w:rsidR="009C3663" w:rsidRDefault="009C3663">
      <w:pPr>
        <w:pStyle w:val="Commentaire"/>
      </w:pPr>
      <w:r>
        <w:rPr>
          <w:rStyle w:val="Marquedecommentaire"/>
        </w:rPr>
        <w:annotationRef/>
      </w:r>
      <w:r>
        <w:rPr>
          <w:rStyle w:val="Marquedecommentaire"/>
        </w:rPr>
        <w:annotationRef/>
      </w:r>
      <w:r>
        <w:t>No, because this is relative support, i.e. excluding indifferent answers. I would rather keep the original wording. We can refer to the figure to clarify.</w:t>
      </w:r>
    </w:p>
  </w:comment>
  <w:comment w:id="14" w:author="Rebecca Kelsey" w:date="2024-12-13T12:57:00Z" w:initials="RK">
    <w:p w14:paraId="7BB65A60" w14:textId="77777777" w:rsidR="00563A6B" w:rsidRDefault="00563A6B" w:rsidP="00563A6B">
      <w:pPr>
        <w:pStyle w:val="Commentaire"/>
      </w:pPr>
      <w:r>
        <w:rPr>
          <w:rStyle w:val="Marquedecommentaire"/>
        </w:rPr>
        <w:annotationRef/>
      </w:r>
      <w:r>
        <w:t>Au: addition of “expressed support” correct here?</w:t>
      </w:r>
    </w:p>
  </w:comment>
  <w:comment w:id="15" w:author="fabre" w:date="2024-12-13T16:51:00Z" w:initials="f">
    <w:p w14:paraId="4720DB42" w14:textId="1E60241F" w:rsidR="009C3663" w:rsidRDefault="009C3663">
      <w:pPr>
        <w:pStyle w:val="Commentaire"/>
      </w:pPr>
      <w:r>
        <w:rPr>
          <w:rStyle w:val="Marquedecommentaire"/>
        </w:rPr>
        <w:annotationRef/>
      </w:r>
      <w:r>
        <w:t>no</w:t>
      </w:r>
    </w:p>
  </w:comment>
  <w:comment w:id="18" w:author="Rebecca Kelsey" w:date="2024-12-13T12:59:00Z" w:initials="RK">
    <w:p w14:paraId="0E3BD3D8" w14:textId="77777777" w:rsidR="00563A6B" w:rsidRDefault="00563A6B" w:rsidP="00563A6B">
      <w:pPr>
        <w:pStyle w:val="Commentaire"/>
      </w:pPr>
      <w:r>
        <w:rPr>
          <w:rStyle w:val="Marquedecommentaire"/>
        </w:rPr>
        <w:annotationRef/>
      </w:r>
      <w:r>
        <w:t>Au: “have learnt” changed to “are given information on”: ok?</w:t>
      </w:r>
    </w:p>
  </w:comment>
  <w:comment w:id="19" w:author="fabre" w:date="2024-12-13T16:51:00Z" w:initials="f">
    <w:p w14:paraId="69567115" w14:textId="1433EB67" w:rsidR="009C3663" w:rsidRDefault="009C3663">
      <w:pPr>
        <w:pStyle w:val="Commentaire"/>
      </w:pPr>
      <w:r>
        <w:rPr>
          <w:rStyle w:val="Marquedecommentaire"/>
        </w:rPr>
        <w:annotationRef/>
      </w:r>
      <w:r>
        <w:t>yes</w:t>
      </w:r>
    </w:p>
  </w:comment>
  <w:comment w:id="21" w:author="Rebecca Kelsey" w:date="2024-12-13T13:14:00Z" w:initials="RK">
    <w:p w14:paraId="10D9DD3F" w14:textId="77777777" w:rsidR="00E9466F" w:rsidRDefault="00E9466F" w:rsidP="00E9466F">
      <w:pPr>
        <w:pStyle w:val="Commentaire"/>
      </w:pPr>
      <w:r>
        <w:rPr>
          <w:rStyle w:val="Marquedecommentaire"/>
        </w:rPr>
        <w:annotationRef/>
      </w:r>
      <w:r>
        <w:t xml:space="preserve">Au: ok to change to “book” to match text? </w:t>
      </w:r>
    </w:p>
  </w:comment>
  <w:comment w:id="22" w:author="fabre" w:date="2024-12-13T16:51:00Z" w:initials="f">
    <w:p w14:paraId="04374F49" w14:textId="0CA37B5E" w:rsidR="009C3663" w:rsidRDefault="009C3663">
      <w:pPr>
        <w:pStyle w:val="Commentaire"/>
      </w:pPr>
      <w:r>
        <w:rPr>
          <w:rStyle w:val="Marquedecommentaire"/>
        </w:rPr>
        <w:annotationRef/>
      </w:r>
      <w:r>
        <w:t>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46648" w15:done="0"/>
  <w15:commentEx w15:paraId="2A81BFAA" w15:paraIdParent="51946648" w15:done="0"/>
  <w15:commentEx w15:paraId="6F2C237D" w15:done="0"/>
  <w15:commentEx w15:paraId="19B1B20C" w15:paraIdParent="6F2C237D" w15:done="0"/>
  <w15:commentEx w15:paraId="6C757E89" w15:done="0"/>
  <w15:commentEx w15:paraId="14D7320D" w15:paraIdParent="6C757E89" w15:done="0"/>
  <w15:commentEx w15:paraId="3BD609FD" w15:done="0"/>
  <w15:commentEx w15:paraId="76C07579" w15:paraIdParent="3BD609FD" w15:done="0"/>
  <w15:commentEx w15:paraId="04DB115A" w15:done="0"/>
  <w15:commentEx w15:paraId="37F449B4" w15:paraIdParent="04DB115A" w15:done="0"/>
  <w15:commentEx w15:paraId="7BB65A60" w15:done="0"/>
  <w15:commentEx w15:paraId="4720DB42" w15:paraIdParent="7BB65A60" w15:done="0"/>
  <w15:commentEx w15:paraId="0E3BD3D8" w15:done="0"/>
  <w15:commentEx w15:paraId="69567115" w15:paraIdParent="0E3BD3D8" w15:done="0"/>
  <w15:commentEx w15:paraId="10D9DD3F" w15:done="0"/>
  <w15:commentEx w15:paraId="04374F49" w15:paraIdParent="10D9DD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A8B779" w16cex:dateUtc="2024-12-13T12:06:00Z"/>
  <w16cex:commentExtensible w16cex:durableId="5840FA0E" w16cex:dateUtc="2024-12-13T12:07:00Z"/>
  <w16cex:commentExtensible w16cex:durableId="6265C103" w16cex:dateUtc="2024-12-13T12:05:00Z"/>
  <w16cex:commentExtensible w16cex:durableId="4C9062AB" w16cex:dateUtc="2024-12-13T12:55:00Z"/>
  <w16cex:commentExtensible w16cex:durableId="76380023" w16cex:dateUtc="2024-12-13T12:57:00Z"/>
  <w16cex:commentExtensible w16cex:durableId="4811BCF1" w16cex:dateUtc="2024-12-13T12:57:00Z"/>
  <w16cex:commentExtensible w16cex:durableId="0E19F019" w16cex:dateUtc="2024-12-13T12:59:00Z"/>
  <w16cex:commentExtensible w16cex:durableId="2EA9D5C6" w16cex:dateUtc="2024-12-1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946648" w16cid:durableId="19A8B779"/>
  <w16cid:commentId w16cid:paraId="6F2C237D" w16cid:durableId="5840FA0E"/>
  <w16cid:commentId w16cid:paraId="6C757E89" w16cid:durableId="6265C103"/>
  <w16cid:commentId w16cid:paraId="3BD609FD" w16cid:durableId="4C9062AB"/>
  <w16cid:commentId w16cid:paraId="04DB115A" w16cid:durableId="76380023"/>
  <w16cid:commentId w16cid:paraId="7BB65A60" w16cid:durableId="4811BCF1"/>
  <w16cid:commentId w16cid:paraId="0E3BD3D8" w16cid:durableId="0E19F019"/>
  <w16cid:commentId w16cid:paraId="10D9DD3F" w16cid:durableId="2EA9D5C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EDA6A" w14:textId="77777777" w:rsidR="00FA7C7E" w:rsidRDefault="00FA7C7E" w:rsidP="007F5483">
      <w:r>
        <w:separator/>
      </w:r>
    </w:p>
  </w:endnote>
  <w:endnote w:type="continuationSeparator" w:id="0">
    <w:p w14:paraId="22C348F1" w14:textId="77777777" w:rsidR="00FA7C7E" w:rsidRDefault="00FA7C7E" w:rsidP="007F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arding Bold">
    <w:panose1 w:val="00000000000000000000"/>
    <w:charset w:val="00"/>
    <w:family w:val="modern"/>
    <w:notTrueType/>
    <w:pitch w:val="variable"/>
    <w:sig w:usb0="A00000AF" w:usb1="5800C47B" w:usb2="00000000" w:usb3="00000000" w:csb0="0000009B" w:csb1="00000000"/>
  </w:font>
  <w:font w:name="Harding Text Regular">
    <w:panose1 w:val="00000000000000000000"/>
    <w:charset w:val="00"/>
    <w:family w:val="modern"/>
    <w:notTrueType/>
    <w:pitch w:val="variable"/>
    <w:sig w:usb0="A00000AF" w:usb1="5800C47B" w:usb2="00000000" w:usb3="00000000" w:csb0="0000009B" w:csb1="00000000"/>
  </w:font>
  <w:font w:name="Arial">
    <w:panose1 w:val="020B0604020202020204"/>
    <w:charset w:val="00"/>
    <w:family w:val="swiss"/>
    <w:pitch w:val="variable"/>
    <w:sig w:usb0="E0002EFF" w:usb1="C000785B" w:usb2="00000009" w:usb3="00000000" w:csb0="000001FF" w:csb1="00000000"/>
  </w:font>
  <w:font w:name="Graphik Nature l Regular">
    <w:panose1 w:val="00000000000000000000"/>
    <w:charset w:val="00"/>
    <w:family w:val="modern"/>
    <w:notTrueType/>
    <w:pitch w:val="variable"/>
    <w:sig w:usb0="A00002AF" w:usb1="5000047B" w:usb2="00000000" w:usb3="00000000" w:csb0="0000009F" w:csb1="00000000"/>
  </w:font>
  <w:font w:name="Graphik Nature l Semibold">
    <w:altName w:val="Calibri"/>
    <w:panose1 w:val="00000000000000000000"/>
    <w:charset w:val="00"/>
    <w:family w:val="modern"/>
    <w:notTrueType/>
    <w:pitch w:val="variable"/>
    <w:sig w:usb0="00000001" w:usb1="5000047B" w:usb2="00000000" w:usb3="00000000" w:csb0="0000009F" w:csb1="00000000"/>
  </w:font>
  <w:font w:name="Graphik X Cond Bold">
    <w:panose1 w:val="00000000000000000000"/>
    <w:charset w:val="00"/>
    <w:family w:val="modern"/>
    <w:notTrueType/>
    <w:pitch w:val="variable"/>
    <w:sig w:usb0="00000007" w:usb1="00000000" w:usb2="00000000" w:usb3="00000000" w:csb0="00000093" w:csb1="00000000"/>
  </w:font>
  <w:font w:name="Graphik Nature Regular">
    <w:panose1 w:val="00000000000000000000"/>
    <w:charset w:val="00"/>
    <w:family w:val="auto"/>
    <w:notTrueType/>
    <w:pitch w:val="variable"/>
    <w:sig w:usb0="A00002AF" w:usb1="5000047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Harding Text Bold">
    <w:altName w:val="Calibri"/>
    <w:panose1 w:val="00000000000000000000"/>
    <w:charset w:val="00"/>
    <w:family w:val="modern"/>
    <w:notTrueType/>
    <w:pitch w:val="variable"/>
    <w:sig w:usb0="00000001" w:usb1="5800C47B" w:usb2="00000000" w:usb3="00000000" w:csb0="0000009B" w:csb1="00000000"/>
  </w:font>
  <w:font w:name="Minion Pro">
    <w:panose1 w:val="00000000000000000000"/>
    <w:charset w:val="00"/>
    <w:family w:val="roman"/>
    <w:notTrueType/>
    <w:pitch w:val="variable"/>
    <w:sig w:usb0="E00002AF"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Franklin Medium">
    <w:charset w:val="00"/>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43137" w14:textId="77777777" w:rsidR="00FA7C7E" w:rsidRDefault="00FA7C7E" w:rsidP="007F5483">
      <w:r>
        <w:separator/>
      </w:r>
    </w:p>
  </w:footnote>
  <w:footnote w:type="continuationSeparator" w:id="0">
    <w:p w14:paraId="38A90F7A" w14:textId="77777777" w:rsidR="00FA7C7E" w:rsidRDefault="00FA7C7E" w:rsidP="007F5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1E28"/>
    <w:multiLevelType w:val="multilevel"/>
    <w:tmpl w:val="4DE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w15:presenceInfo w15:providerId="Windows Live" w15:userId="e009ba7e9a2f6768"/>
  </w15:person>
  <w15:person w15:author="Rebecca Kelsey">
    <w15:presenceInfo w15:providerId="AD" w15:userId="S::R.Kelsey@springernature.com::75f4fde4-73c5-455b-8bdc-3e6a406025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Ñä’”"/>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3NjOyMDIxsTCzNDRU0lEKTi0uzszPAykwrAUApM0XySwAAAA="/>
  </w:docVars>
  <w:rsids>
    <w:rsidRoot w:val="00E43BDE"/>
    <w:rsid w:val="0001346E"/>
    <w:rsid w:val="00057DD4"/>
    <w:rsid w:val="00060FDB"/>
    <w:rsid w:val="00064A93"/>
    <w:rsid w:val="00091127"/>
    <w:rsid w:val="000A170C"/>
    <w:rsid w:val="000C1028"/>
    <w:rsid w:val="000C599D"/>
    <w:rsid w:val="000C7CF8"/>
    <w:rsid w:val="000D7D0B"/>
    <w:rsid w:val="000E3FC1"/>
    <w:rsid w:val="000E7952"/>
    <w:rsid w:val="00106CF0"/>
    <w:rsid w:val="00110AF3"/>
    <w:rsid w:val="00122BF4"/>
    <w:rsid w:val="00131042"/>
    <w:rsid w:val="001438C2"/>
    <w:rsid w:val="00152EFF"/>
    <w:rsid w:val="00153DF3"/>
    <w:rsid w:val="00153EF8"/>
    <w:rsid w:val="001569AA"/>
    <w:rsid w:val="00161A21"/>
    <w:rsid w:val="00175061"/>
    <w:rsid w:val="0018256D"/>
    <w:rsid w:val="001A4C1C"/>
    <w:rsid w:val="001C6BC7"/>
    <w:rsid w:val="001E6F4F"/>
    <w:rsid w:val="001F1ED2"/>
    <w:rsid w:val="001F1F4B"/>
    <w:rsid w:val="001F508B"/>
    <w:rsid w:val="0021097B"/>
    <w:rsid w:val="0022507B"/>
    <w:rsid w:val="00226B14"/>
    <w:rsid w:val="002319EC"/>
    <w:rsid w:val="00234234"/>
    <w:rsid w:val="00244D01"/>
    <w:rsid w:val="00244E24"/>
    <w:rsid w:val="002465E8"/>
    <w:rsid w:val="002565FD"/>
    <w:rsid w:val="00264113"/>
    <w:rsid w:val="00267D29"/>
    <w:rsid w:val="00296FA0"/>
    <w:rsid w:val="002A419E"/>
    <w:rsid w:val="002C0582"/>
    <w:rsid w:val="002C32DE"/>
    <w:rsid w:val="002D0EE0"/>
    <w:rsid w:val="002D7BD7"/>
    <w:rsid w:val="002F147F"/>
    <w:rsid w:val="002F1EEE"/>
    <w:rsid w:val="00315A44"/>
    <w:rsid w:val="0032219E"/>
    <w:rsid w:val="00324B13"/>
    <w:rsid w:val="003254D8"/>
    <w:rsid w:val="003420A2"/>
    <w:rsid w:val="003478A9"/>
    <w:rsid w:val="003534AB"/>
    <w:rsid w:val="00361342"/>
    <w:rsid w:val="003632E6"/>
    <w:rsid w:val="00392123"/>
    <w:rsid w:val="0039467D"/>
    <w:rsid w:val="003962C2"/>
    <w:rsid w:val="003A2F43"/>
    <w:rsid w:val="003B6787"/>
    <w:rsid w:val="003C40A2"/>
    <w:rsid w:val="003C6D96"/>
    <w:rsid w:val="003D03FD"/>
    <w:rsid w:val="00404878"/>
    <w:rsid w:val="00411914"/>
    <w:rsid w:val="004523D4"/>
    <w:rsid w:val="00453B70"/>
    <w:rsid w:val="00456C66"/>
    <w:rsid w:val="0046030A"/>
    <w:rsid w:val="004660A3"/>
    <w:rsid w:val="00470371"/>
    <w:rsid w:val="004713D2"/>
    <w:rsid w:val="00482206"/>
    <w:rsid w:val="004B0B01"/>
    <w:rsid w:val="0050169D"/>
    <w:rsid w:val="00507919"/>
    <w:rsid w:val="005148E4"/>
    <w:rsid w:val="00515D85"/>
    <w:rsid w:val="00523EA6"/>
    <w:rsid w:val="00531CFD"/>
    <w:rsid w:val="0054166F"/>
    <w:rsid w:val="00563A6B"/>
    <w:rsid w:val="00566118"/>
    <w:rsid w:val="005666DE"/>
    <w:rsid w:val="005700B0"/>
    <w:rsid w:val="00582258"/>
    <w:rsid w:val="005A5EB3"/>
    <w:rsid w:val="005C6ACF"/>
    <w:rsid w:val="005D58CA"/>
    <w:rsid w:val="005E24A8"/>
    <w:rsid w:val="005F145B"/>
    <w:rsid w:val="00604B2C"/>
    <w:rsid w:val="00607184"/>
    <w:rsid w:val="006072D4"/>
    <w:rsid w:val="0061421B"/>
    <w:rsid w:val="00620E62"/>
    <w:rsid w:val="006249C6"/>
    <w:rsid w:val="006314C5"/>
    <w:rsid w:val="00632A1D"/>
    <w:rsid w:val="00637BC8"/>
    <w:rsid w:val="00640F43"/>
    <w:rsid w:val="00667BCB"/>
    <w:rsid w:val="00676B26"/>
    <w:rsid w:val="00697407"/>
    <w:rsid w:val="006A31B9"/>
    <w:rsid w:val="006B09B1"/>
    <w:rsid w:val="006B2C5E"/>
    <w:rsid w:val="006C2446"/>
    <w:rsid w:val="006F047C"/>
    <w:rsid w:val="006F3654"/>
    <w:rsid w:val="00701CA1"/>
    <w:rsid w:val="0070525E"/>
    <w:rsid w:val="00721F70"/>
    <w:rsid w:val="00725787"/>
    <w:rsid w:val="00740AC0"/>
    <w:rsid w:val="0074629A"/>
    <w:rsid w:val="007628EC"/>
    <w:rsid w:val="0077288D"/>
    <w:rsid w:val="00786DEE"/>
    <w:rsid w:val="00793C2C"/>
    <w:rsid w:val="0079458F"/>
    <w:rsid w:val="007979CE"/>
    <w:rsid w:val="007B3341"/>
    <w:rsid w:val="007D3706"/>
    <w:rsid w:val="007F5483"/>
    <w:rsid w:val="007F75D6"/>
    <w:rsid w:val="008078FF"/>
    <w:rsid w:val="00813E2E"/>
    <w:rsid w:val="00833B54"/>
    <w:rsid w:val="008419F4"/>
    <w:rsid w:val="00853439"/>
    <w:rsid w:val="0087120E"/>
    <w:rsid w:val="0089258C"/>
    <w:rsid w:val="008968AD"/>
    <w:rsid w:val="008A00AA"/>
    <w:rsid w:val="008A0E72"/>
    <w:rsid w:val="008A2E8B"/>
    <w:rsid w:val="008A5A85"/>
    <w:rsid w:val="008D396A"/>
    <w:rsid w:val="008F52CD"/>
    <w:rsid w:val="00914F6B"/>
    <w:rsid w:val="00930D78"/>
    <w:rsid w:val="00960FBA"/>
    <w:rsid w:val="00975D5F"/>
    <w:rsid w:val="00981267"/>
    <w:rsid w:val="009850E6"/>
    <w:rsid w:val="00986D5B"/>
    <w:rsid w:val="009A424A"/>
    <w:rsid w:val="009B522F"/>
    <w:rsid w:val="009C3663"/>
    <w:rsid w:val="009C5F37"/>
    <w:rsid w:val="009C670B"/>
    <w:rsid w:val="009E05E3"/>
    <w:rsid w:val="00A116D6"/>
    <w:rsid w:val="00A26483"/>
    <w:rsid w:val="00A321C6"/>
    <w:rsid w:val="00A549E6"/>
    <w:rsid w:val="00A86D9E"/>
    <w:rsid w:val="00A921B6"/>
    <w:rsid w:val="00A930BB"/>
    <w:rsid w:val="00AD7E5D"/>
    <w:rsid w:val="00B00951"/>
    <w:rsid w:val="00B02BB1"/>
    <w:rsid w:val="00B035F7"/>
    <w:rsid w:val="00B0371C"/>
    <w:rsid w:val="00B21652"/>
    <w:rsid w:val="00B243DD"/>
    <w:rsid w:val="00B336DC"/>
    <w:rsid w:val="00B51D55"/>
    <w:rsid w:val="00B57617"/>
    <w:rsid w:val="00B63BDD"/>
    <w:rsid w:val="00B63C37"/>
    <w:rsid w:val="00B834A4"/>
    <w:rsid w:val="00B907DE"/>
    <w:rsid w:val="00BC3485"/>
    <w:rsid w:val="00BD6EE4"/>
    <w:rsid w:val="00BF29F4"/>
    <w:rsid w:val="00BF7692"/>
    <w:rsid w:val="00C0003C"/>
    <w:rsid w:val="00C07E0E"/>
    <w:rsid w:val="00C11403"/>
    <w:rsid w:val="00C45F35"/>
    <w:rsid w:val="00C52316"/>
    <w:rsid w:val="00C56789"/>
    <w:rsid w:val="00C6109B"/>
    <w:rsid w:val="00CA1220"/>
    <w:rsid w:val="00CA3EB1"/>
    <w:rsid w:val="00CE003E"/>
    <w:rsid w:val="00D142BD"/>
    <w:rsid w:val="00D23549"/>
    <w:rsid w:val="00D31362"/>
    <w:rsid w:val="00D4396F"/>
    <w:rsid w:val="00D43B87"/>
    <w:rsid w:val="00D441BB"/>
    <w:rsid w:val="00D530E2"/>
    <w:rsid w:val="00D720B9"/>
    <w:rsid w:val="00D771FC"/>
    <w:rsid w:val="00D808FA"/>
    <w:rsid w:val="00D8255A"/>
    <w:rsid w:val="00D84E25"/>
    <w:rsid w:val="00D87BD9"/>
    <w:rsid w:val="00D9192C"/>
    <w:rsid w:val="00DA2CBC"/>
    <w:rsid w:val="00DA44AF"/>
    <w:rsid w:val="00DB0F0F"/>
    <w:rsid w:val="00DD5487"/>
    <w:rsid w:val="00DF6E56"/>
    <w:rsid w:val="00E0091B"/>
    <w:rsid w:val="00E03372"/>
    <w:rsid w:val="00E07FEC"/>
    <w:rsid w:val="00E43BDE"/>
    <w:rsid w:val="00E465D7"/>
    <w:rsid w:val="00E75E2C"/>
    <w:rsid w:val="00E80594"/>
    <w:rsid w:val="00E82610"/>
    <w:rsid w:val="00E86C7A"/>
    <w:rsid w:val="00E91847"/>
    <w:rsid w:val="00E92359"/>
    <w:rsid w:val="00E9466F"/>
    <w:rsid w:val="00EA47A7"/>
    <w:rsid w:val="00EB0BF8"/>
    <w:rsid w:val="00EC450B"/>
    <w:rsid w:val="00ED7DEB"/>
    <w:rsid w:val="00EE09BD"/>
    <w:rsid w:val="00EF6F7E"/>
    <w:rsid w:val="00F00D61"/>
    <w:rsid w:val="00F03135"/>
    <w:rsid w:val="00F05320"/>
    <w:rsid w:val="00F05F65"/>
    <w:rsid w:val="00F16F04"/>
    <w:rsid w:val="00F2444A"/>
    <w:rsid w:val="00F358BC"/>
    <w:rsid w:val="00F35CB0"/>
    <w:rsid w:val="00F42D14"/>
    <w:rsid w:val="00F43C1D"/>
    <w:rsid w:val="00F5058A"/>
    <w:rsid w:val="00F50652"/>
    <w:rsid w:val="00F802F1"/>
    <w:rsid w:val="00F835B4"/>
    <w:rsid w:val="00F92C17"/>
    <w:rsid w:val="00F974BE"/>
    <w:rsid w:val="00FA1ED6"/>
    <w:rsid w:val="00FA5591"/>
    <w:rsid w:val="00FA7C7E"/>
    <w:rsid w:val="00FD545B"/>
    <w:rsid w:val="00FE51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B61C6B"/>
  <w14:defaultImageDpi w14:val="0"/>
  <w15:docId w15:val="{D4A06EB7-0BCD-4F6F-AB82-12F07855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w:hAnsi="Times" w:cs="Times"/>
      <w:color w:val="000000"/>
      <w:lang w:val="en-US"/>
    </w:rPr>
  </w:style>
  <w:style w:type="paragraph" w:customStyle="1" w:styleId="RBTitle">
    <w:name w:val="RB Title"/>
    <w:basedOn w:val="NoParagraphStyle"/>
    <w:uiPriority w:val="99"/>
    <w:rsid w:val="003962C2"/>
    <w:pPr>
      <w:tabs>
        <w:tab w:val="left" w:pos="283"/>
      </w:tabs>
      <w:suppressAutoHyphens/>
      <w:snapToGrid w:val="0"/>
      <w:spacing w:after="240" w:line="520" w:lineRule="exact"/>
    </w:pPr>
    <w:rPr>
      <w:rFonts w:ascii="Franklin Gothic Medium" w:hAnsi="Franklin Gothic Medium" w:cs="Harding Bold"/>
      <w:b/>
      <w:bCs/>
      <w:sz w:val="48"/>
      <w:szCs w:val="48"/>
      <w:lang w:val="en-GB"/>
    </w:rPr>
  </w:style>
  <w:style w:type="paragraph" w:customStyle="1" w:styleId="RBStandfirst">
    <w:name w:val="RB Standfirst"/>
    <w:basedOn w:val="NoParagraphStyle"/>
    <w:uiPriority w:val="99"/>
    <w:rsid w:val="003962C2"/>
    <w:pPr>
      <w:pBdr>
        <w:top w:val="single" w:sz="2" w:space="10" w:color="000000"/>
      </w:pBdr>
      <w:suppressAutoHyphens/>
      <w:spacing w:before="510" w:after="720" w:line="280" w:lineRule="exact"/>
    </w:pPr>
    <w:rPr>
      <w:rFonts w:ascii="Franklin Gothic Medium" w:hAnsi="Franklin Gothic Medium" w:cs="Harding Text Regular"/>
      <w:sz w:val="22"/>
      <w:szCs w:val="22"/>
      <w:lang w:val="it-IT"/>
    </w:rPr>
  </w:style>
  <w:style w:type="paragraph" w:customStyle="1" w:styleId="RBCitation">
    <w:name w:val="RB Citation"/>
    <w:basedOn w:val="NoParagraphStyle"/>
    <w:uiPriority w:val="99"/>
    <w:rsid w:val="003962C2"/>
    <w:pPr>
      <w:pBdr>
        <w:top w:val="single" w:sz="2" w:space="10" w:color="auto"/>
      </w:pBdr>
      <w:spacing w:before="113" w:line="215" w:lineRule="exact"/>
    </w:pPr>
    <w:rPr>
      <w:rFonts w:ascii="Arial" w:hAnsi="Arial" w:cs="Graphik Nature l Regular"/>
      <w:spacing w:val="-2"/>
      <w:sz w:val="16"/>
      <w:szCs w:val="16"/>
      <w:lang w:val="en-GB"/>
    </w:rPr>
  </w:style>
  <w:style w:type="paragraph" w:customStyle="1" w:styleId="RBCrosshead">
    <w:name w:val="RB Crosshead"/>
    <w:basedOn w:val="NoParagraphStyle"/>
    <w:uiPriority w:val="99"/>
    <w:rsid w:val="003962C2"/>
    <w:pPr>
      <w:pBdr>
        <w:top w:val="single" w:sz="2" w:space="11" w:color="auto"/>
      </w:pBdr>
      <w:spacing w:before="443" w:after="113" w:line="215" w:lineRule="atLeast"/>
    </w:pPr>
    <w:rPr>
      <w:rFonts w:ascii="Franklin Gothic Medium" w:hAnsi="Franklin Gothic Medium" w:cs="Harding Bold"/>
      <w:b/>
      <w:bCs/>
      <w:sz w:val="25"/>
      <w:lang w:val="it-IT"/>
    </w:rPr>
  </w:style>
  <w:style w:type="paragraph" w:customStyle="1" w:styleId="RBbody">
    <w:name w:val="RB body"/>
    <w:basedOn w:val="NoParagraphStyle"/>
    <w:uiPriority w:val="99"/>
    <w:rsid w:val="003962C2"/>
    <w:pPr>
      <w:suppressAutoHyphens/>
      <w:spacing w:line="215" w:lineRule="exact"/>
    </w:pPr>
    <w:rPr>
      <w:rFonts w:ascii="Arial" w:hAnsi="Arial" w:cs="Harding Text Regular"/>
      <w:sz w:val="16"/>
      <w:szCs w:val="17"/>
      <w:lang w:val="en-GB"/>
    </w:rPr>
  </w:style>
  <w:style w:type="paragraph" w:customStyle="1" w:styleId="RBbodyindent">
    <w:name w:val="RB body indent"/>
    <w:basedOn w:val="RBbody"/>
    <w:uiPriority w:val="99"/>
    <w:rsid w:val="003478A9"/>
    <w:pPr>
      <w:ind w:firstLine="170"/>
    </w:pPr>
  </w:style>
  <w:style w:type="paragraph" w:customStyle="1" w:styleId="RBAuthorAffiliation">
    <w:name w:val="RB Author Affiliation"/>
    <w:basedOn w:val="NoParagraphStyle"/>
    <w:uiPriority w:val="99"/>
    <w:rsid w:val="003962C2"/>
    <w:pPr>
      <w:suppressAutoHyphens/>
      <w:spacing w:before="215" w:line="215" w:lineRule="exact"/>
    </w:pPr>
    <w:rPr>
      <w:rFonts w:ascii="Arial" w:hAnsi="Arial" w:cs="Graphik Nature l Semibold"/>
      <w:b/>
      <w:sz w:val="16"/>
      <w:szCs w:val="16"/>
      <w:lang w:val="en-GB"/>
    </w:rPr>
  </w:style>
  <w:style w:type="paragraph" w:customStyle="1" w:styleId="RB-p2Head">
    <w:name w:val="RB-p2 Head"/>
    <w:basedOn w:val="NoParagraphStyle"/>
    <w:uiPriority w:val="99"/>
    <w:rsid w:val="00975D5F"/>
    <w:pPr>
      <w:pBdr>
        <w:bottom w:val="single" w:sz="2" w:space="15" w:color="000000"/>
      </w:pBdr>
      <w:tabs>
        <w:tab w:val="left" w:pos="283"/>
      </w:tabs>
      <w:suppressAutoHyphens/>
      <w:spacing w:before="360" w:after="113" w:line="255" w:lineRule="exact"/>
    </w:pPr>
    <w:rPr>
      <w:rFonts w:ascii="Franklin Gothic Medium" w:hAnsi="Franklin Gothic Medium" w:cs="Graphik X Cond Bold"/>
      <w:bCs/>
      <w:caps/>
      <w:color w:val="FF3F19"/>
      <w:spacing w:val="-10"/>
      <w:sz w:val="30"/>
      <w:szCs w:val="30"/>
      <w:lang w:val="en-GB"/>
    </w:rPr>
  </w:style>
  <w:style w:type="paragraph" w:customStyle="1" w:styleId="RB-p2body">
    <w:name w:val="RB-p2 body"/>
    <w:basedOn w:val="NoParagraphStyle"/>
    <w:uiPriority w:val="99"/>
    <w:rsid w:val="0032219E"/>
    <w:pPr>
      <w:suppressAutoHyphens/>
      <w:spacing w:line="215" w:lineRule="exact"/>
    </w:pPr>
    <w:rPr>
      <w:rFonts w:ascii="Arial" w:hAnsi="Arial" w:cs="Graphik Nature l Regular"/>
      <w:spacing w:val="-1"/>
      <w:sz w:val="16"/>
      <w:szCs w:val="16"/>
      <w:lang w:val="en-GB"/>
    </w:rPr>
  </w:style>
  <w:style w:type="paragraph" w:customStyle="1" w:styleId="RB-p2LegendFigure">
    <w:name w:val="RB-p2 Legend Figure"/>
    <w:basedOn w:val="NoParagraphStyle"/>
    <w:uiPriority w:val="99"/>
    <w:rsid w:val="005F145B"/>
    <w:pPr>
      <w:tabs>
        <w:tab w:val="left" w:pos="283"/>
      </w:tabs>
      <w:suppressAutoHyphens/>
      <w:spacing w:line="200" w:lineRule="exact"/>
    </w:pPr>
    <w:rPr>
      <w:rFonts w:ascii="Arial" w:hAnsi="Arial" w:cs="Harding Text Regular"/>
      <w:sz w:val="15"/>
      <w:szCs w:val="14"/>
      <w:lang w:val="en-GB"/>
    </w:rPr>
  </w:style>
  <w:style w:type="paragraph" w:customStyle="1" w:styleId="RB-p2Reflist">
    <w:name w:val="RB-p2 Ref list"/>
    <w:basedOn w:val="NoParagraphStyle"/>
    <w:uiPriority w:val="99"/>
    <w:rsid w:val="0032219E"/>
    <w:pPr>
      <w:suppressAutoHyphens/>
      <w:spacing w:before="113" w:line="210" w:lineRule="atLeast"/>
    </w:pPr>
    <w:rPr>
      <w:rFonts w:ascii="Arial" w:hAnsi="Arial" w:cs="Graphik Nature Regular"/>
      <w:sz w:val="15"/>
      <w:szCs w:val="16"/>
      <w:lang w:val="en-GB"/>
    </w:rPr>
  </w:style>
  <w:style w:type="paragraph" w:customStyle="1" w:styleId="RB-p2bodyindent">
    <w:name w:val="RB-p2 body indent"/>
    <w:basedOn w:val="RB-p2body"/>
    <w:uiPriority w:val="99"/>
    <w:pPr>
      <w:ind w:firstLine="170"/>
    </w:pPr>
  </w:style>
  <w:style w:type="character" w:customStyle="1" w:styleId="RegularItalic">
    <w:name w:val="Regular Italic"/>
    <w:uiPriority w:val="99"/>
    <w:rPr>
      <w:i/>
      <w:iCs/>
    </w:rPr>
  </w:style>
  <w:style w:type="character" w:customStyle="1" w:styleId="Semibold">
    <w:name w:val="Semibold"/>
    <w:uiPriority w:val="99"/>
    <w:rsid w:val="003A2F43"/>
    <w:rPr>
      <w:b/>
    </w:rPr>
  </w:style>
  <w:style w:type="character" w:customStyle="1" w:styleId="Refannotation">
    <w:name w:val="Ref. annotation"/>
    <w:uiPriority w:val="99"/>
    <w:rsid w:val="003A2F43"/>
    <w:rPr>
      <w:b/>
    </w:rPr>
  </w:style>
  <w:style w:type="paragraph" w:customStyle="1" w:styleId="RBCrosshead1st">
    <w:name w:val="RB Crosshead 1st"/>
    <w:basedOn w:val="RBCrosshead"/>
    <w:rsid w:val="00F358BC"/>
    <w:pPr>
      <w:pBdr>
        <w:top w:val="none" w:sz="0" w:space="0" w:color="auto"/>
      </w:pBdr>
      <w:spacing w:before="0"/>
    </w:pPr>
  </w:style>
  <w:style w:type="character" w:styleId="Lienhypertexte">
    <w:name w:val="Hyperlink"/>
    <w:basedOn w:val="Policepardfaut"/>
    <w:uiPriority w:val="99"/>
    <w:rsid w:val="00B0371C"/>
    <w:rPr>
      <w:color w:val="2974CC"/>
      <w:u w:val="none"/>
    </w:rPr>
  </w:style>
  <w:style w:type="paragraph" w:customStyle="1" w:styleId="Pullquote">
    <w:name w:val="Pull quote"/>
    <w:basedOn w:val="NoParagraphStyle"/>
    <w:uiPriority w:val="99"/>
    <w:rsid w:val="00BD6EE4"/>
    <w:pPr>
      <w:suppressAutoHyphens/>
      <w:spacing w:before="430" w:line="300" w:lineRule="exact"/>
    </w:pPr>
    <w:rPr>
      <w:rFonts w:ascii="Franklin Gothic Demi" w:hAnsi="Franklin Gothic Demi" w:cs="Harding Text Bold"/>
      <w:b/>
      <w:bCs/>
      <w:color w:val="FF3F18"/>
      <w:spacing w:val="-6"/>
      <w:sz w:val="28"/>
      <w:szCs w:val="25"/>
      <w:lang w:val="en-GB" w:eastAsia="en-US"/>
    </w:rPr>
  </w:style>
  <w:style w:type="character" w:customStyle="1" w:styleId="Refcitation">
    <w:name w:val="Ref. citation"/>
    <w:uiPriority w:val="1"/>
    <w:rsid w:val="00B0371C"/>
    <w:rPr>
      <w:color w:val="2974CC"/>
      <w:vertAlign w:val="superscript"/>
    </w:rPr>
  </w:style>
  <w:style w:type="paragraph" w:customStyle="1" w:styleId="Notes">
    <w:name w:val="Notes"/>
    <w:basedOn w:val="Normal"/>
    <w:qFormat/>
    <w:rsid w:val="002465E8"/>
    <w:pPr>
      <w:suppressAutoHyphens/>
      <w:jc w:val="center"/>
    </w:pPr>
    <w:rPr>
      <w:i/>
      <w:iCs/>
      <w:color w:val="4472C4" w:themeColor="accent1"/>
      <w:sz w:val="20"/>
    </w:rPr>
  </w:style>
  <w:style w:type="paragraph" w:styleId="NormalWeb">
    <w:name w:val="Normal (Web)"/>
    <w:basedOn w:val="Normal"/>
    <w:uiPriority w:val="99"/>
    <w:semiHidden/>
    <w:unhideWhenUsed/>
    <w:rsid w:val="00986D5B"/>
    <w:pPr>
      <w:spacing w:before="100" w:beforeAutospacing="1" w:after="100" w:afterAutospacing="1"/>
    </w:pPr>
    <w:rPr>
      <w:rFonts w:ascii="Times New Roman" w:eastAsia="Times New Roman" w:hAnsi="Times New Roman" w:cs="Times New Roman"/>
    </w:rPr>
  </w:style>
  <w:style w:type="paragraph" w:customStyle="1" w:styleId="BasicParagraph">
    <w:name w:val="[Basic Paragraph]"/>
    <w:basedOn w:val="NoParagraphStyle"/>
    <w:uiPriority w:val="99"/>
    <w:rsid w:val="00697407"/>
    <w:pPr>
      <w:widowControl/>
    </w:pPr>
    <w:rPr>
      <w:rFonts w:ascii="Minion Pro" w:hAnsi="Minion Pro" w:cs="Minion Pro"/>
      <w:lang w:val="en-GB"/>
    </w:rPr>
  </w:style>
  <w:style w:type="paragraph" w:styleId="En-tte">
    <w:name w:val="header"/>
    <w:basedOn w:val="Normal"/>
    <w:link w:val="En-tteCar"/>
    <w:uiPriority w:val="99"/>
    <w:unhideWhenUsed/>
    <w:rsid w:val="007F5483"/>
    <w:pPr>
      <w:tabs>
        <w:tab w:val="center" w:pos="4680"/>
        <w:tab w:val="right" w:pos="9360"/>
      </w:tabs>
    </w:pPr>
  </w:style>
  <w:style w:type="character" w:customStyle="1" w:styleId="En-tteCar">
    <w:name w:val="En-tête Car"/>
    <w:basedOn w:val="Policepardfaut"/>
    <w:link w:val="En-tte"/>
    <w:uiPriority w:val="99"/>
    <w:rsid w:val="007F5483"/>
  </w:style>
  <w:style w:type="paragraph" w:styleId="Pieddepage">
    <w:name w:val="footer"/>
    <w:basedOn w:val="Normal"/>
    <w:link w:val="PieddepageCar"/>
    <w:uiPriority w:val="99"/>
    <w:unhideWhenUsed/>
    <w:rsid w:val="007F5483"/>
    <w:pPr>
      <w:tabs>
        <w:tab w:val="center" w:pos="4680"/>
        <w:tab w:val="right" w:pos="9360"/>
      </w:tabs>
    </w:pPr>
  </w:style>
  <w:style w:type="character" w:customStyle="1" w:styleId="PieddepageCar">
    <w:name w:val="Pied de page Car"/>
    <w:basedOn w:val="Policepardfaut"/>
    <w:link w:val="Pieddepage"/>
    <w:uiPriority w:val="99"/>
    <w:rsid w:val="007F5483"/>
  </w:style>
  <w:style w:type="paragraph" w:styleId="Textedebulles">
    <w:name w:val="Balloon Text"/>
    <w:basedOn w:val="Normal"/>
    <w:link w:val="TextedebullesCar"/>
    <w:uiPriority w:val="99"/>
    <w:semiHidden/>
    <w:unhideWhenUsed/>
    <w:rsid w:val="00C52316"/>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316"/>
    <w:rPr>
      <w:rFonts w:ascii="Segoe UI" w:hAnsi="Segoe UI" w:cs="Segoe UI"/>
      <w:sz w:val="18"/>
      <w:szCs w:val="18"/>
    </w:rPr>
  </w:style>
  <w:style w:type="character" w:styleId="Marquedecommentaire">
    <w:name w:val="annotation reference"/>
    <w:basedOn w:val="Policepardfaut"/>
    <w:uiPriority w:val="99"/>
    <w:semiHidden/>
    <w:unhideWhenUsed/>
    <w:rsid w:val="004B0B01"/>
    <w:rPr>
      <w:sz w:val="16"/>
      <w:szCs w:val="16"/>
    </w:rPr>
  </w:style>
  <w:style w:type="paragraph" w:styleId="Commentaire">
    <w:name w:val="annotation text"/>
    <w:basedOn w:val="Normal"/>
    <w:link w:val="CommentaireCar"/>
    <w:uiPriority w:val="99"/>
    <w:unhideWhenUsed/>
    <w:rsid w:val="004B0B01"/>
    <w:rPr>
      <w:sz w:val="20"/>
      <w:szCs w:val="20"/>
    </w:rPr>
  </w:style>
  <w:style w:type="character" w:customStyle="1" w:styleId="CommentaireCar">
    <w:name w:val="Commentaire Car"/>
    <w:basedOn w:val="Policepardfaut"/>
    <w:link w:val="Commentaire"/>
    <w:uiPriority w:val="99"/>
    <w:rsid w:val="004B0B01"/>
    <w:rPr>
      <w:sz w:val="20"/>
      <w:szCs w:val="20"/>
    </w:rPr>
  </w:style>
  <w:style w:type="paragraph" w:styleId="Objetducommentaire">
    <w:name w:val="annotation subject"/>
    <w:basedOn w:val="Commentaire"/>
    <w:next w:val="Commentaire"/>
    <w:link w:val="ObjetducommentaireCar"/>
    <w:uiPriority w:val="99"/>
    <w:semiHidden/>
    <w:unhideWhenUsed/>
    <w:rsid w:val="004B0B01"/>
    <w:rPr>
      <w:b/>
      <w:bCs/>
    </w:rPr>
  </w:style>
  <w:style w:type="character" w:customStyle="1" w:styleId="ObjetducommentaireCar">
    <w:name w:val="Objet du commentaire Car"/>
    <w:basedOn w:val="CommentaireCar"/>
    <w:link w:val="Objetducommentaire"/>
    <w:uiPriority w:val="99"/>
    <w:semiHidden/>
    <w:rsid w:val="004B0B01"/>
    <w:rPr>
      <w:b/>
      <w:bCs/>
      <w:sz w:val="20"/>
      <w:szCs w:val="20"/>
    </w:rPr>
  </w:style>
  <w:style w:type="paragraph" w:styleId="Rvision">
    <w:name w:val="Revision"/>
    <w:hidden/>
    <w:uiPriority w:val="99"/>
    <w:semiHidden/>
    <w:rsid w:val="0066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2890">
      <w:bodyDiv w:val="1"/>
      <w:marLeft w:val="0"/>
      <w:marRight w:val="0"/>
      <w:marTop w:val="0"/>
      <w:marBottom w:val="0"/>
      <w:divBdr>
        <w:top w:val="none" w:sz="0" w:space="0" w:color="auto"/>
        <w:left w:val="none" w:sz="0" w:space="0" w:color="auto"/>
        <w:bottom w:val="none" w:sz="0" w:space="0" w:color="auto"/>
        <w:right w:val="none" w:sz="0" w:space="0" w:color="auto"/>
      </w:divBdr>
      <w:divsChild>
        <w:div w:id="1695184764">
          <w:marLeft w:val="0"/>
          <w:marRight w:val="0"/>
          <w:marTop w:val="0"/>
          <w:marBottom w:val="0"/>
          <w:divBdr>
            <w:top w:val="none" w:sz="0" w:space="0" w:color="auto"/>
            <w:left w:val="none" w:sz="0" w:space="0" w:color="auto"/>
            <w:bottom w:val="none" w:sz="0" w:space="0" w:color="auto"/>
            <w:right w:val="none" w:sz="0" w:space="0" w:color="auto"/>
          </w:divBdr>
          <w:divsChild>
            <w:div w:id="1711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061">
      <w:bodyDiv w:val="1"/>
      <w:marLeft w:val="0"/>
      <w:marRight w:val="0"/>
      <w:marTop w:val="0"/>
      <w:marBottom w:val="0"/>
      <w:divBdr>
        <w:top w:val="none" w:sz="0" w:space="0" w:color="auto"/>
        <w:left w:val="none" w:sz="0" w:space="0" w:color="auto"/>
        <w:bottom w:val="none" w:sz="0" w:space="0" w:color="auto"/>
        <w:right w:val="none" w:sz="0" w:space="0" w:color="auto"/>
      </w:divBdr>
      <w:divsChild>
        <w:div w:id="1412196907">
          <w:marLeft w:val="0"/>
          <w:marRight w:val="0"/>
          <w:marTop w:val="0"/>
          <w:marBottom w:val="0"/>
          <w:divBdr>
            <w:top w:val="none" w:sz="0" w:space="0" w:color="auto"/>
            <w:left w:val="none" w:sz="0" w:space="0" w:color="auto"/>
            <w:bottom w:val="none" w:sz="0" w:space="0" w:color="auto"/>
            <w:right w:val="none" w:sz="0" w:space="0" w:color="auto"/>
          </w:divBdr>
          <w:divsChild>
            <w:div w:id="2362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659">
      <w:bodyDiv w:val="1"/>
      <w:marLeft w:val="0"/>
      <w:marRight w:val="0"/>
      <w:marTop w:val="0"/>
      <w:marBottom w:val="0"/>
      <w:divBdr>
        <w:top w:val="none" w:sz="0" w:space="0" w:color="auto"/>
        <w:left w:val="none" w:sz="0" w:space="0" w:color="auto"/>
        <w:bottom w:val="none" w:sz="0" w:space="0" w:color="auto"/>
        <w:right w:val="none" w:sz="0" w:space="0" w:color="auto"/>
      </w:divBdr>
    </w:div>
    <w:div w:id="1170295730">
      <w:bodyDiv w:val="1"/>
      <w:marLeft w:val="0"/>
      <w:marRight w:val="0"/>
      <w:marTop w:val="0"/>
      <w:marBottom w:val="0"/>
      <w:divBdr>
        <w:top w:val="none" w:sz="0" w:space="0" w:color="auto"/>
        <w:left w:val="none" w:sz="0" w:space="0" w:color="auto"/>
        <w:bottom w:val="none" w:sz="0" w:space="0" w:color="auto"/>
        <w:right w:val="none" w:sz="0" w:space="0" w:color="auto"/>
      </w:divBdr>
      <w:divsChild>
        <w:div w:id="738677948">
          <w:marLeft w:val="0"/>
          <w:marRight w:val="0"/>
          <w:marTop w:val="0"/>
          <w:marBottom w:val="0"/>
          <w:divBdr>
            <w:top w:val="none" w:sz="0" w:space="0" w:color="auto"/>
            <w:left w:val="none" w:sz="0" w:space="0" w:color="auto"/>
            <w:bottom w:val="none" w:sz="0" w:space="0" w:color="auto"/>
            <w:right w:val="none" w:sz="0" w:space="0" w:color="auto"/>
          </w:divBdr>
          <w:divsChild>
            <w:div w:id="14678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923">
      <w:bodyDiv w:val="1"/>
      <w:marLeft w:val="0"/>
      <w:marRight w:val="0"/>
      <w:marTop w:val="0"/>
      <w:marBottom w:val="0"/>
      <w:divBdr>
        <w:top w:val="none" w:sz="0" w:space="0" w:color="auto"/>
        <w:left w:val="none" w:sz="0" w:space="0" w:color="auto"/>
        <w:bottom w:val="none" w:sz="0" w:space="0" w:color="auto"/>
        <w:right w:val="none" w:sz="0" w:space="0" w:color="auto"/>
      </w:divBdr>
    </w:div>
    <w:div w:id="1392847131">
      <w:bodyDiv w:val="1"/>
      <w:marLeft w:val="0"/>
      <w:marRight w:val="0"/>
      <w:marTop w:val="0"/>
      <w:marBottom w:val="0"/>
      <w:divBdr>
        <w:top w:val="none" w:sz="0" w:space="0" w:color="auto"/>
        <w:left w:val="none" w:sz="0" w:space="0" w:color="auto"/>
        <w:bottom w:val="none" w:sz="0" w:space="0" w:color="auto"/>
        <w:right w:val="none" w:sz="0" w:space="0" w:color="auto"/>
      </w:divBdr>
    </w:div>
    <w:div w:id="1401445603">
      <w:bodyDiv w:val="1"/>
      <w:marLeft w:val="0"/>
      <w:marRight w:val="0"/>
      <w:marTop w:val="0"/>
      <w:marBottom w:val="0"/>
      <w:divBdr>
        <w:top w:val="none" w:sz="0" w:space="0" w:color="auto"/>
        <w:left w:val="none" w:sz="0" w:space="0" w:color="auto"/>
        <w:bottom w:val="none" w:sz="0" w:space="0" w:color="auto"/>
        <w:right w:val="none" w:sz="0" w:space="0" w:color="auto"/>
      </w:divBdr>
      <w:divsChild>
        <w:div w:id="1550720988">
          <w:marLeft w:val="0"/>
          <w:marRight w:val="0"/>
          <w:marTop w:val="0"/>
          <w:marBottom w:val="0"/>
          <w:divBdr>
            <w:top w:val="none" w:sz="0" w:space="0" w:color="auto"/>
            <w:left w:val="none" w:sz="0" w:space="0" w:color="auto"/>
            <w:bottom w:val="none" w:sz="0" w:space="0" w:color="auto"/>
            <w:right w:val="none" w:sz="0" w:space="0" w:color="auto"/>
          </w:divBdr>
          <w:divsChild>
            <w:div w:id="1166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032">
      <w:bodyDiv w:val="1"/>
      <w:marLeft w:val="0"/>
      <w:marRight w:val="0"/>
      <w:marTop w:val="0"/>
      <w:marBottom w:val="0"/>
      <w:divBdr>
        <w:top w:val="none" w:sz="0" w:space="0" w:color="auto"/>
        <w:left w:val="none" w:sz="0" w:space="0" w:color="auto"/>
        <w:bottom w:val="none" w:sz="0" w:space="0" w:color="auto"/>
        <w:right w:val="none" w:sz="0" w:space="0" w:color="auto"/>
      </w:divBdr>
      <w:divsChild>
        <w:div w:id="1338264504">
          <w:marLeft w:val="0"/>
          <w:marRight w:val="0"/>
          <w:marTop w:val="0"/>
          <w:marBottom w:val="0"/>
          <w:divBdr>
            <w:top w:val="none" w:sz="0" w:space="0" w:color="auto"/>
            <w:left w:val="none" w:sz="0" w:space="0" w:color="auto"/>
            <w:bottom w:val="none" w:sz="0" w:space="0" w:color="auto"/>
            <w:right w:val="none" w:sz="0" w:space="0" w:color="auto"/>
          </w:divBdr>
          <w:divsChild>
            <w:div w:id="1758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923">
      <w:bodyDiv w:val="1"/>
      <w:marLeft w:val="0"/>
      <w:marRight w:val="0"/>
      <w:marTop w:val="0"/>
      <w:marBottom w:val="0"/>
      <w:divBdr>
        <w:top w:val="none" w:sz="0" w:space="0" w:color="auto"/>
        <w:left w:val="none" w:sz="0" w:space="0" w:color="auto"/>
        <w:bottom w:val="none" w:sz="0" w:space="0" w:color="auto"/>
        <w:right w:val="none" w:sz="0" w:space="0" w:color="auto"/>
      </w:divBdr>
    </w:div>
    <w:div w:id="1811632530">
      <w:bodyDiv w:val="1"/>
      <w:marLeft w:val="0"/>
      <w:marRight w:val="0"/>
      <w:marTop w:val="0"/>
      <w:marBottom w:val="0"/>
      <w:divBdr>
        <w:top w:val="none" w:sz="0" w:space="0" w:color="auto"/>
        <w:left w:val="none" w:sz="0" w:space="0" w:color="auto"/>
        <w:bottom w:val="none" w:sz="0" w:space="0" w:color="auto"/>
        <w:right w:val="none" w:sz="0" w:space="0" w:color="auto"/>
      </w:divBdr>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275798979">
          <w:marLeft w:val="0"/>
          <w:marRight w:val="0"/>
          <w:marTop w:val="0"/>
          <w:marBottom w:val="0"/>
          <w:divBdr>
            <w:top w:val="none" w:sz="0" w:space="0" w:color="auto"/>
            <w:left w:val="none" w:sz="0" w:space="0" w:color="auto"/>
            <w:bottom w:val="none" w:sz="0" w:space="0" w:color="auto"/>
            <w:right w:val="none" w:sz="0" w:space="0" w:color="auto"/>
          </w:divBdr>
          <w:divsChild>
            <w:div w:id="918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9686">
      <w:bodyDiv w:val="1"/>
      <w:marLeft w:val="0"/>
      <w:marRight w:val="0"/>
      <w:marTop w:val="0"/>
      <w:marBottom w:val="0"/>
      <w:divBdr>
        <w:top w:val="none" w:sz="0" w:space="0" w:color="auto"/>
        <w:left w:val="none" w:sz="0" w:space="0" w:color="auto"/>
        <w:bottom w:val="none" w:sz="0" w:space="0" w:color="auto"/>
        <w:right w:val="none" w:sz="0" w:space="0" w:color="auto"/>
      </w:divBdr>
      <w:divsChild>
        <w:div w:id="1395937">
          <w:marLeft w:val="0"/>
          <w:marRight w:val="0"/>
          <w:marTop w:val="0"/>
          <w:marBottom w:val="0"/>
          <w:divBdr>
            <w:top w:val="none" w:sz="0" w:space="0" w:color="auto"/>
            <w:left w:val="none" w:sz="0" w:space="0" w:color="auto"/>
            <w:bottom w:val="none" w:sz="0" w:space="0" w:color="auto"/>
            <w:right w:val="none" w:sz="0" w:space="0" w:color="auto"/>
          </w:divBdr>
          <w:divsChild>
            <w:div w:id="1262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NATURE%20REVIEWS\05_Departmental%20documentation\Back-ups\Research%20briefing\nr-research%20brief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AE4AA60-371D-443D-B931-379719E06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nr-research briefing template.dotx</Template>
  <TotalTime>0</TotalTime>
  <Pages>2</Pages>
  <Words>1395</Words>
  <Characters>7954</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Lieben</dc:creator>
  <cp:keywords/>
  <dc:description/>
  <cp:lastModifiedBy>fabre</cp:lastModifiedBy>
  <cp:revision>6</cp:revision>
  <cp:lastPrinted>2021-08-20T14:04:00Z</cp:lastPrinted>
  <dcterms:created xsi:type="dcterms:W3CDTF">2024-12-13T13:16:00Z</dcterms:created>
  <dcterms:modified xsi:type="dcterms:W3CDTF">2024-12-13T15:52:00Z</dcterms:modified>
</cp:coreProperties>
</file>