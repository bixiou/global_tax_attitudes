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3D1DA" w14:textId="05E6CC66" w:rsidR="000B094F" w:rsidRDefault="000B094F" w:rsidP="000B094F">
      <w:pPr>
        <w:autoSpaceDE w:val="0"/>
        <w:autoSpaceDN w:val="0"/>
        <w:adjustRightInd w:val="0"/>
        <w:spacing w:after="0" w:line="240" w:lineRule="auto"/>
        <w:rPr>
          <w:ins w:id="0" w:author="Linus Mattauch" w:date="2024-01-18T10:25:00Z"/>
          <w:rFonts w:ascii="SFRM1000" w:hAnsi="SFRM1000" w:cs="SFRM1000"/>
          <w:kern w:val="0"/>
          <w:sz w:val="24"/>
          <w:szCs w:val="24"/>
          <w:lang w:val="en-US"/>
        </w:rPr>
      </w:pPr>
      <w:del w:id="1" w:author="Linus Mattauch" w:date="2024-01-18T10:23:00Z">
        <w:r w:rsidRPr="000B094F" w:rsidDel="000B094F">
          <w:rPr>
            <w:rFonts w:ascii="SFRM1000" w:hAnsi="SFRM1000" w:cs="SFRM1000"/>
            <w:kern w:val="0"/>
            <w:sz w:val="24"/>
            <w:szCs w:val="24"/>
            <w:lang w:val="en-US"/>
          </w:rPr>
          <w:delText>We thank the reviewer</w:delText>
        </w:r>
      </w:del>
      <w:ins w:id="2" w:author="Linus Mattauch" w:date="2024-01-18T10:23:00Z">
        <w:r>
          <w:rPr>
            <w:rFonts w:ascii="SFRM1000" w:hAnsi="SFRM1000" w:cs="SFRM1000"/>
            <w:kern w:val="0"/>
            <w:sz w:val="24"/>
            <w:szCs w:val="24"/>
            <w:lang w:val="en-US"/>
          </w:rPr>
          <w:t>Thank you very much</w:t>
        </w:r>
      </w:ins>
      <w:r w:rsidRPr="000B094F">
        <w:rPr>
          <w:rFonts w:ascii="SFRM1000" w:hAnsi="SFRM1000" w:cs="SFRM1000"/>
          <w:kern w:val="0"/>
          <w:sz w:val="24"/>
          <w:szCs w:val="24"/>
          <w:lang w:val="en-US"/>
        </w:rPr>
        <w:t xml:space="preserve"> for finding our </w:t>
      </w:r>
      <w:ins w:id="3" w:author="Linus Mattauch" w:date="2024-01-18T10:23:00Z">
        <w:r>
          <w:rPr>
            <w:rFonts w:ascii="SFRM1000" w:hAnsi="SFRM1000" w:cs="SFRM1000"/>
            <w:kern w:val="0"/>
            <w:sz w:val="24"/>
            <w:szCs w:val="24"/>
            <w:lang w:val="en-US"/>
          </w:rPr>
          <w:t xml:space="preserve">research </w:t>
        </w:r>
      </w:ins>
      <w:del w:id="4" w:author="Linus Mattauch" w:date="2024-01-18T10:23:00Z">
        <w:r w:rsidRPr="000B094F" w:rsidDel="000B094F">
          <w:rPr>
            <w:rFonts w:ascii="SFRM1000" w:hAnsi="SFRM1000" w:cs="SFRM1000"/>
            <w:kern w:val="0"/>
            <w:sz w:val="24"/>
            <w:szCs w:val="24"/>
            <w:lang w:val="en-US"/>
          </w:rPr>
          <w:delText>paper</w:delText>
        </w:r>
      </w:del>
      <w:r w:rsidRPr="000B094F">
        <w:rPr>
          <w:rFonts w:ascii="SFRM1000" w:hAnsi="SFRM1000" w:cs="SFRM1000"/>
          <w:kern w:val="0"/>
          <w:sz w:val="24"/>
          <w:szCs w:val="24"/>
          <w:lang w:val="en-US"/>
        </w:rPr>
        <w:t xml:space="preserve"> interesting</w:t>
      </w:r>
      <w:ins w:id="5" w:author="Linus Mattauch" w:date="2024-01-18T10:23:00Z">
        <w:r>
          <w:rPr>
            <w:rFonts w:ascii="SFRM1000" w:hAnsi="SFRM1000" w:cs="SFRM1000"/>
            <w:kern w:val="0"/>
            <w:sz w:val="24"/>
            <w:szCs w:val="24"/>
            <w:lang w:val="en-US"/>
          </w:rPr>
          <w:t xml:space="preserve"> and the perceptive comment</w:t>
        </w:r>
      </w:ins>
      <w:ins w:id="6" w:author="Linus Mattauch" w:date="2024-01-18T15:53:00Z">
        <w:r w:rsidR="00A00F3F">
          <w:rPr>
            <w:rFonts w:ascii="SFRM1000" w:hAnsi="SFRM1000" w:cs="SFRM1000"/>
            <w:kern w:val="0"/>
            <w:sz w:val="24"/>
            <w:szCs w:val="24"/>
            <w:lang w:val="en-US"/>
          </w:rPr>
          <w:t>s</w:t>
        </w:r>
      </w:ins>
      <w:r w:rsidRPr="000B094F">
        <w:rPr>
          <w:rFonts w:ascii="SFRM1000" w:hAnsi="SFRM1000" w:cs="SFRM1000"/>
          <w:kern w:val="0"/>
          <w:sz w:val="24"/>
          <w:szCs w:val="24"/>
          <w:lang w:val="en-US"/>
        </w:rPr>
        <w:t>.</w:t>
      </w:r>
      <w:ins w:id="7" w:author="Linus Mattauch" w:date="2024-01-18T10:23:00Z">
        <w:r>
          <w:rPr>
            <w:rFonts w:ascii="SFRM1000" w:hAnsi="SFRM1000" w:cs="SFRM1000"/>
            <w:kern w:val="0"/>
            <w:sz w:val="24"/>
            <w:szCs w:val="24"/>
            <w:lang w:val="en-US"/>
          </w:rPr>
          <w:t xml:space="preserve"> We agree that</w:t>
        </w:r>
      </w:ins>
      <w:ins w:id="8" w:author="Linus Mattauch" w:date="2024-01-18T10:24:00Z">
        <w:r>
          <w:rPr>
            <w:rFonts w:ascii="SFRM1000" w:hAnsi="SFRM1000" w:cs="SFRM1000"/>
            <w:kern w:val="0"/>
            <w:sz w:val="24"/>
            <w:szCs w:val="24"/>
            <w:lang w:val="en-US"/>
          </w:rPr>
          <w:t xml:space="preserve"> we were too immodest about the</w:t>
        </w:r>
      </w:ins>
      <w:ins w:id="9" w:author="Linus Mattauch" w:date="2024-01-18T10:23:00Z">
        <w:r>
          <w:rPr>
            <w:rFonts w:ascii="SFRM1000" w:hAnsi="SFRM1000" w:cs="SFRM1000"/>
            <w:kern w:val="0"/>
            <w:sz w:val="24"/>
            <w:szCs w:val="24"/>
            <w:lang w:val="en-US"/>
          </w:rPr>
          <w:t xml:space="preserve"> generalizability of the findings i</w:t>
        </w:r>
      </w:ins>
      <w:ins w:id="10" w:author="Linus Mattauch" w:date="2024-01-18T10:24:00Z">
        <w:r>
          <w:rPr>
            <w:rFonts w:ascii="SFRM1000" w:hAnsi="SFRM1000" w:cs="SFRM1000"/>
            <w:kern w:val="0"/>
            <w:sz w:val="24"/>
            <w:szCs w:val="24"/>
            <w:lang w:val="en-US"/>
          </w:rPr>
          <w:t>n the previous version and agree that we here provide one bit of scientific evidence that g</w:t>
        </w:r>
      </w:ins>
      <w:ins w:id="11" w:author="Linus Mattauch" w:date="2024-01-18T10:25:00Z">
        <w:r>
          <w:rPr>
            <w:rFonts w:ascii="SFRM1000" w:hAnsi="SFRM1000" w:cs="SFRM1000"/>
            <w:kern w:val="0"/>
            <w:sz w:val="24"/>
            <w:szCs w:val="24"/>
            <w:lang w:val="en-US"/>
          </w:rPr>
          <w:t>lobal policies could be more popular than thought.</w:t>
        </w:r>
      </w:ins>
    </w:p>
    <w:p w14:paraId="2DEC5928" w14:textId="77777777" w:rsidR="000B094F" w:rsidRDefault="000B094F" w:rsidP="000B094F">
      <w:pPr>
        <w:autoSpaceDE w:val="0"/>
        <w:autoSpaceDN w:val="0"/>
        <w:adjustRightInd w:val="0"/>
        <w:spacing w:after="0" w:line="240" w:lineRule="auto"/>
        <w:rPr>
          <w:ins w:id="12" w:author="Linus Mattauch" w:date="2024-01-18T10:25:00Z"/>
          <w:rFonts w:ascii="SFRM1000" w:hAnsi="SFRM1000" w:cs="SFRM1000"/>
          <w:kern w:val="0"/>
          <w:sz w:val="24"/>
          <w:szCs w:val="24"/>
          <w:lang w:val="en-US"/>
        </w:rPr>
      </w:pPr>
    </w:p>
    <w:p w14:paraId="6CE2AA6F" w14:textId="125A5DFE" w:rsidR="000B094F" w:rsidRPr="000B094F" w:rsidRDefault="000B094F" w:rsidP="000B094F">
      <w:pPr>
        <w:autoSpaceDE w:val="0"/>
        <w:autoSpaceDN w:val="0"/>
        <w:adjustRightInd w:val="0"/>
        <w:spacing w:after="0" w:line="240" w:lineRule="auto"/>
        <w:rPr>
          <w:rFonts w:ascii="SFRM1000" w:hAnsi="SFRM1000" w:cs="SFRM1000"/>
          <w:kern w:val="0"/>
          <w:sz w:val="24"/>
          <w:szCs w:val="24"/>
          <w:lang w:val="en-US"/>
        </w:rPr>
      </w:pPr>
      <w:ins w:id="13" w:author="Linus Mattauch" w:date="2024-01-18T10:25:00Z">
        <w:r>
          <w:rPr>
            <w:rFonts w:ascii="SFRM1000" w:hAnsi="SFRM1000" w:cs="SFRM1000"/>
            <w:kern w:val="0"/>
            <w:sz w:val="24"/>
            <w:szCs w:val="24"/>
            <w:lang w:val="en-US"/>
          </w:rPr>
          <w:t>We see two</w:t>
        </w:r>
      </w:ins>
      <w:ins w:id="14" w:author="Linus Mattauch" w:date="2024-01-18T10:40:00Z">
        <w:r w:rsidR="000C41BB">
          <w:rPr>
            <w:rFonts w:ascii="SFRM1000" w:hAnsi="SFRM1000" w:cs="SFRM1000"/>
            <w:kern w:val="0"/>
            <w:sz w:val="24"/>
            <w:szCs w:val="24"/>
            <w:lang w:val="en-US"/>
          </w:rPr>
          <w:t xml:space="preserve"> major</w:t>
        </w:r>
      </w:ins>
      <w:ins w:id="15" w:author="Linus Mattauch" w:date="2024-01-18T10:25:00Z">
        <w:r>
          <w:rPr>
            <w:rFonts w:ascii="SFRM1000" w:hAnsi="SFRM1000" w:cs="SFRM1000"/>
            <w:kern w:val="0"/>
            <w:sz w:val="24"/>
            <w:szCs w:val="24"/>
            <w:lang w:val="en-US"/>
          </w:rPr>
          <w:t xml:space="preserve"> issues here: one whether our policies are sufficiently con</w:t>
        </w:r>
      </w:ins>
      <w:ins w:id="16" w:author="Linus Mattauch" w:date="2024-01-18T10:26:00Z">
        <w:r>
          <w:rPr>
            <w:rFonts w:ascii="SFRM1000" w:hAnsi="SFRM1000" w:cs="SFRM1000"/>
            <w:kern w:val="0"/>
            <w:sz w:val="24"/>
            <w:szCs w:val="24"/>
            <w:lang w:val="en-US"/>
          </w:rPr>
          <w:t xml:space="preserve">crete to be understood by subjects in their economic implications (including to themselves) and one on whether our findings generalize in an appropriate way so to make our study relevant enough to public policy. </w:t>
        </w:r>
      </w:ins>
    </w:p>
    <w:p w14:paraId="710E854E" w14:textId="77777777" w:rsidR="000B094F" w:rsidRPr="000B094F" w:rsidRDefault="000B094F" w:rsidP="000B094F">
      <w:pPr>
        <w:autoSpaceDE w:val="0"/>
        <w:autoSpaceDN w:val="0"/>
        <w:adjustRightInd w:val="0"/>
        <w:spacing w:after="0" w:line="240" w:lineRule="auto"/>
        <w:rPr>
          <w:rFonts w:ascii="SFRM1000" w:hAnsi="SFRM1000" w:cs="SFRM1000"/>
          <w:kern w:val="0"/>
          <w:sz w:val="24"/>
          <w:szCs w:val="24"/>
          <w:lang w:val="en-US"/>
        </w:rPr>
      </w:pPr>
    </w:p>
    <w:p w14:paraId="39A55A82" w14:textId="573ABBC7" w:rsidR="000B094F" w:rsidRDefault="00C27D55" w:rsidP="000B094F">
      <w:pPr>
        <w:autoSpaceDE w:val="0"/>
        <w:autoSpaceDN w:val="0"/>
        <w:adjustRightInd w:val="0"/>
        <w:spacing w:after="0" w:line="240" w:lineRule="auto"/>
        <w:rPr>
          <w:ins w:id="17" w:author="Linus Mattauch" w:date="2024-01-18T10:30:00Z"/>
          <w:rFonts w:ascii="SFRM1000" w:hAnsi="SFRM1000" w:cs="SFRM1000"/>
          <w:kern w:val="0"/>
          <w:sz w:val="24"/>
          <w:szCs w:val="24"/>
          <w:lang w:val="en-US"/>
        </w:rPr>
      </w:pPr>
      <w:ins w:id="18" w:author="Linus Mattauch" w:date="2024-01-18T10:35:00Z">
        <w:r>
          <w:rPr>
            <w:rFonts w:ascii="SFRM1000" w:hAnsi="SFRM1000" w:cs="SFRM1000"/>
            <w:kern w:val="0"/>
            <w:sz w:val="24"/>
            <w:szCs w:val="24"/>
            <w:lang w:val="en-US"/>
          </w:rPr>
          <w:t>First, o</w:t>
        </w:r>
      </w:ins>
      <w:ins w:id="19" w:author="Linus Mattauch" w:date="2024-01-18T10:27:00Z">
        <w:r w:rsidR="000B094F">
          <w:rPr>
            <w:rFonts w:ascii="SFRM1000" w:hAnsi="SFRM1000" w:cs="SFRM1000"/>
            <w:kern w:val="0"/>
            <w:sz w:val="24"/>
            <w:szCs w:val="24"/>
            <w:lang w:val="en-US"/>
          </w:rPr>
          <w:t xml:space="preserve">n whether the policies are concrete enough, </w:t>
        </w:r>
      </w:ins>
      <w:del w:id="20" w:author="Linus Mattauch" w:date="2024-01-18T10:27:00Z">
        <w:r w:rsidR="000B094F" w:rsidRPr="000B094F" w:rsidDel="000B094F">
          <w:rPr>
            <w:rFonts w:ascii="SFRM1000" w:hAnsi="SFRM1000" w:cs="SFRM1000"/>
            <w:kern w:val="0"/>
            <w:sz w:val="24"/>
            <w:szCs w:val="24"/>
            <w:lang w:val="en-US"/>
          </w:rPr>
          <w:delText>We disagree</w:delText>
        </w:r>
      </w:del>
      <w:ins w:id="21" w:author="Linus Mattauch" w:date="2024-01-18T10:27:00Z">
        <w:r w:rsidR="000B094F">
          <w:rPr>
            <w:rFonts w:ascii="SFRM1000" w:hAnsi="SFRM1000" w:cs="SFRM1000"/>
            <w:kern w:val="0"/>
            <w:sz w:val="24"/>
            <w:szCs w:val="24"/>
            <w:lang w:val="en-US"/>
          </w:rPr>
          <w:t xml:space="preserve"> we confess that we though</w:t>
        </w:r>
      </w:ins>
      <w:ins w:id="22" w:author="Linus Mattauch" w:date="2024-01-18T16:15:00Z">
        <w:r w:rsidR="00BA6C34">
          <w:rPr>
            <w:rFonts w:ascii="SFRM1000" w:hAnsi="SFRM1000" w:cs="SFRM1000"/>
            <w:kern w:val="0"/>
            <w:sz w:val="24"/>
            <w:szCs w:val="24"/>
            <w:lang w:val="en-US"/>
          </w:rPr>
          <w:t>t</w:t>
        </w:r>
      </w:ins>
      <w:ins w:id="23" w:author="Linus Mattauch" w:date="2024-01-18T10:27:00Z">
        <w:r w:rsidR="000B094F">
          <w:rPr>
            <w:rFonts w:ascii="SFRM1000" w:hAnsi="SFRM1000" w:cs="SFRM1000"/>
            <w:kern w:val="0"/>
            <w:sz w:val="24"/>
            <w:szCs w:val="24"/>
            <w:lang w:val="en-US"/>
          </w:rPr>
          <w:t xml:space="preserve"> we had formulated the questio</w:t>
        </w:r>
      </w:ins>
      <w:ins w:id="24" w:author="Linus Mattauch" w:date="2024-01-18T10:28:00Z">
        <w:r w:rsidR="000B094F">
          <w:rPr>
            <w:rFonts w:ascii="SFRM1000" w:hAnsi="SFRM1000" w:cs="SFRM1000"/>
            <w:kern w:val="0"/>
            <w:sz w:val="24"/>
            <w:szCs w:val="24"/>
            <w:lang w:val="en-US"/>
          </w:rPr>
          <w:t xml:space="preserve">ns in concrete terms and with the cost implications on subjects properly spelt out. </w:t>
        </w:r>
      </w:ins>
      <w:r w:rsidR="000B094F" w:rsidRPr="000B094F">
        <w:rPr>
          <w:rFonts w:ascii="SFRM1000" w:hAnsi="SFRM1000" w:cs="SFRM1000"/>
          <w:kern w:val="0"/>
          <w:sz w:val="24"/>
          <w:szCs w:val="24"/>
          <w:lang w:val="en-US"/>
        </w:rPr>
        <w:t xml:space="preserve"> </w:t>
      </w:r>
      <w:del w:id="25" w:author="Linus Mattauch" w:date="2024-01-18T10:29:00Z">
        <w:r w:rsidR="000B094F" w:rsidRPr="000B094F" w:rsidDel="000B094F">
          <w:rPr>
            <w:rFonts w:ascii="SFRM1000" w:hAnsi="SFRM1000" w:cs="SFRM1000"/>
            <w:kern w:val="0"/>
            <w:sz w:val="24"/>
            <w:szCs w:val="24"/>
            <w:lang w:val="en-US"/>
          </w:rPr>
          <w:delText>with the reviewer that the policies discussed are “formulated</w:delText>
        </w:r>
        <w:r w:rsidR="000B094F" w:rsidDel="000B094F">
          <w:rPr>
            <w:rFonts w:ascii="SFRM1000" w:hAnsi="SFRM1000" w:cs="SFRM1000"/>
            <w:kern w:val="0"/>
            <w:sz w:val="24"/>
            <w:szCs w:val="24"/>
            <w:lang w:val="en-US"/>
          </w:rPr>
          <w:delText xml:space="preserve"> </w:delText>
        </w:r>
        <w:r w:rsidR="000B094F" w:rsidRPr="000B094F" w:rsidDel="000B094F">
          <w:rPr>
            <w:rFonts w:ascii="SFRM1000" w:hAnsi="SFRM1000" w:cs="SFRM1000"/>
            <w:kern w:val="0"/>
            <w:sz w:val="24"/>
            <w:szCs w:val="24"/>
            <w:lang w:val="en-US"/>
          </w:rPr>
          <w:delText xml:space="preserve">in very abstract terms”. </w:delText>
        </w:r>
      </w:del>
      <w:ins w:id="26" w:author="Linus Mattauch" w:date="2024-01-18T10:29:00Z">
        <w:r w:rsidR="000B094F">
          <w:rPr>
            <w:rFonts w:ascii="SFRM1000" w:hAnsi="SFRM1000" w:cs="SFRM1000"/>
            <w:kern w:val="0"/>
            <w:sz w:val="24"/>
            <w:szCs w:val="24"/>
            <w:lang w:val="en-US"/>
          </w:rPr>
          <w:t xml:space="preserve"> To focus on the main </w:t>
        </w:r>
      </w:ins>
      <w:ins w:id="27" w:author="Linus Mattauch" w:date="2024-01-18T10:32:00Z">
        <w:r>
          <w:rPr>
            <w:rFonts w:ascii="SFRM1000" w:hAnsi="SFRM1000" w:cs="SFRM1000"/>
            <w:kern w:val="0"/>
            <w:sz w:val="24"/>
            <w:szCs w:val="24"/>
            <w:lang w:val="en-US"/>
          </w:rPr>
          <w:t>policy examined in our study</w:t>
        </w:r>
      </w:ins>
      <w:ins w:id="28" w:author="Linus Mattauch" w:date="2024-01-18T10:29:00Z">
        <w:r w:rsidR="000B094F">
          <w:rPr>
            <w:rFonts w:ascii="SFRM1000" w:hAnsi="SFRM1000" w:cs="SFRM1000"/>
            <w:kern w:val="0"/>
            <w:sz w:val="24"/>
            <w:szCs w:val="24"/>
            <w:lang w:val="en-US"/>
          </w:rPr>
          <w:t xml:space="preserve">, the wording for </w:t>
        </w:r>
      </w:ins>
      <w:ins w:id="29" w:author="Linus Mattauch" w:date="2024-01-18T10:30:00Z">
        <w:r w:rsidR="000B094F">
          <w:rPr>
            <w:rFonts w:ascii="SFRM1000" w:hAnsi="SFRM1000" w:cs="SFRM1000"/>
            <w:kern w:val="0"/>
            <w:sz w:val="24"/>
            <w:szCs w:val="24"/>
            <w:lang w:val="en-US"/>
          </w:rPr>
          <w:t>the Global Climate Scheme</w:t>
        </w:r>
      </w:ins>
      <w:ins w:id="30" w:author="Linus Mattauch" w:date="2024-01-18T10:33:00Z">
        <w:r>
          <w:rPr>
            <w:rFonts w:ascii="SFRM1000" w:hAnsi="SFRM1000" w:cs="SFRM1000"/>
            <w:kern w:val="0"/>
            <w:sz w:val="24"/>
            <w:szCs w:val="24"/>
            <w:lang w:val="en-US"/>
          </w:rPr>
          <w:t xml:space="preserve"> in the questionnaire</w:t>
        </w:r>
      </w:ins>
      <w:ins w:id="31" w:author="Linus Mattauch" w:date="2024-01-18T10:30:00Z">
        <w:r w:rsidR="000B094F">
          <w:rPr>
            <w:rFonts w:ascii="SFRM1000" w:hAnsi="SFRM1000" w:cs="SFRM1000"/>
            <w:kern w:val="0"/>
            <w:sz w:val="24"/>
            <w:szCs w:val="24"/>
            <w:lang w:val="en-US"/>
          </w:rPr>
          <w:t xml:space="preserve"> is</w:t>
        </w:r>
      </w:ins>
      <w:ins w:id="32" w:author="Linus Mattauch" w:date="2024-01-18T10:33:00Z">
        <w:r>
          <w:rPr>
            <w:rFonts w:ascii="SFRM1000" w:hAnsi="SFRM1000" w:cs="SFRM1000"/>
            <w:kern w:val="0"/>
            <w:sz w:val="24"/>
            <w:szCs w:val="24"/>
            <w:lang w:val="en-US"/>
          </w:rPr>
          <w:t>:</w:t>
        </w:r>
      </w:ins>
    </w:p>
    <w:p w14:paraId="3D63D30F" w14:textId="4AFD5229" w:rsidR="000B094F" w:rsidRPr="000B094F" w:rsidDel="00A04EAA" w:rsidRDefault="000B094F" w:rsidP="00A04EAA">
      <w:pPr>
        <w:autoSpaceDE w:val="0"/>
        <w:autoSpaceDN w:val="0"/>
        <w:adjustRightInd w:val="0"/>
        <w:spacing w:after="0" w:line="240" w:lineRule="auto"/>
        <w:rPr>
          <w:ins w:id="33" w:author="Linus Mattauch" w:date="2024-01-18T10:30:00Z"/>
          <w:del w:id="34" w:author="fabre" w:date="2024-01-18T17:04:00Z"/>
          <w:rFonts w:ascii="SFRM1000" w:hAnsi="SFRM1000" w:cs="SFRM1000"/>
          <w:kern w:val="0"/>
          <w:sz w:val="24"/>
          <w:szCs w:val="24"/>
          <w:lang w:val="en-US"/>
        </w:rPr>
      </w:pPr>
      <w:ins w:id="35" w:author="Linus Mattauch" w:date="2024-01-18T10:30:00Z">
        <w:r>
          <w:rPr>
            <w:rFonts w:ascii="SFRM1000" w:hAnsi="SFRM1000" w:cs="SFRM1000"/>
            <w:kern w:val="0"/>
            <w:sz w:val="24"/>
            <w:szCs w:val="24"/>
            <w:lang w:val="en-US"/>
          </w:rPr>
          <w:t>“</w:t>
        </w:r>
      </w:ins>
      <w:ins w:id="36" w:author="fabre" w:date="2024-01-18T17:04:00Z">
        <w:r w:rsidR="00A04EAA" w:rsidRPr="00A04EAA">
          <w:rPr>
            <w:rFonts w:ascii="SFRM1000" w:hAnsi="SFRM1000" w:cs="SFRM1000"/>
            <w:kern w:val="0"/>
            <w:sz w:val="24"/>
            <w:szCs w:val="24"/>
            <w:lang w:val="en-US"/>
          </w:rPr>
          <w:t>Global climate scheme:</w:t>
        </w:r>
        <w:r w:rsidR="00A04EAA">
          <w:rPr>
            <w:rFonts w:ascii="SFRM1000" w:hAnsi="SFRM1000" w:cs="SFRM1000"/>
            <w:kern w:val="0"/>
            <w:sz w:val="24"/>
            <w:szCs w:val="24"/>
            <w:lang w:val="en-US"/>
          </w:rPr>
          <w:t xml:space="preserve"> </w:t>
        </w:r>
      </w:ins>
      <w:ins w:id="37" w:author="Linus Mattauch" w:date="2024-01-18T10:30:00Z">
        <w:del w:id="38" w:author="fabre" w:date="2024-01-18T17:04:00Z">
          <w:r w:rsidDel="00A04EAA">
            <w:rPr>
              <w:rFonts w:ascii="SFRM1000" w:hAnsi="SFRM1000" w:cs="SFRM1000"/>
              <w:kern w:val="0"/>
              <w:sz w:val="24"/>
              <w:szCs w:val="24"/>
              <w:lang w:val="en-US"/>
            </w:rPr>
            <w:delText>i</w:delText>
          </w:r>
          <w:r w:rsidRPr="000B094F" w:rsidDel="00A04EAA">
            <w:rPr>
              <w:rFonts w:ascii="SFRM1000" w:hAnsi="SFRM1000" w:cs="SFRM1000"/>
              <w:kern w:val="0"/>
              <w:sz w:val="24"/>
              <w:szCs w:val="24"/>
              <w:lang w:val="en-US"/>
            </w:rPr>
            <w:delText xml:space="preserve">magine the following policy: </w:delText>
          </w:r>
          <w:commentRangeStart w:id="39"/>
          <w:r w:rsidRPr="000B094F" w:rsidDel="00A04EAA">
            <w:rPr>
              <w:rFonts w:ascii="SFRM1000" w:hAnsi="SFRM1000" w:cs="SFRM1000"/>
              <w:kern w:val="0"/>
              <w:sz w:val="24"/>
              <w:szCs w:val="24"/>
              <w:lang w:val="en-US"/>
            </w:rPr>
            <w:delText xml:space="preserve">a global tax </w:delText>
          </w:r>
        </w:del>
      </w:ins>
      <w:commentRangeEnd w:id="39"/>
      <w:del w:id="40" w:author="fabre" w:date="2024-01-18T17:04:00Z">
        <w:r w:rsidR="00A04EAA" w:rsidDel="00A04EAA">
          <w:rPr>
            <w:rStyle w:val="Marquedecommentaire"/>
          </w:rPr>
          <w:commentReference w:id="39"/>
        </w:r>
      </w:del>
      <w:ins w:id="41" w:author="Linus Mattauch" w:date="2024-01-18T10:30:00Z">
        <w:del w:id="42" w:author="fabre" w:date="2024-01-18T17:04:00Z">
          <w:r w:rsidRPr="000B094F" w:rsidDel="00A04EAA">
            <w:rPr>
              <w:rFonts w:ascii="SFRM1000" w:hAnsi="SFRM1000" w:cs="SFRM1000"/>
              <w:kern w:val="0"/>
              <w:sz w:val="24"/>
              <w:szCs w:val="24"/>
              <w:lang w:val="en-US"/>
            </w:rPr>
            <w:delText>on greenhouse gas emissions funding a</w:delText>
          </w:r>
        </w:del>
      </w:ins>
    </w:p>
    <w:p w14:paraId="39A4BD84" w14:textId="689CE4CC" w:rsidR="000B094F" w:rsidRPr="000B094F" w:rsidRDefault="000B094F" w:rsidP="00A04EAA">
      <w:pPr>
        <w:autoSpaceDE w:val="0"/>
        <w:autoSpaceDN w:val="0"/>
        <w:adjustRightInd w:val="0"/>
        <w:spacing w:after="0" w:line="240" w:lineRule="auto"/>
        <w:rPr>
          <w:ins w:id="43" w:author="Linus Mattauch" w:date="2024-01-18T10:30:00Z"/>
          <w:rFonts w:ascii="SFRM1000" w:hAnsi="SFRM1000" w:cs="SFRM1000"/>
          <w:kern w:val="0"/>
          <w:sz w:val="24"/>
          <w:szCs w:val="24"/>
          <w:lang w:val="en-US"/>
        </w:rPr>
      </w:pPr>
      <w:ins w:id="44" w:author="Linus Mattauch" w:date="2024-01-18T10:30:00Z">
        <w:del w:id="45" w:author="fabre" w:date="2024-01-18T17:04:00Z">
          <w:r w:rsidRPr="000B094F" w:rsidDel="00A04EAA">
            <w:rPr>
              <w:rFonts w:ascii="SFRM1000" w:hAnsi="SFRM1000" w:cs="SFRM1000"/>
              <w:kern w:val="0"/>
              <w:sz w:val="24"/>
              <w:szCs w:val="24"/>
              <w:lang w:val="en-US"/>
            </w:rPr>
            <w:delText>global basic income.</w:delText>
          </w:r>
        </w:del>
        <w:r w:rsidRPr="000B094F">
          <w:rPr>
            <w:rFonts w:ascii="SFRM1000" w:hAnsi="SFRM1000" w:cs="SFRM1000"/>
            <w:kern w:val="0"/>
            <w:sz w:val="24"/>
            <w:szCs w:val="24"/>
            <w:lang w:val="en-US"/>
          </w:rPr>
          <w:t xml:space="preserve"> Such a policy would </w:t>
        </w:r>
      </w:ins>
      <w:ins w:id="46" w:author="fabre" w:date="2024-01-18T17:04:00Z">
        <w:r w:rsidR="00A04EAA">
          <w:rPr>
            <w:rFonts w:ascii="SFRM1000" w:hAnsi="SFRM1000" w:cs="SFRM1000"/>
            <w:kern w:val="0"/>
            <w:sz w:val="24"/>
            <w:szCs w:val="24"/>
            <w:lang w:val="en-US"/>
          </w:rPr>
          <w:t xml:space="preserve">(…) </w:t>
        </w:r>
      </w:ins>
      <w:ins w:id="47" w:author="Linus Mattauch" w:date="2024-01-18T10:30:00Z">
        <w:r w:rsidRPr="000B094F">
          <w:rPr>
            <w:rFonts w:ascii="SFRM1000" w:hAnsi="SFRM1000" w:cs="SFRM1000"/>
            <w:kern w:val="0"/>
            <w:sz w:val="24"/>
            <w:szCs w:val="24"/>
            <w:lang w:val="en-US"/>
          </w:rPr>
          <w:t>progressively raise the price of fossil fuels</w:t>
        </w:r>
      </w:ins>
    </w:p>
    <w:p w14:paraId="00074D58" w14:textId="04C5A09E" w:rsidR="000B094F" w:rsidRPr="000B094F" w:rsidDel="00A04EAA" w:rsidRDefault="000B094F" w:rsidP="000B094F">
      <w:pPr>
        <w:autoSpaceDE w:val="0"/>
        <w:autoSpaceDN w:val="0"/>
        <w:adjustRightInd w:val="0"/>
        <w:spacing w:after="0" w:line="240" w:lineRule="auto"/>
        <w:rPr>
          <w:ins w:id="48" w:author="Linus Mattauch" w:date="2024-01-18T10:30:00Z"/>
          <w:del w:id="49" w:author="fabre" w:date="2024-01-18T17:05:00Z"/>
          <w:rFonts w:ascii="SFRM1000" w:hAnsi="SFRM1000" w:cs="SFRM1000"/>
          <w:kern w:val="0"/>
          <w:sz w:val="24"/>
          <w:szCs w:val="24"/>
          <w:lang w:val="en-US"/>
        </w:rPr>
      </w:pPr>
      <w:ins w:id="50" w:author="Linus Mattauch" w:date="2024-01-18T10:30:00Z">
        <w:del w:id="51" w:author="fabre" w:date="2024-01-18T17:05:00Z">
          <w:r w:rsidRPr="000B094F" w:rsidDel="00A04EAA">
            <w:rPr>
              <w:rFonts w:ascii="SFRM1000" w:hAnsi="SFRM1000" w:cs="SFRM1000"/>
              <w:kern w:val="0"/>
              <w:sz w:val="24"/>
              <w:szCs w:val="24"/>
              <w:lang w:val="en-US"/>
            </w:rPr>
            <w:delText>(for example, the price of gasoline would increase by [40 cents per gallon] in the</w:delText>
          </w:r>
        </w:del>
      </w:ins>
    </w:p>
    <w:p w14:paraId="332EDB06" w14:textId="65265514" w:rsidR="000B094F" w:rsidRPr="000B094F" w:rsidDel="00A04EAA" w:rsidRDefault="000B094F" w:rsidP="000B094F">
      <w:pPr>
        <w:autoSpaceDE w:val="0"/>
        <w:autoSpaceDN w:val="0"/>
        <w:adjustRightInd w:val="0"/>
        <w:spacing w:after="0" w:line="240" w:lineRule="auto"/>
        <w:rPr>
          <w:ins w:id="52" w:author="Linus Mattauch" w:date="2024-01-18T10:30:00Z"/>
          <w:del w:id="53" w:author="fabre" w:date="2024-01-18T17:05:00Z"/>
          <w:rFonts w:ascii="SFRM1000" w:hAnsi="SFRM1000" w:cs="SFRM1000"/>
          <w:kern w:val="0"/>
          <w:sz w:val="24"/>
          <w:szCs w:val="24"/>
          <w:lang w:val="en-US"/>
        </w:rPr>
      </w:pPr>
      <w:ins w:id="54" w:author="Linus Mattauch" w:date="2024-01-18T10:30:00Z">
        <w:del w:id="55" w:author="fabre" w:date="2024-01-18T17:05:00Z">
          <w:r w:rsidRPr="000B094F" w:rsidDel="00A04EAA">
            <w:rPr>
              <w:rFonts w:ascii="SFRM1000" w:hAnsi="SFRM1000" w:cs="SFRM1000"/>
              <w:kern w:val="0"/>
              <w:sz w:val="24"/>
              <w:szCs w:val="24"/>
              <w:lang w:val="en-US"/>
            </w:rPr>
            <w:delText>first years). Higher prices would encourage people and companies to use less fossil</w:delText>
          </w:r>
        </w:del>
      </w:ins>
    </w:p>
    <w:p w14:paraId="2795358C" w14:textId="1051816D" w:rsidR="000B094F" w:rsidRPr="000B094F" w:rsidDel="00A04EAA" w:rsidRDefault="000B094F" w:rsidP="000B094F">
      <w:pPr>
        <w:autoSpaceDE w:val="0"/>
        <w:autoSpaceDN w:val="0"/>
        <w:adjustRightInd w:val="0"/>
        <w:spacing w:after="0" w:line="240" w:lineRule="auto"/>
        <w:rPr>
          <w:ins w:id="56" w:author="Linus Mattauch" w:date="2024-01-18T10:30:00Z"/>
          <w:del w:id="57" w:author="fabre" w:date="2024-01-18T17:05:00Z"/>
          <w:rFonts w:ascii="SFRM1000" w:hAnsi="SFRM1000" w:cs="SFRM1000"/>
          <w:kern w:val="0"/>
          <w:sz w:val="24"/>
          <w:szCs w:val="24"/>
          <w:lang w:val="en-US"/>
        </w:rPr>
      </w:pPr>
      <w:ins w:id="58" w:author="Linus Mattauch" w:date="2024-01-18T10:30:00Z">
        <w:del w:id="59" w:author="fabre" w:date="2024-01-18T17:05:00Z">
          <w:r w:rsidRPr="000B094F" w:rsidDel="00A04EAA">
            <w:rPr>
              <w:rFonts w:ascii="SFRM1000" w:hAnsi="SFRM1000" w:cs="SFRM1000"/>
              <w:kern w:val="0"/>
              <w:sz w:val="24"/>
              <w:szCs w:val="24"/>
              <w:lang w:val="en-US"/>
            </w:rPr>
            <w:delText>fuels, reducing greenhouse gas emissions. Revenues from the tax would be used to</w:delText>
          </w:r>
        </w:del>
      </w:ins>
    </w:p>
    <w:p w14:paraId="2233FE19" w14:textId="02D08EAD" w:rsidR="000B094F" w:rsidRPr="000B094F" w:rsidDel="00A04EAA" w:rsidRDefault="000B094F" w:rsidP="000B094F">
      <w:pPr>
        <w:autoSpaceDE w:val="0"/>
        <w:autoSpaceDN w:val="0"/>
        <w:adjustRightInd w:val="0"/>
        <w:spacing w:after="0" w:line="240" w:lineRule="auto"/>
        <w:rPr>
          <w:ins w:id="60" w:author="Linus Mattauch" w:date="2024-01-18T10:30:00Z"/>
          <w:del w:id="61" w:author="fabre" w:date="2024-01-18T17:05:00Z"/>
          <w:rFonts w:ascii="SFRM1000" w:hAnsi="SFRM1000" w:cs="SFRM1000"/>
          <w:kern w:val="0"/>
          <w:sz w:val="24"/>
          <w:szCs w:val="24"/>
          <w:lang w:val="en-US"/>
        </w:rPr>
      </w:pPr>
      <w:ins w:id="62" w:author="Linus Mattauch" w:date="2024-01-18T10:30:00Z">
        <w:del w:id="63" w:author="fabre" w:date="2024-01-18T17:05:00Z">
          <w:r w:rsidRPr="000B094F" w:rsidDel="00A04EAA">
            <w:rPr>
              <w:rFonts w:ascii="SFRM1000" w:hAnsi="SFRM1000" w:cs="SFRM1000"/>
              <w:kern w:val="0"/>
              <w:sz w:val="24"/>
              <w:szCs w:val="24"/>
              <w:lang w:val="en-US"/>
            </w:rPr>
            <w:delText>finance a basic income of [$30] per month to each human adult, thereby lifting the</w:delText>
          </w:r>
        </w:del>
      </w:ins>
    </w:p>
    <w:p w14:paraId="3FA7CE70" w14:textId="4F7F443B" w:rsidR="000B094F" w:rsidRPr="000B094F" w:rsidDel="00A04EAA" w:rsidRDefault="000B094F" w:rsidP="000B094F">
      <w:pPr>
        <w:autoSpaceDE w:val="0"/>
        <w:autoSpaceDN w:val="0"/>
        <w:adjustRightInd w:val="0"/>
        <w:spacing w:after="0" w:line="240" w:lineRule="auto"/>
        <w:rPr>
          <w:ins w:id="64" w:author="Linus Mattauch" w:date="2024-01-18T10:30:00Z"/>
          <w:del w:id="65" w:author="fabre" w:date="2024-01-18T17:05:00Z"/>
          <w:rFonts w:ascii="SFRM1000" w:hAnsi="SFRM1000" w:cs="SFRM1000"/>
          <w:kern w:val="0"/>
          <w:sz w:val="24"/>
          <w:szCs w:val="24"/>
          <w:lang w:val="en-US"/>
        </w:rPr>
      </w:pPr>
      <w:ins w:id="66" w:author="Linus Mattauch" w:date="2024-01-18T10:30:00Z">
        <w:del w:id="67" w:author="fabre" w:date="2024-01-18T17:05:00Z">
          <w:r w:rsidRPr="000B094F" w:rsidDel="00A04EAA">
            <w:rPr>
              <w:rFonts w:ascii="SFRM1000" w:hAnsi="SFRM1000" w:cs="SFRM1000"/>
              <w:kern w:val="0"/>
              <w:sz w:val="24"/>
              <w:szCs w:val="24"/>
              <w:lang w:val="en-US"/>
            </w:rPr>
            <w:delText>700 million people who earn less than $2/day out of extreme poverty.</w:delText>
          </w:r>
        </w:del>
      </w:ins>
      <w:ins w:id="68" w:author="fabre" w:date="2024-01-18T17:05:00Z">
        <w:r w:rsidR="00A04EAA">
          <w:rPr>
            <w:rFonts w:ascii="SFRM1000" w:hAnsi="SFRM1000" w:cs="SFRM1000"/>
            <w:kern w:val="0"/>
            <w:sz w:val="24"/>
            <w:szCs w:val="24"/>
            <w:lang w:val="en-US"/>
          </w:rPr>
          <w:t xml:space="preserve"> (…)</w:t>
        </w:r>
      </w:ins>
      <w:ins w:id="69" w:author="Linus Mattauch" w:date="2024-01-18T10:30:00Z">
        <w:r w:rsidRPr="000B094F">
          <w:rPr>
            <w:rFonts w:ascii="SFRM1000" w:hAnsi="SFRM1000" w:cs="SFRM1000"/>
            <w:kern w:val="0"/>
            <w:sz w:val="24"/>
            <w:szCs w:val="24"/>
            <w:lang w:val="en-US"/>
          </w:rPr>
          <w:t xml:space="preserve"> The </w:t>
        </w:r>
        <w:del w:id="70" w:author="fabre" w:date="2024-01-18T17:01:00Z">
          <w:r w:rsidRPr="000B094F" w:rsidDel="00A04EAA">
            <w:rPr>
              <w:rFonts w:ascii="SFRM1000" w:hAnsi="SFRM1000" w:cs="SFRM1000"/>
              <w:kern w:val="0"/>
              <w:sz w:val="24"/>
              <w:szCs w:val="24"/>
              <w:lang w:val="en-US"/>
            </w:rPr>
            <w:delText>average</w:delText>
          </w:r>
        </w:del>
      </w:ins>
      <w:ins w:id="71" w:author="fabre" w:date="2024-01-18T17:01:00Z">
        <w:r w:rsidR="00A04EAA">
          <w:rPr>
            <w:rFonts w:ascii="SFRM1000" w:hAnsi="SFRM1000" w:cs="SFRM1000"/>
            <w:kern w:val="0"/>
            <w:sz w:val="24"/>
            <w:szCs w:val="24"/>
            <w:lang w:val="en-US"/>
          </w:rPr>
          <w:t>typical</w:t>
        </w:r>
      </w:ins>
    </w:p>
    <w:p w14:paraId="318C099A" w14:textId="47C09032" w:rsidR="000B094F" w:rsidRPr="000B094F" w:rsidDel="00A04EAA" w:rsidRDefault="000B094F" w:rsidP="00A04EAA">
      <w:pPr>
        <w:autoSpaceDE w:val="0"/>
        <w:autoSpaceDN w:val="0"/>
        <w:adjustRightInd w:val="0"/>
        <w:spacing w:after="0" w:line="240" w:lineRule="auto"/>
        <w:rPr>
          <w:ins w:id="72" w:author="Linus Mattauch" w:date="2024-01-18T10:30:00Z"/>
          <w:del w:id="73" w:author="fabre" w:date="2024-01-18T17:01:00Z"/>
          <w:rFonts w:ascii="SFRM1000" w:hAnsi="SFRM1000" w:cs="SFRM1000"/>
          <w:kern w:val="0"/>
          <w:sz w:val="24"/>
          <w:szCs w:val="24"/>
          <w:lang w:val="en-US"/>
        </w:rPr>
      </w:pPr>
      <w:ins w:id="74" w:author="Linus Mattauch" w:date="2024-01-18T10:30:00Z">
        <w:r w:rsidRPr="000B094F">
          <w:rPr>
            <w:rFonts w:ascii="SFRM1000" w:hAnsi="SFRM1000" w:cs="SFRM1000"/>
            <w:kern w:val="0"/>
            <w:sz w:val="24"/>
            <w:szCs w:val="24"/>
            <w:lang w:val="en-US"/>
          </w:rPr>
          <w:t xml:space="preserve">[American] </w:t>
        </w:r>
      </w:ins>
      <w:ins w:id="75" w:author="fabre" w:date="2024-01-18T17:01:00Z">
        <w:r w:rsidR="00A04EAA">
          <w:rPr>
            <w:rFonts w:ascii="SFRM1000" w:hAnsi="SFRM1000" w:cs="SFRM1000"/>
            <w:kern w:val="0"/>
            <w:sz w:val="24"/>
            <w:szCs w:val="24"/>
            <w:lang w:val="en-US"/>
          </w:rPr>
          <w:t xml:space="preserve">would lose out financially [$85] </w:t>
        </w:r>
        <w:r w:rsidR="00A04EAA" w:rsidRPr="00A04EAA">
          <w:rPr>
            <w:rFonts w:ascii="SFRM1000" w:hAnsi="SFRM1000" w:cs="SFRM1000"/>
            <w:kern w:val="0"/>
            <w:sz w:val="24"/>
            <w:szCs w:val="24"/>
            <w:lang w:val="en-US"/>
          </w:rPr>
          <w:t>per month (as he or she would face [$115] per month in price</w:t>
        </w:r>
        <w:r w:rsidR="00A04EAA">
          <w:rPr>
            <w:rFonts w:ascii="SFRM1000" w:hAnsi="SFRM1000" w:cs="SFRM1000"/>
            <w:kern w:val="0"/>
            <w:sz w:val="24"/>
            <w:szCs w:val="24"/>
            <w:lang w:val="en-US"/>
          </w:rPr>
          <w:t xml:space="preserve"> </w:t>
        </w:r>
        <w:r w:rsidR="00A04EAA" w:rsidRPr="00A04EAA">
          <w:rPr>
            <w:rFonts w:ascii="SFRM1000" w:hAnsi="SFRM1000" w:cs="SFRM1000"/>
            <w:kern w:val="0"/>
            <w:sz w:val="24"/>
            <w:szCs w:val="24"/>
            <w:lang w:val="en-US"/>
          </w:rPr>
          <w:t>increases, which is higher than the [$30] they would receive).</w:t>
        </w:r>
      </w:ins>
      <w:ins w:id="76" w:author="Linus Mattauch" w:date="2024-01-18T10:30:00Z">
        <w:del w:id="77" w:author="fabre" w:date="2024-01-18T17:01:00Z">
          <w:r w:rsidRPr="000B094F" w:rsidDel="00A04EAA">
            <w:rPr>
              <w:rFonts w:ascii="SFRM1000" w:hAnsi="SFRM1000" w:cs="SFRM1000"/>
              <w:kern w:val="0"/>
              <w:sz w:val="24"/>
              <w:szCs w:val="24"/>
              <w:lang w:val="en-US"/>
            </w:rPr>
            <w:delText>person would lose a bit from this policy as they would face [$130] per</w:delText>
          </w:r>
        </w:del>
      </w:ins>
    </w:p>
    <w:p w14:paraId="102F1F05" w14:textId="16CAEA45" w:rsidR="000B094F" w:rsidRDefault="000B094F" w:rsidP="00A04EAA">
      <w:pPr>
        <w:autoSpaceDE w:val="0"/>
        <w:autoSpaceDN w:val="0"/>
        <w:adjustRightInd w:val="0"/>
        <w:spacing w:after="0" w:line="240" w:lineRule="auto"/>
        <w:rPr>
          <w:ins w:id="78" w:author="Linus Mattauch" w:date="2024-01-18T10:30:00Z"/>
          <w:rFonts w:ascii="SFRM1000" w:hAnsi="SFRM1000" w:cs="SFRM1000"/>
          <w:kern w:val="0"/>
          <w:sz w:val="24"/>
          <w:szCs w:val="24"/>
          <w:lang w:val="en-US"/>
        </w:rPr>
      </w:pPr>
      <w:ins w:id="79" w:author="Linus Mattauch" w:date="2024-01-18T10:30:00Z">
        <w:del w:id="80" w:author="fabre" w:date="2024-01-18T17:01:00Z">
          <w:r w:rsidRPr="000B094F" w:rsidDel="00A04EAA">
            <w:rPr>
              <w:rFonts w:ascii="SFRM1000" w:hAnsi="SFRM1000" w:cs="SFRM1000"/>
              <w:kern w:val="0"/>
              <w:sz w:val="24"/>
              <w:szCs w:val="24"/>
              <w:lang w:val="en-US"/>
            </w:rPr>
            <w:delText>month in price increases, which is higher than the [$30] they would receive</w:delText>
          </w:r>
        </w:del>
        <w:r>
          <w:rPr>
            <w:rFonts w:ascii="SFRM1000" w:hAnsi="SFRM1000" w:cs="SFRM1000"/>
            <w:kern w:val="0"/>
            <w:sz w:val="24"/>
            <w:szCs w:val="24"/>
            <w:lang w:val="en-US"/>
          </w:rPr>
          <w:t>” (p.</w:t>
        </w:r>
        <w:del w:id="81" w:author="fabre" w:date="2024-01-18T17:02:00Z">
          <w:r w:rsidDel="00A04EAA">
            <w:rPr>
              <w:rFonts w:ascii="SFRM1000" w:hAnsi="SFRM1000" w:cs="SFRM1000"/>
              <w:kern w:val="0"/>
              <w:sz w:val="24"/>
              <w:szCs w:val="24"/>
              <w:lang w:val="en-US"/>
            </w:rPr>
            <w:delText>xxx</w:delText>
          </w:r>
        </w:del>
      </w:ins>
      <w:ins w:id="82" w:author="fabre" w:date="2024-01-18T17:02:00Z">
        <w:r w:rsidR="00A04EAA">
          <w:rPr>
            <w:rFonts w:ascii="SFRM1000" w:hAnsi="SFRM1000" w:cs="SFRM1000"/>
            <w:kern w:val="0"/>
            <w:sz w:val="24"/>
            <w:szCs w:val="24"/>
            <w:lang w:val="en-US"/>
          </w:rPr>
          <w:t xml:space="preserve"> 58</w:t>
        </w:r>
      </w:ins>
      <w:ins w:id="83" w:author="Linus Mattauch" w:date="2024-01-18T10:38:00Z">
        <w:r w:rsidR="00650A13">
          <w:rPr>
            <w:rFonts w:ascii="SFRM1000" w:hAnsi="SFRM1000" w:cs="SFRM1000"/>
            <w:kern w:val="0"/>
            <w:sz w:val="24"/>
            <w:szCs w:val="24"/>
            <w:lang w:val="en-US"/>
          </w:rPr>
          <w:t xml:space="preserve"> of SI</w:t>
        </w:r>
      </w:ins>
      <w:ins w:id="84" w:author="Linus Mattauch" w:date="2024-01-18T10:30:00Z">
        <w:r>
          <w:rPr>
            <w:rFonts w:ascii="SFRM1000" w:hAnsi="SFRM1000" w:cs="SFRM1000"/>
            <w:kern w:val="0"/>
            <w:sz w:val="24"/>
            <w:szCs w:val="24"/>
            <w:lang w:val="en-US"/>
          </w:rPr>
          <w:t xml:space="preserve">). </w:t>
        </w:r>
      </w:ins>
    </w:p>
    <w:p w14:paraId="50D97D6B" w14:textId="77777777" w:rsidR="000B094F" w:rsidRDefault="000B094F" w:rsidP="000B094F">
      <w:pPr>
        <w:autoSpaceDE w:val="0"/>
        <w:autoSpaceDN w:val="0"/>
        <w:adjustRightInd w:val="0"/>
        <w:spacing w:after="0" w:line="240" w:lineRule="auto"/>
        <w:rPr>
          <w:ins w:id="85" w:author="Linus Mattauch" w:date="2024-01-18T10:30:00Z"/>
          <w:rFonts w:ascii="SFRM1000" w:hAnsi="SFRM1000" w:cs="SFRM1000"/>
          <w:kern w:val="0"/>
          <w:sz w:val="24"/>
          <w:szCs w:val="24"/>
          <w:lang w:val="en-US"/>
        </w:rPr>
      </w:pPr>
    </w:p>
    <w:p w14:paraId="2D13B0CC" w14:textId="41689F63" w:rsidR="000B094F" w:rsidRDefault="000B094F" w:rsidP="000B094F">
      <w:pPr>
        <w:autoSpaceDE w:val="0"/>
        <w:autoSpaceDN w:val="0"/>
        <w:adjustRightInd w:val="0"/>
        <w:spacing w:after="0" w:line="240" w:lineRule="auto"/>
        <w:rPr>
          <w:ins w:id="86" w:author="Linus Mattauch" w:date="2024-01-18T10:35:00Z"/>
          <w:rFonts w:ascii="SFRM1000" w:hAnsi="SFRM1000" w:cs="SFRM1000"/>
          <w:kern w:val="0"/>
          <w:sz w:val="24"/>
          <w:szCs w:val="24"/>
          <w:lang w:val="en-US"/>
        </w:rPr>
      </w:pPr>
      <w:ins w:id="87" w:author="Linus Mattauch" w:date="2024-01-18T10:30:00Z">
        <w:r>
          <w:rPr>
            <w:rFonts w:ascii="SFRM1000" w:hAnsi="SFRM1000" w:cs="SFRM1000"/>
            <w:kern w:val="0"/>
            <w:sz w:val="24"/>
            <w:szCs w:val="24"/>
            <w:lang w:val="en-US"/>
          </w:rPr>
          <w:t>Note that we c</w:t>
        </w:r>
      </w:ins>
      <w:ins w:id="88" w:author="Linus Mattauch" w:date="2024-01-18T10:31:00Z">
        <w:r>
          <w:rPr>
            <w:rFonts w:ascii="SFRM1000" w:hAnsi="SFRM1000" w:cs="SFRM1000"/>
            <w:kern w:val="0"/>
            <w:sz w:val="24"/>
            <w:szCs w:val="24"/>
            <w:lang w:val="en-US"/>
          </w:rPr>
          <w:t xml:space="preserve">alculate different losses to individuals in Global North countries and present subjects with the </w:t>
        </w:r>
        <w:r w:rsidR="00C27D55">
          <w:rPr>
            <w:rFonts w:ascii="SFRM1000" w:hAnsi="SFRM1000" w:cs="SFRM1000"/>
            <w:kern w:val="0"/>
            <w:sz w:val="24"/>
            <w:szCs w:val="24"/>
            <w:lang w:val="en-US"/>
          </w:rPr>
          <w:t xml:space="preserve">loss they would face as an individual. </w:t>
        </w:r>
        <w:r>
          <w:rPr>
            <w:rFonts w:ascii="SFRM1000" w:hAnsi="SFRM1000" w:cs="SFRM1000"/>
            <w:kern w:val="0"/>
            <w:sz w:val="24"/>
            <w:szCs w:val="24"/>
            <w:lang w:val="en-US"/>
          </w:rPr>
          <w:t xml:space="preserve"> </w:t>
        </w:r>
      </w:ins>
      <w:del w:id="89" w:author="Linus Mattauch" w:date="2024-01-18T10:31:00Z">
        <w:r w:rsidRPr="000B094F" w:rsidDel="00C27D55">
          <w:rPr>
            <w:rFonts w:ascii="SFRM1000" w:hAnsi="SFRM1000" w:cs="SFRM1000"/>
            <w:kern w:val="0"/>
            <w:sz w:val="24"/>
            <w:szCs w:val="24"/>
            <w:lang w:val="en-US"/>
          </w:rPr>
          <w:delText>We refer to the questionnaires in Appendix C and D,</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where one can read the wording of each question. The policies we test are well</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specified</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and we even provide an assessment of the individual cost of the Global</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 xml:space="preserve">Climate Scheme and the revenues generated by a wealth tax. </w:delText>
        </w:r>
      </w:del>
      <w:del w:id="90" w:author="Linus Mattauch" w:date="2024-01-18T10:32:00Z">
        <w:r w:rsidRPr="000B094F" w:rsidDel="00C27D55">
          <w:rPr>
            <w:rFonts w:ascii="SFRM1000" w:hAnsi="SFRM1000" w:cs="SFRM1000"/>
            <w:kern w:val="0"/>
            <w:sz w:val="24"/>
            <w:szCs w:val="24"/>
            <w:lang w:val="en-US"/>
          </w:rPr>
          <w:delText>For some reason,</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the reviewer</w:delText>
        </w:r>
      </w:del>
      <w:ins w:id="91" w:author="Linus Mattauch" w:date="2024-01-18T10:32:00Z">
        <w:r w:rsidR="00C27D55">
          <w:rPr>
            <w:rFonts w:ascii="SFRM1000" w:hAnsi="SFRM1000" w:cs="SFRM1000"/>
            <w:kern w:val="0"/>
            <w:sz w:val="24"/>
            <w:szCs w:val="24"/>
            <w:lang w:val="en-US"/>
          </w:rPr>
          <w:t>In that sense, we do not understand how this descr</w:t>
        </w:r>
      </w:ins>
      <w:ins w:id="92" w:author="fabre" w:date="2024-01-18T17:06:00Z">
        <w:r w:rsidR="00A04EAA">
          <w:rPr>
            <w:rFonts w:ascii="SFRM1000" w:hAnsi="SFRM1000" w:cs="SFRM1000"/>
            <w:kern w:val="0"/>
            <w:sz w:val="24"/>
            <w:szCs w:val="24"/>
            <w:lang w:val="en-US"/>
          </w:rPr>
          <w:t>i</w:t>
        </w:r>
      </w:ins>
      <w:ins w:id="93" w:author="Linus Mattauch" w:date="2024-01-18T10:32:00Z">
        <w:r w:rsidR="00C27D55">
          <w:rPr>
            <w:rFonts w:ascii="SFRM1000" w:hAnsi="SFRM1000" w:cs="SFRM1000"/>
            <w:kern w:val="0"/>
            <w:sz w:val="24"/>
            <w:szCs w:val="24"/>
            <w:lang w:val="en-US"/>
          </w:rPr>
          <w:t xml:space="preserve">ption is not </w:t>
        </w:r>
      </w:ins>
      <w:del w:id="94" w:author="Linus Mattauch" w:date="2024-01-18T10:32:00Z">
        <w:r w:rsidRPr="000B094F" w:rsidDel="00C27D55">
          <w:rPr>
            <w:rFonts w:ascii="SFRM1000" w:hAnsi="SFRM1000" w:cs="SFRM1000"/>
            <w:kern w:val="0"/>
            <w:sz w:val="24"/>
            <w:szCs w:val="24"/>
            <w:lang w:val="en-US"/>
          </w:rPr>
          <w:delText xml:space="preserve"> seems to believe that the GCS is not </w:delText>
        </w:r>
      </w:del>
      <w:r w:rsidRPr="000B094F">
        <w:rPr>
          <w:rFonts w:ascii="SFRM1000" w:hAnsi="SFRM1000" w:cs="SFRM1000"/>
          <w:kern w:val="0"/>
          <w:sz w:val="24"/>
          <w:szCs w:val="24"/>
          <w:lang w:val="en-US"/>
        </w:rPr>
        <w:t>a concrete policy</w:t>
      </w:r>
      <w:ins w:id="95" w:author="Linus Mattauch" w:date="2024-01-18T10:32:00Z">
        <w:r w:rsidR="00C27D55">
          <w:rPr>
            <w:rFonts w:ascii="SFRM1000" w:hAnsi="SFRM1000" w:cs="SFRM1000"/>
            <w:kern w:val="0"/>
            <w:sz w:val="24"/>
            <w:szCs w:val="24"/>
            <w:lang w:val="en-US"/>
          </w:rPr>
          <w:t xml:space="preserve"> – as far as survey desi</w:t>
        </w:r>
      </w:ins>
      <w:ins w:id="96" w:author="Linus Mattauch" w:date="2024-01-18T10:33:00Z">
        <w:r w:rsidR="00C27D55">
          <w:rPr>
            <w:rFonts w:ascii="SFRM1000" w:hAnsi="SFRM1000" w:cs="SFRM1000"/>
            <w:kern w:val="0"/>
            <w:sz w:val="24"/>
            <w:szCs w:val="24"/>
            <w:lang w:val="en-US"/>
          </w:rPr>
          <w:t xml:space="preserve">gn goes, at least. </w:t>
        </w:r>
      </w:ins>
      <w:del w:id="97" w:author="Linus Mattauch" w:date="2024-01-18T10:33:00Z">
        <w:r w:rsidRPr="000B094F" w:rsidDel="00C27D55">
          <w:rPr>
            <w:rFonts w:ascii="SFRM1000" w:hAnsi="SFRM1000" w:cs="SFRM1000"/>
            <w:kern w:val="0"/>
            <w:sz w:val="24"/>
            <w:szCs w:val="24"/>
            <w:lang w:val="en-US"/>
          </w:rPr>
          <w:delText xml:space="preserve"> (although</w:delText>
        </w:r>
      </w:del>
      <w:ins w:id="98" w:author="Linus Mattauch" w:date="2024-01-18T10:33:00Z">
        <w:r w:rsidR="00C27D55">
          <w:rPr>
            <w:rFonts w:ascii="SFRM1000" w:hAnsi="SFRM1000" w:cs="SFRM1000"/>
            <w:kern w:val="0"/>
            <w:sz w:val="24"/>
            <w:szCs w:val="24"/>
            <w:lang w:val="en-US"/>
          </w:rPr>
          <w:t>(What is more</w:t>
        </w:r>
        <w:proofErr w:type="gramStart"/>
        <w:r w:rsidR="00C27D55">
          <w:rPr>
            <w:rFonts w:ascii="SFRM1000" w:hAnsi="SFRM1000" w:cs="SFRM1000"/>
            <w:kern w:val="0"/>
            <w:sz w:val="24"/>
            <w:szCs w:val="24"/>
            <w:lang w:val="en-US"/>
          </w:rPr>
          <w:t xml:space="preserve">, </w:t>
        </w:r>
      </w:ins>
      <w:r>
        <w:rPr>
          <w:rFonts w:ascii="SFRM1000" w:hAnsi="SFRM1000" w:cs="SFRM1000"/>
          <w:kern w:val="0"/>
          <w:sz w:val="24"/>
          <w:szCs w:val="24"/>
          <w:lang w:val="en-US"/>
        </w:rPr>
        <w:t xml:space="preserve"> </w:t>
      </w:r>
      <w:r w:rsidRPr="000B094F">
        <w:rPr>
          <w:rFonts w:ascii="SFRM1000" w:hAnsi="SFRM1000" w:cs="SFRM1000"/>
          <w:kern w:val="0"/>
          <w:sz w:val="24"/>
          <w:szCs w:val="24"/>
          <w:lang w:val="en-US"/>
        </w:rPr>
        <w:t>a</w:t>
      </w:r>
      <w:proofErr w:type="gramEnd"/>
      <w:r w:rsidRPr="000B094F">
        <w:rPr>
          <w:rFonts w:ascii="SFRM1000" w:hAnsi="SFRM1000" w:cs="SFRM1000"/>
          <w:kern w:val="0"/>
          <w:sz w:val="24"/>
          <w:szCs w:val="24"/>
          <w:lang w:val="en-US"/>
        </w:rPr>
        <w:t xml:space="preserve"> variant of </w:t>
      </w:r>
      <w:ins w:id="99" w:author="Linus Mattauch" w:date="2024-01-18T10:33:00Z">
        <w:r w:rsidR="00C27D55">
          <w:rPr>
            <w:rFonts w:ascii="SFRM1000" w:hAnsi="SFRM1000" w:cs="SFRM1000"/>
            <w:kern w:val="0"/>
            <w:sz w:val="24"/>
            <w:szCs w:val="24"/>
            <w:lang w:val="en-US"/>
          </w:rPr>
          <w:t xml:space="preserve">the GCS </w:t>
        </w:r>
      </w:ins>
      <w:del w:id="100" w:author="Linus Mattauch" w:date="2024-01-18T10:33:00Z">
        <w:r w:rsidRPr="000B094F" w:rsidDel="00C27D55">
          <w:rPr>
            <w:rFonts w:ascii="SFRM1000" w:hAnsi="SFRM1000" w:cs="SFRM1000"/>
            <w:kern w:val="0"/>
            <w:sz w:val="24"/>
            <w:szCs w:val="24"/>
            <w:lang w:val="en-US"/>
          </w:rPr>
          <w:delText xml:space="preserve">it </w:delText>
        </w:r>
      </w:del>
      <w:r w:rsidRPr="000B094F">
        <w:rPr>
          <w:rFonts w:ascii="SFRM1000" w:hAnsi="SFRM1000" w:cs="SFRM1000"/>
          <w:kern w:val="0"/>
          <w:sz w:val="24"/>
          <w:szCs w:val="24"/>
          <w:lang w:val="en-US"/>
        </w:rPr>
        <w:t>has been discussed in international climate negotiations as soon</w:t>
      </w:r>
      <w:r>
        <w:rPr>
          <w:rFonts w:ascii="SFRM1000" w:hAnsi="SFRM1000" w:cs="SFRM1000"/>
          <w:kern w:val="0"/>
          <w:sz w:val="24"/>
          <w:szCs w:val="24"/>
          <w:lang w:val="en-US"/>
        </w:rPr>
        <w:t xml:space="preserve"> </w:t>
      </w:r>
      <w:r w:rsidRPr="000B094F">
        <w:rPr>
          <w:rFonts w:ascii="SFRM1000" w:hAnsi="SFRM1000" w:cs="SFRM1000"/>
          <w:kern w:val="0"/>
          <w:sz w:val="24"/>
          <w:szCs w:val="24"/>
          <w:lang w:val="en-US"/>
        </w:rPr>
        <w:t xml:space="preserve">as 1990, </w:t>
      </w:r>
      <w:ins w:id="101" w:author="Linus Mattauch" w:date="2024-01-18T10:33:00Z">
        <w:r w:rsidR="00C27D55">
          <w:rPr>
            <w:rFonts w:ascii="SFRM1000" w:hAnsi="SFRM1000" w:cs="SFRM1000"/>
            <w:kern w:val="0"/>
            <w:sz w:val="24"/>
            <w:szCs w:val="24"/>
            <w:lang w:val="en-US"/>
          </w:rPr>
          <w:t xml:space="preserve">as we detail in </w:t>
        </w:r>
      </w:ins>
      <w:del w:id="102" w:author="Linus Mattauch" w:date="2024-01-18T10:33:00Z">
        <w:r w:rsidRPr="000B094F" w:rsidDel="00C27D55">
          <w:rPr>
            <w:rFonts w:ascii="SFRM1000" w:hAnsi="SFRM1000" w:cs="SFRM1000"/>
            <w:kern w:val="0"/>
            <w:sz w:val="24"/>
            <w:szCs w:val="24"/>
            <w:lang w:val="en-US"/>
          </w:rPr>
          <w:delText>see</w:delText>
        </w:r>
      </w:del>
      <w:r w:rsidRPr="000B094F">
        <w:rPr>
          <w:rFonts w:ascii="SFRM1000" w:hAnsi="SFRM1000" w:cs="SFRM1000"/>
          <w:kern w:val="0"/>
          <w:sz w:val="24"/>
          <w:szCs w:val="24"/>
          <w:lang w:val="en-US"/>
        </w:rPr>
        <w:t xml:space="preserve"> Appendix A.2.1) </w:t>
      </w:r>
      <w:commentRangeStart w:id="103"/>
      <w:r w:rsidRPr="000B094F">
        <w:rPr>
          <w:rFonts w:ascii="SFRM1000" w:hAnsi="SFRM1000" w:cs="SFRM1000"/>
          <w:kern w:val="0"/>
          <w:sz w:val="24"/>
          <w:szCs w:val="24"/>
          <w:lang w:val="en-US"/>
        </w:rPr>
        <w:t xml:space="preserve">and would have liked </w:t>
      </w:r>
      <w:commentRangeEnd w:id="103"/>
      <w:r w:rsidR="00A04EAA">
        <w:rPr>
          <w:rStyle w:val="Marquedecommentaire"/>
        </w:rPr>
        <w:commentReference w:id="103"/>
      </w:r>
      <w:r w:rsidRPr="000B094F">
        <w:rPr>
          <w:rFonts w:ascii="SFRM1000" w:hAnsi="SFRM1000" w:cs="SFRM1000"/>
          <w:kern w:val="0"/>
          <w:sz w:val="24"/>
          <w:szCs w:val="24"/>
          <w:lang w:val="en-US"/>
        </w:rPr>
        <w:t>that our treatments relate</w:t>
      </w:r>
      <w:r>
        <w:rPr>
          <w:rFonts w:ascii="SFRM1000" w:hAnsi="SFRM1000" w:cs="SFRM1000"/>
          <w:kern w:val="0"/>
          <w:sz w:val="24"/>
          <w:szCs w:val="24"/>
          <w:lang w:val="en-US"/>
        </w:rPr>
        <w:t xml:space="preserve"> </w:t>
      </w:r>
      <w:r w:rsidRPr="000B094F">
        <w:rPr>
          <w:rFonts w:ascii="SFRM1000" w:hAnsi="SFRM1000" w:cs="SFRM1000"/>
          <w:kern w:val="0"/>
          <w:sz w:val="24"/>
          <w:szCs w:val="24"/>
          <w:lang w:val="en-US"/>
        </w:rPr>
        <w:t>to a more concrete policy (presumably the global millionaire tax).</w:t>
      </w:r>
      <w:ins w:id="104" w:author="Linus Mattauch" w:date="2024-01-18T10:33:00Z">
        <w:r w:rsidR="00C27D55">
          <w:rPr>
            <w:rFonts w:ascii="SFRM1000" w:hAnsi="SFRM1000" w:cs="SFRM1000"/>
            <w:kern w:val="0"/>
            <w:sz w:val="24"/>
            <w:szCs w:val="24"/>
            <w:lang w:val="en-US"/>
          </w:rPr>
          <w:t xml:space="preserve"> To e</w:t>
        </w:r>
      </w:ins>
      <w:ins w:id="105" w:author="Linus Mattauch" w:date="2024-01-18T10:34:00Z">
        <w:r w:rsidR="00C27D55">
          <w:rPr>
            <w:rFonts w:ascii="SFRM1000" w:hAnsi="SFRM1000" w:cs="SFRM1000"/>
            <w:kern w:val="0"/>
            <w:sz w:val="24"/>
            <w:szCs w:val="24"/>
            <w:lang w:val="en-US"/>
          </w:rPr>
          <w:t xml:space="preserve">xplain further the focus on the GCs, </w:t>
        </w:r>
      </w:ins>
      <w:r w:rsidRPr="000B094F">
        <w:rPr>
          <w:rFonts w:ascii="SFRM1000" w:hAnsi="SFRM1000" w:cs="SFRM1000"/>
          <w:kern w:val="0"/>
          <w:sz w:val="24"/>
          <w:szCs w:val="24"/>
          <w:lang w:val="en-US"/>
        </w:rPr>
        <w:t xml:space="preserve"> </w:t>
      </w:r>
      <w:ins w:id="106" w:author="Linus Mattauch" w:date="2024-01-18T10:34:00Z">
        <w:r w:rsidR="00C27D55">
          <w:rPr>
            <w:rFonts w:ascii="SFRM1000" w:hAnsi="SFRM1000" w:cs="SFRM1000"/>
            <w:kern w:val="0"/>
            <w:sz w:val="24"/>
            <w:szCs w:val="24"/>
            <w:lang w:val="en-US"/>
          </w:rPr>
          <w:t xml:space="preserve">we hypothesized that </w:t>
        </w:r>
      </w:ins>
      <w:del w:id="107" w:author="Linus Mattauch" w:date="2024-01-18T10:34:00Z">
        <w:r w:rsidRPr="000B094F" w:rsidDel="00C27D55">
          <w:rPr>
            <w:rFonts w:ascii="SFRM1000" w:hAnsi="SFRM1000" w:cs="SFRM1000"/>
            <w:kern w:val="0"/>
            <w:sz w:val="24"/>
            <w:szCs w:val="24"/>
            <w:lang w:val="en-US"/>
          </w:rPr>
          <w:delText>The reason</w:delText>
        </w:r>
        <w:r w:rsidDel="00C27D55">
          <w:rPr>
            <w:rFonts w:ascii="SFRM1000" w:hAnsi="SFRM1000" w:cs="SFRM1000"/>
            <w:kern w:val="0"/>
            <w:sz w:val="24"/>
            <w:szCs w:val="24"/>
            <w:lang w:val="en-US"/>
          </w:rPr>
          <w:delText xml:space="preserve"> </w:delText>
        </w:r>
        <w:r w:rsidRPr="000B094F" w:rsidDel="00C27D55">
          <w:rPr>
            <w:rFonts w:ascii="SFRM1000" w:hAnsi="SFRM1000" w:cs="SFRM1000"/>
            <w:kern w:val="0"/>
            <w:sz w:val="24"/>
            <w:szCs w:val="24"/>
            <w:lang w:val="en-US"/>
          </w:rPr>
          <w:delText xml:space="preserve">why we focused on the GCS is that we had good reasons to think </w:delText>
        </w:r>
      </w:del>
      <w:r w:rsidRPr="000B094F">
        <w:rPr>
          <w:rFonts w:ascii="SFRM1000" w:hAnsi="SFRM1000" w:cs="SFRM1000"/>
          <w:kern w:val="0"/>
          <w:sz w:val="24"/>
          <w:szCs w:val="24"/>
          <w:lang w:val="en-US"/>
        </w:rPr>
        <w:t>that it would</w:t>
      </w:r>
      <w:r>
        <w:rPr>
          <w:rFonts w:ascii="SFRM1000" w:hAnsi="SFRM1000" w:cs="SFRM1000"/>
          <w:kern w:val="0"/>
          <w:sz w:val="24"/>
          <w:szCs w:val="24"/>
          <w:lang w:val="en-US"/>
        </w:rPr>
        <w:t xml:space="preserve"> </w:t>
      </w:r>
      <w:r w:rsidRPr="000B094F">
        <w:rPr>
          <w:rFonts w:ascii="SFRM1000" w:hAnsi="SFRM1000" w:cs="SFRM1000"/>
          <w:kern w:val="0"/>
          <w:sz w:val="24"/>
          <w:szCs w:val="24"/>
          <w:lang w:val="en-US"/>
        </w:rPr>
        <w:t>be less popular than a global millionaire tax, given that it would come with a</w:t>
      </w:r>
      <w:r>
        <w:rPr>
          <w:rFonts w:ascii="SFRM1000" w:hAnsi="SFRM1000" w:cs="SFRM1000"/>
          <w:kern w:val="0"/>
          <w:sz w:val="24"/>
          <w:szCs w:val="24"/>
          <w:lang w:val="en-US"/>
        </w:rPr>
        <w:t xml:space="preserve"> </w:t>
      </w:r>
      <w:r w:rsidRPr="000B094F">
        <w:rPr>
          <w:rFonts w:ascii="SFRM1000" w:hAnsi="SFRM1000" w:cs="SFRM1000"/>
          <w:kern w:val="0"/>
          <w:sz w:val="24"/>
          <w:szCs w:val="24"/>
          <w:lang w:val="en-US"/>
        </w:rPr>
        <w:t>financial cost for most respondents. Therefore, if the support for a costly policy</w:t>
      </w:r>
      <w:r>
        <w:rPr>
          <w:rFonts w:ascii="SFRM1000" w:hAnsi="SFRM1000" w:cs="SFRM1000"/>
          <w:kern w:val="0"/>
          <w:sz w:val="24"/>
          <w:szCs w:val="24"/>
          <w:lang w:val="en-US"/>
        </w:rPr>
        <w:t xml:space="preserve"> </w:t>
      </w:r>
      <w:r w:rsidRPr="000B094F">
        <w:rPr>
          <w:rFonts w:ascii="SFRM1000" w:hAnsi="SFRM1000" w:cs="SFRM1000"/>
          <w:kern w:val="0"/>
          <w:sz w:val="24"/>
          <w:szCs w:val="24"/>
          <w:lang w:val="en-US"/>
        </w:rPr>
        <w:t>like the GCS was found to be genuine using our experiments, this result could</w:t>
      </w:r>
      <w:r>
        <w:rPr>
          <w:rFonts w:ascii="SFRM1000" w:hAnsi="SFRM1000" w:cs="SFRM1000"/>
          <w:kern w:val="0"/>
          <w:sz w:val="24"/>
          <w:szCs w:val="24"/>
          <w:lang w:val="en-US"/>
        </w:rPr>
        <w:t xml:space="preserve"> </w:t>
      </w:r>
      <w:r w:rsidRPr="000B094F">
        <w:rPr>
          <w:rFonts w:ascii="SFRM1000" w:hAnsi="SFRM1000" w:cs="SFRM1000"/>
          <w:kern w:val="0"/>
          <w:sz w:val="24"/>
          <w:szCs w:val="24"/>
          <w:lang w:val="en-US"/>
        </w:rPr>
        <w:t>reasonably be extended to more consensual policies like the millionaire tax.</w:t>
      </w:r>
    </w:p>
    <w:p w14:paraId="2E725114" w14:textId="77777777" w:rsidR="00C27D55" w:rsidRPr="000B094F" w:rsidRDefault="00C27D55" w:rsidP="000B094F">
      <w:pPr>
        <w:autoSpaceDE w:val="0"/>
        <w:autoSpaceDN w:val="0"/>
        <w:adjustRightInd w:val="0"/>
        <w:spacing w:after="0" w:line="240" w:lineRule="auto"/>
        <w:rPr>
          <w:rFonts w:ascii="SFRM1000" w:hAnsi="SFRM1000" w:cs="SFRM1000"/>
          <w:kern w:val="0"/>
          <w:sz w:val="24"/>
          <w:szCs w:val="24"/>
          <w:lang w:val="en-US"/>
        </w:rPr>
      </w:pPr>
    </w:p>
    <w:p w14:paraId="4DFD9933" w14:textId="77777777" w:rsidR="0076638E" w:rsidRDefault="00C27D55" w:rsidP="000B094F">
      <w:pPr>
        <w:autoSpaceDE w:val="0"/>
        <w:autoSpaceDN w:val="0"/>
        <w:adjustRightInd w:val="0"/>
        <w:spacing w:after="0" w:line="240" w:lineRule="auto"/>
        <w:rPr>
          <w:ins w:id="108" w:author="Linus Mattauch" w:date="2024-01-18T10:44:00Z"/>
          <w:rFonts w:ascii="SFRM1000" w:hAnsi="SFRM1000" w:cs="SFRM1000"/>
          <w:kern w:val="0"/>
          <w:sz w:val="24"/>
          <w:szCs w:val="24"/>
          <w:lang w:val="en-US"/>
        </w:rPr>
      </w:pPr>
      <w:ins w:id="109" w:author="Linus Mattauch" w:date="2024-01-18T10:35:00Z">
        <w:r>
          <w:rPr>
            <w:rFonts w:ascii="SFRM1000" w:hAnsi="SFRM1000" w:cs="SFRM1000"/>
            <w:kern w:val="0"/>
            <w:sz w:val="24"/>
            <w:szCs w:val="24"/>
            <w:lang w:val="en-US"/>
          </w:rPr>
          <w:t>Second, we</w:t>
        </w:r>
      </w:ins>
      <w:ins w:id="110" w:author="Linus Mattauch" w:date="2024-01-18T10:40:00Z">
        <w:r w:rsidR="000C41BB">
          <w:rPr>
            <w:rFonts w:ascii="SFRM1000" w:hAnsi="SFRM1000" w:cs="SFRM1000"/>
            <w:kern w:val="0"/>
            <w:sz w:val="24"/>
            <w:szCs w:val="24"/>
            <w:lang w:val="en-US"/>
          </w:rPr>
          <w:t xml:space="preserve"> </w:t>
        </w:r>
      </w:ins>
      <w:ins w:id="111" w:author="Linus Mattauch" w:date="2024-01-18T10:41:00Z">
        <w:r w:rsidR="000C41BB">
          <w:rPr>
            <w:rFonts w:ascii="SFRM1000" w:hAnsi="SFRM1000" w:cs="SFRM1000"/>
            <w:kern w:val="0"/>
            <w:sz w:val="24"/>
            <w:szCs w:val="24"/>
            <w:lang w:val="en-US"/>
          </w:rPr>
          <w:t xml:space="preserve">very much </w:t>
        </w:r>
      </w:ins>
      <w:ins w:id="112" w:author="Linus Mattauch" w:date="2024-01-18T10:40:00Z">
        <w:r w:rsidR="000C41BB">
          <w:rPr>
            <w:rFonts w:ascii="SFRM1000" w:hAnsi="SFRM1000" w:cs="SFRM1000"/>
            <w:kern w:val="0"/>
            <w:sz w:val="24"/>
            <w:szCs w:val="24"/>
            <w:lang w:val="en-US"/>
          </w:rPr>
          <w:t>understand</w:t>
        </w:r>
      </w:ins>
      <w:ins w:id="113" w:author="Linus Mattauch" w:date="2024-01-18T10:41:00Z">
        <w:r w:rsidR="000C41BB">
          <w:rPr>
            <w:rFonts w:ascii="SFRM1000" w:hAnsi="SFRM1000" w:cs="SFRM1000"/>
            <w:kern w:val="0"/>
            <w:sz w:val="24"/>
            <w:szCs w:val="24"/>
            <w:lang w:val="en-US"/>
          </w:rPr>
          <w:t xml:space="preserve"> the concern that </w:t>
        </w:r>
      </w:ins>
      <w:del w:id="114" w:author="Linus Mattauch" w:date="2024-01-18T10:41:00Z">
        <w:r w:rsidR="000B094F" w:rsidRPr="000B094F" w:rsidDel="000C41BB">
          <w:rPr>
            <w:rFonts w:ascii="SFRM1000" w:hAnsi="SFRM1000" w:cs="SFRM1000"/>
            <w:kern w:val="0"/>
            <w:sz w:val="24"/>
            <w:szCs w:val="24"/>
            <w:lang w:val="en-US"/>
          </w:rPr>
          <w:delText xml:space="preserve">It may be true that </w:delText>
        </w:r>
      </w:del>
      <w:r w:rsidR="000B094F" w:rsidRPr="000B094F">
        <w:rPr>
          <w:rFonts w:ascii="SFRM1000" w:hAnsi="SFRM1000" w:cs="SFRM1000"/>
          <w:kern w:val="0"/>
          <w:sz w:val="24"/>
          <w:szCs w:val="24"/>
          <w:lang w:val="en-US"/>
        </w:rPr>
        <w:t>support for global redistributive policies would be lower</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 xml:space="preserve">if they were becoming more </w:t>
      </w:r>
      <w:ins w:id="115" w:author="Linus Mattauch" w:date="2024-01-18T10:41:00Z">
        <w:r w:rsidR="000C41BB">
          <w:rPr>
            <w:rFonts w:ascii="SFRM1000" w:hAnsi="SFRM1000" w:cs="SFRM1000"/>
            <w:kern w:val="0"/>
            <w:sz w:val="24"/>
            <w:szCs w:val="24"/>
            <w:lang w:val="en-US"/>
          </w:rPr>
          <w:t>discussed in policy circles and the general public, that is th</w:t>
        </w:r>
        <w:r w:rsidR="0076638E">
          <w:rPr>
            <w:rFonts w:ascii="SFRM1000" w:hAnsi="SFRM1000" w:cs="SFRM1000"/>
            <w:kern w:val="0"/>
            <w:sz w:val="24"/>
            <w:szCs w:val="24"/>
            <w:lang w:val="en-US"/>
          </w:rPr>
          <w:t>ey “generalize” beyond surveys to other fora in whic</w:t>
        </w:r>
      </w:ins>
      <w:ins w:id="116" w:author="Linus Mattauch" w:date="2024-01-18T10:42:00Z">
        <w:r w:rsidR="0076638E">
          <w:rPr>
            <w:rFonts w:ascii="SFRM1000" w:hAnsi="SFRM1000" w:cs="SFRM1000"/>
            <w:kern w:val="0"/>
            <w:sz w:val="24"/>
            <w:szCs w:val="24"/>
            <w:lang w:val="en-US"/>
          </w:rPr>
          <w:t xml:space="preserve">h they </w:t>
        </w:r>
        <w:r w:rsidR="0076638E">
          <w:rPr>
            <w:rFonts w:ascii="SFRM1000" w:hAnsi="SFRM1000" w:cs="SFRM1000"/>
            <w:kern w:val="0"/>
            <w:sz w:val="24"/>
            <w:szCs w:val="24"/>
            <w:lang w:val="en-US"/>
          </w:rPr>
          <w:lastRenderedPageBreak/>
          <w:t xml:space="preserve">are “tested”. </w:t>
        </w:r>
      </w:ins>
      <w:del w:id="117" w:author="Linus Mattauch" w:date="2024-01-18T10:41:00Z">
        <w:r w:rsidR="000B094F" w:rsidRPr="000B094F" w:rsidDel="000C41BB">
          <w:rPr>
            <w:rFonts w:ascii="SFRM1000" w:hAnsi="SFRM1000" w:cs="SFRM1000"/>
            <w:kern w:val="0"/>
            <w:sz w:val="24"/>
            <w:szCs w:val="24"/>
            <w:lang w:val="en-US"/>
          </w:rPr>
          <w:delText>concrete</w:delText>
        </w:r>
      </w:del>
      <w:r w:rsidR="000B094F" w:rsidRPr="000B094F">
        <w:rPr>
          <w:rFonts w:ascii="SFRM1000" w:hAnsi="SFRM1000" w:cs="SFRM1000"/>
          <w:kern w:val="0"/>
          <w:sz w:val="24"/>
          <w:szCs w:val="24"/>
          <w:lang w:val="en-US"/>
        </w:rPr>
        <w:t>,</w:t>
      </w:r>
      <w:ins w:id="118" w:author="Linus Mattauch" w:date="2024-01-18T10:42:00Z">
        <w:r w:rsidR="0076638E">
          <w:rPr>
            <w:rFonts w:ascii="SFRM1000" w:hAnsi="SFRM1000" w:cs="SFRM1000"/>
            <w:kern w:val="0"/>
            <w:sz w:val="24"/>
            <w:szCs w:val="24"/>
            <w:lang w:val="en-US"/>
          </w:rPr>
          <w:t xml:space="preserve"> We </w:t>
        </w:r>
        <w:proofErr w:type="spellStart"/>
        <w:r w:rsidR="0076638E">
          <w:rPr>
            <w:rFonts w:ascii="SFRM1000" w:hAnsi="SFRM1000" w:cs="SFRM1000"/>
            <w:kern w:val="0"/>
            <w:sz w:val="24"/>
            <w:szCs w:val="24"/>
            <w:lang w:val="en-US"/>
          </w:rPr>
          <w:t>realise</w:t>
        </w:r>
        <w:proofErr w:type="spellEnd"/>
        <w:r w:rsidR="0076638E">
          <w:rPr>
            <w:rFonts w:ascii="SFRM1000" w:hAnsi="SFRM1000" w:cs="SFRM1000"/>
            <w:kern w:val="0"/>
            <w:sz w:val="24"/>
            <w:szCs w:val="24"/>
            <w:lang w:val="en-US"/>
          </w:rPr>
          <w:t xml:space="preserve"> we did not manage to describe the contribution to our study well – in a sense, </w:t>
        </w:r>
      </w:ins>
      <w:del w:id="119" w:author="Linus Mattauch" w:date="2024-01-18T10:42:00Z">
        <w:r w:rsidR="000B094F" w:rsidRPr="000B094F" w:rsidDel="0076638E">
          <w:rPr>
            <w:rFonts w:ascii="SFRM1000" w:hAnsi="SFRM1000" w:cs="SFRM1000"/>
            <w:kern w:val="0"/>
            <w:sz w:val="24"/>
            <w:szCs w:val="24"/>
            <w:lang w:val="en-US"/>
          </w:rPr>
          <w:delText xml:space="preserve"> but</w:delText>
        </w:r>
      </w:del>
      <w:r w:rsidR="000B094F" w:rsidRPr="000B094F">
        <w:rPr>
          <w:rFonts w:ascii="SFRM1000" w:hAnsi="SFRM1000" w:cs="SFRM1000"/>
          <w:kern w:val="0"/>
          <w:sz w:val="24"/>
          <w:szCs w:val="24"/>
          <w:lang w:val="en-US"/>
        </w:rPr>
        <w:t xml:space="preserve"> we cannot test </w:t>
      </w:r>
      <w:ins w:id="120" w:author="Linus Mattauch" w:date="2024-01-18T10:42:00Z">
        <w:r w:rsidR="0076638E">
          <w:rPr>
            <w:rFonts w:ascii="SFRM1000" w:hAnsi="SFRM1000" w:cs="SFRM1000"/>
            <w:kern w:val="0"/>
            <w:sz w:val="24"/>
            <w:szCs w:val="24"/>
            <w:lang w:val="en-US"/>
          </w:rPr>
          <w:t xml:space="preserve">more real-worldly fora </w:t>
        </w:r>
      </w:ins>
      <w:del w:id="121" w:author="Linus Mattauch" w:date="2024-01-18T10:42:00Z">
        <w:r w:rsidR="000B094F" w:rsidRPr="000B094F" w:rsidDel="0076638E">
          <w:rPr>
            <w:rFonts w:ascii="SFRM1000" w:hAnsi="SFRM1000" w:cs="SFRM1000"/>
            <w:kern w:val="0"/>
            <w:sz w:val="24"/>
            <w:szCs w:val="24"/>
            <w:lang w:val="en-US"/>
          </w:rPr>
          <w:delText>that</w:delText>
        </w:r>
      </w:del>
      <w:r w:rsidR="000B094F" w:rsidRPr="000B094F">
        <w:rPr>
          <w:rFonts w:ascii="SFRM1000" w:hAnsi="SFRM1000" w:cs="SFRM1000"/>
          <w:kern w:val="0"/>
          <w:sz w:val="24"/>
          <w:szCs w:val="24"/>
          <w:lang w:val="en-US"/>
        </w:rPr>
        <w:t xml:space="preserve"> until </w:t>
      </w:r>
      <w:ins w:id="122" w:author="Linus Mattauch" w:date="2024-01-18T10:42:00Z">
        <w:r w:rsidR="0076638E">
          <w:rPr>
            <w:rFonts w:ascii="SFRM1000" w:hAnsi="SFRM1000" w:cs="SFRM1000"/>
            <w:kern w:val="0"/>
            <w:sz w:val="24"/>
            <w:szCs w:val="24"/>
            <w:lang w:val="en-US"/>
          </w:rPr>
          <w:t xml:space="preserve">such policies </w:t>
        </w:r>
      </w:ins>
      <w:del w:id="123" w:author="Linus Mattauch" w:date="2024-01-18T10:42:00Z">
        <w:r w:rsidR="000B094F" w:rsidRPr="000B094F" w:rsidDel="0076638E">
          <w:rPr>
            <w:rFonts w:ascii="SFRM1000" w:hAnsi="SFRM1000" w:cs="SFRM1000"/>
            <w:kern w:val="0"/>
            <w:sz w:val="24"/>
            <w:szCs w:val="24"/>
            <w:lang w:val="en-US"/>
          </w:rPr>
          <w:delText>they</w:delText>
        </w:r>
      </w:del>
      <w:r w:rsidR="000B094F" w:rsidRPr="000B094F">
        <w:rPr>
          <w:rFonts w:ascii="SFRM1000" w:hAnsi="SFRM1000" w:cs="SFRM1000"/>
          <w:kern w:val="0"/>
          <w:sz w:val="24"/>
          <w:szCs w:val="24"/>
          <w:lang w:val="en-US"/>
        </w:rPr>
        <w:t xml:space="preserve"> </w:t>
      </w:r>
      <w:commentRangeStart w:id="124"/>
      <w:r w:rsidR="000B094F" w:rsidRPr="000B094F">
        <w:rPr>
          <w:rFonts w:ascii="SFRM1000" w:hAnsi="SFRM1000" w:cs="SFRM1000"/>
          <w:kern w:val="0"/>
          <w:sz w:val="24"/>
          <w:szCs w:val="24"/>
          <w:lang w:val="en-US"/>
        </w:rPr>
        <w:t>enter</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the public debate</w:t>
      </w:r>
      <w:commentRangeEnd w:id="124"/>
      <w:r w:rsidR="00715199">
        <w:rPr>
          <w:rStyle w:val="Marquedecommentaire"/>
        </w:rPr>
        <w:commentReference w:id="124"/>
      </w:r>
      <w:r w:rsidR="000B094F" w:rsidRPr="000B094F">
        <w:rPr>
          <w:rFonts w:ascii="SFRM1000" w:hAnsi="SFRM1000" w:cs="SFRM1000"/>
          <w:kern w:val="0"/>
          <w:sz w:val="24"/>
          <w:szCs w:val="24"/>
          <w:lang w:val="en-US"/>
        </w:rPr>
        <w:t xml:space="preserve">. We </w:t>
      </w:r>
      <w:ins w:id="125" w:author="Linus Mattauch" w:date="2024-01-18T10:42:00Z">
        <w:r w:rsidR="0076638E">
          <w:rPr>
            <w:rFonts w:ascii="SFRM1000" w:hAnsi="SFRM1000" w:cs="SFRM1000"/>
            <w:kern w:val="0"/>
            <w:sz w:val="24"/>
            <w:szCs w:val="24"/>
            <w:lang w:val="en-US"/>
          </w:rPr>
          <w:t xml:space="preserve">believed that we </w:t>
        </w:r>
      </w:ins>
      <w:r w:rsidR="000B094F" w:rsidRPr="000B094F">
        <w:rPr>
          <w:rFonts w:ascii="SFRM1000" w:hAnsi="SFRM1000" w:cs="SFRM1000"/>
          <w:kern w:val="0"/>
          <w:sz w:val="24"/>
          <w:szCs w:val="24"/>
          <w:lang w:val="en-US"/>
        </w:rPr>
        <w:t xml:space="preserve">used all the methods available to us </w:t>
      </w:r>
      <w:ins w:id="126" w:author="Linus Mattauch" w:date="2024-01-18T10:42:00Z">
        <w:r w:rsidR="0076638E">
          <w:rPr>
            <w:rFonts w:ascii="SFRM1000" w:hAnsi="SFRM1000" w:cs="SFRM1000"/>
            <w:kern w:val="0"/>
            <w:sz w:val="24"/>
            <w:szCs w:val="24"/>
            <w:lang w:val="en-US"/>
          </w:rPr>
          <w:t xml:space="preserve">survey </w:t>
        </w:r>
      </w:ins>
      <w:ins w:id="127" w:author="Linus Mattauch" w:date="2024-01-18T10:43:00Z">
        <w:r w:rsidR="0076638E">
          <w:rPr>
            <w:rFonts w:ascii="SFRM1000" w:hAnsi="SFRM1000" w:cs="SFRM1000"/>
            <w:kern w:val="0"/>
            <w:sz w:val="24"/>
            <w:szCs w:val="24"/>
            <w:lang w:val="en-US"/>
          </w:rPr>
          <w:t xml:space="preserve">designers </w:t>
        </w:r>
      </w:ins>
      <w:r w:rsidR="000B094F" w:rsidRPr="000B094F">
        <w:rPr>
          <w:rFonts w:ascii="SFRM1000" w:hAnsi="SFRM1000" w:cs="SFRM1000"/>
          <w:kern w:val="0"/>
          <w:sz w:val="24"/>
          <w:szCs w:val="24"/>
          <w:lang w:val="en-US"/>
        </w:rPr>
        <w:t>to test whether</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support for global redistributive policies is genuine.</w:t>
      </w:r>
      <w:ins w:id="128" w:author="Linus Mattauch" w:date="2024-01-18T10:43:00Z">
        <w:r w:rsidR="0076638E">
          <w:rPr>
            <w:rFonts w:ascii="SFRM1000" w:hAnsi="SFRM1000" w:cs="SFRM1000"/>
            <w:kern w:val="0"/>
            <w:sz w:val="24"/>
            <w:szCs w:val="24"/>
            <w:lang w:val="en-US"/>
          </w:rPr>
          <w:t xml:space="preserve"> [These i</w:t>
        </w:r>
        <w:commentRangeStart w:id="129"/>
        <w:r w:rsidR="0076638E">
          <w:rPr>
            <w:rFonts w:ascii="SFRM1000" w:hAnsi="SFRM1000" w:cs="SFRM1000"/>
            <w:kern w:val="0"/>
            <w:sz w:val="24"/>
            <w:szCs w:val="24"/>
            <w:lang w:val="en-US"/>
          </w:rPr>
          <w:t>nclu</w:t>
        </w:r>
        <w:commentRangeEnd w:id="129"/>
        <w:r w:rsidR="0076638E">
          <w:rPr>
            <w:rStyle w:val="Marquedecommentaire"/>
          </w:rPr>
          <w:commentReference w:id="129"/>
        </w:r>
        <w:r w:rsidR="0076638E">
          <w:rPr>
            <w:rFonts w:ascii="SFRM1000" w:hAnsi="SFRM1000" w:cs="SFRM1000"/>
            <w:kern w:val="0"/>
            <w:sz w:val="24"/>
            <w:szCs w:val="24"/>
            <w:lang w:val="en-US"/>
          </w:rPr>
          <w:t>ded…]</w:t>
        </w:r>
      </w:ins>
      <w:r w:rsidR="000B094F" w:rsidRPr="000B094F">
        <w:rPr>
          <w:rFonts w:ascii="SFRM1000" w:hAnsi="SFRM1000" w:cs="SFRM1000"/>
          <w:kern w:val="0"/>
          <w:sz w:val="24"/>
          <w:szCs w:val="24"/>
          <w:lang w:val="en-US"/>
        </w:rPr>
        <w:t xml:space="preserve"> </w:t>
      </w:r>
    </w:p>
    <w:p w14:paraId="4AAD1773" w14:textId="77777777" w:rsidR="0076638E" w:rsidRDefault="0076638E" w:rsidP="000B094F">
      <w:pPr>
        <w:autoSpaceDE w:val="0"/>
        <w:autoSpaceDN w:val="0"/>
        <w:adjustRightInd w:val="0"/>
        <w:spacing w:after="0" w:line="240" w:lineRule="auto"/>
        <w:rPr>
          <w:ins w:id="130" w:author="Linus Mattauch" w:date="2024-01-18T10:44:00Z"/>
          <w:rFonts w:ascii="SFRM1000" w:hAnsi="SFRM1000" w:cs="SFRM1000"/>
          <w:kern w:val="0"/>
          <w:sz w:val="24"/>
          <w:szCs w:val="24"/>
          <w:lang w:val="en-US"/>
        </w:rPr>
      </w:pPr>
    </w:p>
    <w:p w14:paraId="0E5E7A28" w14:textId="60722303" w:rsidR="000B094F" w:rsidRDefault="0076638E" w:rsidP="000B094F">
      <w:pPr>
        <w:autoSpaceDE w:val="0"/>
        <w:autoSpaceDN w:val="0"/>
        <w:adjustRightInd w:val="0"/>
        <w:spacing w:after="0" w:line="240" w:lineRule="auto"/>
        <w:rPr>
          <w:ins w:id="131" w:author="Linus Mattauch" w:date="2024-01-18T10:35:00Z"/>
          <w:rFonts w:ascii="SFRM1000" w:hAnsi="SFRM1000" w:cs="SFRM1000"/>
          <w:kern w:val="0"/>
          <w:sz w:val="24"/>
          <w:szCs w:val="24"/>
          <w:lang w:val="en-US"/>
        </w:rPr>
      </w:pPr>
      <w:proofErr w:type="gramStart"/>
      <w:ins w:id="132" w:author="Linus Mattauch" w:date="2024-01-18T10:44:00Z">
        <w:r>
          <w:rPr>
            <w:rFonts w:ascii="SFRM1000" w:hAnsi="SFRM1000" w:cs="SFRM1000"/>
            <w:kern w:val="0"/>
            <w:sz w:val="24"/>
            <w:szCs w:val="24"/>
            <w:lang w:val="en-US"/>
          </w:rPr>
          <w:t>Note that we see this emphasis on probing the unexpected high support for the global policies by all t</w:t>
        </w:r>
        <w:del w:id="133" w:author="fabre" w:date="2024-01-18T17:12:00Z">
          <w:r w:rsidDel="00715199">
            <w:rPr>
              <w:rFonts w:ascii="SFRM1000" w:hAnsi="SFRM1000" w:cs="SFRM1000"/>
              <w:kern w:val="0"/>
              <w:sz w:val="24"/>
              <w:szCs w:val="24"/>
              <w:lang w:val="en-US"/>
            </w:rPr>
            <w:delText xml:space="preserve"> </w:delText>
          </w:r>
        </w:del>
        <w:r>
          <w:rPr>
            <w:rFonts w:ascii="SFRM1000" w:hAnsi="SFRM1000" w:cs="SFRM1000"/>
            <w:kern w:val="0"/>
            <w:sz w:val="24"/>
            <w:szCs w:val="24"/>
            <w:lang w:val="en-US"/>
          </w:rPr>
          <w:t>hese methods as a contribution of the paper</w:t>
        </w:r>
      </w:ins>
      <w:ins w:id="134" w:author="Linus Mattauch" w:date="2024-01-18T10:45:00Z">
        <w:r>
          <w:rPr>
            <w:rFonts w:ascii="SFRM1000" w:hAnsi="SFRM1000" w:cs="SFRM1000"/>
            <w:kern w:val="0"/>
            <w:sz w:val="24"/>
            <w:szCs w:val="24"/>
            <w:lang w:val="en-US"/>
          </w:rPr>
          <w:t xml:space="preserve"> – it is typically absent from major survey studies on environmental policy such as</w:t>
        </w:r>
      </w:ins>
      <w:ins w:id="135" w:author="Linus Mattauch" w:date="2024-01-18T11:02:00Z">
        <w:r w:rsidR="0060594F">
          <w:rPr>
            <w:rFonts w:ascii="SFRM1000" w:hAnsi="SFRM1000" w:cs="SFRM1000"/>
            <w:kern w:val="0"/>
            <w:sz w:val="24"/>
            <w:szCs w:val="24"/>
            <w:lang w:val="en-US"/>
          </w:rPr>
          <w:t xml:space="preserve"> those which find moderate to high support for national carbon taxes and clean energy spending</w:t>
        </w:r>
      </w:ins>
      <w:ins w:id="136" w:author="Linus Mattauch" w:date="2024-01-18T10:45:00Z">
        <w:r>
          <w:rPr>
            <w:rFonts w:ascii="SFRM1000" w:hAnsi="SFRM1000" w:cs="SFRM1000"/>
            <w:kern w:val="0"/>
            <w:sz w:val="24"/>
            <w:szCs w:val="24"/>
            <w:lang w:val="en-US"/>
          </w:rPr>
          <w:t xml:space="preserve"> [</w:t>
        </w:r>
        <w:commentRangeStart w:id="137"/>
        <w:r>
          <w:rPr>
            <w:rFonts w:ascii="SFRM1000" w:hAnsi="SFRM1000" w:cs="SFRM1000"/>
            <w:kern w:val="0"/>
            <w:sz w:val="24"/>
            <w:szCs w:val="24"/>
            <w:lang w:val="en-US"/>
          </w:rPr>
          <w:t>]</w:t>
        </w:r>
        <w:commentRangeEnd w:id="137"/>
        <w:r>
          <w:rPr>
            <w:rStyle w:val="Marquedecommentaire"/>
          </w:rPr>
          <w:commentReference w:id="137"/>
        </w:r>
        <w:r>
          <w:rPr>
            <w:rFonts w:ascii="SFRM1000" w:hAnsi="SFRM1000" w:cs="SFRM1000"/>
            <w:kern w:val="0"/>
            <w:sz w:val="24"/>
            <w:szCs w:val="24"/>
            <w:lang w:val="en-US"/>
          </w:rPr>
          <w:t xml:space="preserve"> </w:t>
        </w:r>
      </w:ins>
      <w:ins w:id="138" w:author="Linus Mattauch" w:date="2024-01-18T10:46:00Z">
        <w:r w:rsidR="002F0D68">
          <w:rPr>
            <w:rFonts w:ascii="SFRM1000" w:hAnsi="SFRM1000" w:cs="SFRM1000"/>
            <w:kern w:val="0"/>
            <w:sz w:val="24"/>
            <w:szCs w:val="24"/>
            <w:lang w:val="en-US"/>
          </w:rPr>
          <w:t xml:space="preserve"> What is more, we see our contribution as a modest </w:t>
        </w:r>
      </w:ins>
      <w:del w:id="139" w:author="Linus Mattauch" w:date="2024-01-18T10:46:00Z">
        <w:r w:rsidR="000B094F" w:rsidRPr="000B094F" w:rsidDel="002F0D68">
          <w:rPr>
            <w:rFonts w:ascii="SFRM1000" w:hAnsi="SFRM1000" w:cs="SFRM1000"/>
            <w:kern w:val="0"/>
            <w:sz w:val="24"/>
            <w:szCs w:val="24"/>
            <w:lang w:val="en-US"/>
          </w:rPr>
          <w:delText xml:space="preserve">Our paper </w:delText>
        </w:r>
      </w:del>
      <w:r w:rsidR="000B094F" w:rsidRPr="000B094F">
        <w:rPr>
          <w:rFonts w:ascii="SFRM1000" w:hAnsi="SFRM1000" w:cs="SFRM1000"/>
          <w:kern w:val="0"/>
          <w:sz w:val="24"/>
          <w:szCs w:val="24"/>
          <w:lang w:val="en-US"/>
        </w:rPr>
        <w:t>indicat</w:t>
      </w:r>
      <w:ins w:id="140" w:author="Linus Mattauch" w:date="2024-01-18T10:46:00Z">
        <w:r w:rsidR="002F0D68">
          <w:rPr>
            <w:rFonts w:ascii="SFRM1000" w:hAnsi="SFRM1000" w:cs="SFRM1000"/>
            <w:kern w:val="0"/>
            <w:sz w:val="24"/>
            <w:szCs w:val="24"/>
            <w:lang w:val="en-US"/>
          </w:rPr>
          <w:t>ion</w:t>
        </w:r>
      </w:ins>
      <w:del w:id="141" w:author="Linus Mattauch" w:date="2024-01-18T10:46:00Z">
        <w:r w:rsidR="000B094F" w:rsidRPr="000B094F" w:rsidDel="002F0D68">
          <w:rPr>
            <w:rFonts w:ascii="SFRM1000" w:hAnsi="SFRM1000" w:cs="SFRM1000"/>
            <w:kern w:val="0"/>
            <w:sz w:val="24"/>
            <w:szCs w:val="24"/>
            <w:lang w:val="en-US"/>
          </w:rPr>
          <w:delText>es</w:delText>
        </w:r>
      </w:del>
      <w:r w:rsidR="000B094F" w:rsidRPr="000B094F">
        <w:rPr>
          <w:rFonts w:ascii="SFRM1000" w:hAnsi="SFRM1000" w:cs="SFRM1000"/>
          <w:kern w:val="0"/>
          <w:sz w:val="24"/>
          <w:szCs w:val="24"/>
          <w:lang w:val="en-US"/>
        </w:rPr>
        <w:t xml:space="preserve"> that</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such policies may be supported once they enter the public debate, and this would</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be the first step to test whether attitudes will change once global redistribution</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is debated.</w:t>
      </w:r>
      <w:proofErr w:type="gramEnd"/>
      <w:r w:rsidR="000B094F" w:rsidRPr="000B094F">
        <w:rPr>
          <w:rFonts w:ascii="SFRM1000" w:hAnsi="SFRM1000" w:cs="SFRM1000"/>
          <w:kern w:val="0"/>
          <w:sz w:val="24"/>
          <w:szCs w:val="24"/>
          <w:lang w:val="en-US"/>
        </w:rPr>
        <w:t xml:space="preserve"> To us</w:t>
      </w:r>
      <w:del w:id="142" w:author="Linus Mattauch" w:date="2024-01-18T10:46:00Z">
        <w:r w:rsidR="000B094F" w:rsidRPr="000B094F" w:rsidDel="002F0D68">
          <w:rPr>
            <w:rFonts w:ascii="SFRM1000" w:hAnsi="SFRM1000" w:cs="SFRM1000"/>
            <w:kern w:val="0"/>
            <w:sz w:val="24"/>
            <w:szCs w:val="24"/>
            <w:lang w:val="en-US"/>
          </w:rPr>
          <w:delText>, it is a result in itself that such policies are supported, even if</w:delText>
        </w:r>
        <w:r w:rsidR="000B094F" w:rsidDel="002F0D68">
          <w:rPr>
            <w:rFonts w:ascii="SFRM1000" w:hAnsi="SFRM1000" w:cs="SFRM1000"/>
            <w:kern w:val="0"/>
            <w:sz w:val="24"/>
            <w:szCs w:val="24"/>
            <w:lang w:val="en-US"/>
          </w:rPr>
          <w:delText xml:space="preserve"> </w:delText>
        </w:r>
        <w:r w:rsidR="000B094F" w:rsidRPr="000B094F" w:rsidDel="002F0D68">
          <w:rPr>
            <w:rFonts w:ascii="SFRM1000" w:hAnsi="SFRM1000" w:cs="SFRM1000"/>
            <w:kern w:val="0"/>
            <w:sz w:val="24"/>
            <w:szCs w:val="24"/>
            <w:lang w:val="en-US"/>
          </w:rPr>
          <w:delText xml:space="preserve">this support might prove transitory. </w:delText>
        </w:r>
        <w:commentRangeStart w:id="143"/>
        <w:commentRangeStart w:id="144"/>
        <w:r w:rsidR="000B094F" w:rsidRPr="000B094F" w:rsidDel="002F0D68">
          <w:rPr>
            <w:rFonts w:ascii="SFRM1000" w:hAnsi="SFRM1000" w:cs="SFRM1000"/>
            <w:kern w:val="0"/>
            <w:sz w:val="24"/>
            <w:szCs w:val="24"/>
            <w:lang w:val="en-US"/>
          </w:rPr>
          <w:delText>Preventing the publication of such a result</w:delText>
        </w:r>
        <w:r w:rsidR="000B094F" w:rsidDel="002F0D68">
          <w:rPr>
            <w:rFonts w:ascii="SFRM1000" w:hAnsi="SFRM1000" w:cs="SFRM1000"/>
            <w:kern w:val="0"/>
            <w:sz w:val="24"/>
            <w:szCs w:val="24"/>
            <w:lang w:val="en-US"/>
          </w:rPr>
          <w:delText xml:space="preserve"> </w:delText>
        </w:r>
        <w:r w:rsidR="000B094F" w:rsidRPr="000B094F" w:rsidDel="002F0D68">
          <w:rPr>
            <w:rFonts w:ascii="SFRM1000" w:hAnsi="SFRM1000" w:cs="SFRM1000"/>
            <w:kern w:val="0"/>
            <w:sz w:val="24"/>
            <w:szCs w:val="24"/>
            <w:lang w:val="en-US"/>
          </w:rPr>
          <w:delText xml:space="preserve">on the ground that opinions may change means preventing </w:delText>
        </w:r>
      </w:del>
      <w:commentRangeEnd w:id="143"/>
      <w:r w:rsidR="002F0D68">
        <w:rPr>
          <w:rStyle w:val="Marquedecommentaire"/>
        </w:rPr>
        <w:commentReference w:id="143"/>
      </w:r>
      <w:commentRangeEnd w:id="144"/>
      <w:r w:rsidR="00715199">
        <w:rPr>
          <w:rStyle w:val="Marquedecommentaire"/>
        </w:rPr>
        <w:commentReference w:id="144"/>
      </w:r>
      <w:del w:id="145" w:author="Linus Mattauch" w:date="2024-01-18T10:46:00Z">
        <w:r w:rsidR="000B094F" w:rsidRPr="000B094F" w:rsidDel="002F0D68">
          <w:rPr>
            <w:rFonts w:ascii="SFRM1000" w:hAnsi="SFRM1000" w:cs="SFRM1000"/>
            <w:kern w:val="0"/>
            <w:sz w:val="24"/>
            <w:szCs w:val="24"/>
            <w:lang w:val="en-US"/>
          </w:rPr>
          <w:delText>the publication of any</w:delText>
        </w:r>
        <w:r w:rsidR="000B094F" w:rsidDel="002F0D68">
          <w:rPr>
            <w:rFonts w:ascii="SFRM1000" w:hAnsi="SFRM1000" w:cs="SFRM1000"/>
            <w:kern w:val="0"/>
            <w:sz w:val="24"/>
            <w:szCs w:val="24"/>
            <w:lang w:val="en-US"/>
          </w:rPr>
          <w:delText xml:space="preserve"> </w:delText>
        </w:r>
        <w:r w:rsidR="000B094F" w:rsidRPr="000B094F" w:rsidDel="002F0D68">
          <w:rPr>
            <w:rFonts w:ascii="SFRM1000" w:hAnsi="SFRM1000" w:cs="SFRM1000"/>
            <w:kern w:val="0"/>
            <w:sz w:val="24"/>
            <w:szCs w:val="24"/>
            <w:lang w:val="en-US"/>
          </w:rPr>
          <w:delText>research on attitudes towards global redistributive policies, and more generally</w:delText>
        </w:r>
        <w:r w:rsidR="000B094F" w:rsidDel="002F0D68">
          <w:rPr>
            <w:rFonts w:ascii="SFRM1000" w:hAnsi="SFRM1000" w:cs="SFRM1000"/>
            <w:kern w:val="0"/>
            <w:sz w:val="24"/>
            <w:szCs w:val="24"/>
            <w:lang w:val="en-US"/>
          </w:rPr>
          <w:delText xml:space="preserve"> </w:delText>
        </w:r>
        <w:r w:rsidR="000B094F" w:rsidRPr="000B094F" w:rsidDel="002F0D68">
          <w:rPr>
            <w:rFonts w:ascii="SFRM1000" w:hAnsi="SFRM1000" w:cs="SFRM1000"/>
            <w:kern w:val="0"/>
            <w:sz w:val="24"/>
            <w:szCs w:val="24"/>
            <w:lang w:val="en-US"/>
          </w:rPr>
          <w:delText>any policy that is not currently prominent in the public debate.</w:delText>
        </w:r>
      </w:del>
    </w:p>
    <w:p w14:paraId="6E95F5E4" w14:textId="77777777" w:rsidR="00C27D55" w:rsidRPr="000B094F" w:rsidRDefault="00C27D55" w:rsidP="000B094F">
      <w:pPr>
        <w:autoSpaceDE w:val="0"/>
        <w:autoSpaceDN w:val="0"/>
        <w:adjustRightInd w:val="0"/>
        <w:spacing w:after="0" w:line="240" w:lineRule="auto"/>
        <w:rPr>
          <w:rFonts w:ascii="SFRM1000" w:hAnsi="SFRM1000" w:cs="SFRM1000"/>
          <w:kern w:val="0"/>
          <w:sz w:val="24"/>
          <w:szCs w:val="24"/>
          <w:lang w:val="en-US"/>
        </w:rPr>
      </w:pPr>
    </w:p>
    <w:p w14:paraId="16FA59D5" w14:textId="78E87A26" w:rsidR="004E1E81" w:rsidRDefault="00C27D55" w:rsidP="000B094F">
      <w:pPr>
        <w:autoSpaceDE w:val="0"/>
        <w:autoSpaceDN w:val="0"/>
        <w:adjustRightInd w:val="0"/>
        <w:spacing w:after="0" w:line="240" w:lineRule="auto"/>
        <w:rPr>
          <w:rFonts w:ascii="SFRM1000" w:hAnsi="SFRM1000" w:cs="SFRM1000"/>
          <w:kern w:val="0"/>
          <w:sz w:val="24"/>
          <w:szCs w:val="24"/>
          <w:lang w:val="en-US"/>
        </w:rPr>
      </w:pPr>
      <w:ins w:id="146" w:author="Linus Mattauch" w:date="2024-01-18T10:35:00Z">
        <w:r>
          <w:rPr>
            <w:rFonts w:ascii="SFRM1000" w:hAnsi="SFRM1000" w:cs="SFRM1000"/>
            <w:kern w:val="0"/>
            <w:sz w:val="24"/>
            <w:szCs w:val="24"/>
            <w:lang w:val="en-US"/>
          </w:rPr>
          <w:t xml:space="preserve">(As an aside, we wondered whether </w:t>
        </w:r>
      </w:ins>
      <w:ins w:id="147" w:author="Linus Mattauch" w:date="2024-01-18T10:36:00Z">
        <w:r>
          <w:rPr>
            <w:rFonts w:ascii="SFRM1000" w:hAnsi="SFRM1000" w:cs="SFRM1000"/>
            <w:kern w:val="0"/>
            <w:sz w:val="24"/>
            <w:szCs w:val="24"/>
            <w:lang w:val="en-US"/>
          </w:rPr>
          <w:t xml:space="preserve">the critique of insufficient </w:t>
        </w:r>
      </w:ins>
      <w:del w:id="148" w:author="Linus Mattauch" w:date="2024-01-18T10:35:00Z">
        <w:r w:rsidR="000B094F" w:rsidRPr="000B094F" w:rsidDel="00C27D55">
          <w:rPr>
            <w:rFonts w:ascii="SFRM1000" w:hAnsi="SFRM1000" w:cs="SFRM1000"/>
            <w:kern w:val="0"/>
            <w:sz w:val="24"/>
            <w:szCs w:val="24"/>
            <w:lang w:val="en-US"/>
          </w:rPr>
          <w:delText xml:space="preserve">Finally, we have a different perspective on the question of the </w:delText>
        </w:r>
      </w:del>
      <w:ins w:id="149" w:author="Linus Mattauch" w:date="2024-01-18T10:35:00Z">
        <w:r>
          <w:rPr>
            <w:rFonts w:ascii="SFRM1000" w:hAnsi="SFRM1000" w:cs="SFRM1000"/>
            <w:kern w:val="0"/>
            <w:sz w:val="24"/>
            <w:szCs w:val="24"/>
            <w:lang w:val="en-US"/>
          </w:rPr>
          <w:t>“</w:t>
        </w:r>
      </w:ins>
      <w:r w:rsidR="000B094F" w:rsidRPr="000B094F">
        <w:rPr>
          <w:rFonts w:ascii="SFRM1000" w:hAnsi="SFRM1000" w:cs="SFRM1000"/>
          <w:kern w:val="0"/>
          <w:sz w:val="24"/>
          <w:szCs w:val="24"/>
          <w:lang w:val="en-US"/>
        </w:rPr>
        <w:t>generalizability</w:t>
      </w:r>
      <w:ins w:id="150" w:author="Linus Mattauch" w:date="2024-01-18T10:35:00Z">
        <w:r>
          <w:rPr>
            <w:rFonts w:ascii="SFRM1000" w:hAnsi="SFRM1000" w:cs="SFRM1000"/>
            <w:kern w:val="0"/>
            <w:sz w:val="24"/>
            <w:szCs w:val="24"/>
            <w:lang w:val="en-US"/>
          </w:rPr>
          <w:t xml:space="preserve">” </w:t>
        </w:r>
      </w:ins>
      <w:ins w:id="151" w:author="Linus Mattauch" w:date="2024-01-18T10:36:00Z">
        <w:r>
          <w:rPr>
            <w:rFonts w:ascii="SFRM1000" w:hAnsi="SFRM1000" w:cs="SFRM1000"/>
            <w:kern w:val="0"/>
            <w:sz w:val="24"/>
            <w:szCs w:val="24"/>
            <w:lang w:val="en-US"/>
          </w:rPr>
          <w:t xml:space="preserve">was that our </w:t>
        </w:r>
      </w:ins>
      <w:r w:rsidR="000B094F">
        <w:rPr>
          <w:rFonts w:ascii="SFRM1000" w:hAnsi="SFRM1000" w:cs="SFRM1000"/>
          <w:kern w:val="0"/>
          <w:sz w:val="24"/>
          <w:szCs w:val="24"/>
          <w:lang w:val="en-US"/>
        </w:rPr>
        <w:t xml:space="preserve"> </w:t>
      </w:r>
      <w:del w:id="152" w:author="Linus Mattauch" w:date="2024-01-18T10:36:00Z">
        <w:r w:rsidR="000B094F" w:rsidRPr="000B094F" w:rsidDel="00C27D55">
          <w:rPr>
            <w:rFonts w:ascii="SFRM1000" w:hAnsi="SFRM1000" w:cs="SFRM1000"/>
            <w:kern w:val="0"/>
            <w:sz w:val="24"/>
            <w:szCs w:val="24"/>
            <w:lang w:val="en-US"/>
          </w:rPr>
          <w:delText xml:space="preserve">of the </w:delText>
        </w:r>
      </w:del>
      <w:r w:rsidR="000B094F" w:rsidRPr="000B094F">
        <w:rPr>
          <w:rFonts w:ascii="SFRM1000" w:hAnsi="SFRM1000" w:cs="SFRM1000"/>
          <w:kern w:val="0"/>
          <w:sz w:val="24"/>
          <w:szCs w:val="24"/>
          <w:lang w:val="en-US"/>
        </w:rPr>
        <w:t>findings</w:t>
      </w:r>
      <w:ins w:id="153" w:author="Linus Mattauch" w:date="2024-01-18T10:36:00Z">
        <w:r>
          <w:rPr>
            <w:rFonts w:ascii="SFRM1000" w:hAnsi="SFRM1000" w:cs="SFRM1000"/>
            <w:kern w:val="0"/>
            <w:sz w:val="24"/>
            <w:szCs w:val="24"/>
            <w:lang w:val="en-US"/>
          </w:rPr>
          <w:t xml:space="preserve"> do not generalize to similar policies when e</w:t>
        </w:r>
      </w:ins>
      <w:ins w:id="154" w:author="Linus Mattauch" w:date="2024-01-18T10:37:00Z">
        <w:r>
          <w:rPr>
            <w:rFonts w:ascii="SFRM1000" w:hAnsi="SFRM1000" w:cs="SFRM1000"/>
            <w:kern w:val="0"/>
            <w:sz w:val="24"/>
            <w:szCs w:val="24"/>
            <w:lang w:val="en-US"/>
          </w:rPr>
          <w:t>liciting support f</w:t>
        </w:r>
      </w:ins>
      <w:ins w:id="155" w:author="Linus Mattauch" w:date="2024-01-18T11:02:00Z">
        <w:r w:rsidR="0060594F">
          <w:rPr>
            <w:rFonts w:ascii="SFRM1000" w:hAnsi="SFRM1000" w:cs="SFRM1000"/>
            <w:kern w:val="0"/>
            <w:sz w:val="24"/>
            <w:szCs w:val="24"/>
            <w:lang w:val="en-US"/>
          </w:rPr>
          <w:t>or</w:t>
        </w:r>
      </w:ins>
      <w:ins w:id="156" w:author="Linus Mattauch" w:date="2024-01-18T10:37:00Z">
        <w:r>
          <w:rPr>
            <w:rFonts w:ascii="SFRM1000" w:hAnsi="SFRM1000" w:cs="SFRM1000"/>
            <w:kern w:val="0"/>
            <w:sz w:val="24"/>
            <w:szCs w:val="24"/>
            <w:lang w:val="en-US"/>
          </w:rPr>
          <w:t xml:space="preserve"> them.</w:t>
        </w:r>
      </w:ins>
      <w:del w:id="157" w:author="Linus Mattauch" w:date="2024-01-18T11:01:00Z">
        <w:r w:rsidR="000B094F" w:rsidRPr="000B094F" w:rsidDel="0060594F">
          <w:rPr>
            <w:rFonts w:ascii="SFRM1000" w:hAnsi="SFRM1000" w:cs="SFRM1000"/>
            <w:kern w:val="0"/>
            <w:sz w:val="24"/>
            <w:szCs w:val="24"/>
            <w:lang w:val="en-US"/>
          </w:rPr>
          <w:delText>.</w:delText>
        </w:r>
      </w:del>
      <w:r w:rsidR="000B094F" w:rsidRPr="000B094F">
        <w:rPr>
          <w:rFonts w:ascii="SFRM1000" w:hAnsi="SFRM1000" w:cs="SFRM1000"/>
          <w:kern w:val="0"/>
          <w:sz w:val="24"/>
          <w:szCs w:val="24"/>
          <w:lang w:val="en-US"/>
        </w:rPr>
        <w:t xml:space="preserve"> </w:t>
      </w:r>
      <w:del w:id="158" w:author="Linus Mattauch" w:date="2024-01-18T10:37:00Z">
        <w:r w:rsidR="000B094F" w:rsidRPr="000B094F" w:rsidDel="00C27D55">
          <w:rPr>
            <w:rFonts w:ascii="SFRM1000" w:hAnsi="SFRM1000" w:cs="SFRM1000"/>
            <w:kern w:val="0"/>
            <w:sz w:val="24"/>
            <w:szCs w:val="24"/>
            <w:lang w:val="en-US"/>
          </w:rPr>
          <w:delText>By providing evidence on the support for various global</w:delText>
        </w:r>
        <w:r w:rsidR="000B094F" w:rsidDel="00C27D55">
          <w:rPr>
            <w:rFonts w:ascii="SFRM1000" w:hAnsi="SFRM1000" w:cs="SFRM1000"/>
            <w:kern w:val="0"/>
            <w:sz w:val="24"/>
            <w:szCs w:val="24"/>
            <w:lang w:val="en-US"/>
          </w:rPr>
          <w:delText xml:space="preserve"> </w:delText>
        </w:r>
        <w:r w:rsidR="000B094F" w:rsidRPr="000B094F" w:rsidDel="00C27D55">
          <w:rPr>
            <w:rFonts w:ascii="SFRM1000" w:hAnsi="SFRM1000" w:cs="SFRM1000"/>
            <w:kern w:val="0"/>
            <w:sz w:val="24"/>
            <w:szCs w:val="24"/>
            <w:lang w:val="en-US"/>
          </w:rPr>
          <w:delText>redistributive policies in 20 countries and using a range of methods to test the</w:delText>
        </w:r>
        <w:r w:rsidR="000B094F" w:rsidDel="00C27D55">
          <w:rPr>
            <w:rFonts w:ascii="SFRM1000" w:hAnsi="SFRM1000" w:cs="SFRM1000"/>
            <w:kern w:val="0"/>
            <w:sz w:val="24"/>
            <w:szCs w:val="24"/>
            <w:lang w:val="en-US"/>
          </w:rPr>
          <w:delText xml:space="preserve"> </w:delText>
        </w:r>
        <w:r w:rsidR="000B094F" w:rsidRPr="000B094F" w:rsidDel="00C27D55">
          <w:rPr>
            <w:rFonts w:ascii="SFRM1000" w:hAnsi="SFRM1000" w:cs="SFRM1000"/>
            <w:kern w:val="0"/>
            <w:sz w:val="24"/>
            <w:szCs w:val="24"/>
            <w:lang w:val="en-US"/>
          </w:rPr>
          <w:delText xml:space="preserve">sincerity of answers, we do think that our results are externally valid. </w:delText>
        </w:r>
      </w:del>
      <w:r w:rsidR="000B094F" w:rsidRPr="000B094F">
        <w:rPr>
          <w:rFonts w:ascii="SFRM1000" w:hAnsi="SFRM1000" w:cs="SFRM1000"/>
          <w:kern w:val="0"/>
          <w:sz w:val="24"/>
          <w:szCs w:val="24"/>
          <w:lang w:val="en-US"/>
        </w:rPr>
        <w:t>For example,</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 xml:space="preserve">we expect strong majority support in a country </w:t>
      </w:r>
      <w:ins w:id="159" w:author="Linus Mattauch" w:date="2024-01-18T10:39:00Z">
        <w:r w:rsidR="00650A13">
          <w:rPr>
            <w:rFonts w:ascii="SFRM1000" w:hAnsi="SFRM1000" w:cs="SFRM1000"/>
            <w:kern w:val="0"/>
            <w:sz w:val="24"/>
            <w:szCs w:val="24"/>
            <w:lang w:val="en-US"/>
          </w:rPr>
          <w:t xml:space="preserve">such as </w:t>
        </w:r>
      </w:ins>
      <w:del w:id="160" w:author="Linus Mattauch" w:date="2024-01-18T10:39:00Z">
        <w:r w:rsidR="000B094F" w:rsidRPr="000B094F" w:rsidDel="00650A13">
          <w:rPr>
            <w:rFonts w:ascii="SFRM1000" w:hAnsi="SFRM1000" w:cs="SFRM1000"/>
            <w:kern w:val="0"/>
            <w:sz w:val="24"/>
            <w:szCs w:val="24"/>
            <w:lang w:val="en-US"/>
          </w:rPr>
          <w:delText>like</w:delText>
        </w:r>
      </w:del>
      <w:r w:rsidR="000B094F" w:rsidRPr="000B094F">
        <w:rPr>
          <w:rFonts w:ascii="SFRM1000" w:hAnsi="SFRM1000" w:cs="SFRM1000"/>
          <w:kern w:val="0"/>
          <w:sz w:val="24"/>
          <w:szCs w:val="24"/>
          <w:lang w:val="en-US"/>
        </w:rPr>
        <w:t xml:space="preserve"> the Netherlands</w:t>
      </w:r>
      <w:ins w:id="161" w:author="Linus Mattauch" w:date="2024-01-18T10:39:00Z">
        <w:r w:rsidR="00650A13">
          <w:rPr>
            <w:rFonts w:ascii="SFRM1000" w:hAnsi="SFRM1000" w:cs="SFRM1000"/>
            <w:kern w:val="0"/>
            <w:sz w:val="24"/>
            <w:szCs w:val="24"/>
            <w:lang w:val="en-US"/>
          </w:rPr>
          <w:t xml:space="preserve"> </w:t>
        </w:r>
        <w:del w:id="162" w:author="fabre" w:date="2024-01-18T17:14:00Z">
          <w:r w:rsidR="00650A13" w:rsidDel="00715199">
            <w:rPr>
              <w:rFonts w:ascii="SFRM1000" w:hAnsi="SFRM1000" w:cs="SFRM1000"/>
              <w:kern w:val="0"/>
              <w:sz w:val="24"/>
              <w:szCs w:val="24"/>
              <w:lang w:val="en-US"/>
            </w:rPr>
            <w:delText>(in which we did not conduct the survey)</w:delText>
          </w:r>
        </w:del>
      </w:ins>
      <w:del w:id="163" w:author="fabre" w:date="2024-01-18T17:14:00Z">
        <w:r w:rsidR="000B094F" w:rsidRPr="000B094F" w:rsidDel="00715199">
          <w:rPr>
            <w:rFonts w:ascii="SFRM1000" w:hAnsi="SFRM1000" w:cs="SFRM1000"/>
            <w:kern w:val="0"/>
            <w:sz w:val="24"/>
            <w:szCs w:val="24"/>
            <w:lang w:val="en-US"/>
          </w:rPr>
          <w:delText xml:space="preserve"> </w:delText>
        </w:r>
      </w:del>
      <w:r w:rsidR="000B094F" w:rsidRPr="000B094F">
        <w:rPr>
          <w:rFonts w:ascii="SFRM1000" w:hAnsi="SFRM1000" w:cs="SFRM1000"/>
          <w:kern w:val="0"/>
          <w:sz w:val="24"/>
          <w:szCs w:val="24"/>
          <w:lang w:val="en-US"/>
        </w:rPr>
        <w:t>for</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a global tax on top incomes (say, over $1 million per year) to finance vaccination</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campaigns in low-income countries or UN agencies like the</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World Food Program,</w:t>
      </w:r>
      <w:r w:rsidR="000B094F">
        <w:rPr>
          <w:rFonts w:ascii="SFRM1000" w:hAnsi="SFRM1000" w:cs="SFRM1000"/>
          <w:kern w:val="0"/>
          <w:sz w:val="24"/>
          <w:szCs w:val="24"/>
          <w:lang w:val="en-US"/>
        </w:rPr>
        <w:t xml:space="preserve"> </w:t>
      </w:r>
      <w:r w:rsidR="000B094F" w:rsidRPr="000B094F">
        <w:rPr>
          <w:rFonts w:ascii="SFRM1000" w:hAnsi="SFRM1000" w:cs="SFRM1000"/>
          <w:kern w:val="0"/>
          <w:sz w:val="24"/>
          <w:szCs w:val="24"/>
          <w:lang w:val="en-US"/>
        </w:rPr>
        <w:t>even though that specific country or this specific policy were not tested.</w:t>
      </w:r>
      <w:r>
        <w:rPr>
          <w:rFonts w:ascii="SFRM1000" w:hAnsi="SFRM1000" w:cs="SFRM1000"/>
          <w:kern w:val="0"/>
          <w:sz w:val="24"/>
          <w:szCs w:val="24"/>
          <w:lang w:val="en-US"/>
        </w:rPr>
        <w:t xml:space="preserve"> </w:t>
      </w:r>
      <w:r w:rsidR="00650A13">
        <w:rPr>
          <w:rFonts w:ascii="SFRM1000" w:hAnsi="SFRM1000" w:cs="SFRM1000"/>
          <w:kern w:val="0"/>
          <w:sz w:val="24"/>
          <w:szCs w:val="24"/>
          <w:lang w:val="en-US"/>
        </w:rPr>
        <w:t xml:space="preserve"> </w:t>
      </w:r>
      <w:r>
        <w:rPr>
          <w:rFonts w:ascii="SFRM1000" w:hAnsi="SFRM1000" w:cs="SFRM1000"/>
          <w:kern w:val="0"/>
          <w:sz w:val="24"/>
          <w:szCs w:val="24"/>
          <w:lang w:val="en-US"/>
        </w:rPr>
        <w:t>Y</w:t>
      </w:r>
      <w:commentRangeStart w:id="164"/>
      <w:r>
        <w:rPr>
          <w:rFonts w:ascii="SFRM1000" w:hAnsi="SFRM1000" w:cs="SFRM1000"/>
          <w:kern w:val="0"/>
          <w:sz w:val="24"/>
          <w:szCs w:val="24"/>
          <w:lang w:val="en-US"/>
        </w:rPr>
        <w:t>e</w:t>
      </w:r>
      <w:commentRangeEnd w:id="164"/>
      <w:r w:rsidR="001771A4">
        <w:rPr>
          <w:rStyle w:val="Marquedecommentaire"/>
        </w:rPr>
        <w:commentReference w:id="164"/>
      </w:r>
      <w:r>
        <w:rPr>
          <w:rFonts w:ascii="SFRM1000" w:hAnsi="SFRM1000" w:cs="SFRM1000"/>
          <w:kern w:val="0"/>
          <w:sz w:val="24"/>
          <w:szCs w:val="24"/>
          <w:lang w:val="en-US"/>
        </w:rPr>
        <w:t xml:space="preserve">t, we believe that is not the </w:t>
      </w:r>
      <w:r w:rsidR="00650A13">
        <w:rPr>
          <w:rFonts w:ascii="SFRM1000" w:hAnsi="SFRM1000" w:cs="SFRM1000"/>
          <w:kern w:val="0"/>
          <w:sz w:val="24"/>
          <w:szCs w:val="24"/>
          <w:lang w:val="en-US"/>
        </w:rPr>
        <w:t>sense in which the review</w:t>
      </w:r>
      <w:r w:rsidR="000C41BB">
        <w:rPr>
          <w:rFonts w:ascii="SFRM1000" w:hAnsi="SFRM1000" w:cs="SFRM1000"/>
          <w:kern w:val="0"/>
          <w:sz w:val="24"/>
          <w:szCs w:val="24"/>
          <w:lang w:val="en-US"/>
        </w:rPr>
        <w:t>er</w:t>
      </w:r>
      <w:r w:rsidR="00650A13">
        <w:rPr>
          <w:rFonts w:ascii="SFRM1000" w:hAnsi="SFRM1000" w:cs="SFRM1000"/>
          <w:kern w:val="0"/>
          <w:sz w:val="24"/>
          <w:szCs w:val="24"/>
          <w:lang w:val="en-US"/>
        </w:rPr>
        <w:t xml:space="preserve"> worries about “generalizability”.</w:t>
      </w:r>
      <w:del w:id="165" w:author="fabre" w:date="2024-01-18T17:14:00Z">
        <w:r w:rsidR="00650A13" w:rsidDel="00715199">
          <w:rPr>
            <w:rFonts w:ascii="SFRM1000" w:hAnsi="SFRM1000" w:cs="SFRM1000"/>
            <w:kern w:val="0"/>
            <w:sz w:val="24"/>
            <w:szCs w:val="24"/>
            <w:lang w:val="en-US"/>
          </w:rPr>
          <w:delText>)</w:delText>
        </w:r>
      </w:del>
    </w:p>
    <w:p w14:paraId="3B0B1F9E" w14:textId="77777777" w:rsidR="00C27D55" w:rsidRDefault="00C27D55" w:rsidP="000B094F">
      <w:pPr>
        <w:autoSpaceDE w:val="0"/>
        <w:autoSpaceDN w:val="0"/>
        <w:adjustRightInd w:val="0"/>
        <w:spacing w:after="0" w:line="240" w:lineRule="auto"/>
        <w:rPr>
          <w:rFonts w:ascii="SFRM1000" w:hAnsi="SFRM1000" w:cs="SFRM1000"/>
          <w:kern w:val="0"/>
          <w:sz w:val="24"/>
          <w:szCs w:val="24"/>
          <w:lang w:val="en-US"/>
        </w:rPr>
      </w:pPr>
    </w:p>
    <w:p w14:paraId="6EAB24DA" w14:textId="4AAEE243" w:rsidR="00C27D55" w:rsidRDefault="00650A13" w:rsidP="000B094F">
      <w:pPr>
        <w:autoSpaceDE w:val="0"/>
        <w:autoSpaceDN w:val="0"/>
        <w:adjustRightInd w:val="0"/>
        <w:spacing w:after="0" w:line="240" w:lineRule="auto"/>
        <w:rPr>
          <w:rFonts w:ascii="SFRM1000" w:hAnsi="SFRM1000" w:cs="SFRM1000"/>
          <w:kern w:val="0"/>
          <w:sz w:val="24"/>
          <w:szCs w:val="24"/>
          <w:lang w:val="en-US"/>
        </w:rPr>
      </w:pPr>
      <w:commentRangeStart w:id="166"/>
      <w:r>
        <w:rPr>
          <w:rFonts w:ascii="SFRM1000" w:hAnsi="SFRM1000" w:cs="SFRM1000"/>
          <w:kern w:val="0"/>
          <w:sz w:val="24"/>
          <w:szCs w:val="24"/>
          <w:lang w:val="en-US"/>
        </w:rPr>
        <w:t>To</w:t>
      </w:r>
      <w:commentRangeEnd w:id="166"/>
      <w:r w:rsidR="00FF18C2">
        <w:rPr>
          <w:rStyle w:val="Marquedecommentaire"/>
        </w:rPr>
        <w:commentReference w:id="166"/>
      </w:r>
      <w:r>
        <w:rPr>
          <w:rFonts w:ascii="SFRM1000" w:hAnsi="SFRM1000" w:cs="SFRM1000"/>
          <w:kern w:val="0"/>
          <w:sz w:val="24"/>
          <w:szCs w:val="24"/>
          <w:lang w:val="en-US"/>
        </w:rPr>
        <w:t xml:space="preserve"> improve our presentation regarding these two major </w:t>
      </w:r>
      <w:r w:rsidR="00C27D55">
        <w:rPr>
          <w:rFonts w:ascii="SFRM1000" w:hAnsi="SFRM1000" w:cs="SFRM1000"/>
          <w:kern w:val="0"/>
          <w:sz w:val="24"/>
          <w:szCs w:val="24"/>
          <w:lang w:val="en-US"/>
        </w:rPr>
        <w:t>points, we made t</w:t>
      </w:r>
      <w:r w:rsidR="00804078">
        <w:rPr>
          <w:rFonts w:ascii="SFRM1000" w:hAnsi="SFRM1000" w:cs="SFRM1000"/>
          <w:kern w:val="0"/>
          <w:sz w:val="24"/>
          <w:szCs w:val="24"/>
          <w:lang w:val="en-US"/>
        </w:rPr>
        <w:t>he following</w:t>
      </w:r>
      <w:r w:rsidR="00C27D55">
        <w:rPr>
          <w:rFonts w:ascii="SFRM1000" w:hAnsi="SFRM1000" w:cs="SFRM1000"/>
          <w:kern w:val="0"/>
          <w:sz w:val="24"/>
          <w:szCs w:val="24"/>
          <w:lang w:val="en-US"/>
        </w:rPr>
        <w:t xml:space="preserve"> changes to the manuscript – noting that the very severe word limit of articles in Nature Sustainability force us to describe justifications of the design in the Appendices (we know this is rather unusual for social science): </w:t>
      </w:r>
    </w:p>
    <w:p w14:paraId="7D025594" w14:textId="77777777" w:rsidR="00C27D55" w:rsidRDefault="00C27D55" w:rsidP="000B094F">
      <w:pPr>
        <w:autoSpaceDE w:val="0"/>
        <w:autoSpaceDN w:val="0"/>
        <w:adjustRightInd w:val="0"/>
        <w:spacing w:after="0" w:line="240" w:lineRule="auto"/>
        <w:rPr>
          <w:rFonts w:ascii="SFRM1000" w:hAnsi="SFRM1000" w:cs="SFRM1000"/>
          <w:kern w:val="0"/>
          <w:sz w:val="24"/>
          <w:szCs w:val="24"/>
          <w:lang w:val="en-US"/>
        </w:rPr>
      </w:pPr>
    </w:p>
    <w:p w14:paraId="4EBD2536" w14:textId="77777777" w:rsidR="00804078" w:rsidRDefault="00804078" w:rsidP="000B094F">
      <w:pPr>
        <w:autoSpaceDE w:val="0"/>
        <w:autoSpaceDN w:val="0"/>
        <w:adjustRightInd w:val="0"/>
        <w:spacing w:after="0" w:line="240" w:lineRule="auto"/>
        <w:rPr>
          <w:rFonts w:ascii="SFRM1000" w:hAnsi="SFRM1000" w:cs="SFRM1000"/>
          <w:kern w:val="0"/>
          <w:sz w:val="24"/>
          <w:szCs w:val="24"/>
          <w:lang w:val="en-US"/>
        </w:rPr>
      </w:pPr>
    </w:p>
    <w:p w14:paraId="676B616B" w14:textId="1F36D114" w:rsidR="000D7CEF" w:rsidRPr="000D7CEF" w:rsidRDefault="007A0E22" w:rsidP="000D7CEF">
      <w:pPr>
        <w:pStyle w:val="Paragraphedeliste"/>
        <w:numPr>
          <w:ilvl w:val="0"/>
          <w:numId w:val="1"/>
        </w:numPr>
        <w:autoSpaceDE w:val="0"/>
        <w:autoSpaceDN w:val="0"/>
        <w:adjustRightInd w:val="0"/>
        <w:spacing w:after="0" w:line="240" w:lineRule="auto"/>
        <w:rPr>
          <w:rFonts w:ascii="SFRM1000" w:eastAsia="NimbusRomNo9L-Regu" w:hAnsi="SFRM1000" w:cs="NimbusRomNo9L-Regu"/>
          <w:kern w:val="0"/>
          <w:sz w:val="24"/>
          <w:szCs w:val="24"/>
          <w:lang w:val="en-US"/>
        </w:rPr>
      </w:pPr>
      <w:r w:rsidRPr="000D7CEF">
        <w:rPr>
          <w:rFonts w:ascii="SFRM1000" w:hAnsi="SFRM1000" w:cs="SFRM1000"/>
          <w:kern w:val="0"/>
          <w:sz w:val="24"/>
          <w:szCs w:val="24"/>
          <w:lang w:val="en-US"/>
        </w:rPr>
        <w:t>We have rewritten</w:t>
      </w:r>
      <w:ins w:id="167" w:author="Linus Mattauch" w:date="2024-01-18T16:15:00Z">
        <w:r w:rsidR="00BA6C34">
          <w:rPr>
            <w:rFonts w:ascii="SFRM1000" w:hAnsi="SFRM1000" w:cs="SFRM1000"/>
            <w:kern w:val="0"/>
            <w:sz w:val="24"/>
            <w:szCs w:val="24"/>
            <w:lang w:val="en-US"/>
          </w:rPr>
          <w:t xml:space="preserve"> a</w:t>
        </w:r>
      </w:ins>
      <w:r w:rsidRPr="000D7CEF">
        <w:rPr>
          <w:rFonts w:ascii="SFRM1000" w:hAnsi="SFRM1000" w:cs="SFRM1000"/>
          <w:kern w:val="0"/>
          <w:sz w:val="24"/>
          <w:szCs w:val="24"/>
          <w:lang w:val="en-US"/>
        </w:rPr>
        <w:t xml:space="preserve"> pas</w:t>
      </w:r>
      <w:commentRangeStart w:id="168"/>
      <w:r w:rsidRPr="000D7CEF">
        <w:rPr>
          <w:rFonts w:ascii="SFRM1000" w:hAnsi="SFRM1000" w:cs="SFRM1000"/>
          <w:kern w:val="0"/>
          <w:sz w:val="24"/>
          <w:szCs w:val="24"/>
          <w:lang w:val="en-US"/>
        </w:rPr>
        <w:t>sa</w:t>
      </w:r>
      <w:commentRangeEnd w:id="168"/>
      <w:r w:rsidRPr="000D7CEF">
        <w:rPr>
          <w:rStyle w:val="Marquedecommentaire"/>
          <w:rFonts w:ascii="SFRM1000" w:hAnsi="SFRM1000"/>
        </w:rPr>
        <w:commentReference w:id="168"/>
      </w:r>
      <w:r w:rsidRPr="000D7CEF">
        <w:rPr>
          <w:rFonts w:ascii="SFRM1000" w:hAnsi="SFRM1000" w:cs="SFRM1000"/>
          <w:kern w:val="0"/>
          <w:sz w:val="24"/>
          <w:szCs w:val="24"/>
          <w:lang w:val="en-US"/>
        </w:rPr>
        <w:t>ge describing how concrete we are on describing the main policy, the Global Climate Scheme, which now reads: “</w:t>
      </w:r>
      <w:r w:rsidR="00B93040" w:rsidRPr="000D7CEF">
        <w:rPr>
          <w:rFonts w:ascii="SFRM1000" w:eastAsia="NimbusRomNo9L-Regu" w:hAnsi="SFRM1000" w:cs="NimbusRomNo9L-Regu"/>
          <w:kern w:val="0"/>
          <w:sz w:val="24"/>
          <w:szCs w:val="24"/>
          <w:lang w:val="en-US"/>
        </w:rPr>
        <w:t>We present to respondents a detailed description of the GCS and explain its distributive effects, including specific amounts at stake (as specified in the box below</w:t>
      </w:r>
      <w:r w:rsidR="007D188B">
        <w:rPr>
          <w:rFonts w:ascii="SFRM1000" w:eastAsia="NimbusRomNo9L-Regu" w:hAnsi="SFRM1000" w:cs="NimbusRomNo9L-Regu"/>
          <w:kern w:val="0"/>
          <w:sz w:val="24"/>
          <w:szCs w:val="24"/>
          <w:lang w:val="en-US"/>
        </w:rPr>
        <w:t xml:space="preserve"> [which details the calculation of the per capita sums involved]</w:t>
      </w:r>
      <w:r w:rsidR="00B93040" w:rsidRPr="000D7CEF">
        <w:rPr>
          <w:rFonts w:ascii="SFRM1000" w:eastAsia="NimbusRomNo9L-Regu" w:hAnsi="SFRM1000" w:cs="NimbusRomNo9L-Regu"/>
          <w:kern w:val="0"/>
          <w:sz w:val="24"/>
          <w:szCs w:val="24"/>
          <w:lang w:val="en-US"/>
        </w:rPr>
        <w:t xml:space="preserve"> and Appendix xxx). Furthermore, we assess respondents’ understanding of the GCS with incentivized questions to test their comprehension of the expected financial outcome for typical individuals in high-income countries (loss) and the poorest individuals globally (gain), followed by the provision of correct answers.</w:t>
      </w:r>
      <w:r w:rsidR="007D188B">
        <w:rPr>
          <w:rFonts w:ascii="SFRM1000" w:eastAsia="NimbusRomNo9L-Regu" w:hAnsi="SFRM1000" w:cs="NimbusRomNo9L-Regu"/>
          <w:kern w:val="0"/>
          <w:sz w:val="24"/>
          <w:szCs w:val="24"/>
          <w:lang w:val="en-US"/>
        </w:rPr>
        <w:t xml:space="preserve"> </w:t>
      </w:r>
      <w:r w:rsidRPr="000D7CEF">
        <w:rPr>
          <w:rFonts w:ascii="SFRM1000" w:hAnsi="SFRM1000" w:cs="Adobe Clean DC"/>
          <w:color w:val="000000"/>
          <w:kern w:val="0"/>
          <w:sz w:val="24"/>
          <w:szCs w:val="24"/>
          <w:lang w:val="en-US"/>
        </w:rPr>
        <w:t>That is, subjects are made aware and we find they seem to understand that the policy will make them personally (slightly) poorer.</w:t>
      </w:r>
      <w:r w:rsidR="007D188B" w:rsidRPr="000D7CEF">
        <w:rPr>
          <w:rFonts w:ascii="SFRM1000" w:hAnsi="SFRM1000" w:cs="Adobe Clean DC"/>
          <w:color w:val="000000"/>
          <w:kern w:val="0"/>
          <w:sz w:val="24"/>
          <w:szCs w:val="24"/>
          <w:lang w:val="en-US"/>
        </w:rPr>
        <w:t>”</w:t>
      </w:r>
    </w:p>
    <w:p w14:paraId="18C73E5B" w14:textId="5263F36A" w:rsidR="000D7CEF" w:rsidRPr="000D7CEF" w:rsidRDefault="000D7CEF" w:rsidP="000D7CEF">
      <w:pPr>
        <w:pStyle w:val="Paragraphedeliste"/>
        <w:numPr>
          <w:ilvl w:val="0"/>
          <w:numId w:val="1"/>
        </w:numPr>
        <w:autoSpaceDE w:val="0"/>
        <w:autoSpaceDN w:val="0"/>
        <w:adjustRightInd w:val="0"/>
        <w:spacing w:after="0" w:line="240" w:lineRule="auto"/>
        <w:rPr>
          <w:rFonts w:ascii="SFRM1000" w:eastAsia="NimbusRomNo9L-Regu" w:hAnsi="SFRM1000" w:cs="NimbusRomNo9L-Regu"/>
          <w:kern w:val="0"/>
          <w:sz w:val="24"/>
          <w:szCs w:val="24"/>
          <w:lang w:val="en-US"/>
        </w:rPr>
      </w:pPr>
      <w:r w:rsidRPr="000D7CEF">
        <w:rPr>
          <w:rFonts w:ascii="SFRM1000" w:hAnsi="SFRM1000" w:cs="Adobe Clean DC"/>
          <w:color w:val="000000"/>
          <w:kern w:val="0"/>
          <w:sz w:val="24"/>
          <w:szCs w:val="24"/>
          <w:lang w:val="en-US"/>
        </w:rPr>
        <w:t xml:space="preserve">Second, we </w:t>
      </w:r>
      <w:ins w:id="169" w:author="Linus Mattauch" w:date="2024-01-18T14:22:00Z">
        <w:del w:id="170" w:author="fabre" w:date="2024-01-18T17:16:00Z">
          <w:r w:rsidR="002101B3" w:rsidDel="00715199">
            <w:rPr>
              <w:rFonts w:ascii="SFRM1000" w:hAnsi="SFRM1000" w:cs="Adobe Clean DC"/>
              <w:color w:val="000000"/>
              <w:kern w:val="0"/>
              <w:sz w:val="24"/>
              <w:szCs w:val="24"/>
              <w:lang w:val="en-US"/>
            </w:rPr>
            <w:delText xml:space="preserve"> </w:delText>
          </w:r>
        </w:del>
      </w:ins>
      <w:r w:rsidR="002101B3">
        <w:rPr>
          <w:rFonts w:ascii="SFRM1000" w:hAnsi="SFRM1000" w:cs="Adobe Clean DC"/>
          <w:color w:val="000000"/>
          <w:kern w:val="0"/>
          <w:sz w:val="24"/>
          <w:szCs w:val="24"/>
          <w:lang w:val="en-US"/>
        </w:rPr>
        <w:t xml:space="preserve">have completely rewritten the discussion – which even if it needs to be very brief due to the word limit acknowledges better the limitations of our approach. </w:t>
      </w:r>
      <w:r w:rsidR="002101B3">
        <w:rPr>
          <w:rFonts w:ascii="SFRM1000" w:hAnsi="SFRM1000" w:cs="Adobe Clean DC"/>
          <w:color w:val="000000"/>
          <w:kern w:val="0"/>
          <w:sz w:val="24"/>
          <w:szCs w:val="24"/>
          <w:lang w:val="en-US"/>
        </w:rPr>
        <w:lastRenderedPageBreak/>
        <w:t>It now reads:</w:t>
      </w:r>
      <w:r w:rsidRPr="000D7CEF">
        <w:rPr>
          <w:rFonts w:ascii="SFRM1000" w:hAnsi="SFRM1000" w:cs="Adobe Clean DC"/>
          <w:color w:val="000000"/>
          <w:kern w:val="0"/>
          <w:sz w:val="24"/>
          <w:szCs w:val="24"/>
          <w:lang w:val="en-US"/>
        </w:rPr>
        <w:t xml:space="preserve"> “</w:t>
      </w:r>
      <w:del w:id="171" w:author="Linus Mattauch" w:date="2024-01-18T14:26:00Z">
        <w:r w:rsidRPr="000D7CEF" w:rsidDel="002101B3">
          <w:rPr>
            <w:rFonts w:ascii="SFRM1000" w:hAnsi="SFRM1000" w:cs="Adobe Clean DC"/>
            <w:color w:val="000000"/>
            <w:kern w:val="0"/>
            <w:sz w:val="24"/>
            <w:szCs w:val="24"/>
            <w:lang w:val="en-US"/>
          </w:rPr>
          <w:delText>“</w:delText>
        </w:r>
        <w:r w:rsidRPr="000D7CEF" w:rsidDel="002101B3">
          <w:rPr>
            <w:rFonts w:ascii="SFRM1000" w:hAnsi="SFRM1000" w:cs="SFRM1000"/>
            <w:kern w:val="0"/>
            <w:sz w:val="24"/>
            <w:szCs w:val="24"/>
            <w:lang w:val="en-US"/>
          </w:rPr>
          <w:delText>, it is a result in itself that such policies are supported, even if this support might prove transitory.”</w:delText>
        </w:r>
      </w:del>
    </w:p>
    <w:p w14:paraId="138A48B7" w14:textId="77777777" w:rsidR="000D7CEF" w:rsidRDefault="000D7CEF" w:rsidP="000D7CEF">
      <w:pPr>
        <w:autoSpaceDE w:val="0"/>
        <w:autoSpaceDN w:val="0"/>
        <w:adjustRightInd w:val="0"/>
        <w:spacing w:after="0" w:line="240" w:lineRule="auto"/>
        <w:rPr>
          <w:rFonts w:ascii="SFRM1000" w:eastAsia="NimbusRomNo9L-Regu" w:hAnsi="SFRM1000" w:cs="NimbusRomNo9L-Regu"/>
          <w:kern w:val="0"/>
          <w:sz w:val="24"/>
          <w:szCs w:val="24"/>
          <w:lang w:val="en-US"/>
        </w:rPr>
      </w:pPr>
    </w:p>
    <w:p w14:paraId="58B57EA7" w14:textId="2B9EDB5E" w:rsidR="000D7CEF" w:rsidRPr="002101B3" w:rsidRDefault="002101B3" w:rsidP="000D7CEF">
      <w:pPr>
        <w:autoSpaceDE w:val="0"/>
        <w:autoSpaceDN w:val="0"/>
        <w:adjustRightInd w:val="0"/>
        <w:spacing w:after="0" w:line="240" w:lineRule="auto"/>
        <w:rPr>
          <w:rFonts w:ascii="SFRM1000" w:eastAsia="NimbusRomNo9L-Regu" w:hAnsi="SFRM1000" w:cs="NimbusRomNo9L-Regu"/>
          <w:kern w:val="0"/>
          <w:sz w:val="24"/>
          <w:szCs w:val="24"/>
          <w:lang w:val="en-US"/>
        </w:rPr>
      </w:pPr>
      <w:ins w:id="172" w:author="Linus Mattauch" w:date="2024-01-18T14:24:00Z">
        <w:r>
          <w:rPr>
            <w:rFonts w:ascii="SFRM1000" w:eastAsia="NimbusRomNo9L-Regu" w:hAnsi="SFRM1000" w:cs="NimbusRomNo9L-Regu"/>
            <w:kern w:val="0"/>
            <w:sz w:val="24"/>
            <w:szCs w:val="24"/>
            <w:lang w:val="en-US"/>
          </w:rPr>
          <w:t xml:space="preserve">Our analysis provides </w:t>
        </w:r>
      </w:ins>
      <w:ins w:id="173" w:author="Linus Mattauch" w:date="2024-01-18T14:25:00Z">
        <w:r>
          <w:rPr>
            <w:rFonts w:ascii="SFRM1000" w:eastAsia="NimbusRomNo9L-Regu" w:hAnsi="SFRM1000" w:cs="NimbusRomNo9L-Regu"/>
            <w:kern w:val="0"/>
            <w:sz w:val="24"/>
            <w:szCs w:val="24"/>
            <w:lang w:val="en-US"/>
          </w:rPr>
          <w:t xml:space="preserve">some cautious evidence that global climate and redistribution policy instruments may be more popular in the Global North than previously though. Our survey analysis </w:t>
        </w:r>
      </w:ins>
      <w:del w:id="174" w:author="Linus Mattauch" w:date="2024-01-18T14:25:00Z">
        <w:r w:rsidR="000D7CEF" w:rsidRPr="002101B3" w:rsidDel="002101B3">
          <w:rPr>
            <w:rFonts w:ascii="SFRM1000" w:eastAsia="NimbusRomNo9L-Regu" w:hAnsi="SFRM1000" w:cs="NimbusRomNo9L-Regu"/>
            <w:kern w:val="0"/>
            <w:sz w:val="24"/>
            <w:szCs w:val="24"/>
            <w:lang w:val="en-US"/>
          </w:rPr>
          <w:delText>Having</w:delText>
        </w:r>
      </w:del>
      <w:r w:rsidR="000D7CEF" w:rsidRPr="002101B3">
        <w:rPr>
          <w:rFonts w:ascii="SFRM1000" w:eastAsia="NimbusRomNo9L-Regu" w:hAnsi="SFRM1000" w:cs="NimbusRomNo9L-Regu"/>
          <w:kern w:val="0"/>
          <w:sz w:val="24"/>
          <w:szCs w:val="24"/>
          <w:lang w:val="en-US"/>
        </w:rPr>
        <w:t xml:space="preserve"> rule</w:t>
      </w:r>
      <w:ins w:id="175" w:author="Linus Mattauch" w:date="2024-01-18T14:25:00Z">
        <w:r>
          <w:rPr>
            <w:rFonts w:ascii="SFRM1000" w:eastAsia="NimbusRomNo9L-Regu" w:hAnsi="SFRM1000" w:cs="NimbusRomNo9L-Regu"/>
            <w:kern w:val="0"/>
            <w:sz w:val="24"/>
            <w:szCs w:val="24"/>
            <w:lang w:val="en-US"/>
          </w:rPr>
          <w:t>s</w:t>
        </w:r>
      </w:ins>
      <w:del w:id="176" w:author="Linus Mattauch" w:date="2024-01-18T14:25:00Z">
        <w:r w:rsidR="000D7CEF" w:rsidRPr="002101B3" w:rsidDel="002101B3">
          <w:rPr>
            <w:rFonts w:ascii="SFRM1000" w:eastAsia="NimbusRomNo9L-Regu" w:hAnsi="SFRM1000" w:cs="NimbusRomNo9L-Regu"/>
            <w:kern w:val="0"/>
            <w:sz w:val="24"/>
            <w:szCs w:val="24"/>
            <w:lang w:val="en-US"/>
          </w:rPr>
          <w:delText>d</w:delText>
        </w:r>
      </w:del>
      <w:r w:rsidR="000D7CEF" w:rsidRPr="002101B3">
        <w:rPr>
          <w:rFonts w:ascii="SFRM1000" w:eastAsia="NimbusRomNo9L-Regu" w:hAnsi="SFRM1000" w:cs="NimbusRomNo9L-Regu"/>
          <w:kern w:val="0"/>
          <w:sz w:val="24"/>
          <w:szCs w:val="24"/>
          <w:lang w:val="en-US"/>
        </w:rPr>
        <w:t xml:space="preserve"> out insincerity and underestimation of fellow citizens’ support as potential explanations for the scarcity of global policies in the public debate</w:t>
      </w:r>
      <w:ins w:id="177" w:author="Linus Mattauch" w:date="2024-01-18T14:25:00Z">
        <w:r>
          <w:rPr>
            <w:rFonts w:ascii="SFRM1000" w:eastAsia="NimbusRomNo9L-Regu" w:hAnsi="SFRM1000" w:cs="NimbusRomNo9L-Regu"/>
            <w:kern w:val="0"/>
            <w:sz w:val="24"/>
            <w:szCs w:val="24"/>
            <w:lang w:val="en-US"/>
          </w:rPr>
          <w:t xml:space="preserve"> to</w:t>
        </w:r>
      </w:ins>
      <w:ins w:id="178" w:author="Linus Mattauch" w:date="2024-01-18T14:26:00Z">
        <w:r>
          <w:rPr>
            <w:rFonts w:ascii="SFRM1000" w:eastAsia="NimbusRomNo9L-Regu" w:hAnsi="SFRM1000" w:cs="NimbusRomNo9L-Regu"/>
            <w:kern w:val="0"/>
            <w:sz w:val="24"/>
            <w:szCs w:val="24"/>
            <w:lang w:val="en-US"/>
          </w:rPr>
          <w:t xml:space="preserve"> the extent possible.</w:t>
        </w:r>
      </w:ins>
      <w:ins w:id="179" w:author="Linus Mattauch" w:date="2024-01-18T14:27:00Z">
        <w:r>
          <w:rPr>
            <w:rFonts w:ascii="SFRM1000" w:eastAsia="NimbusRomNo9L-Regu" w:hAnsi="SFRM1000" w:cs="NimbusRomNo9L-Regu"/>
            <w:kern w:val="0"/>
            <w:sz w:val="24"/>
            <w:szCs w:val="24"/>
            <w:lang w:val="en-US"/>
          </w:rPr>
          <w:t xml:space="preserve"> O</w:t>
        </w:r>
      </w:ins>
      <w:ins w:id="180" w:author="Linus Mattauch" w:date="2024-01-18T14:28:00Z">
        <w:r>
          <w:rPr>
            <w:rFonts w:ascii="SFRM1000" w:eastAsia="NimbusRomNo9L-Regu" w:hAnsi="SFRM1000" w:cs="NimbusRomNo9L-Regu"/>
            <w:kern w:val="0"/>
            <w:sz w:val="24"/>
            <w:szCs w:val="24"/>
            <w:lang w:val="en-US"/>
          </w:rPr>
          <w:t>f course, o</w:t>
        </w:r>
      </w:ins>
      <w:ins w:id="181" w:author="Linus Mattauch" w:date="2024-01-18T14:27:00Z">
        <w:r>
          <w:rPr>
            <w:rFonts w:ascii="SFRM1000" w:eastAsia="NimbusRomNo9L-Regu" w:hAnsi="SFRM1000" w:cs="NimbusRomNo9L-Regu"/>
            <w:kern w:val="0"/>
            <w:sz w:val="24"/>
            <w:szCs w:val="24"/>
            <w:lang w:val="en-US"/>
          </w:rPr>
          <w:t>nce policies are subject of intense political debate, support for them tends to decay</w:t>
        </w:r>
        <w:del w:id="182" w:author="fabre" w:date="2024-01-18T17:17:00Z">
          <w:r w:rsidDel="00715199">
            <w:rPr>
              <w:rFonts w:ascii="SFRM1000" w:eastAsia="NimbusRomNo9L-Regu" w:hAnsi="SFRM1000" w:cs="NimbusRomNo9L-Regu"/>
              <w:kern w:val="0"/>
              <w:sz w:val="24"/>
              <w:szCs w:val="24"/>
              <w:lang w:val="en-US"/>
            </w:rPr>
            <w:delText xml:space="preserve"> (as recently </w:delText>
          </w:r>
        </w:del>
      </w:ins>
      <w:ins w:id="183" w:author="Linus Mattauch" w:date="2024-01-18T14:26:00Z">
        <w:del w:id="184" w:author="fabre" w:date="2024-01-18T17:17:00Z">
          <w:r w:rsidDel="00715199">
            <w:rPr>
              <w:rFonts w:ascii="SFRM1000" w:eastAsia="NimbusRomNo9L-Regu" w:hAnsi="SFRM1000" w:cs="NimbusRomNo9L-Regu"/>
              <w:kern w:val="0"/>
              <w:sz w:val="24"/>
              <w:szCs w:val="24"/>
              <w:lang w:val="en-US"/>
            </w:rPr>
            <w:delText xml:space="preserve"> documented</w:delText>
          </w:r>
        </w:del>
      </w:ins>
      <w:ins w:id="185" w:author="Linus Mattauch" w:date="2024-01-18T14:27:00Z">
        <w:del w:id="186" w:author="fabre" w:date="2024-01-18T17:17:00Z">
          <w:r w:rsidDel="00715199">
            <w:rPr>
              <w:rFonts w:ascii="SFRM1000" w:eastAsia="NimbusRomNo9L-Regu" w:hAnsi="SFRM1000" w:cs="NimbusRomNo9L-Regu"/>
              <w:kern w:val="0"/>
              <w:sz w:val="24"/>
              <w:szCs w:val="24"/>
              <w:lang w:val="en-US"/>
            </w:rPr>
            <w:delText xml:space="preserve"> for</w:delText>
          </w:r>
        </w:del>
      </w:ins>
      <w:ins w:id="187" w:author="Linus Mattauch" w:date="2024-01-18T14:26:00Z">
        <w:del w:id="188" w:author="fabre" w:date="2024-01-18T17:17:00Z">
          <w:r w:rsidDel="00715199">
            <w:rPr>
              <w:rFonts w:ascii="SFRM1000" w:eastAsia="NimbusRomNo9L-Regu" w:hAnsi="SFRM1000" w:cs="NimbusRomNo9L-Regu"/>
              <w:kern w:val="0"/>
              <w:sz w:val="24"/>
              <w:szCs w:val="24"/>
              <w:lang w:val="en-US"/>
            </w:rPr>
            <w:delText xml:space="preserve"> </w:delText>
          </w:r>
        </w:del>
      </w:ins>
      <w:ins w:id="189" w:author="Linus Mattauch" w:date="2024-01-18T14:28:00Z">
        <w:del w:id="190" w:author="fabre" w:date="2024-01-18T17:17:00Z">
          <w:r w:rsidDel="00715199">
            <w:rPr>
              <w:rFonts w:ascii="SFRM1000" w:eastAsia="NimbusRomNo9L-Regu" w:hAnsi="SFRM1000" w:cs="NimbusRomNo9L-Regu"/>
              <w:kern w:val="0"/>
              <w:sz w:val="24"/>
              <w:szCs w:val="24"/>
              <w:lang w:val="en-US"/>
            </w:rPr>
            <w:delText xml:space="preserve">domestic </w:delText>
          </w:r>
        </w:del>
      </w:ins>
      <w:ins w:id="191" w:author="Linus Mattauch" w:date="2024-01-18T14:26:00Z">
        <w:del w:id="192" w:author="fabre" w:date="2024-01-18T17:17:00Z">
          <w:r w:rsidDel="00715199">
            <w:rPr>
              <w:rFonts w:ascii="SFRM1000" w:eastAsia="NimbusRomNo9L-Regu" w:hAnsi="SFRM1000" w:cs="NimbusRomNo9L-Regu"/>
              <w:kern w:val="0"/>
              <w:sz w:val="24"/>
              <w:szCs w:val="24"/>
              <w:lang w:val="en-US"/>
            </w:rPr>
            <w:delText>carbon pric</w:delText>
          </w:r>
          <w:commentRangeStart w:id="193"/>
          <w:r w:rsidDel="00715199">
            <w:rPr>
              <w:rFonts w:ascii="SFRM1000" w:eastAsia="NimbusRomNo9L-Regu" w:hAnsi="SFRM1000" w:cs="NimbusRomNo9L-Regu"/>
              <w:kern w:val="0"/>
              <w:sz w:val="24"/>
              <w:szCs w:val="24"/>
              <w:lang w:val="en-US"/>
            </w:rPr>
            <w:delText>ing</w:delText>
          </w:r>
        </w:del>
      </w:ins>
      <w:ins w:id="194" w:author="Linus Mattauch" w:date="2024-01-18T14:27:00Z">
        <w:del w:id="195" w:author="fabre" w:date="2024-01-18T17:17:00Z">
          <w:r w:rsidDel="00715199">
            <w:rPr>
              <w:rFonts w:ascii="SFRM1000" w:eastAsia="NimbusRomNo9L-Regu" w:hAnsi="SFRM1000" w:cs="NimbusRomNo9L-Regu"/>
              <w:kern w:val="0"/>
              <w:sz w:val="24"/>
              <w:szCs w:val="24"/>
              <w:lang w:val="en-US"/>
            </w:rPr>
            <w:delText>)</w:delText>
          </w:r>
        </w:del>
        <w:r>
          <w:rPr>
            <w:rFonts w:ascii="SFRM1000" w:eastAsia="NimbusRomNo9L-Regu" w:hAnsi="SFRM1000" w:cs="NimbusRomNo9L-Regu"/>
            <w:kern w:val="0"/>
            <w:sz w:val="24"/>
            <w:szCs w:val="24"/>
            <w:lang w:val="en-US"/>
          </w:rPr>
          <w:t>.</w:t>
        </w:r>
      </w:ins>
      <w:ins w:id="196" w:author="Linus Mattauch" w:date="2024-01-18T14:26:00Z">
        <w:r>
          <w:rPr>
            <w:rFonts w:ascii="SFRM1000" w:eastAsia="NimbusRomNo9L-Regu" w:hAnsi="SFRM1000" w:cs="NimbusRomNo9L-Regu"/>
            <w:kern w:val="0"/>
            <w:sz w:val="24"/>
            <w:szCs w:val="24"/>
            <w:lang w:val="en-US"/>
          </w:rPr>
          <w:t xml:space="preserve"> </w:t>
        </w:r>
        <w:commentRangeEnd w:id="193"/>
        <w:r>
          <w:rPr>
            <w:rStyle w:val="Marquedecommentaire"/>
          </w:rPr>
          <w:commentReference w:id="193"/>
        </w:r>
        <w:r>
          <w:rPr>
            <w:rFonts w:ascii="SFRM1000" w:eastAsia="NimbusRomNo9L-Regu" w:hAnsi="SFRM1000" w:cs="NimbusRomNo9L-Regu"/>
            <w:kern w:val="0"/>
            <w:sz w:val="24"/>
            <w:szCs w:val="24"/>
            <w:lang w:val="en-US"/>
          </w:rPr>
          <w:t xml:space="preserve"> </w:t>
        </w:r>
        <w:proofErr w:type="spellStart"/>
        <w:r>
          <w:rPr>
            <w:rFonts w:ascii="SFRM1000" w:eastAsia="NimbusRomNo9L-Regu" w:hAnsi="SFRM1000" w:cs="NimbusRomNo9L-Regu"/>
            <w:kern w:val="0"/>
            <w:sz w:val="24"/>
            <w:szCs w:val="24"/>
            <w:lang w:val="en-US"/>
          </w:rPr>
          <w:t>W</w:t>
        </w:r>
      </w:ins>
      <w:del w:id="197" w:author="Linus Mattauch" w:date="2024-01-18T14:26:00Z">
        <w:r w:rsidR="000D7CEF" w:rsidRPr="002101B3" w:rsidDel="002101B3">
          <w:rPr>
            <w:rFonts w:ascii="SFRM1000" w:eastAsia="NimbusRomNo9L-Regu" w:hAnsi="SFRM1000" w:cs="NimbusRomNo9L-Regu"/>
            <w:kern w:val="0"/>
            <w:sz w:val="24"/>
            <w:szCs w:val="24"/>
            <w:lang w:val="en-US"/>
          </w:rPr>
          <w:delText>, w</w:delText>
        </w:r>
      </w:del>
      <w:r w:rsidR="000D7CEF" w:rsidRPr="002101B3">
        <w:rPr>
          <w:rFonts w:ascii="SFRM1000" w:eastAsia="NimbusRomNo9L-Regu" w:hAnsi="SFRM1000" w:cs="NimbusRomNo9L-Regu"/>
          <w:kern w:val="0"/>
          <w:sz w:val="24"/>
          <w:szCs w:val="24"/>
          <w:lang w:val="en-US"/>
        </w:rPr>
        <w:t>e</w:t>
      </w:r>
      <w:ins w:id="198" w:author="Linus Mattauch" w:date="2024-01-18T14:29:00Z">
        <w:r>
          <w:rPr>
            <w:rFonts w:ascii="SFRM1000" w:eastAsia="NimbusRomNo9L-Regu" w:hAnsi="SFRM1000" w:cs="NimbusRomNo9L-Regu"/>
            <w:kern w:val="0"/>
            <w:sz w:val="24"/>
            <w:szCs w:val="24"/>
            <w:lang w:val="en-US"/>
          </w:rPr>
          <w:t>We</w:t>
        </w:r>
        <w:proofErr w:type="spellEnd"/>
        <w:r>
          <w:rPr>
            <w:rFonts w:ascii="SFRM1000" w:eastAsia="NimbusRomNo9L-Regu" w:hAnsi="SFRM1000" w:cs="NimbusRomNo9L-Regu"/>
            <w:kern w:val="0"/>
            <w:sz w:val="24"/>
            <w:szCs w:val="24"/>
            <w:lang w:val="en-US"/>
          </w:rPr>
          <w:t xml:space="preserve"> conclude with </w:t>
        </w:r>
      </w:ins>
      <w:del w:id="199" w:author="Linus Mattauch" w:date="2024-01-18T14:29:00Z">
        <w:r w:rsidR="000D7CEF" w:rsidRPr="002101B3" w:rsidDel="002101B3">
          <w:rPr>
            <w:rFonts w:ascii="SFRM1000" w:eastAsia="NimbusRomNo9L-Regu" w:hAnsi="SFRM1000" w:cs="NimbusRomNo9L-Regu"/>
            <w:kern w:val="0"/>
            <w:sz w:val="24"/>
            <w:szCs w:val="24"/>
            <w:lang w:val="en-US"/>
          </w:rPr>
          <w:delText xml:space="preserve"> propose different</w:delText>
        </w:r>
      </w:del>
      <w:ins w:id="200" w:author="Linus Mattauch" w:date="2024-01-18T14:29:00Z">
        <w:r>
          <w:rPr>
            <w:rFonts w:ascii="SFRM1000" w:eastAsia="NimbusRomNo9L-Regu" w:hAnsi="SFRM1000" w:cs="NimbusRomNo9L-Regu"/>
            <w:kern w:val="0"/>
            <w:sz w:val="24"/>
            <w:szCs w:val="24"/>
            <w:lang w:val="en-US"/>
          </w:rPr>
          <w:t xml:space="preserve"> additional hypotheses, to be tested in further work what explains the seeming inconsistency of the high support for global policies we document with </w:t>
        </w:r>
      </w:ins>
      <w:ins w:id="201" w:author="Linus Mattauch" w:date="2024-01-18T14:30:00Z">
        <w:r>
          <w:rPr>
            <w:rFonts w:ascii="SFRM1000" w:eastAsia="NimbusRomNo9L-Regu" w:hAnsi="SFRM1000" w:cs="NimbusRomNo9L-Regu"/>
            <w:kern w:val="0"/>
            <w:sz w:val="24"/>
            <w:szCs w:val="24"/>
            <w:lang w:val="en-US"/>
          </w:rPr>
          <w:t xml:space="preserve">their peripheral appearance in the policy sphere: </w:t>
        </w:r>
      </w:ins>
      <w:r w:rsidR="000D7CEF" w:rsidRPr="002101B3">
        <w:rPr>
          <w:rFonts w:ascii="SFRM1000" w:eastAsia="NimbusRomNo9L-Regu" w:hAnsi="SFRM1000" w:cs="NimbusRomNo9L-Regu"/>
          <w:kern w:val="0"/>
          <w:sz w:val="24"/>
          <w:szCs w:val="24"/>
          <w:lang w:val="en-US"/>
        </w:rPr>
        <w:t xml:space="preserve"> </w:t>
      </w:r>
      <w:del w:id="202" w:author="Linus Mattauch" w:date="2024-01-18T14:30:00Z">
        <w:r w:rsidR="000D7CEF" w:rsidRPr="002101B3" w:rsidDel="002101B3">
          <w:rPr>
            <w:rFonts w:ascii="SFRM1000" w:eastAsia="NimbusRomNo9L-Regu" w:hAnsi="SFRM1000" w:cs="NimbusRomNo9L-Regu"/>
            <w:kern w:val="0"/>
            <w:sz w:val="24"/>
            <w:szCs w:val="24"/>
            <w:lang w:val="en-US"/>
          </w:rPr>
          <w:delText xml:space="preserve">alternative explanations. </w:delText>
        </w:r>
      </w:del>
      <w:r w:rsidR="000D7CEF" w:rsidRPr="002101B3">
        <w:rPr>
          <w:rFonts w:ascii="SFRM1000" w:eastAsia="NimbusRomNo9L-Regu" w:hAnsi="SFRM1000" w:cs="NimbusRomNo9L-Regu"/>
          <w:kern w:val="0"/>
          <w:sz w:val="24"/>
          <w:szCs w:val="24"/>
          <w:lang w:val="en-US"/>
        </w:rPr>
        <w:t xml:space="preserve">First, </w:t>
      </w:r>
      <w:del w:id="203" w:author="Linus Mattauch" w:date="2024-01-18T14:30:00Z">
        <w:r w:rsidR="000D7CEF" w:rsidRPr="002101B3" w:rsidDel="002101B3">
          <w:rPr>
            <w:rFonts w:ascii="SFRM1000" w:eastAsia="NimbusRomNo9L-Regu" w:hAnsi="SFRM1000" w:cs="NimbusRomNo9L-Regu"/>
            <w:kern w:val="0"/>
            <w:sz w:val="24"/>
            <w:szCs w:val="24"/>
            <w:lang w:val="en-US"/>
          </w:rPr>
          <w:delText xml:space="preserve">there may be pluralistic ignorance among </w:delText>
        </w:r>
      </w:del>
      <w:r w:rsidR="000D7CEF" w:rsidRPr="002101B3">
        <w:rPr>
          <w:rFonts w:ascii="SFRM1000" w:eastAsia="NimbusRomNo9L-Regu" w:hAnsi="SFRM1000" w:cs="NimbusRomNo9L-Regu"/>
          <w:kern w:val="0"/>
          <w:sz w:val="24"/>
          <w:szCs w:val="24"/>
          <w:lang w:val="en-US"/>
        </w:rPr>
        <w:t>policymakers</w:t>
      </w:r>
      <w:ins w:id="204" w:author="Linus Mattauch" w:date="2024-01-18T14:31:00Z">
        <w:r>
          <w:rPr>
            <w:rFonts w:ascii="SFRM1000" w:eastAsia="NimbusRomNo9L-Regu" w:hAnsi="SFRM1000" w:cs="NimbusRomNo9L-Regu"/>
            <w:kern w:val="0"/>
            <w:sz w:val="24"/>
            <w:szCs w:val="24"/>
            <w:lang w:val="en-US"/>
          </w:rPr>
          <w:t xml:space="preserve"> may be unaware that global policies are popular</w:t>
        </w:r>
      </w:ins>
      <w:r w:rsidR="000D7CEF" w:rsidRPr="002101B3">
        <w:rPr>
          <w:rFonts w:ascii="SFRM1000" w:eastAsia="NimbusRomNo9L-Regu" w:hAnsi="SFRM1000" w:cs="NimbusRomNo9L-Regu"/>
          <w:kern w:val="0"/>
          <w:sz w:val="24"/>
          <w:szCs w:val="24"/>
          <w:lang w:val="en-US"/>
        </w:rPr>
        <w:t xml:space="preserve">. Second, policymakers may </w:t>
      </w:r>
      <w:ins w:id="205" w:author="Linus Mattauch" w:date="2024-01-18T14:31:00Z">
        <w:r>
          <w:rPr>
            <w:rFonts w:ascii="SFRM1000" w:eastAsia="NimbusRomNo9L-Regu" w:hAnsi="SFRM1000" w:cs="NimbusRomNo9L-Regu"/>
            <w:kern w:val="0"/>
            <w:sz w:val="24"/>
            <w:szCs w:val="24"/>
            <w:lang w:val="en-US"/>
          </w:rPr>
          <w:t xml:space="preserve">still </w:t>
        </w:r>
      </w:ins>
      <w:r w:rsidR="000D7CEF" w:rsidRPr="002101B3">
        <w:rPr>
          <w:rFonts w:ascii="SFRM1000" w:eastAsia="NimbusRomNo9L-Regu" w:hAnsi="SFRM1000" w:cs="NimbusRomNo9L-Regu"/>
          <w:kern w:val="0"/>
          <w:sz w:val="24"/>
          <w:szCs w:val="24"/>
          <w:lang w:val="en-US"/>
        </w:rPr>
        <w:t xml:space="preserve">believe that globally redistributive policies are politically infeasible in some key countries like the U.S. Third, political discourse centrally happens at the national level, shaped by media and </w:t>
      </w:r>
      <w:del w:id="206" w:author="Linus Mattauch" w:date="2024-01-18T14:31:00Z">
        <w:r w:rsidR="000D7CEF" w:rsidRPr="002101B3" w:rsidDel="002101B3">
          <w:rPr>
            <w:rFonts w:ascii="SFRM1000" w:eastAsia="NimbusRomNo9L-Regu" w:hAnsi="SFRM1000" w:cs="NimbusRomNo9L-Regu"/>
            <w:kern w:val="0"/>
            <w:sz w:val="24"/>
            <w:szCs w:val="24"/>
            <w:lang w:val="en-US"/>
          </w:rPr>
          <w:delText xml:space="preserve">institutions such as voting. In turn, </w:delText>
        </w:r>
      </w:del>
      <w:r w:rsidR="000D7CEF" w:rsidRPr="002101B3">
        <w:rPr>
          <w:rFonts w:ascii="SFRM1000" w:eastAsia="NimbusRomNo9L-Regu" w:hAnsi="SFRM1000" w:cs="NimbusRomNo9L-Regu"/>
          <w:kern w:val="0"/>
          <w:sz w:val="24"/>
          <w:szCs w:val="24"/>
          <w:lang w:val="en-US"/>
        </w:rPr>
        <w:t xml:space="preserve">national framing may suppress universalistic values. </w:t>
      </w:r>
      <w:del w:id="207" w:author="Linus Mattauch" w:date="2024-01-18T14:30:00Z">
        <w:r w:rsidR="000D7CEF" w:rsidRPr="002101B3" w:rsidDel="002101B3">
          <w:rPr>
            <w:rFonts w:ascii="SFRM1000" w:eastAsia="NimbusRomNo9L-Regu" w:hAnsi="SFRM1000" w:cs="NimbusRomNo9L-Regu"/>
            <w:kern w:val="0"/>
            <w:sz w:val="24"/>
            <w:szCs w:val="24"/>
            <w:lang w:val="en-US"/>
          </w:rPr>
          <w:delText>In any case, our findings indicate that public opinion is not the reason why global redistributive policies do not prominently enter political debates.</w:delText>
        </w:r>
      </w:del>
    </w:p>
    <w:p w14:paraId="3662B628" w14:textId="77777777" w:rsidR="000D7CEF" w:rsidRPr="000D7CEF" w:rsidRDefault="000D7CEF" w:rsidP="000D7CEF">
      <w:pPr>
        <w:autoSpaceDE w:val="0"/>
        <w:autoSpaceDN w:val="0"/>
        <w:adjustRightInd w:val="0"/>
        <w:spacing w:after="0" w:line="240" w:lineRule="auto"/>
        <w:rPr>
          <w:rFonts w:ascii="NimbusRomNo9L-Regu" w:eastAsia="NimbusRomNo9L-Regu" w:cs="NimbusRomNo9L-Regu"/>
          <w:kern w:val="0"/>
          <w:sz w:val="24"/>
          <w:szCs w:val="24"/>
          <w:lang w:val="en-US"/>
        </w:rPr>
      </w:pPr>
    </w:p>
    <w:p w14:paraId="7D329F24" w14:textId="5F320957" w:rsidR="00804078" w:rsidRPr="007D188B" w:rsidRDefault="00804078" w:rsidP="000D7CEF">
      <w:pPr>
        <w:pStyle w:val="Paragraphedeliste"/>
        <w:numPr>
          <w:ilvl w:val="0"/>
          <w:numId w:val="1"/>
        </w:numPr>
        <w:autoSpaceDE w:val="0"/>
        <w:autoSpaceDN w:val="0"/>
        <w:adjustRightInd w:val="0"/>
        <w:spacing w:after="0" w:line="240" w:lineRule="auto"/>
        <w:rPr>
          <w:rFonts w:ascii="SFRM1000" w:hAnsi="SFRM1000" w:cs="SFRM1000"/>
          <w:kern w:val="0"/>
          <w:sz w:val="24"/>
          <w:szCs w:val="24"/>
          <w:lang w:val="en-US"/>
          <w:rPrChange w:id="208" w:author="Linus Mattauch" w:date="2024-01-18T11:20:00Z">
            <w:rPr>
              <w:lang w:val="en-US"/>
            </w:rPr>
          </w:rPrChange>
        </w:rPr>
      </w:pPr>
      <w:r w:rsidRPr="007D188B">
        <w:rPr>
          <w:rFonts w:ascii="SFRM1000" w:hAnsi="SFRM1000" w:cs="SFRM1000"/>
          <w:kern w:val="0"/>
          <w:sz w:val="24"/>
          <w:szCs w:val="24"/>
          <w:lang w:val="en-US"/>
        </w:rPr>
        <w:t>To reflect these changes in the abstract, we add words that make clear we merely provide evidence to the claim that such policies may be supported and we point out that costs have been made salient and seem to be understood by our subjects.</w:t>
      </w:r>
      <w:r w:rsidR="007A0E22" w:rsidRPr="007D188B">
        <w:rPr>
          <w:rFonts w:ascii="SFRM1000" w:hAnsi="SFRM1000" w:cs="SFRM1000"/>
          <w:kern w:val="0"/>
          <w:sz w:val="24"/>
          <w:szCs w:val="24"/>
          <w:lang w:val="en-US"/>
        </w:rPr>
        <w:t xml:space="preserve"> </w:t>
      </w:r>
      <w:commentRangeStart w:id="209"/>
      <w:r w:rsidR="007A0E22" w:rsidRPr="007D188B">
        <w:rPr>
          <w:rFonts w:ascii="SFRM1000" w:hAnsi="SFRM1000" w:cs="SFRM1000"/>
          <w:kern w:val="0"/>
          <w:sz w:val="24"/>
          <w:szCs w:val="24"/>
          <w:lang w:val="en-US"/>
        </w:rPr>
        <w:t xml:space="preserve">We also point out at the beginning of the introduction that even if public opinion to these policies were </w:t>
      </w:r>
      <w:proofErr w:type="spellStart"/>
      <w:r w:rsidR="007A0E22" w:rsidRPr="007D188B">
        <w:rPr>
          <w:rFonts w:ascii="SFRM1000" w:hAnsi="SFRM1000" w:cs="SFRM1000"/>
          <w:kern w:val="0"/>
          <w:sz w:val="24"/>
          <w:szCs w:val="24"/>
          <w:lang w:val="en-US"/>
        </w:rPr>
        <w:t>favourable</w:t>
      </w:r>
      <w:proofErr w:type="spellEnd"/>
      <w:r w:rsidR="007A0E22" w:rsidRPr="007D188B">
        <w:rPr>
          <w:rFonts w:ascii="SFRM1000" w:hAnsi="SFRM1000" w:cs="SFRM1000"/>
          <w:kern w:val="0"/>
          <w:sz w:val="24"/>
          <w:szCs w:val="24"/>
          <w:lang w:val="en-US"/>
        </w:rPr>
        <w:t>, there are obviously other major obstacles to such po</w:t>
      </w:r>
      <w:ins w:id="210" w:author="fabre" w:date="2024-01-18T17:18:00Z">
        <w:r w:rsidR="00715199">
          <w:rPr>
            <w:rFonts w:ascii="SFRM1000" w:hAnsi="SFRM1000" w:cs="SFRM1000"/>
            <w:kern w:val="0"/>
            <w:sz w:val="24"/>
            <w:szCs w:val="24"/>
            <w:lang w:val="en-US"/>
          </w:rPr>
          <w:t>li</w:t>
        </w:r>
      </w:ins>
      <w:del w:id="211" w:author="fabre" w:date="2024-01-18T17:18:00Z">
        <w:r w:rsidR="007A0E22" w:rsidRPr="007D188B" w:rsidDel="00715199">
          <w:rPr>
            <w:rFonts w:ascii="SFRM1000" w:hAnsi="SFRM1000" w:cs="SFRM1000"/>
            <w:kern w:val="0"/>
            <w:sz w:val="24"/>
            <w:szCs w:val="24"/>
            <w:lang w:val="en-US"/>
          </w:rPr>
          <w:delText>il</w:delText>
        </w:r>
      </w:del>
      <w:r w:rsidR="007A0E22" w:rsidRPr="007D188B">
        <w:rPr>
          <w:rFonts w:ascii="SFRM1000" w:hAnsi="SFRM1000" w:cs="SFRM1000"/>
          <w:kern w:val="0"/>
          <w:sz w:val="24"/>
          <w:szCs w:val="24"/>
          <w:lang w:val="en-US"/>
        </w:rPr>
        <w:t xml:space="preserve">cies when </w:t>
      </w:r>
      <w:proofErr w:type="gramStart"/>
      <w:r w:rsidR="007A0E22" w:rsidRPr="007D188B">
        <w:rPr>
          <w:rFonts w:ascii="SFRM1000" w:hAnsi="SFRM1000" w:cs="SFRM1000"/>
          <w:kern w:val="0"/>
          <w:sz w:val="24"/>
          <w:szCs w:val="24"/>
          <w:lang w:val="en-US"/>
        </w:rPr>
        <w:t>writing:</w:t>
      </w:r>
      <w:proofErr w:type="gramEnd"/>
      <w:r w:rsidR="007A0E22" w:rsidRPr="007D188B">
        <w:rPr>
          <w:rFonts w:ascii="SFRM1000" w:hAnsi="SFRM1000" w:cs="SFRM1000"/>
          <w:kern w:val="0"/>
          <w:sz w:val="24"/>
          <w:szCs w:val="24"/>
          <w:lang w:val="en-US"/>
        </w:rPr>
        <w:t xml:space="preserve"> “Disagreements on burden-sharing and differing priorities among nations often hinder effective collaboration.” </w:t>
      </w:r>
      <w:commentRangeEnd w:id="209"/>
      <w:r w:rsidR="00715199">
        <w:rPr>
          <w:rStyle w:val="Marquedecommentaire"/>
        </w:rPr>
        <w:commentReference w:id="209"/>
      </w:r>
      <w:r w:rsidR="007A0E22" w:rsidRPr="007D188B">
        <w:rPr>
          <w:rFonts w:ascii="SFRM1000" w:hAnsi="SFRM1000" w:cs="SFRM1000"/>
          <w:kern w:val="0"/>
          <w:sz w:val="24"/>
          <w:szCs w:val="24"/>
          <w:lang w:val="en-US"/>
        </w:rPr>
        <w:t>We also add to the introduction that “i</w:t>
      </w:r>
      <w:r w:rsidR="007A0E22" w:rsidRPr="007D188B">
        <w:rPr>
          <w:rFonts w:ascii="SFRM1000" w:hAnsi="SFRM1000" w:cs="Adobe Clean DC"/>
          <w:color w:val="000000"/>
          <w:kern w:val="0"/>
          <w:sz w:val="21"/>
          <w:szCs w:val="21"/>
          <w:lang w:val="en-US"/>
          <w:rPrChange w:id="213" w:author="Linus Mattauch" w:date="2024-01-18T11:20:00Z">
            <w:rPr>
              <w:rFonts w:ascii="Adobe Clean DC" w:hAnsi="Adobe Clean DC" w:cs="Adobe Clean DC"/>
              <w:color w:val="000000"/>
              <w:kern w:val="0"/>
              <w:sz w:val="21"/>
              <w:szCs w:val="21"/>
            </w:rPr>
          </w:rPrChange>
        </w:rPr>
        <w:t>n the wording of the question, subjects are made aware of the cost to themselves of such global redistribution“</w:t>
      </w:r>
    </w:p>
    <w:sectPr w:rsidR="00804078" w:rsidRPr="007D18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fabre" w:date="2024-01-18T17:03:00Z" w:initials="f">
    <w:p w14:paraId="018A0EB8" w14:textId="0A6BE1D2" w:rsidR="00A04EAA" w:rsidRPr="00A04EAA" w:rsidRDefault="00A04EAA">
      <w:pPr>
        <w:pStyle w:val="Commentaire"/>
        <w:rPr>
          <w:lang w:val="en-US"/>
        </w:rPr>
      </w:pPr>
      <w:r>
        <w:rPr>
          <w:rStyle w:val="Marquedecommentaire"/>
        </w:rPr>
        <w:annotationRef/>
      </w:r>
      <w:r w:rsidRPr="00A04EAA">
        <w:rPr>
          <w:lang w:val="en-US"/>
        </w:rPr>
        <w:t xml:space="preserve">This is not the GCS description, but the global tax (asked in the </w:t>
      </w:r>
      <w:r>
        <w:rPr>
          <w:lang w:val="en-US"/>
        </w:rPr>
        <w:t>OECD survey).</w:t>
      </w:r>
    </w:p>
  </w:comment>
  <w:comment w:id="103" w:author="fabre" w:date="2024-01-18T17:07:00Z" w:initials="f">
    <w:p w14:paraId="65B76EE8" w14:textId="1745AF85" w:rsidR="00A04EAA" w:rsidRPr="00A04EAA" w:rsidRDefault="00A04EAA">
      <w:pPr>
        <w:pStyle w:val="Commentaire"/>
        <w:rPr>
          <w:lang w:val="en-US"/>
        </w:rPr>
      </w:pPr>
      <w:r>
        <w:rPr>
          <w:rStyle w:val="Marquedecommentaire"/>
        </w:rPr>
        <w:annotationRef/>
      </w:r>
      <w:r w:rsidRPr="00A04EAA">
        <w:rPr>
          <w:lang w:val="en-US"/>
        </w:rPr>
        <w:t xml:space="preserve">It makes no sense anymore. </w:t>
      </w:r>
      <w:r>
        <w:rPr>
          <w:lang w:val="en-US"/>
        </w:rPr>
        <w:t>The sentence was “You seem to believe that the GCS is not a concrete policy ((…)) and would have liked (…)”.</w:t>
      </w:r>
    </w:p>
  </w:comment>
  <w:comment w:id="124" w:author="fabre" w:date="2024-01-18T17:10:00Z" w:initials="f">
    <w:p w14:paraId="169DA36B" w14:textId="38E3AC7A" w:rsidR="00715199" w:rsidRPr="00715199" w:rsidRDefault="00715199">
      <w:pPr>
        <w:pStyle w:val="Commentaire"/>
        <w:rPr>
          <w:lang w:val="en-US"/>
        </w:rPr>
      </w:pPr>
      <w:r>
        <w:rPr>
          <w:rStyle w:val="Marquedecommentaire"/>
        </w:rPr>
        <w:annotationRef/>
      </w:r>
      <w:r w:rsidRPr="00715199">
        <w:rPr>
          <w:lang w:val="en-US"/>
        </w:rPr>
        <w:t>Should we mention the Campaign expe</w:t>
      </w:r>
      <w:r>
        <w:rPr>
          <w:lang w:val="en-US"/>
        </w:rPr>
        <w:t>riment? On the one hand, it shows we were aware of (and measured) the effect mentioned, on the other hand it may reduce even more their trust in the main finding (majority support).</w:t>
      </w:r>
    </w:p>
  </w:comment>
  <w:comment w:id="129" w:author="Linus Mattauch" w:date="2024-01-18T10:43:00Z" w:initials="LM">
    <w:p w14:paraId="2701F684" w14:textId="0FB5A0CB" w:rsidR="0076638E" w:rsidRPr="0076638E" w:rsidRDefault="0076638E">
      <w:pPr>
        <w:pStyle w:val="Commentaire"/>
        <w:rPr>
          <w:lang w:val="en-US"/>
        </w:rPr>
      </w:pPr>
      <w:r>
        <w:rPr>
          <w:rStyle w:val="Marquedecommentaire"/>
        </w:rPr>
        <w:annotationRef/>
      </w:r>
      <w:r w:rsidRPr="0076638E">
        <w:rPr>
          <w:lang w:val="en-US"/>
        </w:rPr>
        <w:t>Filibuster here! The reviewer obviously h</w:t>
      </w:r>
      <w:r>
        <w:rPr>
          <w:lang w:val="en-US"/>
        </w:rPr>
        <w:t>ad no interest/too much prejudice to read our study in detail. So here is your chance to explain it all again to him (but politely!) You’d be much faster than me to draft a nice paragraph on list experiment, petition etc.</w:t>
      </w:r>
    </w:p>
  </w:comment>
  <w:comment w:id="137" w:author="Linus Mattauch" w:date="2024-01-18T10:45:00Z" w:initials="LM">
    <w:p w14:paraId="4524D2DB" w14:textId="34210BC9" w:rsidR="0076638E" w:rsidRPr="0076638E" w:rsidRDefault="0076638E">
      <w:pPr>
        <w:pStyle w:val="Commentaire"/>
        <w:rPr>
          <w:lang w:val="en-US"/>
        </w:rPr>
      </w:pPr>
      <w:r>
        <w:rPr>
          <w:rStyle w:val="Marquedecommentaire"/>
        </w:rPr>
        <w:annotationRef/>
      </w:r>
      <w:r w:rsidRPr="0076638E">
        <w:rPr>
          <w:lang w:val="en-US"/>
        </w:rPr>
        <w:t>Should we cite some studies o</w:t>
      </w:r>
      <w:r>
        <w:rPr>
          <w:lang w:val="en-US"/>
        </w:rPr>
        <w:t xml:space="preserve">n </w:t>
      </w:r>
      <w:proofErr w:type="spellStart"/>
      <w:r>
        <w:rPr>
          <w:lang w:val="en-US"/>
        </w:rPr>
        <w:t>env</w:t>
      </w:r>
      <w:proofErr w:type="spellEnd"/>
      <w:r>
        <w:rPr>
          <w:lang w:val="en-US"/>
        </w:rPr>
        <w:t xml:space="preserve"> policy here – the reviewer will not be a climate guy, so no harm if we implicitly critique some of our “friends”</w:t>
      </w:r>
      <w:r w:rsidR="0060594F">
        <w:rPr>
          <w:lang w:val="en-US"/>
        </w:rPr>
        <w:t xml:space="preserve">, e.g. </w:t>
      </w:r>
      <w:proofErr w:type="spellStart"/>
      <w:r w:rsidR="0060594F">
        <w:rPr>
          <w:lang w:val="en-US"/>
        </w:rPr>
        <w:t>Kotchen</w:t>
      </w:r>
      <w:proofErr w:type="spellEnd"/>
      <w:proofErr w:type="gramStart"/>
      <w:r w:rsidR="0060594F">
        <w:rPr>
          <w:lang w:val="en-US"/>
        </w:rPr>
        <w:t>,.</w:t>
      </w:r>
      <w:proofErr w:type="gramEnd"/>
    </w:p>
  </w:comment>
  <w:comment w:id="143" w:author="Linus Mattauch" w:date="2024-01-18T10:46:00Z" w:initials="LM">
    <w:p w14:paraId="69DB9290" w14:textId="0FC044E2" w:rsidR="002F0D68" w:rsidRPr="002F0D68" w:rsidRDefault="002F0D68">
      <w:pPr>
        <w:pStyle w:val="Commentaire"/>
        <w:rPr>
          <w:lang w:val="en-US"/>
        </w:rPr>
      </w:pPr>
      <w:r>
        <w:rPr>
          <w:rStyle w:val="Marquedecommentaire"/>
        </w:rPr>
        <w:annotationRef/>
      </w:r>
      <w:r w:rsidRPr="002F0D68">
        <w:rPr>
          <w:lang w:val="en-US"/>
        </w:rPr>
        <w:t>Adrien! They are in power,</w:t>
      </w:r>
      <w:r>
        <w:rPr>
          <w:lang w:val="en-US"/>
        </w:rPr>
        <w:t xml:space="preserve"> you are not here. I do think the same, but it’s perhaps the “best” example in this text that it’s putting cart before the horse </w:t>
      </w:r>
      <w:r w:rsidRPr="002F0D6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Pr>
          <w:lang w:val="en-US"/>
        </w:rPr>
        <w:t xml:space="preserve"> By which I mean: I personally love this sentence - it’s a great sentence to describe our “mission”, but it will 100% backfire with sceptics to this mission such as Rev </w:t>
      </w:r>
      <w:proofErr w:type="gramStart"/>
      <w:r>
        <w:rPr>
          <w:lang w:val="en-US"/>
        </w:rPr>
        <w:t>2 .</w:t>
      </w:r>
      <w:proofErr w:type="gramEnd"/>
      <w:r>
        <w:rPr>
          <w:lang w:val="en-US"/>
        </w:rPr>
        <w:t xml:space="preserve"> </w:t>
      </w:r>
    </w:p>
  </w:comment>
  <w:comment w:id="144" w:author="fabre" w:date="2024-01-18T17:13:00Z" w:initials="f">
    <w:p w14:paraId="115CA847" w14:textId="7D6CEA76" w:rsidR="00715199" w:rsidRPr="00715199" w:rsidRDefault="00715199">
      <w:pPr>
        <w:pStyle w:val="Commentaire"/>
        <w:rPr>
          <w:lang w:val="en-US"/>
        </w:rPr>
      </w:pPr>
      <w:r>
        <w:rPr>
          <w:rStyle w:val="Marquedecommentaire"/>
        </w:rPr>
        <w:annotationRef/>
      </w:r>
      <w:r w:rsidRPr="00715199">
        <w:rPr>
          <w:lang w:val="en-US"/>
        </w:rPr>
        <w:t>You used an old version of</w:t>
      </w:r>
      <w:r>
        <w:rPr>
          <w:lang w:val="en-US"/>
        </w:rPr>
        <w:t xml:space="preserve"> the rebuttal letter, this sentence had been dropped.</w:t>
      </w:r>
    </w:p>
  </w:comment>
  <w:comment w:id="164" w:author="Linus Mattauch" w:date="2024-01-18T11:28:00Z" w:initials="LM">
    <w:p w14:paraId="7FDFB5BF" w14:textId="1A0F2677" w:rsidR="001771A4" w:rsidRPr="001771A4" w:rsidRDefault="001771A4">
      <w:pPr>
        <w:pStyle w:val="Commentaire"/>
        <w:rPr>
          <w:lang w:val="en-US"/>
        </w:rPr>
      </w:pPr>
      <w:r>
        <w:rPr>
          <w:rStyle w:val="Marquedecommentaire"/>
        </w:rPr>
        <w:annotationRef/>
      </w:r>
      <w:r w:rsidRPr="001771A4">
        <w:rPr>
          <w:lang w:val="en-US"/>
        </w:rPr>
        <w:t xml:space="preserve">Sorry, got confused with </w:t>
      </w:r>
      <w:r>
        <w:rPr>
          <w:lang w:val="en-US"/>
        </w:rPr>
        <w:t>(non) tracked changes here. This last sentence is also from me.</w:t>
      </w:r>
    </w:p>
  </w:comment>
  <w:comment w:id="166" w:author="Linus Mattauch" w:date="2024-01-18T11:29:00Z" w:initials="LM">
    <w:p w14:paraId="7D34C8E2" w14:textId="0B2612FD" w:rsidR="00FF18C2" w:rsidRPr="00FF18C2" w:rsidRDefault="00FF18C2">
      <w:pPr>
        <w:pStyle w:val="Commentaire"/>
        <w:rPr>
          <w:lang w:val="en-US"/>
        </w:rPr>
      </w:pPr>
      <w:r>
        <w:rPr>
          <w:rStyle w:val="Marquedecommentaire"/>
        </w:rPr>
        <w:annotationRef/>
      </w:r>
      <w:r w:rsidRPr="00FF18C2">
        <w:rPr>
          <w:lang w:val="en-US"/>
        </w:rPr>
        <w:t>From here, just text f</w:t>
      </w:r>
      <w:r>
        <w:rPr>
          <w:lang w:val="en-US"/>
        </w:rPr>
        <w:t>rom me, except I have rewritten the brief discussion in tracked changes.</w:t>
      </w:r>
    </w:p>
  </w:comment>
  <w:comment w:id="168" w:author="Linus Mattauch" w:date="2024-01-18T11:17:00Z" w:initials="LM">
    <w:p w14:paraId="0B28FEC3" w14:textId="3B920B39" w:rsidR="007A0E22" w:rsidRPr="007A0E22" w:rsidRDefault="007A0E22">
      <w:pPr>
        <w:pStyle w:val="Commentaire"/>
        <w:rPr>
          <w:lang w:val="en-US"/>
        </w:rPr>
      </w:pPr>
      <w:r>
        <w:rPr>
          <w:rStyle w:val="Marquedecommentaire"/>
        </w:rPr>
        <w:annotationRef/>
      </w:r>
      <w:r w:rsidRPr="007A0E22">
        <w:rPr>
          <w:lang w:val="en-US"/>
        </w:rPr>
        <w:t>Actually, I have barely rewritten/</w:t>
      </w:r>
      <w:r>
        <w:rPr>
          <w:lang w:val="en-US"/>
        </w:rPr>
        <w:t xml:space="preserve">added to it, but with such a (worst possible) reviewer, it’s merely sufficient to restate /make him read again </w:t>
      </w:r>
      <w:r w:rsidRPr="007A0E2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
  </w:comment>
  <w:comment w:id="193" w:author="Linus Mattauch" w:date="2024-01-18T14:26:00Z" w:initials="LM">
    <w:p w14:paraId="32B825AA" w14:textId="5A0A8CBC" w:rsidR="002101B3" w:rsidRDefault="002101B3">
      <w:pPr>
        <w:pStyle w:val="Commentaire"/>
      </w:pPr>
      <w:r>
        <w:rPr>
          <w:rStyle w:val="Marquedecommentaire"/>
        </w:rPr>
        <w:annotationRef/>
      </w:r>
      <w:proofErr w:type="spellStart"/>
      <w:r>
        <w:t>Cite</w:t>
      </w:r>
      <w:proofErr w:type="spellEnd"/>
      <w:r>
        <w:t xml:space="preserve"> Andersson </w:t>
      </w:r>
      <w:proofErr w:type="spellStart"/>
      <w:r>
        <w:t>Marinescu</w:t>
      </w:r>
      <w:proofErr w:type="spellEnd"/>
      <w:r>
        <w:t xml:space="preserve"> </w:t>
      </w:r>
    </w:p>
  </w:comment>
  <w:comment w:id="209" w:author="fabre" w:date="2024-01-18T17:18:00Z" w:initials="f">
    <w:p w14:paraId="1D9D3915" w14:textId="2F7782D2" w:rsidR="00715199" w:rsidRPr="00715199" w:rsidRDefault="00715199">
      <w:pPr>
        <w:pStyle w:val="Commentaire"/>
        <w:rPr>
          <w:lang w:val="en-US"/>
        </w:rPr>
      </w:pPr>
      <w:r>
        <w:rPr>
          <w:rStyle w:val="Marquedecommentaire"/>
        </w:rPr>
        <w:annotationRef/>
      </w:r>
      <w:r w:rsidRPr="00715199">
        <w:rPr>
          <w:lang w:val="en-US"/>
        </w:rPr>
        <w:t>I would not make this change (and remove the sentenc</w:t>
      </w:r>
      <w:r>
        <w:rPr>
          <w:lang w:val="en-US"/>
        </w:rPr>
        <w:t xml:space="preserve">e) for length </w:t>
      </w:r>
      <w:r>
        <w:rPr>
          <w:lang w:val="en-US"/>
        </w:rPr>
        <w:t>constraints.</w:t>
      </w:r>
      <w:bookmarkStart w:id="212" w:name="_GoBack"/>
      <w:bookmarkEnd w:id="2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8A0EB8" w15:done="0"/>
  <w15:commentEx w15:paraId="65B76EE8" w15:done="0"/>
  <w15:commentEx w15:paraId="169DA36B" w15:done="0"/>
  <w15:commentEx w15:paraId="2701F684" w15:done="0"/>
  <w15:commentEx w15:paraId="4524D2DB" w15:done="0"/>
  <w15:commentEx w15:paraId="69DB9290" w15:done="0"/>
  <w15:commentEx w15:paraId="115CA847" w15:paraIdParent="69DB9290" w15:done="0"/>
  <w15:commentEx w15:paraId="7FDFB5BF" w15:done="0"/>
  <w15:commentEx w15:paraId="7D34C8E2" w15:done="0"/>
  <w15:commentEx w15:paraId="0B28FEC3" w15:done="0"/>
  <w15:commentEx w15:paraId="32B825AA" w15:done="0"/>
  <w15:commentEx w15:paraId="1D9D3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D8F8E5" w16cex:dateUtc="2024-01-18T09:43:00Z"/>
  <w16cex:commentExtensible w16cex:durableId="36D1BF92" w16cex:dateUtc="2024-01-18T09:45:00Z"/>
  <w16cex:commentExtensible w16cex:durableId="123DD1E4" w16cex:dateUtc="2024-01-18T09:46:00Z"/>
  <w16cex:commentExtensible w16cex:durableId="7AE7933A" w16cex:dateUtc="2024-01-18T10:28:00Z"/>
  <w16cex:commentExtensible w16cex:durableId="258EB6EB" w16cex:dateUtc="2024-01-18T10:29:00Z"/>
  <w16cex:commentExtensible w16cex:durableId="6A1A1187" w16cex:dateUtc="2024-01-18T10:17:00Z"/>
  <w16cex:commentExtensible w16cex:durableId="6CBCE903" w16cex:dateUtc="2024-01-18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01F684" w16cid:durableId="2FD8F8E5"/>
  <w16cid:commentId w16cid:paraId="4524D2DB" w16cid:durableId="36D1BF92"/>
  <w16cid:commentId w16cid:paraId="69DB9290" w16cid:durableId="123DD1E4"/>
  <w16cid:commentId w16cid:paraId="7FDFB5BF" w16cid:durableId="7AE7933A"/>
  <w16cid:commentId w16cid:paraId="7D34C8E2" w16cid:durableId="258EB6EB"/>
  <w16cid:commentId w16cid:paraId="0B28FEC3" w16cid:durableId="6A1A1187"/>
  <w16cid:commentId w16cid:paraId="32B825AA" w16cid:durableId="6CBCE9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Yu Gothic"/>
    <w:panose1 w:val="00000000000000000000"/>
    <w:charset w:val="80"/>
    <w:family w:val="auto"/>
    <w:notTrueType/>
    <w:pitch w:val="default"/>
    <w:sig w:usb0="00000001" w:usb1="08070000" w:usb2="00000010" w:usb3="00000000" w:csb0="00020000" w:csb1="00000000"/>
  </w:font>
  <w:font w:name="Adobe Clean DC">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B528C"/>
    <w:multiLevelType w:val="hybridMultilevel"/>
    <w:tmpl w:val="1890B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us Mattauch">
    <w15:presenceInfo w15:providerId="AD" w15:userId="S::cenv0544@ox.ac.uk::5f4e78bb-a00d-4857-96e8-8bd6d7e89296"/>
  </w15:person>
  <w15:person w15:author="fabre">
    <w15:presenceInfo w15:providerId="Windows Live" w15:userId="2bfb7d34cf3e5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B8"/>
    <w:rsid w:val="000B094F"/>
    <w:rsid w:val="000C41BB"/>
    <w:rsid w:val="000D7CEF"/>
    <w:rsid w:val="001771A4"/>
    <w:rsid w:val="002101B3"/>
    <w:rsid w:val="002F0D68"/>
    <w:rsid w:val="004E1E81"/>
    <w:rsid w:val="005461B8"/>
    <w:rsid w:val="0060594F"/>
    <w:rsid w:val="00614229"/>
    <w:rsid w:val="00650A13"/>
    <w:rsid w:val="00715199"/>
    <w:rsid w:val="0076638E"/>
    <w:rsid w:val="007A0E22"/>
    <w:rsid w:val="007B63E7"/>
    <w:rsid w:val="007D188B"/>
    <w:rsid w:val="00804078"/>
    <w:rsid w:val="00A00F3F"/>
    <w:rsid w:val="00A04EAA"/>
    <w:rsid w:val="00B93040"/>
    <w:rsid w:val="00BA6C34"/>
    <w:rsid w:val="00C27D55"/>
    <w:rsid w:val="00D14E60"/>
    <w:rsid w:val="00E92A07"/>
    <w:rsid w:val="00FF1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4BDF"/>
  <w15:chartTrackingRefBased/>
  <w15:docId w15:val="{2CC51D00-696F-41F1-95A0-A6CADB7E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0B094F"/>
    <w:pPr>
      <w:spacing w:after="0" w:line="240" w:lineRule="auto"/>
    </w:pPr>
  </w:style>
  <w:style w:type="character" w:styleId="Marquedecommentaire">
    <w:name w:val="annotation reference"/>
    <w:basedOn w:val="Policepardfaut"/>
    <w:uiPriority w:val="99"/>
    <w:semiHidden/>
    <w:unhideWhenUsed/>
    <w:rsid w:val="0076638E"/>
    <w:rPr>
      <w:sz w:val="16"/>
      <w:szCs w:val="16"/>
    </w:rPr>
  </w:style>
  <w:style w:type="paragraph" w:styleId="Commentaire">
    <w:name w:val="annotation text"/>
    <w:basedOn w:val="Normal"/>
    <w:link w:val="CommentaireCar"/>
    <w:uiPriority w:val="99"/>
    <w:semiHidden/>
    <w:unhideWhenUsed/>
    <w:rsid w:val="0076638E"/>
    <w:pPr>
      <w:spacing w:line="240" w:lineRule="auto"/>
    </w:pPr>
    <w:rPr>
      <w:sz w:val="20"/>
      <w:szCs w:val="20"/>
    </w:rPr>
  </w:style>
  <w:style w:type="character" w:customStyle="1" w:styleId="CommentaireCar">
    <w:name w:val="Commentaire Car"/>
    <w:basedOn w:val="Policepardfaut"/>
    <w:link w:val="Commentaire"/>
    <w:uiPriority w:val="99"/>
    <w:semiHidden/>
    <w:rsid w:val="0076638E"/>
    <w:rPr>
      <w:sz w:val="20"/>
      <w:szCs w:val="20"/>
    </w:rPr>
  </w:style>
  <w:style w:type="paragraph" w:styleId="Objetducommentaire">
    <w:name w:val="annotation subject"/>
    <w:basedOn w:val="Commentaire"/>
    <w:next w:val="Commentaire"/>
    <w:link w:val="ObjetducommentaireCar"/>
    <w:uiPriority w:val="99"/>
    <w:semiHidden/>
    <w:unhideWhenUsed/>
    <w:rsid w:val="0076638E"/>
    <w:rPr>
      <w:b/>
      <w:bCs/>
    </w:rPr>
  </w:style>
  <w:style w:type="character" w:customStyle="1" w:styleId="ObjetducommentaireCar">
    <w:name w:val="Objet du commentaire Car"/>
    <w:basedOn w:val="CommentaireCar"/>
    <w:link w:val="Objetducommentaire"/>
    <w:uiPriority w:val="99"/>
    <w:semiHidden/>
    <w:rsid w:val="0076638E"/>
    <w:rPr>
      <w:b/>
      <w:bCs/>
      <w:sz w:val="20"/>
      <w:szCs w:val="20"/>
    </w:rPr>
  </w:style>
  <w:style w:type="paragraph" w:styleId="Paragraphedeliste">
    <w:name w:val="List Paragraph"/>
    <w:basedOn w:val="Normal"/>
    <w:uiPriority w:val="34"/>
    <w:qFormat/>
    <w:rsid w:val="00804078"/>
    <w:pPr>
      <w:ind w:left="720"/>
      <w:contextualSpacing/>
    </w:pPr>
  </w:style>
  <w:style w:type="paragraph" w:styleId="Textedebulles">
    <w:name w:val="Balloon Text"/>
    <w:basedOn w:val="Normal"/>
    <w:link w:val="TextedebullesCar"/>
    <w:uiPriority w:val="99"/>
    <w:semiHidden/>
    <w:unhideWhenUsed/>
    <w:rsid w:val="00A04EA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4E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A7054-4333-44A8-ADD5-DF8944E6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1401</Words>
  <Characters>7986</Characters>
  <Application>Microsoft Office Word</Application>
  <DocSecurity>0</DocSecurity>
  <Lines>66</Lines>
  <Paragraphs>18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Mattauch</dc:creator>
  <cp:keywords/>
  <dc:description/>
  <cp:lastModifiedBy>fabre</cp:lastModifiedBy>
  <cp:revision>20</cp:revision>
  <dcterms:created xsi:type="dcterms:W3CDTF">2024-01-18T09:21:00Z</dcterms:created>
  <dcterms:modified xsi:type="dcterms:W3CDTF">2024-01-18T16:19:00Z</dcterms:modified>
</cp:coreProperties>
</file>