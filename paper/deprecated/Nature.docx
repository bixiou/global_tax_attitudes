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1E6F5" w14:textId="77777777" w:rsidR="009D449F" w:rsidRPr="009D449F" w:rsidRDefault="009D449F" w:rsidP="009D449F">
      <w:pPr>
        <w:rPr>
          <w:lang w:val="en-US"/>
        </w:rPr>
      </w:pPr>
      <w:r w:rsidRPr="009D449F">
        <w:rPr>
          <w:lang w:val="en-US"/>
        </w:rPr>
        <w:t>International Attitudes Toward Global Policies</w:t>
      </w:r>
    </w:p>
    <w:p w14:paraId="7A761D91" w14:textId="77777777" w:rsidR="009D449F" w:rsidRPr="009D449F" w:rsidRDefault="009D449F" w:rsidP="009D449F">
      <w:pPr>
        <w:rPr>
          <w:lang w:val="en-US"/>
        </w:rPr>
      </w:pPr>
      <w:r w:rsidRPr="009D449F">
        <w:rPr>
          <w:lang w:val="en-US"/>
        </w:rPr>
        <w:t>Adrien Fabre1,2, Thomas Douenne3 and Linus Mattauch4,5,6</w:t>
      </w:r>
    </w:p>
    <w:p w14:paraId="20593857" w14:textId="77777777" w:rsidR="009D449F" w:rsidRPr="009D449F" w:rsidRDefault="009D449F" w:rsidP="009D449F">
      <w:pPr>
        <w:rPr>
          <w:lang w:val="en-US"/>
        </w:rPr>
      </w:pPr>
      <w:r w:rsidRPr="009D449F">
        <w:rPr>
          <w:lang w:val="en-US"/>
        </w:rPr>
        <w:t>1CNRS</w:t>
      </w:r>
    </w:p>
    <w:p w14:paraId="19D33467" w14:textId="77777777" w:rsidR="009D449F" w:rsidRPr="009D449F" w:rsidRDefault="009D449F" w:rsidP="009D449F">
      <w:pPr>
        <w:rPr>
          <w:lang w:val="en-US"/>
        </w:rPr>
      </w:pPr>
      <w:r w:rsidRPr="009D449F">
        <w:rPr>
          <w:lang w:val="en-US"/>
        </w:rPr>
        <w:t>2CIRED</w:t>
      </w:r>
    </w:p>
    <w:p w14:paraId="568E223E" w14:textId="77777777" w:rsidR="009D449F" w:rsidRPr="009D449F" w:rsidRDefault="009D449F" w:rsidP="009D449F">
      <w:pPr>
        <w:rPr>
          <w:lang w:val="en-US"/>
        </w:rPr>
      </w:pPr>
      <w:r w:rsidRPr="009D449F">
        <w:rPr>
          <w:lang w:val="en-US"/>
        </w:rPr>
        <w:t>3University of Amsterdam</w:t>
      </w:r>
    </w:p>
    <w:p w14:paraId="25C481A9" w14:textId="77777777" w:rsidR="009D449F" w:rsidRPr="009D449F" w:rsidRDefault="009D449F" w:rsidP="009D449F">
      <w:pPr>
        <w:rPr>
          <w:lang w:val="en-US"/>
        </w:rPr>
      </w:pPr>
      <w:r w:rsidRPr="009D449F">
        <w:rPr>
          <w:lang w:val="en-US"/>
        </w:rPr>
        <w:t>4Technical University Berlin</w:t>
      </w:r>
    </w:p>
    <w:p w14:paraId="7EAF01C3" w14:textId="77777777" w:rsidR="009D449F" w:rsidRPr="009D449F" w:rsidRDefault="009D449F" w:rsidP="009D449F">
      <w:pPr>
        <w:rPr>
          <w:lang w:val="en-US"/>
        </w:rPr>
      </w:pPr>
      <w:r w:rsidRPr="009D449F">
        <w:rPr>
          <w:lang w:val="en-US"/>
        </w:rPr>
        <w:t>5Potsdam Institute for Climate Impact Research</w:t>
      </w:r>
    </w:p>
    <w:p w14:paraId="1AE3A016" w14:textId="77777777" w:rsidR="009D449F" w:rsidRPr="009D449F" w:rsidRDefault="009D449F" w:rsidP="009D449F">
      <w:pPr>
        <w:rPr>
          <w:lang w:val="en-US"/>
        </w:rPr>
      </w:pPr>
      <w:r w:rsidRPr="009D449F">
        <w:rPr>
          <w:lang w:val="en-US"/>
        </w:rPr>
        <w:t>6University of Oxford</w:t>
      </w:r>
    </w:p>
    <w:p w14:paraId="324D0EF4" w14:textId="3EF2E85E" w:rsidR="009D449F" w:rsidRDefault="009D449F" w:rsidP="00625443">
      <w:pPr>
        <w:jc w:val="both"/>
        <w:rPr>
          <w:ins w:id="0" w:author="Linus Mattauch" w:date="2023-07-17T09:50:00Z"/>
          <w:b/>
          <w:bCs/>
          <w:lang w:val="en-US"/>
        </w:rPr>
      </w:pPr>
      <w:commentRangeStart w:id="1"/>
      <w:r w:rsidRPr="00625443">
        <w:rPr>
          <w:b/>
          <w:bCs/>
          <w:lang w:val="en-US"/>
        </w:rPr>
        <w:t>M</w:t>
      </w:r>
      <w:commentRangeEnd w:id="1"/>
      <w:r w:rsidR="00BB2F90">
        <w:rPr>
          <w:rStyle w:val="Marquedecommentaire"/>
        </w:rPr>
        <w:commentReference w:id="1"/>
      </w:r>
      <w:r w:rsidRPr="00625443">
        <w:rPr>
          <w:b/>
          <w:bCs/>
          <w:lang w:val="en-US"/>
        </w:rPr>
        <w:t>ajor sustainability objectives could be achieved by global approaches to mitigating climate</w:t>
      </w:r>
      <w:r w:rsidR="00625443" w:rsidRPr="00625443">
        <w:rPr>
          <w:b/>
          <w:bCs/>
          <w:lang w:val="en-US"/>
        </w:rPr>
        <w:t xml:space="preserve"> </w:t>
      </w:r>
      <w:r w:rsidRPr="00625443">
        <w:rPr>
          <w:b/>
          <w:bCs/>
          <w:lang w:val="en-US"/>
        </w:rPr>
        <w:t>change and inequalit</w:t>
      </w:r>
      <w:commentRangeStart w:id="2"/>
      <w:r w:rsidRPr="00625443">
        <w:rPr>
          <w:b/>
          <w:bCs/>
          <w:lang w:val="en-US"/>
        </w:rPr>
        <w:t xml:space="preserve">y. </w:t>
      </w:r>
      <w:commentRangeEnd w:id="2"/>
      <w:r w:rsidR="00BB2F90">
        <w:rPr>
          <w:rStyle w:val="Marquedecommentaire"/>
        </w:rPr>
        <w:commentReference w:id="2"/>
      </w:r>
      <w:r w:rsidRPr="00625443">
        <w:rPr>
          <w:b/>
          <w:bCs/>
          <w:lang w:val="en-US"/>
        </w:rPr>
        <w:t>For instance, a global carbon price funding a global basic income,</w:t>
      </w:r>
      <w:r w:rsidR="00625443" w:rsidRPr="00625443">
        <w:rPr>
          <w:b/>
          <w:bCs/>
          <w:lang w:val="en-US"/>
        </w:rPr>
        <w:t xml:space="preserve"> </w:t>
      </w:r>
      <w:r w:rsidRPr="00625443">
        <w:rPr>
          <w:b/>
          <w:bCs/>
          <w:lang w:val="en-US"/>
        </w:rPr>
        <w:t>called the “Global Climate Scheme” (GCS), would be an effective way to jointly combat</w:t>
      </w:r>
      <w:r w:rsidR="00625443" w:rsidRPr="00625443">
        <w:rPr>
          <w:b/>
          <w:bCs/>
          <w:lang w:val="en-US"/>
        </w:rPr>
        <w:t xml:space="preserve"> </w:t>
      </w:r>
      <w:r w:rsidRPr="00625443">
        <w:rPr>
          <w:b/>
          <w:bCs/>
          <w:lang w:val="en-US"/>
        </w:rPr>
        <w:t>climate change and poverty.</w:t>
      </w:r>
      <w:del w:id="3" w:author="Linus Mattauch" w:date="2023-07-17T09:57:00Z">
        <w:r w:rsidRPr="00625443" w:rsidDel="00B6190D">
          <w:rPr>
            <w:b/>
            <w:bCs/>
            <w:lang w:val="en-US"/>
          </w:rPr>
          <w:delText xml:space="preserve"> A key condition for the success of global cooperation is the</w:delText>
        </w:r>
        <w:r w:rsidR="00625443" w:rsidRPr="00625443" w:rsidDel="00B6190D">
          <w:rPr>
            <w:b/>
            <w:bCs/>
            <w:lang w:val="en-US"/>
          </w:rPr>
          <w:delText xml:space="preserve"> </w:delText>
        </w:r>
        <w:r w:rsidRPr="00625443" w:rsidDel="00B6190D">
          <w:rPr>
            <w:b/>
            <w:bCs/>
            <w:lang w:val="en-US"/>
          </w:rPr>
          <w:delText>support of citizens in affluent countries for such globally redistributive policies.</w:delText>
        </w:r>
      </w:del>
      <w:r w:rsidRPr="00625443">
        <w:rPr>
          <w:b/>
          <w:bCs/>
          <w:lang w:val="en-US"/>
        </w:rPr>
        <w:t xml:space="preserve"> Yet, few prior</w:t>
      </w:r>
      <w:r w:rsidR="00625443" w:rsidRPr="00625443">
        <w:rPr>
          <w:b/>
          <w:bCs/>
          <w:lang w:val="en-US"/>
        </w:rPr>
        <w:t xml:space="preserve"> </w:t>
      </w:r>
      <w:r w:rsidRPr="00625443">
        <w:rPr>
          <w:b/>
          <w:bCs/>
          <w:lang w:val="en-US"/>
        </w:rPr>
        <w:t>attitudinal surveys have examined support for global policies. To explore relevant public</w:t>
      </w:r>
      <w:r w:rsidR="00625443" w:rsidRPr="00625443">
        <w:rPr>
          <w:b/>
          <w:bCs/>
          <w:lang w:val="en-US"/>
        </w:rPr>
        <w:t xml:space="preserve"> </w:t>
      </w:r>
      <w:r w:rsidRPr="00625443">
        <w:rPr>
          <w:b/>
          <w:bCs/>
          <w:lang w:val="en-US"/>
        </w:rPr>
        <w:t>attitudes, we survey over 48,000 respondents from 20 high- and middle-income countries.</w:t>
      </w:r>
      <w:ins w:id="4" w:author="Linus Mattauch" w:date="2023-07-17T09:58:00Z">
        <w:r w:rsidR="00B6190D">
          <w:rPr>
            <w:b/>
            <w:bCs/>
            <w:lang w:val="en-US"/>
          </w:rPr>
          <w:t xml:space="preserve"> </w:t>
        </w:r>
        <w:r w:rsidR="00B6190D" w:rsidRPr="00B6190D">
          <w:rPr>
            <w:b/>
            <w:bCs/>
            <w:lang w:val="en-US"/>
          </w:rPr>
          <w:t xml:space="preserve">We find that </w:t>
        </w:r>
        <w:r w:rsidR="00B6190D" w:rsidRPr="00B6190D">
          <w:rPr>
            <w:b/>
            <w:bCs/>
            <w:lang w:val="en-US"/>
            <w:rPrChange w:id="5" w:author="Linus Mattauch" w:date="2023-07-17T09:59:00Z">
              <w:rPr>
                <w:lang w:val="en-US"/>
              </w:rPr>
            </w:rPrChange>
          </w:rPr>
          <w:t>there exists substantial support for global policies addressing climate change and global inequality, even in high-income countries</w:t>
        </w:r>
        <w:r w:rsidR="00B6190D" w:rsidRPr="00B6190D">
          <w:rPr>
            <w:b/>
            <w:bCs/>
            <w:lang w:val="en-US"/>
          </w:rPr>
          <w:t>. The GCS is supported by three quarters of Europeans and half of Americans.</w:t>
        </w:r>
        <w:r w:rsidR="00B6190D">
          <w:rPr>
            <w:b/>
            <w:bCs/>
            <w:lang w:val="en-US"/>
          </w:rPr>
          <w:t xml:space="preserve">  </w:t>
        </w:r>
      </w:ins>
      <w:del w:id="6" w:author="Linus Mattauch" w:date="2023-07-17T09:58:00Z">
        <w:r w:rsidR="00625443" w:rsidRPr="00625443" w:rsidDel="00B6190D">
          <w:rPr>
            <w:b/>
            <w:bCs/>
            <w:lang w:val="en-US"/>
          </w:rPr>
          <w:delText xml:space="preserve"> </w:delText>
        </w:r>
        <w:r w:rsidRPr="00625443" w:rsidDel="00B6190D">
          <w:rPr>
            <w:b/>
            <w:bCs/>
            <w:lang w:val="en-US"/>
          </w:rPr>
          <w:delText>The</w:delText>
        </w:r>
      </w:del>
      <w:proofErr w:type="gramStart"/>
      <w:ins w:id="7" w:author="Linus Mattauch" w:date="2023-07-17T09:58:00Z">
        <w:r w:rsidR="00B6190D">
          <w:rPr>
            <w:b/>
            <w:bCs/>
            <w:lang w:val="en-US"/>
          </w:rPr>
          <w:t xml:space="preserve">Further </w:t>
        </w:r>
      </w:ins>
      <w:r w:rsidRPr="00625443">
        <w:rPr>
          <w:b/>
          <w:bCs/>
          <w:lang w:val="en-US"/>
        </w:rPr>
        <w:t xml:space="preserve"> responses</w:t>
      </w:r>
      <w:proofErr w:type="gramEnd"/>
      <w:r w:rsidRPr="00625443">
        <w:rPr>
          <w:b/>
          <w:bCs/>
          <w:lang w:val="en-US"/>
        </w:rPr>
        <w:t xml:space="preserve"> reveal strong support for global redistributive policies, including </w:t>
      </w:r>
      <w:del w:id="8" w:author="Linus Mattauch" w:date="2023-07-17T09:59:00Z">
        <w:r w:rsidRPr="00625443" w:rsidDel="00B6190D">
          <w:rPr>
            <w:b/>
            <w:bCs/>
            <w:lang w:val="en-US"/>
          </w:rPr>
          <w:delText>the GCS and</w:delText>
        </w:r>
      </w:del>
      <w:r w:rsidR="00625443" w:rsidRPr="00625443">
        <w:rPr>
          <w:b/>
          <w:bCs/>
          <w:lang w:val="en-US"/>
        </w:rPr>
        <w:t xml:space="preserve"> </w:t>
      </w:r>
      <w:r w:rsidRPr="00625443">
        <w:rPr>
          <w:b/>
          <w:bCs/>
          <w:lang w:val="en-US"/>
        </w:rPr>
        <w:t xml:space="preserve">a </w:t>
      </w:r>
      <w:commentRangeStart w:id="9"/>
      <w:commentRangeStart w:id="10"/>
      <w:r w:rsidRPr="00625443">
        <w:rPr>
          <w:b/>
          <w:bCs/>
          <w:lang w:val="en-US"/>
        </w:rPr>
        <w:t xml:space="preserve">global wealth </w:t>
      </w:r>
      <w:commentRangeEnd w:id="9"/>
      <w:r w:rsidR="00B6190D">
        <w:rPr>
          <w:rStyle w:val="Marquedecommentaire"/>
        </w:rPr>
        <w:commentReference w:id="9"/>
      </w:r>
      <w:commentRangeEnd w:id="10"/>
      <w:r w:rsidR="00D334A2">
        <w:rPr>
          <w:rStyle w:val="Marquedecommentaire"/>
        </w:rPr>
        <w:commentReference w:id="10"/>
      </w:r>
      <w:r w:rsidRPr="00625443">
        <w:rPr>
          <w:b/>
          <w:bCs/>
          <w:lang w:val="en-US"/>
        </w:rPr>
        <w:t xml:space="preserve">tax aimed at financing low-income countries. </w:t>
      </w:r>
      <w:ins w:id="11" w:author="Linus Mattauch" w:date="2023-07-17T10:01:00Z">
        <w:r w:rsidR="00B6190D">
          <w:rPr>
            <w:b/>
            <w:bCs/>
            <w:lang w:val="en-US"/>
          </w:rPr>
          <w:t>We test whether support of the exp</w:t>
        </w:r>
      </w:ins>
      <w:ins w:id="12" w:author="Linus Mattauch" w:date="2023-07-17T10:02:00Z">
        <w:r w:rsidR="00B6190D">
          <w:rPr>
            <w:b/>
            <w:bCs/>
            <w:lang w:val="en-US"/>
          </w:rPr>
          <w:t xml:space="preserve">ressed preference is sincere: </w:t>
        </w:r>
      </w:ins>
      <w:r w:rsidRPr="00625443">
        <w:rPr>
          <w:b/>
          <w:bCs/>
          <w:lang w:val="en-US"/>
        </w:rPr>
        <w:t>A list experiment shows no</w:t>
      </w:r>
      <w:r w:rsidR="00625443" w:rsidRPr="00625443">
        <w:rPr>
          <w:b/>
          <w:bCs/>
          <w:lang w:val="en-US"/>
        </w:rPr>
        <w:t xml:space="preserve"> </w:t>
      </w:r>
      <w:r w:rsidRPr="00625443">
        <w:rPr>
          <w:b/>
          <w:bCs/>
          <w:lang w:val="en-US"/>
        </w:rPr>
        <w:t>evidence of social desirability bias in survey responses, majorities are willing to sign a real-stake petition, and global redistribution ranks high in the prioritization of policies. Conjoint</w:t>
      </w:r>
      <w:r w:rsidR="00625443" w:rsidRPr="00625443">
        <w:rPr>
          <w:b/>
          <w:bCs/>
          <w:lang w:val="en-US"/>
        </w:rPr>
        <w:t xml:space="preserve"> </w:t>
      </w:r>
      <w:r w:rsidRPr="00625443">
        <w:rPr>
          <w:b/>
          <w:bCs/>
          <w:lang w:val="en-US"/>
        </w:rPr>
        <w:t>analyses reveal that a political platform is more likely to be preferred if it contains the GCS</w:t>
      </w:r>
      <w:r w:rsidR="00625443" w:rsidRPr="00625443">
        <w:rPr>
          <w:b/>
          <w:bCs/>
          <w:lang w:val="en-US"/>
        </w:rPr>
        <w:t xml:space="preserve"> </w:t>
      </w:r>
      <w:r w:rsidRPr="00625443">
        <w:rPr>
          <w:b/>
          <w:bCs/>
          <w:lang w:val="en-US"/>
        </w:rPr>
        <w:t>or a global tax on millionaires. In sum, our findings indicate that global redistributive</w:t>
      </w:r>
      <w:r w:rsidR="00625443" w:rsidRPr="00625443">
        <w:rPr>
          <w:b/>
          <w:bCs/>
          <w:lang w:val="en-US"/>
        </w:rPr>
        <w:t xml:space="preserve"> </w:t>
      </w:r>
      <w:r w:rsidRPr="00625443">
        <w:rPr>
          <w:b/>
          <w:bCs/>
          <w:lang w:val="en-US"/>
        </w:rPr>
        <w:t>policies are genuinely supported by a majority of the population, even in wealthy nations</w:t>
      </w:r>
      <w:r w:rsidR="00625443" w:rsidRPr="00625443">
        <w:rPr>
          <w:b/>
          <w:bCs/>
          <w:lang w:val="en-US"/>
        </w:rPr>
        <w:t xml:space="preserve"> </w:t>
      </w:r>
      <w:r w:rsidRPr="00625443">
        <w:rPr>
          <w:b/>
          <w:bCs/>
          <w:lang w:val="en-US"/>
        </w:rPr>
        <w:t>that would bear a significant burden</w:t>
      </w:r>
      <w:del w:id="13" w:author="Linus Mattauch" w:date="2023-07-17T10:35:00Z">
        <w:r w:rsidRPr="00625443" w:rsidDel="002F57A2">
          <w:rPr>
            <w:b/>
            <w:bCs/>
            <w:lang w:val="en-US"/>
          </w:rPr>
          <w:delText>.</w:delText>
        </w:r>
      </w:del>
      <w:del w:id="14" w:author="Linus Mattauch" w:date="2023-07-17T10:09:00Z">
        <w:r w:rsidRPr="00625443" w:rsidDel="00220A55">
          <w:rPr>
            <w:b/>
            <w:bCs/>
            <w:lang w:val="en-US"/>
          </w:rPr>
          <w:delText xml:space="preserve"> </w:delText>
        </w:r>
        <w:commentRangeStart w:id="15"/>
        <w:r w:rsidRPr="00625443" w:rsidDel="00220A55">
          <w:rPr>
            <w:b/>
            <w:bCs/>
            <w:lang w:val="en-US"/>
          </w:rPr>
          <w:delText>P</w:delText>
        </w:r>
      </w:del>
      <w:commentRangeEnd w:id="15"/>
      <w:r w:rsidR="00220A55">
        <w:rPr>
          <w:rStyle w:val="Marquedecommentaire"/>
        </w:rPr>
        <w:commentReference w:id="15"/>
      </w:r>
      <w:del w:id="16" w:author="Linus Mattauch" w:date="2023-07-17T10:09:00Z">
        <w:r w:rsidRPr="00625443" w:rsidDel="00220A55">
          <w:rPr>
            <w:b/>
            <w:bCs/>
            <w:lang w:val="en-US"/>
          </w:rPr>
          <w:delText>ublic opinion is therefore not the reason that they</w:delText>
        </w:r>
        <w:r w:rsidR="00625443" w:rsidRPr="00625443" w:rsidDel="00220A55">
          <w:rPr>
            <w:b/>
            <w:bCs/>
            <w:lang w:val="en-US"/>
          </w:rPr>
          <w:delText xml:space="preserve"> </w:delText>
        </w:r>
        <w:r w:rsidRPr="00625443" w:rsidDel="00220A55">
          <w:rPr>
            <w:b/>
            <w:bCs/>
            <w:lang w:val="en-US"/>
          </w:rPr>
          <w:delText>do not prominently enter political debates</w:delText>
        </w:r>
      </w:del>
      <w:r w:rsidRPr="00625443">
        <w:rPr>
          <w:b/>
          <w:bCs/>
          <w:lang w:val="en-US"/>
        </w:rPr>
        <w:t xml:space="preserve">. </w:t>
      </w:r>
      <w:commentRangeStart w:id="17"/>
      <w:del w:id="18" w:author="Linus Mattauch" w:date="2023-07-17T10:02:00Z">
        <w:r w:rsidRPr="00625443" w:rsidDel="00B6190D">
          <w:rPr>
            <w:b/>
            <w:bCs/>
            <w:lang w:val="en-US"/>
          </w:rPr>
          <w:delText>Th</w:delText>
        </w:r>
      </w:del>
      <w:commentRangeEnd w:id="17"/>
      <w:r w:rsidR="00B6190D">
        <w:rPr>
          <w:rStyle w:val="Marquedecommentaire"/>
        </w:rPr>
        <w:commentReference w:id="17"/>
      </w:r>
      <w:del w:id="19" w:author="Linus Mattauch" w:date="2023-07-17T10:02:00Z">
        <w:r w:rsidRPr="00625443" w:rsidDel="00B6190D">
          <w:rPr>
            <w:b/>
            <w:bCs/>
            <w:lang w:val="en-US"/>
          </w:rPr>
          <w:delText>ese results could help draw attention to global</w:delText>
        </w:r>
        <w:r w:rsidR="00625443" w:rsidRPr="00625443" w:rsidDel="00B6190D">
          <w:rPr>
            <w:b/>
            <w:bCs/>
            <w:lang w:val="en-US"/>
          </w:rPr>
          <w:delText xml:space="preserve"> </w:delText>
        </w:r>
        <w:r w:rsidRPr="00625443" w:rsidDel="00B6190D">
          <w:rPr>
            <w:b/>
            <w:bCs/>
            <w:lang w:val="en-US"/>
          </w:rPr>
          <w:delText>policies in the public debate and contribute to their increased prominence.</w:delText>
        </w:r>
      </w:del>
    </w:p>
    <w:p w14:paraId="7E185EF6" w14:textId="341BE67A" w:rsidR="00524EBC" w:rsidRPr="00625443" w:rsidDel="00B6190D" w:rsidRDefault="00524EBC" w:rsidP="00625443">
      <w:pPr>
        <w:jc w:val="both"/>
        <w:rPr>
          <w:del w:id="20" w:author="Linus Mattauch" w:date="2023-07-17T09:58:00Z"/>
          <w:b/>
          <w:bCs/>
          <w:lang w:val="en-US"/>
        </w:rPr>
      </w:pPr>
    </w:p>
    <w:p w14:paraId="7FBBAA0B" w14:textId="5DCBAAEA" w:rsidR="00625443" w:rsidRDefault="009D449F" w:rsidP="009D449F">
      <w:pPr>
        <w:rPr>
          <w:lang w:val="en-US"/>
        </w:rPr>
      </w:pPr>
      <w:r w:rsidRPr="009D449F">
        <w:rPr>
          <w:lang w:val="en-US"/>
        </w:rPr>
        <w:t>Major sustainability objectives could be achieved by global approaches to mitigating climate</w:t>
      </w:r>
      <w:r w:rsidR="00625443">
        <w:rPr>
          <w:lang w:val="en-US"/>
        </w:rPr>
        <w:t xml:space="preserve"> </w:t>
      </w:r>
      <w:r w:rsidRPr="009D449F">
        <w:rPr>
          <w:lang w:val="en-US"/>
        </w:rPr>
        <w:t xml:space="preserve">change and poverty. </w:t>
      </w:r>
      <w:ins w:id="21" w:author="Linus Mattauch" w:date="2023-07-17T10:29:00Z">
        <w:r w:rsidR="002F57A2">
          <w:rPr>
            <w:lang w:val="en-US"/>
          </w:rPr>
          <w:t xml:space="preserve"> For example, </w:t>
        </w:r>
        <w:proofErr w:type="gramStart"/>
        <w:r w:rsidR="002F57A2">
          <w:rPr>
            <w:lang w:val="en-US"/>
          </w:rPr>
          <w:t xml:space="preserve">an </w:t>
        </w:r>
        <w:r w:rsidR="002F57A2" w:rsidRPr="00220A55">
          <w:rPr>
            <w:lang w:val="en-US"/>
          </w:rPr>
          <w:t xml:space="preserve"> equal</w:t>
        </w:r>
        <w:proofErr w:type="gramEnd"/>
        <w:r w:rsidR="002F57A2" w:rsidRPr="00220A55">
          <w:rPr>
            <w:lang w:val="en-US"/>
          </w:rPr>
          <w:t xml:space="preserve"> per capita </w:t>
        </w:r>
        <w:r w:rsidR="002F57A2">
          <w:rPr>
            <w:lang w:val="en-US"/>
          </w:rPr>
          <w:t>dividend</w:t>
        </w:r>
        <w:r w:rsidR="002F57A2" w:rsidRPr="00220A55">
          <w:rPr>
            <w:lang w:val="en-US"/>
          </w:rPr>
          <w:t xml:space="preserve"> of carbon </w:t>
        </w:r>
        <w:r w:rsidR="002F57A2">
          <w:rPr>
            <w:lang w:val="en-US"/>
          </w:rPr>
          <w:t xml:space="preserve">pricing </w:t>
        </w:r>
        <w:proofErr w:type="spellStart"/>
        <w:r w:rsidR="002F57A2">
          <w:rPr>
            <w:lang w:val="en-US"/>
          </w:rPr>
          <w:t>achieiving</w:t>
        </w:r>
        <w:proofErr w:type="spellEnd"/>
        <w:r w:rsidR="002F57A2">
          <w:rPr>
            <w:lang w:val="en-US"/>
          </w:rPr>
          <w:t xml:space="preserve"> climate targets </w:t>
        </w:r>
        <w:r w:rsidR="002F57A2" w:rsidRPr="00220A55">
          <w:rPr>
            <w:lang w:val="en-US"/>
          </w:rPr>
          <w:t xml:space="preserve"> revenues implies that achieving a 2 °C target can improv</w:t>
        </w:r>
        <w:r w:rsidR="002F57A2">
          <w:rPr>
            <w:lang w:val="en-US"/>
          </w:rPr>
          <w:t>e</w:t>
        </w:r>
        <w:r w:rsidR="002F57A2" w:rsidRPr="00220A55">
          <w:rPr>
            <w:lang w:val="en-US"/>
          </w:rPr>
          <w:t xml:space="preserve"> well-being</w:t>
        </w:r>
        <w:r w:rsidR="002F57A2">
          <w:rPr>
            <w:lang w:val="en-US"/>
          </w:rPr>
          <w:t xml:space="preserve"> and </w:t>
        </w:r>
        <w:r w:rsidR="002F57A2" w:rsidRPr="00220A55">
          <w:rPr>
            <w:lang w:val="en-US"/>
          </w:rPr>
          <w:t>reduc</w:t>
        </w:r>
        <w:r w:rsidR="002F57A2">
          <w:rPr>
            <w:lang w:val="en-US"/>
          </w:rPr>
          <w:t>e</w:t>
        </w:r>
        <w:r w:rsidR="002F57A2" w:rsidRPr="00220A55">
          <w:rPr>
            <w:lang w:val="en-US"/>
          </w:rPr>
          <w:t xml:space="preserve"> inequality and poverty</w:t>
        </w:r>
        <w:r w:rsidR="002F57A2">
          <w:rPr>
            <w:lang w:val="en-US"/>
          </w:rPr>
          <w:t xml:space="preserve"> at a national </w:t>
        </w:r>
        <w:commentRangeStart w:id="22"/>
        <w:r w:rsidR="002F57A2">
          <w:rPr>
            <w:lang w:val="en-US"/>
          </w:rPr>
          <w:t xml:space="preserve">level. </w:t>
        </w:r>
      </w:ins>
      <w:ins w:id="23" w:author="Linus Mattauch" w:date="2023-07-17T10:30:00Z">
        <w:r w:rsidR="002F57A2">
          <w:rPr>
            <w:lang w:val="en-US"/>
          </w:rPr>
          <w:t xml:space="preserve"> Global carbon pricing </w:t>
        </w:r>
      </w:ins>
      <w:ins w:id="24" w:author="Linus Mattauch" w:date="2023-07-17T10:31:00Z">
        <w:r w:rsidR="002F57A2">
          <w:rPr>
            <w:lang w:val="en-US"/>
          </w:rPr>
          <w:t>is even more redistribu</w:t>
        </w:r>
        <w:commentRangeStart w:id="25"/>
        <w:r w:rsidR="002F57A2">
          <w:rPr>
            <w:lang w:val="en-US"/>
          </w:rPr>
          <w:t xml:space="preserve">tive. However, </w:t>
        </w:r>
      </w:ins>
      <w:del w:id="26" w:author="Linus Mattauch" w:date="2023-07-17T10:29:00Z">
        <w:r w:rsidR="006A0B9A" w:rsidRPr="00220A55" w:rsidDel="002F57A2">
          <w:rPr>
            <w:lang w:val="en-US"/>
          </w:rPr>
          <w:delText xml:space="preserve"> </w:delText>
        </w:r>
      </w:del>
      <w:commentRangeEnd w:id="22"/>
      <w:r w:rsidR="002F57A2">
        <w:rPr>
          <w:rStyle w:val="Marquedecommentaire"/>
        </w:rPr>
        <w:commentReference w:id="22"/>
      </w:r>
      <w:commentRangeEnd w:id="25"/>
      <w:r w:rsidR="002F57A2">
        <w:rPr>
          <w:rStyle w:val="Marquedecommentaire"/>
        </w:rPr>
        <w:commentReference w:id="25"/>
      </w:r>
      <w:ins w:id="27" w:author="Linus Mattauch" w:date="2023-07-17T10:31:00Z">
        <w:r w:rsidR="002F57A2">
          <w:rPr>
            <w:lang w:val="en-US"/>
          </w:rPr>
          <w:t>d</w:t>
        </w:r>
      </w:ins>
      <w:del w:id="28" w:author="Linus Mattauch" w:date="2023-07-17T10:31:00Z">
        <w:r w:rsidRPr="009D449F" w:rsidDel="002F57A2">
          <w:rPr>
            <w:lang w:val="en-US"/>
          </w:rPr>
          <w:delText>D</w:delText>
        </w:r>
      </w:del>
      <w:r w:rsidRPr="009D449F">
        <w:rPr>
          <w:lang w:val="en-US"/>
        </w:rPr>
        <w:t>isagreements on burden-sharing, differing priorities, and lack of institutional</w:t>
      </w:r>
      <w:r w:rsidR="00625443">
        <w:rPr>
          <w:lang w:val="en-US"/>
        </w:rPr>
        <w:t xml:space="preserve"> </w:t>
      </w:r>
      <w:r w:rsidRPr="009D449F">
        <w:rPr>
          <w:lang w:val="en-US"/>
        </w:rPr>
        <w:t>capacity are commonly seen as obstacles to effective global collaboration on these objectiv</w:t>
      </w:r>
      <w:commentRangeStart w:id="29"/>
      <w:r w:rsidRPr="009D449F">
        <w:rPr>
          <w:lang w:val="en-US"/>
        </w:rPr>
        <w:t>es.</w:t>
      </w:r>
      <w:r w:rsidR="00625443">
        <w:rPr>
          <w:lang w:val="en-US"/>
        </w:rPr>
        <w:t xml:space="preserve"> </w:t>
      </w:r>
      <w:commentRangeEnd w:id="29"/>
      <w:r w:rsidR="002F57A2">
        <w:rPr>
          <w:rStyle w:val="Marquedecommentaire"/>
        </w:rPr>
        <w:commentReference w:id="29"/>
      </w:r>
      <w:r w:rsidRPr="009D449F">
        <w:rPr>
          <w:lang w:val="en-US"/>
        </w:rPr>
        <w:t>We examine a key condition for the success of global cooperation, neglected in social science</w:t>
      </w:r>
      <w:r w:rsidR="00625443">
        <w:rPr>
          <w:lang w:val="en-US"/>
        </w:rPr>
        <w:t xml:space="preserve"> </w:t>
      </w:r>
      <w:r w:rsidRPr="009D449F">
        <w:rPr>
          <w:lang w:val="en-US"/>
        </w:rPr>
        <w:t xml:space="preserve">research so far: the support of citizens in affluent countries for globally redistributive </w:t>
      </w:r>
      <w:ins w:id="30" w:author="Linus Mattauch" w:date="2023-07-17T10:32:00Z">
        <w:r w:rsidR="002F57A2">
          <w:rPr>
            <w:lang w:val="en-US"/>
          </w:rPr>
          <w:t>c</w:t>
        </w:r>
        <w:commentRangeStart w:id="31"/>
        <w:r w:rsidR="002F57A2">
          <w:rPr>
            <w:lang w:val="en-US"/>
          </w:rPr>
          <w:t xml:space="preserve">limate </w:t>
        </w:r>
      </w:ins>
      <w:commentRangeEnd w:id="31"/>
      <w:r w:rsidR="00CB0204">
        <w:rPr>
          <w:rStyle w:val="Marquedecommentaire"/>
        </w:rPr>
        <w:commentReference w:id="31"/>
      </w:r>
      <w:r w:rsidRPr="009D449F">
        <w:rPr>
          <w:lang w:val="en-US"/>
        </w:rPr>
        <w:t>policies</w:t>
      </w:r>
      <w:r w:rsidR="00625443">
        <w:rPr>
          <w:lang w:val="en-US"/>
        </w:rPr>
        <w:t xml:space="preserve"> </w:t>
      </w:r>
      <w:del w:id="33" w:author="Linus Mattauch" w:date="2023-07-17T10:32:00Z">
        <w:r w:rsidRPr="009D449F" w:rsidDel="002F57A2">
          <w:rPr>
            <w:lang w:val="en-US"/>
          </w:rPr>
          <w:delText>which can deliver on poverty reduction and climate change mitigation. T</w:delText>
        </w:r>
        <w:commentRangeStart w:id="34"/>
        <w:r w:rsidRPr="009D449F" w:rsidDel="002F57A2">
          <w:rPr>
            <w:lang w:val="en-US"/>
          </w:rPr>
          <w:delText>h</w:delText>
        </w:r>
      </w:del>
      <w:commentRangeEnd w:id="34"/>
      <w:r w:rsidR="002F57A2">
        <w:rPr>
          <w:rStyle w:val="Marquedecommentaire"/>
        </w:rPr>
        <w:commentReference w:id="34"/>
      </w:r>
      <w:del w:id="35" w:author="Linus Mattauch" w:date="2023-07-17T10:32:00Z">
        <w:r w:rsidRPr="009D449F" w:rsidDel="002F57A2">
          <w:rPr>
            <w:lang w:val="en-US"/>
          </w:rPr>
          <w:delText>is article investigates</w:delText>
        </w:r>
        <w:r w:rsidR="00625443" w:rsidDel="002F57A2">
          <w:rPr>
            <w:lang w:val="en-US"/>
          </w:rPr>
          <w:delText xml:space="preserve"> </w:delText>
        </w:r>
        <w:r w:rsidRPr="009D449F" w:rsidDel="002F57A2">
          <w:rPr>
            <w:lang w:val="en-US"/>
          </w:rPr>
          <w:delText>public attitudes towards such global policies.</w:delText>
        </w:r>
        <w:r w:rsidR="00625443" w:rsidDel="002F57A2">
          <w:rPr>
            <w:lang w:val="en-US"/>
          </w:rPr>
          <w:delText xml:space="preserve"> </w:delText>
        </w:r>
      </w:del>
    </w:p>
    <w:p w14:paraId="4136F684" w14:textId="5667BDE7" w:rsidR="009D449F" w:rsidRPr="009D449F" w:rsidRDefault="009D449F" w:rsidP="009D449F">
      <w:pPr>
        <w:rPr>
          <w:lang w:val="en-US"/>
        </w:rPr>
      </w:pPr>
      <w:r w:rsidRPr="009D449F">
        <w:rPr>
          <w:lang w:val="en-US"/>
        </w:rPr>
        <w:t>Recent surveys administered to over 40,000 respondents from 20 high- and middle-income</w:t>
      </w:r>
      <w:r w:rsidR="00625443">
        <w:rPr>
          <w:lang w:val="en-US"/>
        </w:rPr>
        <w:t xml:space="preserve"> </w:t>
      </w:r>
      <w:r w:rsidRPr="009D449F">
        <w:rPr>
          <w:lang w:val="en-US"/>
        </w:rPr>
        <w:t>countries reveal substantial support for those policies, especially global climate policies and a</w:t>
      </w:r>
      <w:r w:rsidR="00625443">
        <w:rPr>
          <w:lang w:val="en-US"/>
        </w:rPr>
        <w:t xml:space="preserve"> </w:t>
      </w:r>
      <w:r w:rsidRPr="009D449F">
        <w:rPr>
          <w:lang w:val="en-US"/>
        </w:rPr>
        <w:t>global tax on the wealthiest aimed at financing low-income countries (other questions from these</w:t>
      </w:r>
      <w:r w:rsidR="00625443">
        <w:rPr>
          <w:lang w:val="en-US"/>
        </w:rPr>
        <w:t xml:space="preserve"> </w:t>
      </w:r>
      <w:r w:rsidRPr="009D449F">
        <w:rPr>
          <w:lang w:val="en-US"/>
        </w:rPr>
        <w:t>surveys are analyzed in a companion paper1). In particular, a global 2% tax on individual wealth</w:t>
      </w:r>
      <w:r w:rsidR="00625443">
        <w:rPr>
          <w:lang w:val="en-US"/>
        </w:rPr>
        <w:t xml:space="preserve"> </w:t>
      </w:r>
      <w:r w:rsidRPr="009D449F">
        <w:rPr>
          <w:lang w:val="en-US"/>
        </w:rPr>
        <w:t xml:space="preserve">in excess of $5 million would effectively reduce poverty as it would </w:t>
      </w:r>
      <w:del w:id="36" w:author="Linus Mattauch" w:date="2023-07-17T10:33:00Z">
        <w:r w:rsidRPr="009D449F" w:rsidDel="002F57A2">
          <w:rPr>
            <w:lang w:val="en-US"/>
          </w:rPr>
          <w:delText xml:space="preserve">mechanically </w:delText>
        </w:r>
      </w:del>
      <w:r w:rsidRPr="009D449F">
        <w:rPr>
          <w:lang w:val="en-US"/>
        </w:rPr>
        <w:t>increase low-</w:t>
      </w:r>
      <w:r w:rsidR="00625443">
        <w:rPr>
          <w:lang w:val="en-US"/>
        </w:rPr>
        <w:t xml:space="preserve"> </w:t>
      </w:r>
      <w:r w:rsidRPr="009D449F">
        <w:rPr>
          <w:lang w:val="en-US"/>
        </w:rPr>
        <w:t xml:space="preserve">income countries’ national </w:t>
      </w:r>
      <w:r w:rsidRPr="009D449F">
        <w:rPr>
          <w:lang w:val="en-US"/>
        </w:rPr>
        <w:lastRenderedPageBreak/>
        <w:t>income by 50%, if merely 35% of the revenue were allocated for this</w:t>
      </w:r>
      <w:r w:rsidR="00625443">
        <w:rPr>
          <w:lang w:val="en-US"/>
        </w:rPr>
        <w:t xml:space="preserve"> </w:t>
      </w:r>
      <w:r w:rsidRPr="009D449F">
        <w:rPr>
          <w:lang w:val="en-US"/>
        </w:rPr>
        <w:t>purpose.</w:t>
      </w:r>
      <w:r w:rsidR="00625443">
        <w:rPr>
          <w:lang w:val="en-US"/>
        </w:rPr>
        <w:t xml:space="preserve"> </w:t>
      </w:r>
      <w:r w:rsidRPr="009D449F">
        <w:rPr>
          <w:lang w:val="en-US"/>
        </w:rPr>
        <w:t>Surprisingly, even in wealthy nations that would bear a significant burden, majorities of</w:t>
      </w:r>
      <w:r w:rsidR="00625443">
        <w:rPr>
          <w:lang w:val="en-US"/>
        </w:rPr>
        <w:t xml:space="preserve"> </w:t>
      </w:r>
      <w:r w:rsidRPr="009D449F">
        <w:rPr>
          <w:lang w:val="en-US"/>
        </w:rPr>
        <w:t>citizens express support for such globally redistributive measures.</w:t>
      </w:r>
    </w:p>
    <w:p w14:paraId="31130B8B" w14:textId="4BEAD740" w:rsidR="009D449F" w:rsidRPr="009D449F" w:rsidRDefault="009D449F" w:rsidP="009D449F">
      <w:pPr>
        <w:rPr>
          <w:lang w:val="en-US"/>
        </w:rPr>
      </w:pPr>
      <w:r w:rsidRPr="009D449F">
        <w:rPr>
          <w:lang w:val="en-US"/>
        </w:rPr>
        <w:t>To gain insights into the factors shaping public support for global policies in high-income</w:t>
      </w:r>
      <w:r w:rsidR="00625443">
        <w:rPr>
          <w:lang w:val="en-US"/>
        </w:rPr>
        <w:t xml:space="preserve"> </w:t>
      </w:r>
      <w:r w:rsidRPr="009D449F">
        <w:rPr>
          <w:lang w:val="en-US"/>
        </w:rPr>
        <w:t>countries, we conducted complementary surveys among 8,000 respondents from France, Germany,</w:t>
      </w:r>
      <w:r w:rsidR="00625443">
        <w:rPr>
          <w:lang w:val="en-US"/>
        </w:rPr>
        <w:t xml:space="preserve"> </w:t>
      </w:r>
      <w:r w:rsidRPr="009D449F">
        <w:rPr>
          <w:lang w:val="en-US"/>
        </w:rPr>
        <w:t>Spain, the U.S., and the UK. The focus of our approach is a specific policy aimed at addressing</w:t>
      </w:r>
      <w:r w:rsidR="00625443">
        <w:rPr>
          <w:lang w:val="en-US"/>
        </w:rPr>
        <w:t xml:space="preserve"> </w:t>
      </w:r>
      <w:r w:rsidRPr="009D449F">
        <w:rPr>
          <w:lang w:val="en-US"/>
        </w:rPr>
        <w:t>both climate change and poverty, referred to as the “Global Climate Scheme” (GCS). It implements</w:t>
      </w:r>
      <w:r w:rsidR="00625443">
        <w:rPr>
          <w:lang w:val="en-US"/>
        </w:rPr>
        <w:t xml:space="preserve"> </w:t>
      </w:r>
      <w:r w:rsidRPr="009D449F">
        <w:rPr>
          <w:lang w:val="en-US"/>
        </w:rPr>
        <w:t>a cap on carbon emissions to limit global warming below 2°C. The emission rights are auctioned</w:t>
      </w:r>
      <w:r w:rsidR="00625443">
        <w:rPr>
          <w:lang w:val="en-US"/>
        </w:rPr>
        <w:t xml:space="preserve"> </w:t>
      </w:r>
      <w:r w:rsidRPr="009D449F">
        <w:rPr>
          <w:lang w:val="en-US"/>
        </w:rPr>
        <w:t>each year to polluting firms and fund a global basic income, alleviating extreme poverty. Although</w:t>
      </w:r>
      <w:r w:rsidR="00625443">
        <w:rPr>
          <w:lang w:val="en-US"/>
        </w:rPr>
        <w:t xml:space="preserve"> </w:t>
      </w:r>
      <w:r w:rsidRPr="009D449F">
        <w:rPr>
          <w:lang w:val="en-US"/>
        </w:rPr>
        <w:t>the GCS may seem idealistic, we focus on this policy as its key features allow us to expose</w:t>
      </w:r>
      <w:r w:rsidR="00625443">
        <w:rPr>
          <w:lang w:val="en-US"/>
        </w:rPr>
        <w:t xml:space="preserve"> </w:t>
      </w:r>
      <w:r w:rsidRPr="009D449F">
        <w:rPr>
          <w:lang w:val="en-US"/>
        </w:rPr>
        <w:t>respondents in a concise and simple way with the key trade-off between the costs and benefits of</w:t>
      </w:r>
      <w:r w:rsidR="00625443">
        <w:rPr>
          <w:lang w:val="en-US"/>
        </w:rPr>
        <w:t xml:space="preserve"> </w:t>
      </w:r>
      <w:r w:rsidRPr="009D449F">
        <w:rPr>
          <w:lang w:val="en-US"/>
        </w:rPr>
        <w:t>globally redistributive climate policies. By employing a list experiment, a real-stake petition, and</w:t>
      </w:r>
      <w:r w:rsidR="00625443">
        <w:rPr>
          <w:lang w:val="en-US"/>
        </w:rPr>
        <w:t xml:space="preserve"> </w:t>
      </w:r>
      <w:r w:rsidRPr="009D449F">
        <w:rPr>
          <w:lang w:val="en-US"/>
        </w:rPr>
        <w:t>conjoint analyses, our study indicates genuine and robust support for the GCS among respondents.</w:t>
      </w:r>
      <w:r w:rsidR="00625443">
        <w:rPr>
          <w:lang w:val="en-US"/>
        </w:rPr>
        <w:t xml:space="preserve"> </w:t>
      </w:r>
      <w:r w:rsidRPr="009D449F">
        <w:rPr>
          <w:lang w:val="en-US"/>
        </w:rPr>
        <w:t>For example, the conjoint analyses provide evidence that political parties would not lose vote</w:t>
      </w:r>
      <w:r w:rsidR="00625443">
        <w:rPr>
          <w:lang w:val="en-US"/>
        </w:rPr>
        <w:t xml:space="preserve"> </w:t>
      </w:r>
      <w:r w:rsidRPr="009D449F">
        <w:rPr>
          <w:lang w:val="en-US"/>
        </w:rPr>
        <w:t>intention by endorsing the GCS.</w:t>
      </w:r>
    </w:p>
    <w:p w14:paraId="4F5E17BE" w14:textId="72E155E9" w:rsidR="009D449F" w:rsidRDefault="009D449F" w:rsidP="009D449F">
      <w:pPr>
        <w:rPr>
          <w:lang w:val="en-US"/>
        </w:rPr>
      </w:pPr>
      <w:r w:rsidRPr="009D449F">
        <w:rPr>
          <w:lang w:val="en-US"/>
        </w:rPr>
        <w:t>These findings underscore a strong demand for globally redistributive climate policies, even</w:t>
      </w:r>
      <w:r w:rsidR="00625443">
        <w:rPr>
          <w:lang w:val="en-US"/>
        </w:rPr>
        <w:t xml:space="preserve"> </w:t>
      </w:r>
      <w:r w:rsidRPr="009D449F">
        <w:rPr>
          <w:lang w:val="en-US"/>
        </w:rPr>
        <w:t>in the absence of significant policy proposal. In our discussion we offer potential explanations</w:t>
      </w:r>
      <w:r w:rsidR="00625443">
        <w:rPr>
          <w:lang w:val="en-US"/>
        </w:rPr>
        <w:t xml:space="preserve"> </w:t>
      </w:r>
      <w:r w:rsidRPr="009D449F">
        <w:rPr>
          <w:lang w:val="en-US"/>
        </w:rPr>
        <w:t>behind this policy implementation gap</w:t>
      </w:r>
      <w:ins w:id="37" w:author="Linus Mattauch" w:date="2023-07-17T10:09:00Z">
        <w:r w:rsidR="00220A55">
          <w:rPr>
            <w:lang w:val="en-US"/>
          </w:rPr>
          <w:t xml:space="preserve">, indicating that </w:t>
        </w:r>
      </w:ins>
      <w:ins w:id="38" w:author="Linus Mattauch" w:date="2023-07-17T10:10:00Z">
        <w:r w:rsidR="00220A55">
          <w:rPr>
            <w:lang w:val="en-US"/>
          </w:rPr>
          <w:t>p</w:t>
        </w:r>
      </w:ins>
      <w:ins w:id="39" w:author="Linus Mattauch" w:date="2023-07-17T10:09:00Z">
        <w:r w:rsidR="00220A55" w:rsidRPr="00220A55">
          <w:rPr>
            <w:lang w:val="en-US"/>
            <w:rPrChange w:id="40" w:author="Linus Mattauch" w:date="2023-07-17T10:09:00Z">
              <w:rPr>
                <w:b/>
                <w:bCs/>
                <w:lang w:val="en-US"/>
              </w:rPr>
            </w:rPrChange>
          </w:rPr>
          <w:t xml:space="preserve">ublic opinion does not seem to be the reason that </w:t>
        </w:r>
      </w:ins>
      <w:ins w:id="41" w:author="Linus Mattauch" w:date="2023-07-17T10:10:00Z">
        <w:r w:rsidR="00220A55">
          <w:rPr>
            <w:lang w:val="en-US"/>
          </w:rPr>
          <w:t>they</w:t>
        </w:r>
      </w:ins>
      <w:ins w:id="42" w:author="Linus Mattauch" w:date="2023-07-17T10:09:00Z">
        <w:r w:rsidR="00220A55" w:rsidRPr="00220A55">
          <w:rPr>
            <w:lang w:val="en-US"/>
            <w:rPrChange w:id="43" w:author="Linus Mattauch" w:date="2023-07-17T10:09:00Z">
              <w:rPr>
                <w:b/>
                <w:bCs/>
                <w:lang w:val="en-US"/>
              </w:rPr>
            </w:rPrChange>
          </w:rPr>
          <w:t xml:space="preserve"> </w:t>
        </w:r>
      </w:ins>
      <w:ins w:id="44" w:author="Linus Mattauch" w:date="2023-07-17T10:10:00Z">
        <w:r w:rsidR="00220A55">
          <w:rPr>
            <w:lang w:val="en-US"/>
          </w:rPr>
          <w:t xml:space="preserve">are rarely mentioned in public </w:t>
        </w:r>
      </w:ins>
      <w:ins w:id="45" w:author="Linus Mattauch" w:date="2023-07-17T10:09:00Z">
        <w:r w:rsidR="00220A55" w:rsidRPr="00220A55">
          <w:rPr>
            <w:lang w:val="en-US"/>
            <w:rPrChange w:id="46" w:author="Linus Mattauch" w:date="2023-07-17T10:09:00Z">
              <w:rPr>
                <w:b/>
                <w:bCs/>
                <w:lang w:val="en-US"/>
              </w:rPr>
            </w:rPrChange>
          </w:rPr>
          <w:t>debates</w:t>
        </w:r>
      </w:ins>
      <w:del w:id="47" w:author="Linus Mattauch" w:date="2023-07-17T10:09:00Z">
        <w:r w:rsidRPr="009D449F" w:rsidDel="00220A55">
          <w:rPr>
            <w:lang w:val="en-US"/>
          </w:rPr>
          <w:delText>.</w:delText>
        </w:r>
      </w:del>
    </w:p>
    <w:p w14:paraId="037FF82A" w14:textId="4124068D" w:rsidR="00625443" w:rsidRPr="00B55630" w:rsidRDefault="00B55630" w:rsidP="009D449F">
      <w:pPr>
        <w:rPr>
          <w:lang w:val="en-US"/>
        </w:rPr>
      </w:pPr>
      <w:ins w:id="48" w:author="Linus Mattauch" w:date="2023-07-17T10:16:00Z">
        <w:r w:rsidRPr="00B55630">
          <w:rPr>
            <w:b/>
            <w:bCs/>
            <w:lang w:val="en-US"/>
            <w:rPrChange w:id="49" w:author="Linus Mattauch" w:date="2023-07-17T10:17:00Z">
              <w:rPr>
                <w:lang w:val="en-US"/>
              </w:rPr>
            </w:rPrChange>
          </w:rPr>
          <w:t>Literature.</w:t>
        </w:r>
      </w:ins>
      <w:ins w:id="50" w:author="Linus Mattauch" w:date="2023-07-17T10:17:00Z">
        <w:r>
          <w:rPr>
            <w:b/>
            <w:bCs/>
            <w:lang w:val="en-US"/>
          </w:rPr>
          <w:t xml:space="preserve"> </w:t>
        </w:r>
      </w:ins>
      <w:ins w:id="51" w:author="Linus Mattauch" w:date="2023-07-17T10:24:00Z">
        <w:r>
          <w:rPr>
            <w:rFonts w:ascii="NimbusRomNo9L-Regu" w:eastAsia="NimbusRomNo9L-Regu" w:cs="NimbusRomNo9L-Regu"/>
            <w:kern w:val="0"/>
            <w:sz w:val="24"/>
            <w:szCs w:val="24"/>
            <w:lang w:val="en-US"/>
          </w:rPr>
          <w:t xml:space="preserve"> </w:t>
        </w:r>
        <w:r>
          <w:rPr>
            <w:rFonts w:eastAsia="NimbusRomNo9L-Regu" w:cstheme="minorHAnsi"/>
            <w:kern w:val="0"/>
            <w:sz w:val="24"/>
            <w:szCs w:val="24"/>
            <w:lang w:val="en-US"/>
          </w:rPr>
          <w:t xml:space="preserve">A wealth of studies have examined </w:t>
        </w:r>
      </w:ins>
      <w:ins w:id="52" w:author="Linus Mattauch" w:date="2023-07-17T10:27:00Z">
        <w:r w:rsidR="002F57A2">
          <w:rPr>
            <w:rFonts w:eastAsia="NimbusRomNo9L-Regu" w:cstheme="minorHAnsi"/>
            <w:kern w:val="0"/>
            <w:sz w:val="24"/>
            <w:szCs w:val="24"/>
            <w:lang w:val="en-US"/>
          </w:rPr>
          <w:t>public support for national carbon pricing policie</w:t>
        </w:r>
        <w:commentRangeStart w:id="53"/>
        <w:commentRangeStart w:id="54"/>
        <w:r w:rsidR="002F57A2">
          <w:rPr>
            <w:rFonts w:eastAsia="NimbusRomNo9L-Regu" w:cstheme="minorHAnsi"/>
            <w:kern w:val="0"/>
            <w:sz w:val="24"/>
            <w:szCs w:val="24"/>
            <w:lang w:val="en-US"/>
          </w:rPr>
          <w:t>s.</w:t>
        </w:r>
        <w:commentRangeEnd w:id="53"/>
        <w:r w:rsidR="002F57A2">
          <w:rPr>
            <w:rStyle w:val="Marquedecommentaire"/>
          </w:rPr>
          <w:commentReference w:id="53"/>
        </w:r>
      </w:ins>
      <w:commentRangeEnd w:id="54"/>
      <w:r w:rsidR="00D334A2">
        <w:rPr>
          <w:rStyle w:val="Marquedecommentaire"/>
        </w:rPr>
        <w:commentReference w:id="54"/>
      </w:r>
      <w:ins w:id="55" w:author="Linus Mattauch" w:date="2023-07-17T10:27:00Z">
        <w:r w:rsidR="002F57A2">
          <w:rPr>
            <w:rFonts w:eastAsia="NimbusRomNo9L-Regu" w:cstheme="minorHAnsi"/>
            <w:kern w:val="0"/>
            <w:sz w:val="24"/>
            <w:szCs w:val="24"/>
            <w:lang w:val="en-US"/>
          </w:rPr>
          <w:t xml:space="preserve"> Yet, f</w:t>
        </w:r>
      </w:ins>
      <w:ins w:id="56" w:author="Linus Mattauch" w:date="2023-07-17T10:17:00Z">
        <w:r w:rsidRPr="002F57A2">
          <w:rPr>
            <w:rFonts w:eastAsia="NimbusRomNo9L-Regu" w:cstheme="minorHAnsi"/>
            <w:kern w:val="0"/>
            <w:lang w:val="en-US"/>
          </w:rPr>
          <w:t>ew prior attitudinal surveys have examined policies for global redistribution</w:t>
        </w:r>
        <w:r w:rsidRPr="002F57A2">
          <w:rPr>
            <w:rFonts w:eastAsia="NimbusRomNo9L-Regu" w:cstheme="minorHAnsi"/>
            <w:kern w:val="0"/>
            <w:sz w:val="24"/>
            <w:szCs w:val="24"/>
            <w:lang w:val="en-US"/>
          </w:rPr>
          <w:t>.</w:t>
        </w:r>
      </w:ins>
      <w:ins w:id="57" w:author="Linus Mattauch" w:date="2023-07-17T10:33:00Z">
        <w:r w:rsidR="002F57A2">
          <w:rPr>
            <w:rFonts w:eastAsia="NimbusRomNo9L-Regu" w:cstheme="minorHAnsi"/>
            <w:kern w:val="0"/>
            <w:sz w:val="24"/>
            <w:szCs w:val="24"/>
            <w:lang w:val="en-US"/>
          </w:rPr>
          <w:t xml:space="preserve"> […]</w:t>
        </w:r>
      </w:ins>
    </w:p>
    <w:p w14:paraId="03130A75" w14:textId="1DF1AE90" w:rsidR="00625443" w:rsidRDefault="00625443" w:rsidP="009D449F">
      <w:pPr>
        <w:rPr>
          <w:lang w:val="en-US"/>
        </w:rPr>
      </w:pPr>
      <w:r>
        <w:rPr>
          <w:lang w:val="en-US"/>
        </w:rPr>
        <w:t xml:space="preserve">Discussion: </w:t>
      </w:r>
    </w:p>
    <w:p w14:paraId="62DAE202" w14:textId="77777777" w:rsidR="00625443" w:rsidRPr="009D449F" w:rsidRDefault="00625443" w:rsidP="00625443">
      <w:pPr>
        <w:rPr>
          <w:lang w:val="en-US"/>
        </w:rPr>
      </w:pPr>
      <w:r w:rsidRPr="009D449F">
        <w:rPr>
          <w:lang w:val="en-US"/>
        </w:rPr>
        <w:t>5 Discussion</w:t>
      </w:r>
    </w:p>
    <w:p w14:paraId="299B3CF2" w14:textId="7BF83E17" w:rsidR="00625443" w:rsidRPr="009D449F" w:rsidRDefault="00625443" w:rsidP="00625443">
      <w:pPr>
        <w:rPr>
          <w:lang w:val="en-US"/>
        </w:rPr>
      </w:pPr>
      <w:r w:rsidRPr="009D449F">
        <w:rPr>
          <w:lang w:val="en-US"/>
        </w:rPr>
        <w:t>Our point of departure are recent surveys conducted in 20 of the largest countries, as they</w:t>
      </w:r>
      <w:r w:rsidR="00524EBC">
        <w:rPr>
          <w:lang w:val="en-US"/>
        </w:rPr>
        <w:t xml:space="preserve"> </w:t>
      </w:r>
      <w:r w:rsidRPr="009D449F">
        <w:rPr>
          <w:lang w:val="en-US"/>
        </w:rPr>
        <w:t>reveal robust majority support for global redistributive and climate policies, even in high-income</w:t>
      </w:r>
      <w:r w:rsidR="00524EBC">
        <w:rPr>
          <w:lang w:val="en-US"/>
        </w:rPr>
        <w:t xml:space="preserve"> </w:t>
      </w:r>
      <w:r w:rsidRPr="009D449F">
        <w:rPr>
          <w:lang w:val="en-US"/>
        </w:rPr>
        <w:t>countries that would financially lose from the</w:t>
      </w:r>
      <w:commentRangeStart w:id="58"/>
      <w:r w:rsidRPr="009D449F">
        <w:rPr>
          <w:lang w:val="en-US"/>
        </w:rPr>
        <w:t xml:space="preserve">m. </w:t>
      </w:r>
      <w:commentRangeEnd w:id="58"/>
      <w:r w:rsidR="002F57A2">
        <w:rPr>
          <w:rStyle w:val="Marquedecommentaire"/>
        </w:rPr>
        <w:commentReference w:id="58"/>
      </w:r>
      <w:r w:rsidRPr="009D449F">
        <w:rPr>
          <w:lang w:val="en-US"/>
        </w:rPr>
        <w:t>The results from complementary surveys conducted</w:t>
      </w:r>
      <w:r w:rsidR="00524EBC">
        <w:rPr>
          <w:lang w:val="en-US"/>
        </w:rPr>
        <w:t xml:space="preserve"> </w:t>
      </w:r>
      <w:r w:rsidRPr="009D449F">
        <w:rPr>
          <w:lang w:val="en-US"/>
        </w:rPr>
        <w:t>in the U.S. and four European countries reinforce these findings. We find strong support for global</w:t>
      </w:r>
      <w:r w:rsidR="00524EBC">
        <w:rPr>
          <w:lang w:val="en-US"/>
        </w:rPr>
        <w:t xml:space="preserve"> </w:t>
      </w:r>
      <w:r w:rsidRPr="009D449F">
        <w:rPr>
          <w:lang w:val="en-US"/>
        </w:rPr>
        <w:t>taxes on the wealthiest individuals, as well as majority support for our main policy of interest – the</w:t>
      </w:r>
      <w:r w:rsidR="00524EBC">
        <w:rPr>
          <w:lang w:val="en-US"/>
        </w:rPr>
        <w:t xml:space="preserve"> </w:t>
      </w:r>
      <w:r w:rsidRPr="009D449F">
        <w:rPr>
          <w:lang w:val="en-US"/>
        </w:rPr>
        <w:t>Global Climate Scheme (GCS). The GCS encompasses carbon pricing at a global level through an</w:t>
      </w:r>
      <w:r w:rsidR="00524EBC">
        <w:rPr>
          <w:lang w:val="en-US"/>
        </w:rPr>
        <w:t xml:space="preserve"> </w:t>
      </w:r>
      <w:r w:rsidRPr="009D449F">
        <w:rPr>
          <w:lang w:val="en-US"/>
        </w:rPr>
        <w:t>emissions trading system, accompanied by a global basic income funded by the scheme’s revenues.</w:t>
      </w:r>
      <w:r w:rsidR="00524EBC">
        <w:rPr>
          <w:lang w:val="en-US"/>
        </w:rPr>
        <w:t xml:space="preserve"> </w:t>
      </w:r>
      <w:r w:rsidRPr="009D449F">
        <w:rPr>
          <w:lang w:val="en-US"/>
        </w:rPr>
        <w:t>Additional experiments, such as a list experiment and a real-stake petition, demonstrate that the</w:t>
      </w:r>
      <w:r w:rsidR="00524EBC">
        <w:rPr>
          <w:lang w:val="en-US"/>
        </w:rPr>
        <w:t xml:space="preserve"> </w:t>
      </w:r>
      <w:r w:rsidRPr="009D449F">
        <w:rPr>
          <w:lang w:val="en-US"/>
        </w:rPr>
        <w:t>support for the GCS is real. Such genuine support is further substantiated by the prioritization</w:t>
      </w:r>
      <w:r w:rsidR="00524EBC">
        <w:rPr>
          <w:lang w:val="en-US"/>
        </w:rPr>
        <w:t xml:space="preserve"> </w:t>
      </w:r>
      <w:r w:rsidRPr="009D449F">
        <w:rPr>
          <w:lang w:val="en-US"/>
        </w:rPr>
        <w:t>of the GCS over prominent national climate policies and aligned with a significant portion of the</w:t>
      </w:r>
      <w:r w:rsidR="00524EBC">
        <w:rPr>
          <w:lang w:val="en-US"/>
        </w:rPr>
        <w:t xml:space="preserve"> </w:t>
      </w:r>
      <w:r w:rsidRPr="009D449F">
        <w:rPr>
          <w:lang w:val="en-US"/>
        </w:rPr>
        <w:t>population holding universalistic values rather than nationalistic or egoistic ones. Moreover, the</w:t>
      </w:r>
      <w:r w:rsidR="00524EBC">
        <w:rPr>
          <w:lang w:val="en-US"/>
        </w:rPr>
        <w:t xml:space="preserve"> </w:t>
      </w:r>
      <w:r w:rsidRPr="009D449F">
        <w:rPr>
          <w:lang w:val="en-US"/>
        </w:rPr>
        <w:t>conjoint analyses indicate that a progressive candidate would not lose voting shares by endorsing</w:t>
      </w:r>
      <w:r w:rsidR="00524EBC">
        <w:rPr>
          <w:lang w:val="en-US"/>
        </w:rPr>
        <w:t xml:space="preserve"> </w:t>
      </w:r>
      <w:r w:rsidRPr="009D449F">
        <w:rPr>
          <w:lang w:val="en-US"/>
        </w:rPr>
        <w:t>the GCS, and may even gain 11 p.p. in voting shares in France. Similarly, a candidate endorsing</w:t>
      </w:r>
      <w:r w:rsidR="00524EBC">
        <w:rPr>
          <w:lang w:val="en-US"/>
        </w:rPr>
        <w:t xml:space="preserve"> </w:t>
      </w:r>
      <w:r w:rsidRPr="009D449F">
        <w:rPr>
          <w:lang w:val="en-US"/>
        </w:rPr>
        <w:t>the GCS would gain votes in a U.S. Democratic primary, while in Europe, a progressive platform</w:t>
      </w:r>
      <w:r w:rsidR="00524EBC">
        <w:rPr>
          <w:lang w:val="en-US"/>
        </w:rPr>
        <w:t xml:space="preserve"> </w:t>
      </w:r>
      <w:r w:rsidRPr="009D449F">
        <w:rPr>
          <w:lang w:val="en-US"/>
        </w:rPr>
        <w:t>that includes the GCS would be preferred over one that does not.</w:t>
      </w:r>
    </w:p>
    <w:p w14:paraId="4403B551" w14:textId="2B5F6B98" w:rsidR="00625443" w:rsidRPr="009D449F" w:rsidDel="00524EBC" w:rsidRDefault="00625443" w:rsidP="00625443">
      <w:pPr>
        <w:rPr>
          <w:del w:id="59" w:author="Linus Mattauch" w:date="2023-07-17T09:48:00Z"/>
          <w:lang w:val="en-US"/>
        </w:rPr>
      </w:pPr>
      <w:commentRangeStart w:id="60"/>
      <w:del w:id="61" w:author="Linus Mattauch" w:date="2023-07-17T09:48:00Z">
        <w:r w:rsidRPr="009D449F" w:rsidDel="00524EBC">
          <w:rPr>
            <w:lang w:val="en-US"/>
          </w:rPr>
          <w:delText>Ha</w:delText>
        </w:r>
      </w:del>
      <w:commentRangeEnd w:id="60"/>
      <w:r w:rsidR="00524EBC">
        <w:rPr>
          <w:rStyle w:val="Marquedecommentaire"/>
        </w:rPr>
        <w:commentReference w:id="60"/>
      </w:r>
      <w:del w:id="62" w:author="Linus Mattauch" w:date="2023-07-17T09:48:00Z">
        <w:r w:rsidRPr="009D449F" w:rsidDel="00524EBC">
          <w:rPr>
            <w:lang w:val="en-US"/>
          </w:rPr>
          <w:delText>ving ruled out insincerity and underestimation of fellow citizens’ support as potential</w:delText>
        </w:r>
        <w:r w:rsidR="00524EBC" w:rsidDel="00524EBC">
          <w:rPr>
            <w:lang w:val="en-US"/>
          </w:rPr>
          <w:delText xml:space="preserve"> </w:delText>
        </w:r>
        <w:r w:rsidRPr="009D449F" w:rsidDel="00524EBC">
          <w:rPr>
            <w:lang w:val="en-US"/>
          </w:rPr>
          <w:delText>explanations for the scarcity of global policies in the public debate, we propose alternative explanations.</w:delText>
        </w:r>
      </w:del>
    </w:p>
    <w:p w14:paraId="515EA450" w14:textId="38CD7AD9" w:rsidR="00524EBC" w:rsidRPr="009D449F" w:rsidRDefault="00524EBC" w:rsidP="00625443">
      <w:pPr>
        <w:rPr>
          <w:lang w:val="en-US"/>
        </w:rPr>
      </w:pPr>
      <w:ins w:id="63" w:author="Linus Mattauch" w:date="2023-07-17T09:48:00Z">
        <w:r>
          <w:rPr>
            <w:lang w:val="en-US"/>
          </w:rPr>
          <w:t>What coul</w:t>
        </w:r>
      </w:ins>
      <w:ins w:id="64" w:author="Linus Mattauch" w:date="2023-07-17T09:49:00Z">
        <w:r>
          <w:rPr>
            <w:lang w:val="en-US"/>
          </w:rPr>
          <w:t xml:space="preserve">d explain the gap between sincere support of citizens and the scarce mention in public debate? </w:t>
        </w:r>
      </w:ins>
      <w:r w:rsidR="00625443" w:rsidRPr="009D449F">
        <w:rPr>
          <w:lang w:val="en-US"/>
        </w:rPr>
        <w:t>First, there may be pluralistic ignorance among policymakers regarding universalistic values,</w:t>
      </w:r>
      <w:r>
        <w:rPr>
          <w:lang w:val="en-US"/>
        </w:rPr>
        <w:t xml:space="preserve"> </w:t>
      </w:r>
      <w:r w:rsidR="00625443" w:rsidRPr="009D449F">
        <w:rPr>
          <w:lang w:val="en-US"/>
        </w:rPr>
        <w:t>support for global redistribution, or the electoral advantage of endorsing it. Second, people or</w:t>
      </w:r>
      <w:r>
        <w:rPr>
          <w:lang w:val="en-US"/>
        </w:rPr>
        <w:t xml:space="preserve"> </w:t>
      </w:r>
      <w:r w:rsidR="00625443" w:rsidRPr="009D449F">
        <w:rPr>
          <w:lang w:val="en-US"/>
        </w:rPr>
        <w:t>policymakers may believe that globally redistributive policies are technically impossible or politically</w:t>
      </w:r>
      <w:r>
        <w:rPr>
          <w:lang w:val="en-US"/>
        </w:rPr>
        <w:t xml:space="preserve"> </w:t>
      </w:r>
      <w:r w:rsidR="00625443" w:rsidRPr="009D449F">
        <w:rPr>
          <w:lang w:val="en-US"/>
        </w:rPr>
        <w:t>infeasible in some key (potentially foreign) countries. Third, political discourse centrally happens</w:t>
      </w:r>
      <w:r>
        <w:rPr>
          <w:lang w:val="en-US"/>
        </w:rPr>
        <w:t xml:space="preserve"> </w:t>
      </w:r>
      <w:r w:rsidR="00625443" w:rsidRPr="009D449F">
        <w:rPr>
          <w:lang w:val="en-US"/>
        </w:rPr>
        <w:t xml:space="preserve">at </w:t>
      </w:r>
      <w:r w:rsidR="00625443" w:rsidRPr="009D449F">
        <w:rPr>
          <w:lang w:val="en-US"/>
        </w:rPr>
        <w:lastRenderedPageBreak/>
        <w:t>the national level, shaped by national media and institutions such as voting. National framing</w:t>
      </w:r>
      <w:r>
        <w:rPr>
          <w:lang w:val="en-US"/>
        </w:rPr>
        <w:t xml:space="preserve"> </w:t>
      </w:r>
      <w:r w:rsidR="00625443" w:rsidRPr="009D449F">
        <w:rPr>
          <w:lang w:val="en-US"/>
        </w:rPr>
        <w:t>by political voices may create biases and suppress universalistic values.</w:t>
      </w:r>
      <w:ins w:id="65" w:author="Linus Mattauch" w:date="2023-07-17T09:50:00Z">
        <w:r w:rsidR="00EA0742">
          <w:rPr>
            <w:lang w:val="en-US"/>
          </w:rPr>
          <w:t xml:space="preserve"> </w:t>
        </w:r>
      </w:ins>
      <w:moveToRangeStart w:id="66" w:author="Linus Mattauch" w:date="2023-07-17T09:50:00Z" w:name="move140479860"/>
      <w:moveTo w:id="67" w:author="Linus Mattauch" w:date="2023-07-17T09:50:00Z">
        <w:r w:rsidR="00EA0742" w:rsidRPr="009D449F">
          <w:rPr>
            <w:lang w:val="en-US"/>
          </w:rPr>
          <w:t>Uncovering evidence to support these hypotheses could draw attention to global policies in</w:t>
        </w:r>
        <w:r w:rsidR="00EA0742">
          <w:rPr>
            <w:lang w:val="en-US"/>
          </w:rPr>
          <w:t xml:space="preserve"> </w:t>
        </w:r>
        <w:r w:rsidR="00EA0742" w:rsidRPr="009D449F">
          <w:rPr>
            <w:lang w:val="en-US"/>
          </w:rPr>
          <w:t>the public debate and contribute to their increased prominence.</w:t>
        </w:r>
      </w:moveTo>
      <w:moveToRangeEnd w:id="66"/>
    </w:p>
    <w:p w14:paraId="5AE43673" w14:textId="6EE68B52" w:rsidR="00625443" w:rsidRPr="009D449F" w:rsidRDefault="00625443" w:rsidP="00625443">
      <w:pPr>
        <w:rPr>
          <w:lang w:val="en-US"/>
        </w:rPr>
      </w:pPr>
      <w:del w:id="68" w:author="Linus Mattauch" w:date="2023-07-17T09:50:00Z">
        <w:r w:rsidRPr="009D449F" w:rsidDel="00EA0742">
          <w:rPr>
            <w:lang w:val="en-US"/>
          </w:rPr>
          <w:delText>Confirmation of any of these hypotheses would lead to a common conclusion</w:delText>
        </w:r>
      </w:del>
      <w:r w:rsidRPr="009D449F">
        <w:rPr>
          <w:lang w:val="en-US"/>
        </w:rPr>
        <w:t>:</w:t>
      </w:r>
      <w:del w:id="69" w:author="Linus Mattauch" w:date="2023-07-17T09:50:00Z">
        <w:r w:rsidRPr="009D449F" w:rsidDel="00524EBC">
          <w:rPr>
            <w:lang w:val="en-US"/>
          </w:rPr>
          <w:delText xml:space="preserve"> t</w:delText>
        </w:r>
        <w:commentRangeStart w:id="70"/>
        <w:r w:rsidRPr="009D449F" w:rsidDel="00524EBC">
          <w:rPr>
            <w:lang w:val="en-US"/>
          </w:rPr>
          <w:delText>h</w:delText>
        </w:r>
      </w:del>
      <w:commentRangeEnd w:id="70"/>
      <w:r w:rsidR="00EA0742">
        <w:rPr>
          <w:rStyle w:val="Marquedecommentaire"/>
        </w:rPr>
        <w:commentReference w:id="70"/>
      </w:r>
      <w:del w:id="71" w:author="Linus Mattauch" w:date="2023-07-17T09:50:00Z">
        <w:r w:rsidRPr="009D449F" w:rsidDel="00524EBC">
          <w:rPr>
            <w:lang w:val="en-US"/>
          </w:rPr>
          <w:delText>ere exists</w:delText>
        </w:r>
        <w:r w:rsidR="00524EBC" w:rsidDel="00524EBC">
          <w:rPr>
            <w:lang w:val="en-US"/>
          </w:rPr>
          <w:delText xml:space="preserve"> </w:delText>
        </w:r>
        <w:r w:rsidRPr="009D449F" w:rsidDel="00524EBC">
          <w:rPr>
            <w:lang w:val="en-US"/>
          </w:rPr>
          <w:delText>substantial</w:delText>
        </w:r>
        <w:r w:rsidR="00524EBC" w:rsidDel="00524EBC">
          <w:rPr>
            <w:lang w:val="en-US"/>
          </w:rPr>
          <w:delText xml:space="preserve"> </w:delText>
        </w:r>
        <w:r w:rsidRPr="009D449F" w:rsidDel="00524EBC">
          <w:rPr>
            <w:lang w:val="en-US"/>
          </w:rPr>
          <w:delText>support for global policies addressing climate change and global inequality, even in</w:delText>
        </w:r>
        <w:r w:rsidR="00524EBC" w:rsidDel="00524EBC">
          <w:rPr>
            <w:lang w:val="en-US"/>
          </w:rPr>
          <w:delText xml:space="preserve"> </w:delText>
        </w:r>
        <w:r w:rsidRPr="009D449F" w:rsidDel="00524EBC">
          <w:rPr>
            <w:lang w:val="en-US"/>
          </w:rPr>
          <w:delText>high-income countries</w:delText>
        </w:r>
      </w:del>
      <w:r w:rsidRPr="009D449F">
        <w:rPr>
          <w:lang w:val="en-US"/>
        </w:rPr>
        <w:t xml:space="preserve">, </w:t>
      </w:r>
      <w:del w:id="72" w:author="Linus Mattauch" w:date="2023-07-17T10:23:00Z">
        <w:r w:rsidRPr="009D449F" w:rsidDel="00B55630">
          <w:rPr>
            <w:lang w:val="en-US"/>
          </w:rPr>
          <w:delText>a</w:delText>
        </w:r>
        <w:commentRangeStart w:id="73"/>
        <w:r w:rsidRPr="009D449F" w:rsidDel="00B55630">
          <w:rPr>
            <w:lang w:val="en-US"/>
          </w:rPr>
          <w:delText>n</w:delText>
        </w:r>
      </w:del>
      <w:commentRangeEnd w:id="73"/>
      <w:r w:rsidR="00B55630">
        <w:rPr>
          <w:rStyle w:val="Marquedecommentaire"/>
        </w:rPr>
        <w:commentReference w:id="73"/>
      </w:r>
      <w:del w:id="74" w:author="Linus Mattauch" w:date="2023-07-17T10:23:00Z">
        <w:r w:rsidRPr="009D449F" w:rsidDel="00B55630">
          <w:rPr>
            <w:lang w:val="en-US"/>
          </w:rPr>
          <w:delText>d the perceived boundaries of political realism on this issue may soon</w:delText>
        </w:r>
        <w:r w:rsidR="00524EBC" w:rsidDel="00B55630">
          <w:rPr>
            <w:lang w:val="en-US"/>
          </w:rPr>
          <w:delText xml:space="preserve"> </w:delText>
        </w:r>
        <w:r w:rsidRPr="009D449F" w:rsidDel="00B55630">
          <w:rPr>
            <w:lang w:val="en-US"/>
          </w:rPr>
          <w:delText xml:space="preserve">shift. </w:delText>
        </w:r>
      </w:del>
      <w:moveFromRangeStart w:id="75" w:author="Linus Mattauch" w:date="2023-07-17T09:50:00Z" w:name="move140479860"/>
      <w:moveFrom w:id="76" w:author="Linus Mattauch" w:date="2023-07-17T09:50:00Z">
        <w:r w:rsidRPr="009D449F" w:rsidDel="00EA0742">
          <w:rPr>
            <w:lang w:val="en-US"/>
          </w:rPr>
          <w:t>Uncovering evidence to support these hypotheses could draw attention to global policies in</w:t>
        </w:r>
        <w:r w:rsidR="00524EBC" w:rsidDel="00EA0742">
          <w:rPr>
            <w:lang w:val="en-US"/>
          </w:rPr>
          <w:t xml:space="preserve"> </w:t>
        </w:r>
        <w:r w:rsidRPr="009D449F" w:rsidDel="00EA0742">
          <w:rPr>
            <w:lang w:val="en-US"/>
          </w:rPr>
          <w:t>the public debate and contribute to their increased prominence.</w:t>
        </w:r>
      </w:moveFrom>
      <w:moveFromRangeEnd w:id="75"/>
    </w:p>
    <w:p w14:paraId="56466C78" w14:textId="1241C349" w:rsidR="004E1E81" w:rsidRPr="00524EBC" w:rsidRDefault="004E1E81" w:rsidP="009D449F">
      <w:pPr>
        <w:rPr>
          <w:lang w:val="en-US"/>
        </w:rPr>
      </w:pPr>
    </w:p>
    <w:sectPr w:rsidR="004E1E81" w:rsidRPr="00524EB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inus Mattauch" w:date="2023-07-17T09:51:00Z" w:initials="LM">
    <w:p w14:paraId="54592AC3" w14:textId="2062FD6D" w:rsidR="00BB2F90" w:rsidRPr="00BB2F90" w:rsidRDefault="00BB2F90">
      <w:pPr>
        <w:pStyle w:val="Commentaire"/>
        <w:rPr>
          <w:lang w:val="en-US"/>
        </w:rPr>
      </w:pPr>
      <w:r>
        <w:rPr>
          <w:rStyle w:val="Marquedecommentaire"/>
        </w:rPr>
        <w:annotationRef/>
      </w:r>
      <w:r w:rsidRPr="00BB2F90">
        <w:rPr>
          <w:lang w:val="en-US"/>
        </w:rPr>
        <w:t xml:space="preserve">Articles start with a fully referenced summary paragraph, ideally of no more than 200 words, which is separate from the main text and avoids numbers, abbreviations, acronyms or measurements unless essential. It is aimed at readers outside the discipline. 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Please refer to our </w:t>
      </w:r>
      <w:hyperlink r:id="rId1" w:history="1">
        <w:r w:rsidRPr="00BB2F90">
          <w:rPr>
            <w:rStyle w:val="Lienhypertexte"/>
            <w:lang w:val="en-US"/>
          </w:rPr>
          <w:t>annotated example</w:t>
        </w:r>
      </w:hyperlink>
      <w:r w:rsidRPr="00BB2F90">
        <w:rPr>
          <w:lang w:val="en-US"/>
        </w:rPr>
        <w:t>  to see how the summary paragraph should be constructed.</w:t>
      </w:r>
    </w:p>
  </w:comment>
  <w:comment w:id="2" w:author="Linus Mattauch" w:date="2023-07-17T09:53:00Z" w:initials="LM">
    <w:p w14:paraId="7E2557F0" w14:textId="77D225B7" w:rsidR="00BB2F90" w:rsidRPr="00BB2F90" w:rsidRDefault="00BB2F90">
      <w:pPr>
        <w:pStyle w:val="Commentaire"/>
        <w:rPr>
          <w:lang w:val="en-US"/>
        </w:rPr>
      </w:pPr>
      <w:r>
        <w:rPr>
          <w:rStyle w:val="Marquedecommentaire"/>
        </w:rPr>
        <w:annotationRef/>
      </w:r>
      <w:r w:rsidRPr="00BB2F90">
        <w:rPr>
          <w:lang w:val="en-US"/>
        </w:rPr>
        <w:t>Cite</w:t>
      </w:r>
      <w:r>
        <w:rPr>
          <w:lang w:val="en-US"/>
        </w:rPr>
        <w:t xml:space="preserve"> those four here</w:t>
      </w:r>
      <w:r w:rsidRPr="00BB2F90">
        <w:rPr>
          <w:lang w:val="en-US"/>
        </w:rPr>
        <w:t>:</w:t>
      </w:r>
      <w:r>
        <w:rPr>
          <w:lang w:val="en-US"/>
        </w:rPr>
        <w:t xml:space="preserve"> </w:t>
      </w:r>
      <w:hyperlink r:id="rId2" w:history="1">
        <w:r w:rsidRPr="00B67D37">
          <w:rPr>
            <w:rStyle w:val="Lienhypertexte"/>
            <w:lang w:val="en-US"/>
          </w:rPr>
          <w:t>https://</w:t>
        </w:r>
        <w:r w:rsidRPr="00B67D37">
          <w:rPr>
            <w:rStyle w:val="Lienhypertexte"/>
            <w:lang w:val="en-US"/>
          </w:rPr>
          <w:t>w</w:t>
        </w:r>
        <w:r w:rsidRPr="00B67D37">
          <w:rPr>
            <w:rStyle w:val="Lienhypertexte"/>
            <w:lang w:val="en-US"/>
          </w:rPr>
          <w:t>ww.nature.com/articles/s41558-021-01217-0</w:t>
        </w:r>
      </w:hyperlink>
      <w:r>
        <w:rPr>
          <w:lang w:val="en-US"/>
        </w:rPr>
        <w:t xml:space="preserve">; </w:t>
      </w:r>
      <w:r w:rsidRPr="00BB2F90">
        <w:rPr>
          <w:lang w:val="en-US"/>
        </w:rPr>
        <w:t xml:space="preserve"> </w:t>
      </w:r>
      <w:hyperlink r:id="rId3" w:history="1">
        <w:r w:rsidRPr="00B67D37">
          <w:rPr>
            <w:rStyle w:val="Lienhypertexte"/>
            <w:lang w:val="en-US"/>
          </w:rPr>
          <w:t>https://</w:t>
        </w:r>
        <w:r w:rsidRPr="00B67D37">
          <w:rPr>
            <w:rStyle w:val="Lienhypertexte"/>
            <w:lang w:val="en-US"/>
          </w:rPr>
          <w:t>w</w:t>
        </w:r>
        <w:r w:rsidRPr="00B67D37">
          <w:rPr>
            <w:rStyle w:val="Lienhypertexte"/>
            <w:lang w:val="en-US"/>
          </w:rPr>
          <w:t>ww.nature.com/articles/s41893-018-0083-3</w:t>
        </w:r>
      </w:hyperlink>
      <w:r>
        <w:rPr>
          <w:lang w:val="en-US"/>
        </w:rPr>
        <w:t xml:space="preserve"> ; </w:t>
      </w:r>
      <w:hyperlink r:id="rId4" w:history="1">
        <w:r w:rsidRPr="00B67D37">
          <w:rPr>
            <w:rStyle w:val="Lienhypertexte"/>
            <w:lang w:val="en-US"/>
          </w:rPr>
          <w:t>https://www.pnas</w:t>
        </w:r>
        <w:r w:rsidRPr="00B67D37">
          <w:rPr>
            <w:rStyle w:val="Lienhypertexte"/>
            <w:lang w:val="en-US"/>
          </w:rPr>
          <w:t>.</w:t>
        </w:r>
        <w:r w:rsidRPr="00B67D37">
          <w:rPr>
            <w:rStyle w:val="Lienhypertexte"/>
            <w:lang w:val="en-US"/>
          </w:rPr>
          <w:t>org/doi/abs/10.1073/pnas.1513967112</w:t>
        </w:r>
      </w:hyperlink>
      <w:r>
        <w:rPr>
          <w:lang w:val="en-US"/>
        </w:rPr>
        <w:t xml:space="preserve"> ; </w:t>
      </w:r>
      <w:hyperlink r:id="rId5" w:history="1">
        <w:r w:rsidRPr="00B67D37">
          <w:rPr>
            <w:rStyle w:val="Lienhypertexte"/>
            <w:lang w:val="en-US"/>
          </w:rPr>
          <w:t>https://www.n</w:t>
        </w:r>
        <w:r w:rsidRPr="00B67D37">
          <w:rPr>
            <w:rStyle w:val="Lienhypertexte"/>
            <w:lang w:val="en-US"/>
          </w:rPr>
          <w:t>a</w:t>
        </w:r>
        <w:r w:rsidRPr="00B67D37">
          <w:rPr>
            <w:rStyle w:val="Lienhypertexte"/>
            <w:lang w:val="en-US"/>
          </w:rPr>
          <w:t>ture.com/articles/s41467-021-22315-9</w:t>
        </w:r>
      </w:hyperlink>
      <w:r>
        <w:rPr>
          <w:lang w:val="en-US"/>
        </w:rPr>
        <w:t xml:space="preserve"> </w:t>
      </w:r>
    </w:p>
  </w:comment>
  <w:comment w:id="9" w:author="Linus Mattauch" w:date="2023-07-17T09:59:00Z" w:initials="LM">
    <w:p w14:paraId="0B38962E" w14:textId="3C26F70C" w:rsidR="00B6190D" w:rsidRPr="00B6190D" w:rsidRDefault="00B6190D">
      <w:pPr>
        <w:pStyle w:val="Commentaire"/>
        <w:rPr>
          <w:lang w:val="en-US"/>
        </w:rPr>
      </w:pPr>
      <w:r>
        <w:rPr>
          <w:rStyle w:val="Marquedecommentaire"/>
        </w:rPr>
        <w:annotationRef/>
      </w:r>
      <w:r w:rsidRPr="00B6190D">
        <w:rPr>
          <w:lang w:val="en-US"/>
        </w:rPr>
        <w:t>One problem I had w</w:t>
      </w:r>
      <w:r>
        <w:rPr>
          <w:lang w:val="en-US"/>
        </w:rPr>
        <w:t>ith the prior version was that it wasn’t clear (again) why suddenly we are interested in a wealth tax. Attempt to prepare the reader a bit better for it, just as far as language goes.</w:t>
      </w:r>
    </w:p>
  </w:comment>
  <w:comment w:id="10" w:author="fabre" w:date="2023-07-18T00:29:00Z" w:initials="f">
    <w:p w14:paraId="29700B47" w14:textId="1EEECF84" w:rsidR="00D334A2" w:rsidRDefault="00D334A2">
      <w:pPr>
        <w:pStyle w:val="Commentaire"/>
        <w:rPr>
          <w:lang w:val="en-US"/>
        </w:rPr>
      </w:pPr>
      <w:r>
        <w:rPr>
          <w:rStyle w:val="Marquedecommentaire"/>
        </w:rPr>
        <w:annotationRef/>
      </w:r>
      <w:r w:rsidRPr="00D334A2">
        <w:rPr>
          <w:lang w:val="en-US"/>
        </w:rPr>
        <w:t xml:space="preserve">I like your changes. </w:t>
      </w:r>
      <w:r>
        <w:rPr>
          <w:lang w:val="en-US"/>
        </w:rPr>
        <w:t>But</w:t>
      </w:r>
      <w:r w:rsidRPr="00D334A2">
        <w:rPr>
          <w:lang w:val="en-US"/>
        </w:rPr>
        <w:t xml:space="preserve"> we now have four sentences </w:t>
      </w:r>
      <w:proofErr w:type="spellStart"/>
      <w:r w:rsidRPr="00D334A2">
        <w:rPr>
          <w:lang w:val="en-US"/>
        </w:rPr>
        <w:t>summarising</w:t>
      </w:r>
      <w:proofErr w:type="spellEnd"/>
      <w:r w:rsidRPr="00D334A2">
        <w:rPr>
          <w:lang w:val="en-US"/>
        </w:rPr>
        <w:t xml:space="preserve"> the findings, </w:t>
      </w:r>
      <w:r>
        <w:rPr>
          <w:lang w:val="en-US"/>
        </w:rPr>
        <w:t xml:space="preserve">while the guidelines say two or three. </w:t>
      </w:r>
      <w:hyperlink r:id="rId6" w:history="1">
        <w:r w:rsidRPr="004537BD">
          <w:rPr>
            <w:rStyle w:val="Lienhypertexte"/>
            <w:lang w:val="en-US"/>
          </w:rPr>
          <w:t>https://www.nature.com/documents/nature-summary-paragraph.pdf</w:t>
        </w:r>
      </w:hyperlink>
    </w:p>
    <w:p w14:paraId="75EC4052" w14:textId="7FE655A4" w:rsidR="00D334A2" w:rsidRPr="00D334A2" w:rsidRDefault="00D334A2">
      <w:pPr>
        <w:pStyle w:val="Commentaire"/>
        <w:rPr>
          <w:lang w:val="en-US"/>
        </w:rPr>
      </w:pPr>
      <w:r>
        <w:rPr>
          <w:lang w:val="en-US"/>
        </w:rPr>
        <w:t xml:space="preserve">Perhaps we can merge/shorten </w:t>
      </w:r>
      <w:r w:rsidRPr="00D334A2">
        <w:rPr>
          <w:lang w:val="en-US"/>
        </w:rPr>
        <w:t>“</w:t>
      </w:r>
      <w:r w:rsidRPr="00D334A2">
        <w:rPr>
          <w:bCs/>
          <w:lang w:val="en-US"/>
        </w:rPr>
        <w:t xml:space="preserve">The GCS is supported by three quarters of Europeans and half of Americans.  </w:t>
      </w:r>
      <w:proofErr w:type="gramStart"/>
      <w:r w:rsidRPr="00D334A2">
        <w:rPr>
          <w:bCs/>
          <w:lang w:val="en-US"/>
        </w:rPr>
        <w:t>Further  responses</w:t>
      </w:r>
      <w:proofErr w:type="gramEnd"/>
      <w:r w:rsidRPr="00D334A2">
        <w:rPr>
          <w:bCs/>
          <w:lang w:val="en-US"/>
        </w:rPr>
        <w:t xml:space="preserve"> reveal strong support for global redistributive policies, including  a global wealth </w:t>
      </w:r>
      <w:r w:rsidRPr="00D334A2">
        <w:rPr>
          <w:rStyle w:val="Marquedecommentaire"/>
        </w:rPr>
        <w:annotationRef/>
      </w:r>
      <w:r w:rsidRPr="00D334A2">
        <w:rPr>
          <w:rStyle w:val="Marquedecommentaire"/>
        </w:rPr>
        <w:annotationRef/>
      </w:r>
      <w:r w:rsidRPr="00D334A2">
        <w:rPr>
          <w:bCs/>
          <w:lang w:val="en-US"/>
        </w:rPr>
        <w:t>tax aimed at financing low-income countries.</w:t>
      </w:r>
      <w:r w:rsidRPr="00D334A2">
        <w:rPr>
          <w:bCs/>
          <w:lang w:val="en-US"/>
        </w:rPr>
        <w:t>”?</w:t>
      </w:r>
    </w:p>
  </w:comment>
  <w:comment w:id="15" w:author="Linus Mattauch" w:date="2023-07-17T10:10:00Z" w:initials="LM">
    <w:p w14:paraId="22D7C3C5" w14:textId="2325AC5F" w:rsidR="00220A55" w:rsidRPr="00220A55" w:rsidRDefault="00220A55">
      <w:pPr>
        <w:pStyle w:val="Commentaire"/>
        <w:rPr>
          <w:lang w:val="en-US"/>
        </w:rPr>
      </w:pPr>
      <w:r>
        <w:rPr>
          <w:rStyle w:val="Marquedecommentaire"/>
        </w:rPr>
        <w:annotationRef/>
      </w:r>
      <w:r w:rsidRPr="00220A55">
        <w:rPr>
          <w:lang w:val="en-US"/>
        </w:rPr>
        <w:t>This summary paragraph should b</w:t>
      </w:r>
      <w:r>
        <w:rPr>
          <w:lang w:val="en-US"/>
        </w:rPr>
        <w:t xml:space="preserve">e even more neutral than an econ abstract that ends on one sentence implication. </w:t>
      </w:r>
    </w:p>
  </w:comment>
  <w:comment w:id="17" w:author="Linus Mattauch" w:date="2023-07-17T10:02:00Z" w:initials="LM">
    <w:p w14:paraId="3DC5ACEF" w14:textId="02335AB2" w:rsidR="00B6190D" w:rsidRPr="00B6190D" w:rsidRDefault="00B6190D">
      <w:pPr>
        <w:pStyle w:val="Commentaire"/>
        <w:rPr>
          <w:lang w:val="en-US"/>
        </w:rPr>
      </w:pPr>
      <w:r>
        <w:rPr>
          <w:rStyle w:val="Marquedecommentaire"/>
        </w:rPr>
        <w:annotationRef/>
      </w:r>
      <w:r w:rsidRPr="00B6190D">
        <w:rPr>
          <w:lang w:val="en-US"/>
        </w:rPr>
        <w:t>Vulnerable to „</w:t>
      </w:r>
      <w:proofErr w:type="spellStart"/>
      <w:r w:rsidRPr="00B6190D">
        <w:rPr>
          <w:lang w:val="en-US"/>
        </w:rPr>
        <w:t>moralising</w:t>
      </w:r>
      <w:proofErr w:type="spellEnd"/>
      <w:r w:rsidRPr="00B6190D">
        <w:rPr>
          <w:lang w:val="en-US"/>
        </w:rPr>
        <w:t xml:space="preserve"> critique“: s</w:t>
      </w:r>
      <w:r>
        <w:rPr>
          <w:lang w:val="en-US"/>
        </w:rPr>
        <w:t>ave those words for the press release, the cover letter (if you like), the policy brief… actually, NCC has this new format (initiated by them) that where they feel relevant, you get to write 1-2 pages of policy significance.</w:t>
      </w:r>
      <w:r w:rsidR="002F57A2">
        <w:rPr>
          <w:lang w:val="en-US"/>
        </w:rPr>
        <w:t xml:space="preserve"> Someone told me that in the case of the recent NCC by </w:t>
      </w:r>
      <w:proofErr w:type="spellStart"/>
      <w:r w:rsidR="002F57A2">
        <w:rPr>
          <w:lang w:val="en-US"/>
        </w:rPr>
        <w:t>Linsenmeier</w:t>
      </w:r>
      <w:proofErr w:type="spellEnd"/>
      <w:r w:rsidR="002F57A2">
        <w:rPr>
          <w:lang w:val="en-US"/>
        </w:rPr>
        <w:t xml:space="preserve"> that policy brief was actually what was read by officials in the German government. Take this as evidence that here we are writing exclusively for stubborn academics </w:t>
      </w:r>
      <w:r w:rsidR="002F57A2" w:rsidRPr="002F57A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sidR="002F57A2">
        <w:rPr>
          <w:lang w:val="en-US"/>
        </w:rPr>
        <w:t xml:space="preserve"> </w:t>
      </w:r>
    </w:p>
  </w:comment>
  <w:comment w:id="22" w:author="Linus Mattauch" w:date="2023-07-17T10:30:00Z" w:initials="LM">
    <w:p w14:paraId="179D710E" w14:textId="666BA0A7" w:rsidR="002F57A2" w:rsidRPr="002F57A2" w:rsidRDefault="002F57A2">
      <w:pPr>
        <w:pStyle w:val="Commentaire"/>
        <w:rPr>
          <w:lang w:val="en-US"/>
        </w:rPr>
      </w:pPr>
      <w:r>
        <w:rPr>
          <w:rStyle w:val="Marquedecommentaire"/>
        </w:rPr>
        <w:annotationRef/>
      </w:r>
      <w:hyperlink r:id="rId7" w:history="1">
        <w:r w:rsidRPr="00B67D37">
          <w:rPr>
            <w:rStyle w:val="Lienhypertexte"/>
            <w:lang w:val="en-US"/>
          </w:rPr>
          <w:t>https://www</w:t>
        </w:r>
        <w:r w:rsidRPr="00B67D37">
          <w:rPr>
            <w:rStyle w:val="Lienhypertexte"/>
            <w:lang w:val="en-US"/>
          </w:rPr>
          <w:t>.</w:t>
        </w:r>
        <w:r w:rsidRPr="00B67D37">
          <w:rPr>
            <w:rStyle w:val="Lienhypertexte"/>
            <w:lang w:val="en-US"/>
          </w:rPr>
          <w:t>nature.com/articles/s41558-021-01217-0</w:t>
        </w:r>
      </w:hyperlink>
      <w:proofErr w:type="gramStart"/>
      <w:r>
        <w:rPr>
          <w:lang w:val="en-US"/>
        </w:rPr>
        <w:t xml:space="preserve"> </w:t>
      </w:r>
      <w:proofErr w:type="gramEnd"/>
      <w:r>
        <w:rPr>
          <w:lang w:val="en-US"/>
        </w:rPr>
        <w:t xml:space="preserve"> ; </w:t>
      </w:r>
      <w:hyperlink r:id="rId8" w:history="1">
        <w:r w:rsidRPr="00B67D37">
          <w:rPr>
            <w:rStyle w:val="Lienhypertexte"/>
            <w:lang w:val="en-US"/>
          </w:rPr>
          <w:t>https://w</w:t>
        </w:r>
        <w:r w:rsidRPr="00B67D37">
          <w:rPr>
            <w:rStyle w:val="Lienhypertexte"/>
            <w:lang w:val="en-US"/>
          </w:rPr>
          <w:t>w</w:t>
        </w:r>
        <w:r w:rsidRPr="00B67D37">
          <w:rPr>
            <w:rStyle w:val="Lienhypertexte"/>
            <w:lang w:val="en-US"/>
          </w:rPr>
          <w:t>w.</w:t>
        </w:r>
        <w:r w:rsidRPr="00B67D37">
          <w:rPr>
            <w:rStyle w:val="Lienhypertexte"/>
            <w:lang w:val="en-US"/>
          </w:rPr>
          <w:t>s</w:t>
        </w:r>
        <w:r w:rsidRPr="00B67D37">
          <w:rPr>
            <w:rStyle w:val="Lienhypertexte"/>
            <w:lang w:val="en-US"/>
          </w:rPr>
          <w:t>ciencedirect.com/science/article/pii/S0305750X18304212</w:t>
        </w:r>
      </w:hyperlink>
      <w:r>
        <w:rPr>
          <w:lang w:val="en-US"/>
        </w:rPr>
        <w:t xml:space="preserve"> </w:t>
      </w:r>
    </w:p>
  </w:comment>
  <w:comment w:id="25" w:author="Linus Mattauch" w:date="2023-07-17T10:31:00Z" w:initials="LM">
    <w:p w14:paraId="7FAA0511" w14:textId="16059289" w:rsidR="002F57A2" w:rsidRPr="002F57A2" w:rsidRDefault="002F57A2">
      <w:pPr>
        <w:pStyle w:val="Commentaire"/>
        <w:rPr>
          <w:lang w:val="en-US"/>
        </w:rPr>
      </w:pPr>
      <w:r>
        <w:rPr>
          <w:rStyle w:val="Marquedecommentaire"/>
        </w:rPr>
        <w:annotationRef/>
      </w:r>
      <w:hyperlink r:id="rId9" w:history="1">
        <w:r w:rsidRPr="00B67D37">
          <w:rPr>
            <w:rStyle w:val="Lienhypertexte"/>
            <w:lang w:val="en-US"/>
          </w:rPr>
          <w:t>https://www</w:t>
        </w:r>
        <w:r w:rsidRPr="00B67D37">
          <w:rPr>
            <w:rStyle w:val="Lienhypertexte"/>
            <w:lang w:val="en-US"/>
          </w:rPr>
          <w:t>.</w:t>
        </w:r>
        <w:r w:rsidRPr="00B67D37">
          <w:rPr>
            <w:rStyle w:val="Lienhypertexte"/>
            <w:lang w:val="en-US"/>
          </w:rPr>
          <w:t>nature.com/articles/s41586-020-2982-5</w:t>
        </w:r>
      </w:hyperlink>
      <w:r>
        <w:rPr>
          <w:lang w:val="en-US"/>
        </w:rPr>
        <w:t xml:space="preserve"> </w:t>
      </w:r>
    </w:p>
  </w:comment>
  <w:comment w:id="29" w:author="Linus Mattauch" w:date="2023-07-17T10:31:00Z" w:initials="LM">
    <w:p w14:paraId="611A95A2" w14:textId="508AE4DD" w:rsidR="002F57A2" w:rsidRPr="002F57A2" w:rsidRDefault="002F57A2">
      <w:pPr>
        <w:pStyle w:val="Commentaire"/>
        <w:rPr>
          <w:lang w:val="en-US"/>
        </w:rPr>
      </w:pPr>
      <w:r>
        <w:rPr>
          <w:rStyle w:val="Marquedecommentaire"/>
        </w:rPr>
        <w:annotationRef/>
      </w:r>
      <w:hyperlink r:id="rId10" w:history="1">
        <w:r w:rsidRPr="00B67D37">
          <w:rPr>
            <w:rStyle w:val="Lienhypertexte"/>
            <w:lang w:val="en-US"/>
          </w:rPr>
          <w:t>https://library.</w:t>
        </w:r>
        <w:r w:rsidRPr="00B67D37">
          <w:rPr>
            <w:rStyle w:val="Lienhypertexte"/>
            <w:lang w:val="en-US"/>
          </w:rPr>
          <w:t>o</w:t>
        </w:r>
        <w:r w:rsidRPr="00B67D37">
          <w:rPr>
            <w:rStyle w:val="Lienhypertexte"/>
            <w:lang w:val="en-US"/>
          </w:rPr>
          <w:t>apen.org/handle/20.500.12657/26042</w:t>
        </w:r>
      </w:hyperlink>
      <w:r>
        <w:rPr>
          <w:lang w:val="en-US"/>
        </w:rPr>
        <w:t xml:space="preserve"> </w:t>
      </w:r>
    </w:p>
  </w:comment>
  <w:comment w:id="31" w:author="fabre" w:date="2023-07-18T00:54:00Z" w:initials="f">
    <w:p w14:paraId="0F043DE5" w14:textId="0FD13888" w:rsidR="00CB0204" w:rsidRPr="00CB0204" w:rsidRDefault="00CB0204">
      <w:pPr>
        <w:pStyle w:val="Commentaire"/>
        <w:rPr>
          <w:lang w:val="en-US"/>
        </w:rPr>
      </w:pPr>
      <w:r>
        <w:rPr>
          <w:rStyle w:val="Marquedecommentaire"/>
        </w:rPr>
        <w:annotationRef/>
      </w:r>
      <w:r w:rsidRPr="00CB0204">
        <w:rPr>
          <w:lang w:val="en-US"/>
        </w:rPr>
        <w:t xml:space="preserve">I don’t </w:t>
      </w:r>
      <w:r>
        <w:rPr>
          <w:lang w:val="en-US"/>
        </w:rPr>
        <w:t xml:space="preserve">add that since the next paragraph talks about wealth </w:t>
      </w:r>
      <w:r>
        <w:rPr>
          <w:lang w:val="en-US"/>
        </w:rPr>
        <w:t>taxes.</w:t>
      </w:r>
      <w:bookmarkStart w:id="32" w:name="_GoBack"/>
      <w:bookmarkEnd w:id="32"/>
    </w:p>
  </w:comment>
  <w:comment w:id="34" w:author="Linus Mattauch" w:date="2023-07-17T10:32:00Z" w:initials="LM">
    <w:p w14:paraId="19CD85F7" w14:textId="220875BF" w:rsidR="002F57A2" w:rsidRPr="002F57A2" w:rsidRDefault="002F57A2">
      <w:pPr>
        <w:pStyle w:val="Commentaire"/>
        <w:rPr>
          <w:lang w:val="en-US"/>
        </w:rPr>
      </w:pPr>
      <w:r>
        <w:rPr>
          <w:rStyle w:val="Marquedecommentaire"/>
        </w:rPr>
        <w:annotationRef/>
      </w:r>
      <w:proofErr w:type="gramStart"/>
      <w:r w:rsidRPr="002F57A2">
        <w:rPr>
          <w:lang w:val="en-US"/>
        </w:rPr>
        <w:t>probably</w:t>
      </w:r>
      <w:proofErr w:type="gramEnd"/>
      <w:r w:rsidRPr="002F57A2">
        <w:rPr>
          <w:lang w:val="en-US"/>
        </w:rPr>
        <w:t xml:space="preserve"> not needed, but </w:t>
      </w:r>
      <w:r>
        <w:rPr>
          <w:lang w:val="en-US"/>
        </w:rPr>
        <w:t>fine to include if you wish.</w:t>
      </w:r>
    </w:p>
  </w:comment>
  <w:comment w:id="53" w:author="Linus Mattauch" w:date="2023-07-17T10:27:00Z" w:initials="LM">
    <w:p w14:paraId="1F09FF6A" w14:textId="79AAC156" w:rsidR="002F57A2" w:rsidRPr="002F57A2" w:rsidRDefault="002F57A2">
      <w:pPr>
        <w:pStyle w:val="Commentaire"/>
        <w:rPr>
          <w:lang w:val="en-US"/>
        </w:rPr>
      </w:pPr>
      <w:r>
        <w:rPr>
          <w:rStyle w:val="Marquedecommentaire"/>
        </w:rPr>
        <w:annotationRef/>
      </w:r>
      <w:r w:rsidRPr="002F57A2">
        <w:rPr>
          <w:lang w:val="en-US"/>
        </w:rPr>
        <w:t>Cite your two works, mine i</w:t>
      </w:r>
      <w:r>
        <w:rPr>
          <w:lang w:val="en-US"/>
        </w:rPr>
        <w:t xml:space="preserve">n NCC and perhaps </w:t>
      </w:r>
      <w:proofErr w:type="spellStart"/>
      <w:r>
        <w:rPr>
          <w:lang w:val="en-US"/>
        </w:rPr>
        <w:t>Kotchen</w:t>
      </w:r>
      <w:proofErr w:type="spellEnd"/>
      <w:r>
        <w:rPr>
          <w:lang w:val="en-US"/>
        </w:rPr>
        <w:t xml:space="preserve"> for the US. Why am I suggesting this? Predominantly because some readers on such a broad editor/reviewer set will not know! Minor reason: if it isn’t double blind, to signal to reviewers we are not nobodies in this field! </w:t>
      </w:r>
    </w:p>
  </w:comment>
  <w:comment w:id="54" w:author="fabre" w:date="2023-07-18T00:38:00Z" w:initials="f">
    <w:p w14:paraId="14FA045A" w14:textId="2184557A" w:rsidR="00D334A2" w:rsidRDefault="00D334A2">
      <w:pPr>
        <w:pStyle w:val="Commentaire"/>
        <w:rPr>
          <w:lang w:val="en-US"/>
        </w:rPr>
      </w:pPr>
      <w:r>
        <w:rPr>
          <w:rStyle w:val="Marquedecommentaire"/>
        </w:rPr>
        <w:annotationRef/>
      </w:r>
      <w:r w:rsidR="00724EDF" w:rsidRPr="00724EDF">
        <w:rPr>
          <w:lang w:val="en-US"/>
        </w:rPr>
        <w:t xml:space="preserve"> I cited our AEJ</w:t>
      </w:r>
      <w:r w:rsidR="00724EDF">
        <w:rPr>
          <w:lang w:val="en-US"/>
        </w:rPr>
        <w:t xml:space="preserve"> paper and the OECD one. (I guess you didn’t mean the </w:t>
      </w:r>
      <w:proofErr w:type="spellStart"/>
      <w:r w:rsidR="00724EDF">
        <w:rPr>
          <w:lang w:val="en-US"/>
        </w:rPr>
        <w:t>Ecol</w:t>
      </w:r>
      <w:proofErr w:type="spellEnd"/>
      <w:r w:rsidR="00724EDF">
        <w:rPr>
          <w:lang w:val="en-US"/>
        </w:rPr>
        <w:t xml:space="preserve"> Eco?)</w:t>
      </w:r>
    </w:p>
    <w:p w14:paraId="6CCFF9CA" w14:textId="22E915D6" w:rsidR="00724EDF" w:rsidRPr="00724EDF" w:rsidRDefault="00724EDF">
      <w:pPr>
        <w:pStyle w:val="Commentaire"/>
        <w:rPr>
          <w:lang w:val="en-US"/>
        </w:rPr>
      </w:pPr>
      <w:r>
        <w:rPr>
          <w:lang w:val="en-US"/>
        </w:rPr>
        <w:t xml:space="preserve">I also cited this one from </w:t>
      </w:r>
      <w:proofErr w:type="spellStart"/>
      <w:r>
        <w:rPr>
          <w:lang w:val="en-US"/>
        </w:rPr>
        <w:t>Kotchen</w:t>
      </w:r>
      <w:proofErr w:type="spellEnd"/>
      <w:r>
        <w:rPr>
          <w:lang w:val="en-US"/>
        </w:rPr>
        <w:t xml:space="preserve"> et al. (17) “</w:t>
      </w:r>
      <w:r w:rsidRPr="00724EDF">
        <w:rPr>
          <w:lang w:val="en-US"/>
        </w:rPr>
        <w:t>Public willingness to pay for a US carbon tax and preferences for spending the revenue</w:t>
      </w:r>
      <w:r>
        <w:rPr>
          <w:lang w:val="en-US"/>
        </w:rPr>
        <w:t>”</w:t>
      </w:r>
    </w:p>
  </w:comment>
  <w:comment w:id="58" w:author="Linus Mattauch" w:date="2023-07-17T10:33:00Z" w:initials="LM">
    <w:p w14:paraId="4569F6A3" w14:textId="6E1975CB" w:rsidR="002F57A2" w:rsidRPr="002F57A2" w:rsidRDefault="002F57A2">
      <w:pPr>
        <w:pStyle w:val="Commentaire"/>
        <w:rPr>
          <w:lang w:val="en-US"/>
        </w:rPr>
      </w:pPr>
      <w:r>
        <w:rPr>
          <w:rStyle w:val="Marquedecommentaire"/>
        </w:rPr>
        <w:annotationRef/>
      </w:r>
      <w:r w:rsidRPr="002F57A2">
        <w:rPr>
          <w:lang w:val="en-US"/>
        </w:rPr>
        <w:t>Cite the companion paper a</w:t>
      </w:r>
      <w:r>
        <w:rPr>
          <w:lang w:val="en-US"/>
        </w:rPr>
        <w:t>gain.</w:t>
      </w:r>
    </w:p>
  </w:comment>
  <w:comment w:id="60" w:author="Linus Mattauch" w:date="2023-07-17T09:48:00Z" w:initials="LM">
    <w:p w14:paraId="2F834F3C" w14:textId="3D80F661" w:rsidR="00524EBC" w:rsidRPr="00524EBC" w:rsidRDefault="00524EBC">
      <w:pPr>
        <w:pStyle w:val="Commentaire"/>
        <w:rPr>
          <w:lang w:val="en-US"/>
        </w:rPr>
      </w:pPr>
      <w:r>
        <w:rPr>
          <w:rStyle w:val="Marquedecommentaire"/>
        </w:rPr>
        <w:annotationRef/>
      </w:r>
      <w:r w:rsidRPr="00524EBC">
        <w:rPr>
          <w:lang w:val="en-US"/>
        </w:rPr>
        <w:t>Vulnerable to „</w:t>
      </w:r>
      <w:proofErr w:type="spellStart"/>
      <w:r w:rsidRPr="00524EBC">
        <w:rPr>
          <w:lang w:val="en-US"/>
        </w:rPr>
        <w:t>moralising</w:t>
      </w:r>
      <w:proofErr w:type="spellEnd"/>
      <w:r w:rsidRPr="00524EBC">
        <w:rPr>
          <w:lang w:val="en-US"/>
        </w:rPr>
        <w:t>“-critique (whether j</w:t>
      </w:r>
      <w:r>
        <w:rPr>
          <w:lang w:val="en-US"/>
        </w:rPr>
        <w:t xml:space="preserve">ustified or not; and also a “French construction </w:t>
      </w:r>
      <w:r w:rsidRPr="00524EB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roofErr w:type="gramStart"/>
      <w:r>
        <w:rPr>
          <w:lang w:val="en-US"/>
        </w:rPr>
        <w:t xml:space="preserve"> )</w:t>
      </w:r>
      <w:proofErr w:type="gramEnd"/>
      <w:r>
        <w:rPr>
          <w:lang w:val="en-US"/>
        </w:rPr>
        <w:t xml:space="preserve">. </w:t>
      </w:r>
    </w:p>
  </w:comment>
  <w:comment w:id="70" w:author="Linus Mattauch" w:date="2023-07-17T09:50:00Z" w:initials="LM">
    <w:p w14:paraId="1727984C" w14:textId="3C191417" w:rsidR="00EA0742" w:rsidRPr="00D334A2" w:rsidRDefault="00EA0742">
      <w:pPr>
        <w:pStyle w:val="Commentaire"/>
        <w:rPr>
          <w:lang w:val="en-US"/>
        </w:rPr>
      </w:pPr>
      <w:r>
        <w:rPr>
          <w:rStyle w:val="Marquedecommentaire"/>
        </w:rPr>
        <w:annotationRef/>
      </w:r>
      <w:r w:rsidRPr="00D334A2">
        <w:rPr>
          <w:lang w:val="en-US"/>
        </w:rPr>
        <w:t>Moved to „lay summary“</w:t>
      </w:r>
    </w:p>
  </w:comment>
  <w:comment w:id="73" w:author="Linus Mattauch" w:date="2023-07-17T10:23:00Z" w:initials="LM">
    <w:p w14:paraId="398A7C92" w14:textId="757878B4" w:rsidR="00B55630" w:rsidRPr="00B55630" w:rsidRDefault="00B55630">
      <w:pPr>
        <w:pStyle w:val="Commentaire"/>
        <w:rPr>
          <w:lang w:val="en-US"/>
        </w:rPr>
      </w:pPr>
      <w:r>
        <w:rPr>
          <w:rStyle w:val="Marquedecommentaire"/>
        </w:rPr>
        <w:annotationRef/>
      </w:r>
      <w:proofErr w:type="spellStart"/>
      <w:r w:rsidRPr="00B55630">
        <w:rPr>
          <w:lang w:val="en-US"/>
        </w:rPr>
        <w:t>Inappopriate</w:t>
      </w:r>
      <w:proofErr w:type="spellEnd"/>
      <w:r w:rsidRPr="00B55630">
        <w:rPr>
          <w:lang w:val="en-US"/>
        </w:rPr>
        <w:t xml:space="preserve"> sentence for Nature. Save f</w:t>
      </w:r>
      <w:r>
        <w:rPr>
          <w:lang w:val="en-US"/>
        </w:rPr>
        <w:t xml:space="preserve">or the commentary/press release /media statement </w:t>
      </w:r>
      <w:r w:rsidRPr="00B5563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592AC3" w15:done="0"/>
  <w15:commentEx w15:paraId="7E2557F0" w15:done="0"/>
  <w15:commentEx w15:paraId="0B38962E" w15:done="0"/>
  <w15:commentEx w15:paraId="75EC4052" w15:paraIdParent="0B38962E" w15:done="0"/>
  <w15:commentEx w15:paraId="22D7C3C5" w15:done="0"/>
  <w15:commentEx w15:paraId="3DC5ACEF" w15:done="0"/>
  <w15:commentEx w15:paraId="179D710E" w15:done="0"/>
  <w15:commentEx w15:paraId="7FAA0511" w15:done="0"/>
  <w15:commentEx w15:paraId="611A95A2" w15:done="0"/>
  <w15:commentEx w15:paraId="0F043DE5" w15:done="0"/>
  <w15:commentEx w15:paraId="19CD85F7" w15:done="0"/>
  <w15:commentEx w15:paraId="1F09FF6A" w15:done="0"/>
  <w15:commentEx w15:paraId="6CCFF9CA" w15:paraIdParent="1F09FF6A" w15:done="0"/>
  <w15:commentEx w15:paraId="4569F6A3" w15:done="0"/>
  <w15:commentEx w15:paraId="2F834F3C" w15:done="0"/>
  <w15:commentEx w15:paraId="1727984C" w15:done="0"/>
  <w15:commentEx w15:paraId="398A7C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8DAC" w16cex:dateUtc="2023-07-17T07:51:00Z"/>
  <w16cex:commentExtensible w16cex:durableId="285F8E2D" w16cex:dateUtc="2023-07-17T07:53:00Z"/>
  <w16cex:commentExtensible w16cex:durableId="285F8F78" w16cex:dateUtc="2023-07-17T07:59:00Z"/>
  <w16cex:commentExtensible w16cex:durableId="285F922D" w16cex:dateUtc="2023-07-17T08:10:00Z"/>
  <w16cex:commentExtensible w16cex:durableId="285F9026" w16cex:dateUtc="2023-07-17T08:02:00Z"/>
  <w16cex:commentExtensible w16cex:durableId="285F96AF" w16cex:dateUtc="2023-07-17T08:30:00Z"/>
  <w16cex:commentExtensible w16cex:durableId="285F96EF" w16cex:dateUtc="2023-07-17T08:31:00Z"/>
  <w16cex:commentExtensible w16cex:durableId="285F971F" w16cex:dateUtc="2023-07-17T08:31:00Z"/>
  <w16cex:commentExtensible w16cex:durableId="285F9754" w16cex:dateUtc="2023-07-17T08:32:00Z"/>
  <w16cex:commentExtensible w16cex:durableId="285F9624" w16cex:dateUtc="2023-07-17T08:27:00Z"/>
  <w16cex:commentExtensible w16cex:durableId="285F9797" w16cex:dateUtc="2023-07-17T08:33:00Z"/>
  <w16cex:commentExtensible w16cex:durableId="285F8CE3" w16cex:dateUtc="2023-07-17T07:48:00Z"/>
  <w16cex:commentExtensible w16cex:durableId="285F8D6A" w16cex:dateUtc="2023-07-17T07:50:00Z"/>
  <w16cex:commentExtensible w16cex:durableId="285F950D" w16cex:dateUtc="2023-07-17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592AC3" w16cid:durableId="285F8DAC"/>
  <w16cid:commentId w16cid:paraId="7E2557F0" w16cid:durableId="285F8E2D"/>
  <w16cid:commentId w16cid:paraId="0B38962E" w16cid:durableId="285F8F78"/>
  <w16cid:commentId w16cid:paraId="22D7C3C5" w16cid:durableId="285F922D"/>
  <w16cid:commentId w16cid:paraId="3DC5ACEF" w16cid:durableId="285F9026"/>
  <w16cid:commentId w16cid:paraId="179D710E" w16cid:durableId="285F96AF"/>
  <w16cid:commentId w16cid:paraId="7FAA0511" w16cid:durableId="285F96EF"/>
  <w16cid:commentId w16cid:paraId="611A95A2" w16cid:durableId="285F971F"/>
  <w16cid:commentId w16cid:paraId="19CD85F7" w16cid:durableId="285F9754"/>
  <w16cid:commentId w16cid:paraId="1F09FF6A" w16cid:durableId="285F9624"/>
  <w16cid:commentId w16cid:paraId="4569F6A3" w16cid:durableId="285F9797"/>
  <w16cid:commentId w16cid:paraId="2F834F3C" w16cid:durableId="285F8CE3"/>
  <w16cid:commentId w16cid:paraId="1727984C" w16cid:durableId="285F8D6A"/>
  <w16cid:commentId w16cid:paraId="398A7C92" w16cid:durableId="285F95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us Mattauch">
    <w15:presenceInfo w15:providerId="AD" w15:userId="S::cenv0544@ox.ac.uk::5f4e78bb-a00d-4857-96e8-8bd6d7e89296"/>
  </w15:person>
  <w15:person w15:author="fabre">
    <w15:presenceInfo w15:providerId="Windows Live" w15:userId="2bfb7d34cf3e5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A81"/>
    <w:rsid w:val="00220A55"/>
    <w:rsid w:val="002F57A2"/>
    <w:rsid w:val="004E1E81"/>
    <w:rsid w:val="00524EBC"/>
    <w:rsid w:val="00625443"/>
    <w:rsid w:val="006A0B9A"/>
    <w:rsid w:val="00724EDF"/>
    <w:rsid w:val="007B63E7"/>
    <w:rsid w:val="009D449F"/>
    <w:rsid w:val="00B55630"/>
    <w:rsid w:val="00B6190D"/>
    <w:rsid w:val="00BB2F90"/>
    <w:rsid w:val="00BB5A81"/>
    <w:rsid w:val="00CB0204"/>
    <w:rsid w:val="00D14E60"/>
    <w:rsid w:val="00D334A2"/>
    <w:rsid w:val="00E61A43"/>
    <w:rsid w:val="00E92A07"/>
    <w:rsid w:val="00EA07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91FD"/>
  <w15:chartTrackingRefBased/>
  <w15:docId w15:val="{F4195638-A32E-4078-86DB-497B4834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524EBC"/>
    <w:pPr>
      <w:spacing w:after="0" w:line="240" w:lineRule="auto"/>
    </w:pPr>
  </w:style>
  <w:style w:type="character" w:styleId="Marquedecommentaire">
    <w:name w:val="annotation reference"/>
    <w:basedOn w:val="Policepardfaut"/>
    <w:uiPriority w:val="99"/>
    <w:semiHidden/>
    <w:unhideWhenUsed/>
    <w:rsid w:val="00524EBC"/>
    <w:rPr>
      <w:sz w:val="16"/>
      <w:szCs w:val="16"/>
    </w:rPr>
  </w:style>
  <w:style w:type="paragraph" w:styleId="Commentaire">
    <w:name w:val="annotation text"/>
    <w:basedOn w:val="Normal"/>
    <w:link w:val="CommentaireCar"/>
    <w:uiPriority w:val="99"/>
    <w:semiHidden/>
    <w:unhideWhenUsed/>
    <w:rsid w:val="00524EBC"/>
    <w:pPr>
      <w:spacing w:line="240" w:lineRule="auto"/>
    </w:pPr>
    <w:rPr>
      <w:sz w:val="20"/>
      <w:szCs w:val="20"/>
    </w:rPr>
  </w:style>
  <w:style w:type="character" w:customStyle="1" w:styleId="CommentaireCar">
    <w:name w:val="Commentaire Car"/>
    <w:basedOn w:val="Policepardfaut"/>
    <w:link w:val="Commentaire"/>
    <w:uiPriority w:val="99"/>
    <w:semiHidden/>
    <w:rsid w:val="00524EBC"/>
    <w:rPr>
      <w:sz w:val="20"/>
      <w:szCs w:val="20"/>
    </w:rPr>
  </w:style>
  <w:style w:type="paragraph" w:styleId="Objetducommentaire">
    <w:name w:val="annotation subject"/>
    <w:basedOn w:val="Commentaire"/>
    <w:next w:val="Commentaire"/>
    <w:link w:val="ObjetducommentaireCar"/>
    <w:uiPriority w:val="99"/>
    <w:semiHidden/>
    <w:unhideWhenUsed/>
    <w:rsid w:val="00524EBC"/>
    <w:rPr>
      <w:b/>
      <w:bCs/>
    </w:rPr>
  </w:style>
  <w:style w:type="character" w:customStyle="1" w:styleId="ObjetducommentaireCar">
    <w:name w:val="Objet du commentaire Car"/>
    <w:basedOn w:val="CommentaireCar"/>
    <w:link w:val="Objetducommentaire"/>
    <w:uiPriority w:val="99"/>
    <w:semiHidden/>
    <w:rsid w:val="00524EBC"/>
    <w:rPr>
      <w:b/>
      <w:bCs/>
      <w:sz w:val="20"/>
      <w:szCs w:val="20"/>
    </w:rPr>
  </w:style>
  <w:style w:type="character" w:styleId="Lienhypertexte">
    <w:name w:val="Hyperlink"/>
    <w:basedOn w:val="Policepardfaut"/>
    <w:uiPriority w:val="99"/>
    <w:unhideWhenUsed/>
    <w:rsid w:val="00BB2F90"/>
    <w:rPr>
      <w:color w:val="0000FF"/>
      <w:u w:val="single"/>
    </w:rPr>
  </w:style>
  <w:style w:type="character" w:customStyle="1" w:styleId="UnresolvedMention">
    <w:name w:val="Unresolved Mention"/>
    <w:basedOn w:val="Policepardfaut"/>
    <w:uiPriority w:val="99"/>
    <w:semiHidden/>
    <w:unhideWhenUsed/>
    <w:rsid w:val="00BB2F90"/>
    <w:rPr>
      <w:color w:val="605E5C"/>
      <w:shd w:val="clear" w:color="auto" w:fill="E1DFDD"/>
    </w:rPr>
  </w:style>
  <w:style w:type="character" w:styleId="Lienhypertextesuivivisit">
    <w:name w:val="FollowedHyperlink"/>
    <w:basedOn w:val="Policepardfaut"/>
    <w:uiPriority w:val="99"/>
    <w:semiHidden/>
    <w:unhideWhenUsed/>
    <w:rsid w:val="00B6190D"/>
    <w:rPr>
      <w:color w:val="954F72" w:themeColor="followedHyperlink"/>
      <w:u w:val="single"/>
    </w:rPr>
  </w:style>
  <w:style w:type="paragraph" w:styleId="Textedebulles">
    <w:name w:val="Balloon Text"/>
    <w:basedOn w:val="Normal"/>
    <w:link w:val="TextedebullesCar"/>
    <w:uiPriority w:val="99"/>
    <w:semiHidden/>
    <w:unhideWhenUsed/>
    <w:rsid w:val="00D334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4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2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0305750X18304212" TargetMode="External"/><Relationship Id="rId3" Type="http://schemas.openxmlformats.org/officeDocument/2006/relationships/hyperlink" Target="https://www.nature.com/articles/s41893-018-0083-3" TargetMode="External"/><Relationship Id="rId7" Type="http://schemas.openxmlformats.org/officeDocument/2006/relationships/hyperlink" Target="https://www.nature.com/articles/s41558-021-01217-0" TargetMode="External"/><Relationship Id="rId2" Type="http://schemas.openxmlformats.org/officeDocument/2006/relationships/hyperlink" Target="https://www.nature.com/articles/s41558-021-01217-0" TargetMode="External"/><Relationship Id="rId1" Type="http://schemas.openxmlformats.org/officeDocument/2006/relationships/hyperlink" Target="https://www.nature.com/documents/nature-summary-paragraph.pdf" TargetMode="External"/><Relationship Id="rId6" Type="http://schemas.openxmlformats.org/officeDocument/2006/relationships/hyperlink" Target="https://www.nature.com/documents/nature-summary-paragraph.pdf" TargetMode="External"/><Relationship Id="rId5" Type="http://schemas.openxmlformats.org/officeDocument/2006/relationships/hyperlink" Target="https://www.nature.com/articles/s41467-021-22315-9" TargetMode="External"/><Relationship Id="rId10" Type="http://schemas.openxmlformats.org/officeDocument/2006/relationships/hyperlink" Target="https://library.oapen.org/handle/20.500.12657/26042" TargetMode="External"/><Relationship Id="rId4" Type="http://schemas.openxmlformats.org/officeDocument/2006/relationships/hyperlink" Target="https://www.pnas.org/doi/abs/10.1073/pnas.1513967112" TargetMode="External"/><Relationship Id="rId9" Type="http://schemas.openxmlformats.org/officeDocument/2006/relationships/hyperlink" Target="https://www.nature.com/articles/s41586-020-2982-5"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1237</Words>
  <Characters>7051</Characters>
  <Application>Microsoft Office Word</Application>
  <DocSecurity>0</DocSecurity>
  <Lines>58</Lines>
  <Paragraphs>16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Mattauch</dc:creator>
  <cp:keywords/>
  <dc:description/>
  <cp:lastModifiedBy>fabre</cp:lastModifiedBy>
  <cp:revision>11</cp:revision>
  <dcterms:created xsi:type="dcterms:W3CDTF">2023-07-16T10:15:00Z</dcterms:created>
  <dcterms:modified xsi:type="dcterms:W3CDTF">2023-07-17T22:54:00Z</dcterms:modified>
</cp:coreProperties>
</file>