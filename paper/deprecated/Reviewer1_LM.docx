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7016606" w14:textId="23BDAF8E" w:rsidR="00377AB2" w:rsidRDefault="00377AB2" w:rsidP="00377AB2">
      <w:pPr>
        <w:autoSpaceDE w:val="0"/>
        <w:autoSpaceDN w:val="0"/>
        <w:adjustRightInd w:val="0"/>
        <w:spacing w:after="0" w:line="240" w:lineRule="auto"/>
        <w:jc w:val="both"/>
        <w:rPr>
          <w:ins w:id="0" w:author="Linus Mattauch" w:date="2024-01-19T11:09:00Z"/>
          <w:rFonts w:cstheme="minorHAnsi"/>
          <w:kern w:val="0"/>
          <w:lang w:val="en-US"/>
        </w:rPr>
      </w:pPr>
      <w:r w:rsidRPr="00377AB2">
        <w:rPr>
          <w:rFonts w:cstheme="minorHAnsi"/>
          <w:kern w:val="0"/>
          <w:lang w:val="en-US"/>
        </w:rPr>
        <w:t>Thank you for your feedback. Your thoughtful and constructive comments</w:t>
      </w:r>
      <w:r>
        <w:rPr>
          <w:rFonts w:cstheme="minorHAnsi"/>
          <w:kern w:val="0"/>
          <w:lang w:val="en-US"/>
        </w:rPr>
        <w:t xml:space="preserve"> </w:t>
      </w:r>
      <w:r w:rsidRPr="00377AB2">
        <w:rPr>
          <w:rFonts w:cstheme="minorHAnsi"/>
          <w:kern w:val="0"/>
          <w:lang w:val="en-US"/>
        </w:rPr>
        <w:t xml:space="preserve">played an instrumental role in improving the quality of our paper. </w:t>
      </w:r>
      <w:proofErr w:type="gramStart"/>
      <w:r w:rsidRPr="00377AB2">
        <w:rPr>
          <w:rFonts w:cstheme="minorHAnsi"/>
          <w:kern w:val="0"/>
          <w:lang w:val="en-US"/>
        </w:rPr>
        <w:t>As a result</w:t>
      </w:r>
      <w:proofErr w:type="gramEnd"/>
      <w:r>
        <w:rPr>
          <w:rFonts w:cstheme="minorHAnsi"/>
          <w:kern w:val="0"/>
          <w:lang w:val="en-US"/>
        </w:rPr>
        <w:t xml:space="preserve"> </w:t>
      </w:r>
      <w:r w:rsidRPr="00377AB2">
        <w:rPr>
          <w:rFonts w:cstheme="minorHAnsi"/>
          <w:kern w:val="0"/>
          <w:lang w:val="en-US"/>
        </w:rPr>
        <w:t>of your guidance and suggestions, the clarity of the manuscript has significantly</w:t>
      </w:r>
      <w:r>
        <w:rPr>
          <w:rFonts w:cstheme="minorHAnsi"/>
          <w:kern w:val="0"/>
          <w:lang w:val="en-US"/>
        </w:rPr>
        <w:t xml:space="preserve"> </w:t>
      </w:r>
      <w:r w:rsidRPr="00377AB2">
        <w:rPr>
          <w:rFonts w:cstheme="minorHAnsi"/>
          <w:kern w:val="0"/>
          <w:lang w:val="en-US"/>
        </w:rPr>
        <w:t>improved. In the following, we include point-by-point responses to the comments</w:t>
      </w:r>
      <w:r>
        <w:rPr>
          <w:rFonts w:cstheme="minorHAnsi"/>
          <w:kern w:val="0"/>
          <w:lang w:val="en-US"/>
        </w:rPr>
        <w:t xml:space="preserve"> </w:t>
      </w:r>
      <w:r w:rsidRPr="00377AB2">
        <w:rPr>
          <w:rFonts w:cstheme="minorHAnsi"/>
          <w:kern w:val="0"/>
          <w:lang w:val="en-US"/>
        </w:rPr>
        <w:t>raised in your letter</w:t>
      </w:r>
      <w:ins w:id="1" w:author="Linus Mattauch" w:date="2024-01-19T11:08:00Z">
        <w:r w:rsidR="00381D72">
          <w:rPr>
            <w:rFonts w:cstheme="minorHAnsi"/>
            <w:kern w:val="0"/>
            <w:lang w:val="en-US"/>
          </w:rPr>
          <w:t>:</w:t>
        </w:r>
      </w:ins>
      <w:del w:id="2" w:author="Linus Mattauch" w:date="2024-01-19T11:08:00Z">
        <w:r w:rsidRPr="00377AB2" w:rsidDel="00381D72">
          <w:rPr>
            <w:rFonts w:cstheme="minorHAnsi"/>
            <w:kern w:val="0"/>
            <w:lang w:val="en-US"/>
          </w:rPr>
          <w:delText xml:space="preserve">, </w:delText>
        </w:r>
        <w:commentRangeStart w:id="3"/>
        <w:r w:rsidRPr="00377AB2" w:rsidDel="00381D72">
          <w:rPr>
            <w:rFonts w:cstheme="minorHAnsi"/>
            <w:kern w:val="0"/>
            <w:lang w:val="en-US"/>
          </w:rPr>
          <w:delText>incl</w:delText>
        </w:r>
      </w:del>
      <w:commentRangeEnd w:id="3"/>
      <w:r w:rsidR="00381D72">
        <w:rPr>
          <w:rStyle w:val="Marquedecommentaire"/>
        </w:rPr>
        <w:commentReference w:id="3"/>
      </w:r>
      <w:del w:id="4" w:author="Linus Mattauch" w:date="2024-01-19T11:08:00Z">
        <w:r w:rsidRPr="00377AB2" w:rsidDel="00381D72">
          <w:rPr>
            <w:rFonts w:cstheme="minorHAnsi"/>
            <w:kern w:val="0"/>
            <w:lang w:val="en-US"/>
          </w:rPr>
          <w:delText>uding the many comments that do not call for</w:delText>
        </w:r>
        <w:r w:rsidDel="00381D72">
          <w:rPr>
            <w:rFonts w:cstheme="minorHAnsi"/>
            <w:kern w:val="0"/>
            <w:lang w:val="en-US"/>
          </w:rPr>
          <w:delText xml:space="preserve"> </w:delText>
        </w:r>
        <w:r w:rsidRPr="00377AB2" w:rsidDel="00381D72">
          <w:rPr>
            <w:rFonts w:cstheme="minorHAnsi"/>
            <w:kern w:val="0"/>
            <w:lang w:val="en-US"/>
          </w:rPr>
          <w:delText>a specific revision. As you will see, we do not always share your view on such</w:delText>
        </w:r>
        <w:r w:rsidDel="00381D72">
          <w:rPr>
            <w:rFonts w:cstheme="minorHAnsi"/>
            <w:kern w:val="0"/>
            <w:lang w:val="en-US"/>
          </w:rPr>
          <w:delText xml:space="preserve"> </w:delText>
        </w:r>
        <w:r w:rsidRPr="00377AB2" w:rsidDel="00381D72">
          <w:rPr>
            <w:rFonts w:cstheme="minorHAnsi"/>
            <w:kern w:val="0"/>
            <w:lang w:val="en-US"/>
          </w:rPr>
          <w:delText>comments, but</w:delText>
        </w:r>
      </w:del>
      <w:r w:rsidRPr="00377AB2">
        <w:rPr>
          <w:rFonts w:cstheme="minorHAnsi"/>
          <w:kern w:val="0"/>
          <w:lang w:val="en-US"/>
        </w:rPr>
        <w:t xml:space="preserve"> we greatly appreciate to </w:t>
      </w:r>
      <w:proofErr w:type="gramStart"/>
      <w:r w:rsidRPr="00377AB2">
        <w:rPr>
          <w:rFonts w:cstheme="minorHAnsi"/>
          <w:kern w:val="0"/>
          <w:lang w:val="en-US"/>
        </w:rPr>
        <w:t>be challenged</w:t>
      </w:r>
      <w:proofErr w:type="gramEnd"/>
      <w:r w:rsidRPr="00377AB2">
        <w:rPr>
          <w:rFonts w:cstheme="minorHAnsi"/>
          <w:kern w:val="0"/>
          <w:lang w:val="en-US"/>
        </w:rPr>
        <w:t xml:space="preserve"> with such depth and to</w:t>
      </w:r>
      <w:r>
        <w:rPr>
          <w:rFonts w:cstheme="minorHAnsi"/>
          <w:kern w:val="0"/>
          <w:lang w:val="en-US"/>
        </w:rPr>
        <w:t xml:space="preserve"> </w:t>
      </w:r>
      <w:r w:rsidRPr="00377AB2">
        <w:rPr>
          <w:rFonts w:cstheme="minorHAnsi"/>
          <w:kern w:val="0"/>
          <w:lang w:val="en-US"/>
        </w:rPr>
        <w:t xml:space="preserve">get the opportunity to clarify our </w:t>
      </w:r>
      <w:ins w:id="5" w:author="Linus Mattauch" w:date="2024-01-19T11:08:00Z">
        <w:r w:rsidR="00381D72">
          <w:rPr>
            <w:rFonts w:cstheme="minorHAnsi"/>
            <w:kern w:val="0"/>
            <w:lang w:val="en-US"/>
          </w:rPr>
          <w:t>design and results</w:t>
        </w:r>
      </w:ins>
      <w:del w:id="6" w:author="Linus Mattauch" w:date="2024-01-19T11:08:00Z">
        <w:r w:rsidRPr="00377AB2" w:rsidDel="00381D72">
          <w:rPr>
            <w:rFonts w:cstheme="minorHAnsi"/>
            <w:kern w:val="0"/>
            <w:lang w:val="en-US"/>
          </w:rPr>
          <w:delText>observations</w:delText>
        </w:r>
      </w:del>
      <w:r w:rsidRPr="00377AB2">
        <w:rPr>
          <w:rFonts w:cstheme="minorHAnsi"/>
          <w:kern w:val="0"/>
          <w:lang w:val="en-US"/>
        </w:rPr>
        <w:t>. As for the comments that call</w:t>
      </w:r>
      <w:r>
        <w:rPr>
          <w:rFonts w:cstheme="minorHAnsi"/>
          <w:kern w:val="0"/>
          <w:lang w:val="en-US"/>
        </w:rPr>
        <w:t xml:space="preserve"> </w:t>
      </w:r>
      <w:r w:rsidRPr="00377AB2">
        <w:rPr>
          <w:rFonts w:cstheme="minorHAnsi"/>
          <w:kern w:val="0"/>
          <w:lang w:val="en-US"/>
        </w:rPr>
        <w:t>for a specific revision, we always find the suggestions useful and we now gladly</w:t>
      </w:r>
      <w:r>
        <w:rPr>
          <w:rFonts w:cstheme="minorHAnsi"/>
          <w:kern w:val="0"/>
          <w:lang w:val="en-US"/>
        </w:rPr>
        <w:t xml:space="preserve"> </w:t>
      </w:r>
      <w:r w:rsidRPr="00377AB2">
        <w:rPr>
          <w:rFonts w:cstheme="minorHAnsi"/>
          <w:kern w:val="0"/>
          <w:lang w:val="en-US"/>
        </w:rPr>
        <w:t>comply with the</w:t>
      </w:r>
      <w:commentRangeStart w:id="7"/>
      <w:r w:rsidRPr="00377AB2">
        <w:rPr>
          <w:rFonts w:cstheme="minorHAnsi"/>
          <w:kern w:val="0"/>
          <w:lang w:val="en-US"/>
        </w:rPr>
        <w:t>m.</w:t>
      </w:r>
      <w:commentRangeEnd w:id="7"/>
      <w:r w:rsidR="00F53FF9">
        <w:rPr>
          <w:rStyle w:val="Marquedecommentaire"/>
        </w:rPr>
        <w:commentReference w:id="7"/>
      </w:r>
    </w:p>
    <w:p w14:paraId="31655876" w14:textId="77777777" w:rsidR="00381D72" w:rsidRDefault="00381D72" w:rsidP="00377AB2">
      <w:pPr>
        <w:autoSpaceDE w:val="0"/>
        <w:autoSpaceDN w:val="0"/>
        <w:adjustRightInd w:val="0"/>
        <w:spacing w:after="0" w:line="240" w:lineRule="auto"/>
        <w:jc w:val="both"/>
        <w:rPr>
          <w:ins w:id="8" w:author="Linus Mattauch" w:date="2024-01-19T11:09:00Z"/>
          <w:rFonts w:cstheme="minorHAnsi"/>
          <w:kern w:val="0"/>
          <w:lang w:val="en-US"/>
        </w:rPr>
      </w:pPr>
    </w:p>
    <w:p w14:paraId="401DA599" w14:textId="32160FD5" w:rsidR="00381D72" w:rsidRDefault="00381D72" w:rsidP="00377AB2">
      <w:pPr>
        <w:autoSpaceDE w:val="0"/>
        <w:autoSpaceDN w:val="0"/>
        <w:adjustRightInd w:val="0"/>
        <w:spacing w:after="0" w:line="240" w:lineRule="auto"/>
        <w:jc w:val="both"/>
        <w:rPr>
          <w:rFonts w:cstheme="minorHAnsi"/>
          <w:kern w:val="0"/>
          <w:lang w:val="en-US"/>
        </w:rPr>
      </w:pPr>
      <w:ins w:id="9" w:author="Linus Mattauch" w:date="2024-01-19T11:09:00Z">
        <w:r>
          <w:rPr>
            <w:rFonts w:cstheme="minorHAnsi"/>
            <w:kern w:val="0"/>
            <w:lang w:val="en-US"/>
          </w:rPr>
          <w:t xml:space="preserve">As a summary of the many valuable below points, we </w:t>
        </w:r>
        <w:commentRangeStart w:id="10"/>
        <w:r>
          <w:rPr>
            <w:rFonts w:cstheme="minorHAnsi"/>
            <w:kern w:val="0"/>
            <w:lang w:val="en-US"/>
          </w:rPr>
          <w:t>changed …</w:t>
        </w:r>
        <w:commentRangeEnd w:id="10"/>
        <w:r>
          <w:rPr>
            <w:rStyle w:val="Marquedecommentaire"/>
          </w:rPr>
          <w:commentReference w:id="10"/>
        </w:r>
      </w:ins>
      <w:ins w:id="11" w:author="fabre" w:date="2024-01-19T16:55:00Z">
        <w:r w:rsidR="00C27E7E">
          <w:rPr>
            <w:rFonts w:cstheme="minorHAnsi"/>
            <w:kern w:val="0"/>
            <w:lang w:val="en-US"/>
          </w:rPr>
          <w:t>TODO</w:t>
        </w:r>
      </w:ins>
      <w:ins w:id="12" w:author="fabre" w:date="2024-01-22T18:03:00Z">
        <w:r w:rsidR="00521C36">
          <w:rPr>
            <w:rFonts w:cstheme="minorHAnsi"/>
            <w:kern w:val="0"/>
            <w:lang w:val="en-US"/>
          </w:rPr>
          <w:t>!</w:t>
        </w:r>
      </w:ins>
    </w:p>
    <w:p w14:paraId="3A4871A1" w14:textId="77777777" w:rsidR="00377AB2" w:rsidRPr="00377AB2" w:rsidRDefault="00377AB2" w:rsidP="00377AB2">
      <w:pPr>
        <w:autoSpaceDE w:val="0"/>
        <w:autoSpaceDN w:val="0"/>
        <w:adjustRightInd w:val="0"/>
        <w:spacing w:after="0" w:line="240" w:lineRule="auto"/>
        <w:jc w:val="both"/>
        <w:rPr>
          <w:rFonts w:cstheme="minorHAnsi"/>
          <w:kern w:val="0"/>
          <w:lang w:val="en-US"/>
        </w:rPr>
      </w:pPr>
    </w:p>
    <w:p w14:paraId="0BEBB095" w14:textId="0DE1C26B" w:rsidR="00377AB2" w:rsidRPr="00377AB2" w:rsidRDefault="00377AB2" w:rsidP="00377AB2">
      <w:pPr>
        <w:autoSpaceDE w:val="0"/>
        <w:autoSpaceDN w:val="0"/>
        <w:adjustRightInd w:val="0"/>
        <w:spacing w:after="0" w:line="240" w:lineRule="auto"/>
        <w:jc w:val="both"/>
        <w:rPr>
          <w:rFonts w:cstheme="minorHAnsi"/>
          <w:i/>
          <w:iCs/>
          <w:kern w:val="0"/>
          <w:lang w:val="en-US"/>
        </w:rPr>
      </w:pPr>
      <w:r w:rsidRPr="00377AB2">
        <w:rPr>
          <w:rFonts w:cstheme="minorHAnsi"/>
          <w:i/>
          <w:iCs/>
          <w:kern w:val="0"/>
          <w:lang w:val="en-US"/>
        </w:rPr>
        <w:t xml:space="preserve">This study investigates the level and predictors of public support for the Global Climate </w:t>
      </w:r>
      <w:proofErr w:type="gramStart"/>
      <w:r w:rsidRPr="00377AB2">
        <w:rPr>
          <w:rFonts w:cstheme="minorHAnsi"/>
          <w:i/>
          <w:iCs/>
          <w:kern w:val="0"/>
          <w:lang w:val="en-US"/>
        </w:rPr>
        <w:t>Scheme which</w:t>
      </w:r>
      <w:proofErr w:type="gramEnd"/>
      <w:r w:rsidRPr="00377AB2">
        <w:rPr>
          <w:rFonts w:cstheme="minorHAnsi"/>
          <w:i/>
          <w:iCs/>
          <w:kern w:val="0"/>
          <w:lang w:val="en-US"/>
        </w:rPr>
        <w:t xml:space="preserve"> consists of introducing a global carbon pricing mechanism whose revenues would fund a universal basic income. The analysis of survey data from over 20 countries suggests that the policy finds </w:t>
      </w:r>
      <w:proofErr w:type="spellStart"/>
      <w:r w:rsidRPr="00377AB2">
        <w:rPr>
          <w:rFonts w:cstheme="minorHAnsi"/>
          <w:i/>
          <w:iCs/>
          <w:kern w:val="0"/>
          <w:lang w:val="en-US"/>
        </w:rPr>
        <w:t>supermajoritarian</w:t>
      </w:r>
      <w:proofErr w:type="spellEnd"/>
      <w:r w:rsidRPr="00377AB2">
        <w:rPr>
          <w:rFonts w:cstheme="minorHAnsi"/>
          <w:i/>
          <w:iCs/>
          <w:kern w:val="0"/>
          <w:lang w:val="en-US"/>
        </w:rPr>
        <w:t xml:space="preserve"> support in Europe and majority support in the United States. The main</w:t>
      </w:r>
    </w:p>
    <w:p w14:paraId="1AF38626" w14:textId="77777777" w:rsidR="00377AB2" w:rsidRPr="00377AB2" w:rsidRDefault="00377AB2" w:rsidP="00377AB2">
      <w:pPr>
        <w:autoSpaceDE w:val="0"/>
        <w:autoSpaceDN w:val="0"/>
        <w:adjustRightInd w:val="0"/>
        <w:spacing w:after="0" w:line="240" w:lineRule="auto"/>
        <w:jc w:val="both"/>
        <w:rPr>
          <w:rFonts w:cstheme="minorHAnsi"/>
          <w:i/>
          <w:iCs/>
          <w:kern w:val="0"/>
          <w:lang w:val="en-US"/>
        </w:rPr>
      </w:pPr>
      <w:proofErr w:type="gramStart"/>
      <w:r w:rsidRPr="00377AB2">
        <w:rPr>
          <w:rFonts w:cstheme="minorHAnsi"/>
          <w:i/>
          <w:iCs/>
          <w:kern w:val="0"/>
          <w:lang w:val="en-US"/>
        </w:rPr>
        <w:t>conclusion</w:t>
      </w:r>
      <w:proofErr w:type="gramEnd"/>
      <w:r w:rsidRPr="00377AB2">
        <w:rPr>
          <w:rFonts w:cstheme="minorHAnsi"/>
          <w:i/>
          <w:iCs/>
          <w:kern w:val="0"/>
          <w:lang w:val="en-US"/>
        </w:rPr>
        <w:t xml:space="preserve"> is that the Global Climate Scheme is preferred by a robust majority across countries and that “the expressed preference is sincere”. </w:t>
      </w:r>
      <w:proofErr w:type="gramStart"/>
      <w:r w:rsidRPr="00377AB2">
        <w:rPr>
          <w:rFonts w:cstheme="minorHAnsi"/>
          <w:i/>
          <w:iCs/>
          <w:kern w:val="0"/>
          <w:lang w:val="en-US"/>
        </w:rPr>
        <w:t xml:space="preserve">1. The results could be very context-dependent because existing conjoint- experimental research finds that this sensitivity is absent when voters can also select tax plans that would benefit the poor (see Ballard-Rosas et al. 2017 JOP) and because the impact of a policy on the richest individuals does not seem to drive preferences in other policy fields (Bechtel and </w:t>
      </w:r>
      <w:proofErr w:type="spellStart"/>
      <w:r w:rsidRPr="00377AB2">
        <w:rPr>
          <w:rFonts w:cstheme="minorHAnsi"/>
          <w:i/>
          <w:iCs/>
          <w:kern w:val="0"/>
          <w:lang w:val="en-US"/>
        </w:rPr>
        <w:t>Liesch</w:t>
      </w:r>
      <w:proofErr w:type="spellEnd"/>
      <w:r w:rsidRPr="00377AB2">
        <w:rPr>
          <w:rFonts w:cstheme="minorHAnsi"/>
          <w:i/>
          <w:iCs/>
          <w:kern w:val="0"/>
          <w:lang w:val="en-US"/>
        </w:rPr>
        <w:t xml:space="preserve"> 2</w:t>
      </w:r>
      <w:commentRangeStart w:id="13"/>
      <w:commentRangeStart w:id="14"/>
      <w:r w:rsidRPr="00377AB2">
        <w:rPr>
          <w:rFonts w:cstheme="minorHAnsi"/>
          <w:i/>
          <w:iCs/>
          <w:kern w:val="0"/>
          <w:lang w:val="en-US"/>
        </w:rPr>
        <w:t>020</w:t>
      </w:r>
      <w:commentRangeEnd w:id="13"/>
      <w:r w:rsidR="00F53FF9">
        <w:rPr>
          <w:rStyle w:val="Marquedecommentaire"/>
        </w:rPr>
        <w:commentReference w:id="13"/>
      </w:r>
      <w:commentRangeEnd w:id="14"/>
      <w:r w:rsidR="009C42F3">
        <w:rPr>
          <w:rStyle w:val="Marquedecommentaire"/>
        </w:rPr>
        <w:commentReference w:id="14"/>
      </w:r>
      <w:r w:rsidRPr="00377AB2">
        <w:rPr>
          <w:rFonts w:cstheme="minorHAnsi"/>
          <w:i/>
          <w:iCs/>
          <w:kern w:val="0"/>
          <w:lang w:val="en-US"/>
        </w:rPr>
        <w:t xml:space="preserve"> POQ).</w:t>
      </w:r>
      <w:proofErr w:type="gramEnd"/>
      <w:r w:rsidRPr="00377AB2">
        <w:rPr>
          <w:rFonts w:cstheme="minorHAnsi"/>
          <w:i/>
          <w:iCs/>
          <w:kern w:val="0"/>
          <w:lang w:val="en-US"/>
        </w:rPr>
        <w:t xml:space="preserve"> </w:t>
      </w:r>
    </w:p>
    <w:p w14:paraId="1C9DF806" w14:textId="77777777" w:rsidR="00377AB2" w:rsidRDefault="00377AB2" w:rsidP="00377AB2">
      <w:pPr>
        <w:autoSpaceDE w:val="0"/>
        <w:autoSpaceDN w:val="0"/>
        <w:adjustRightInd w:val="0"/>
        <w:spacing w:after="0" w:line="240" w:lineRule="auto"/>
        <w:jc w:val="both"/>
        <w:rPr>
          <w:rFonts w:cstheme="minorHAnsi"/>
          <w:kern w:val="0"/>
          <w:lang w:val="en-US"/>
        </w:rPr>
      </w:pPr>
    </w:p>
    <w:p w14:paraId="49613DFE" w14:textId="086B5429" w:rsidR="000C66EA" w:rsidRDefault="00F53FF9" w:rsidP="00377AB2">
      <w:pPr>
        <w:autoSpaceDE w:val="0"/>
        <w:autoSpaceDN w:val="0"/>
        <w:adjustRightInd w:val="0"/>
        <w:spacing w:after="0" w:line="240" w:lineRule="auto"/>
        <w:jc w:val="both"/>
        <w:rPr>
          <w:ins w:id="15" w:author="Linus Mattauch" w:date="2024-01-19T11:25:00Z"/>
          <w:rFonts w:cstheme="minorHAnsi"/>
          <w:kern w:val="0"/>
          <w:lang w:val="en-US"/>
        </w:rPr>
      </w:pPr>
      <w:ins w:id="16" w:author="Linus Mattauch" w:date="2024-01-19T11:19:00Z">
        <w:r>
          <w:rPr>
            <w:rFonts w:cstheme="minorHAnsi"/>
            <w:kern w:val="0"/>
            <w:lang w:val="en-US"/>
          </w:rPr>
          <w:t>Thank you for raising the issue of context-dependency</w:t>
        </w:r>
      </w:ins>
      <w:ins w:id="17" w:author="Linus Mattauch" w:date="2024-01-19T11:22:00Z">
        <w:r w:rsidR="000C66EA">
          <w:rPr>
            <w:rFonts w:cstheme="minorHAnsi"/>
            <w:kern w:val="0"/>
            <w:lang w:val="en-US"/>
          </w:rPr>
          <w:t xml:space="preserve">. </w:t>
        </w:r>
      </w:ins>
      <w:ins w:id="18" w:author="Linus Mattauch" w:date="2024-01-19T11:21:00Z">
        <w:r w:rsidR="000C66EA">
          <w:rPr>
            <w:rFonts w:cstheme="minorHAnsi"/>
            <w:kern w:val="0"/>
            <w:lang w:val="en-US"/>
          </w:rPr>
          <w:t xml:space="preserve">We agree that </w:t>
        </w:r>
      </w:ins>
      <w:ins w:id="19" w:author="Linus Mattauch" w:date="2024-01-19T11:22:00Z">
        <w:r w:rsidR="000C66EA">
          <w:rPr>
            <w:rFonts w:cstheme="minorHAnsi"/>
            <w:kern w:val="0"/>
            <w:lang w:val="en-US"/>
          </w:rPr>
          <w:t xml:space="preserve">it is important to be clear </w:t>
        </w:r>
      </w:ins>
      <w:ins w:id="20" w:author="Linus Mattauch" w:date="2024-01-19T11:23:00Z">
        <w:del w:id="21" w:author="fabre" w:date="2024-01-19T15:25:00Z">
          <w:r w:rsidR="000C66EA" w:rsidDel="009C42F3">
            <w:rPr>
              <w:rFonts w:cstheme="minorHAnsi"/>
              <w:kern w:val="0"/>
              <w:lang w:val="en-US"/>
            </w:rPr>
            <w:delText xml:space="preserve">that </w:delText>
          </w:r>
        </w:del>
      </w:ins>
      <w:del w:id="22" w:author="Linus Mattauch" w:date="2024-01-19T11:23:00Z">
        <w:r w:rsidR="00377AB2" w:rsidRPr="00377AB2" w:rsidDel="000C66EA">
          <w:rPr>
            <w:rFonts w:cstheme="minorHAnsi"/>
            <w:kern w:val="0"/>
            <w:lang w:val="en-US"/>
          </w:rPr>
          <w:delText>Because of attitudinal ambivalence (the fact that people hold conflicting</w:delText>
        </w:r>
        <w:r w:rsidR="00377AB2" w:rsidDel="000C66EA">
          <w:rPr>
            <w:rFonts w:cstheme="minorHAnsi"/>
            <w:kern w:val="0"/>
            <w:lang w:val="en-US"/>
          </w:rPr>
          <w:delText xml:space="preserve"> </w:delText>
        </w:r>
        <w:r w:rsidR="00377AB2" w:rsidRPr="00377AB2" w:rsidDel="000C66EA">
          <w:rPr>
            <w:rFonts w:cstheme="minorHAnsi"/>
            <w:kern w:val="0"/>
            <w:lang w:val="en-US"/>
          </w:rPr>
          <w:delText>values and exhibit different context-dependent social identities) and changes of</w:delText>
        </w:r>
        <w:r w:rsidR="00377AB2" w:rsidDel="000C66EA">
          <w:rPr>
            <w:rFonts w:cstheme="minorHAnsi"/>
            <w:kern w:val="0"/>
            <w:lang w:val="en-US"/>
          </w:rPr>
          <w:delText xml:space="preserve"> </w:delText>
        </w:r>
        <w:r w:rsidR="00377AB2" w:rsidRPr="00377AB2" w:rsidDel="000C66EA">
          <w:rPr>
            <w:rFonts w:cstheme="minorHAnsi"/>
            <w:kern w:val="0"/>
            <w:lang w:val="en-US"/>
          </w:rPr>
          <w:delText xml:space="preserve">opinion, it is well known </w:delText>
        </w:r>
      </w:del>
      <w:r w:rsidR="00377AB2" w:rsidRPr="00377AB2">
        <w:rPr>
          <w:rFonts w:cstheme="minorHAnsi"/>
          <w:kern w:val="0"/>
          <w:lang w:val="en-US"/>
        </w:rPr>
        <w:t>that people’s attitudes are context-dependent (e.g.</w:t>
      </w:r>
      <w:r w:rsidR="00377AB2">
        <w:rPr>
          <w:rFonts w:cstheme="minorHAnsi"/>
          <w:kern w:val="0"/>
          <w:lang w:val="en-US"/>
        </w:rPr>
        <w:t xml:space="preserve"> </w:t>
      </w:r>
      <w:r w:rsidR="00377AB2" w:rsidRPr="00377AB2">
        <w:rPr>
          <w:rFonts w:cstheme="minorHAnsi"/>
          <w:kern w:val="0"/>
          <w:lang w:val="en-US"/>
        </w:rPr>
        <w:t xml:space="preserve">Fielding &amp; </w:t>
      </w:r>
      <w:proofErr w:type="spellStart"/>
      <w:r w:rsidR="00377AB2" w:rsidRPr="00377AB2">
        <w:rPr>
          <w:rFonts w:cstheme="minorHAnsi"/>
          <w:kern w:val="0"/>
          <w:lang w:val="en-US"/>
        </w:rPr>
        <w:t>Hornsey</w:t>
      </w:r>
      <w:proofErr w:type="spellEnd"/>
      <w:r w:rsidR="00377AB2" w:rsidRPr="00377AB2">
        <w:rPr>
          <w:rFonts w:cstheme="minorHAnsi"/>
          <w:kern w:val="0"/>
          <w:lang w:val="en-US"/>
        </w:rPr>
        <w:t>, 2016)</w:t>
      </w:r>
      <w:ins w:id="23" w:author="Linus Mattauch" w:date="2024-01-19T11:23:00Z">
        <w:r w:rsidR="000C66EA">
          <w:rPr>
            <w:rFonts w:cstheme="minorHAnsi"/>
            <w:kern w:val="0"/>
            <w:lang w:val="en-US"/>
          </w:rPr>
          <w:t xml:space="preserve"> because of </w:t>
        </w:r>
        <w:r w:rsidR="000C66EA" w:rsidRPr="00377AB2">
          <w:rPr>
            <w:rFonts w:cstheme="minorHAnsi"/>
            <w:kern w:val="0"/>
            <w:lang w:val="en-US"/>
          </w:rPr>
          <w:t>attitudinal ambivalence (the fact that people hold conflicting</w:t>
        </w:r>
        <w:r w:rsidR="000C66EA">
          <w:rPr>
            <w:rFonts w:cstheme="minorHAnsi"/>
            <w:kern w:val="0"/>
            <w:lang w:val="en-US"/>
          </w:rPr>
          <w:t xml:space="preserve"> </w:t>
        </w:r>
        <w:r w:rsidR="000C66EA" w:rsidRPr="00377AB2">
          <w:rPr>
            <w:rFonts w:cstheme="minorHAnsi"/>
            <w:kern w:val="0"/>
            <w:lang w:val="en-US"/>
          </w:rPr>
          <w:t>values and exhibit different context-dependent social identities) and changes of</w:t>
        </w:r>
        <w:r w:rsidR="000C66EA">
          <w:rPr>
            <w:rFonts w:cstheme="minorHAnsi"/>
            <w:kern w:val="0"/>
            <w:lang w:val="en-US"/>
          </w:rPr>
          <w:t xml:space="preserve"> </w:t>
        </w:r>
        <w:r w:rsidR="000C66EA" w:rsidRPr="00377AB2">
          <w:rPr>
            <w:rFonts w:cstheme="minorHAnsi"/>
            <w:kern w:val="0"/>
            <w:lang w:val="en-US"/>
          </w:rPr>
          <w:t>opinion</w:t>
        </w:r>
      </w:ins>
      <w:r w:rsidR="00377AB2" w:rsidRPr="00377AB2">
        <w:rPr>
          <w:rFonts w:cstheme="minorHAnsi"/>
          <w:kern w:val="0"/>
          <w:lang w:val="en-US"/>
        </w:rPr>
        <w:t>. We</w:t>
      </w:r>
      <w:ins w:id="24" w:author="Linus Mattauch" w:date="2024-01-19T11:24:00Z">
        <w:r w:rsidR="000C66EA">
          <w:rPr>
            <w:rFonts w:cstheme="minorHAnsi"/>
            <w:kern w:val="0"/>
            <w:lang w:val="en-US"/>
          </w:rPr>
          <w:t xml:space="preserve"> learn that we hav</w:t>
        </w:r>
      </w:ins>
      <w:ins w:id="25" w:author="Linus Mattauch" w:date="2024-01-19T11:25:00Z">
        <w:r w:rsidR="000C66EA">
          <w:rPr>
            <w:rFonts w:cstheme="minorHAnsi"/>
            <w:kern w:val="0"/>
            <w:lang w:val="en-US"/>
          </w:rPr>
          <w:t xml:space="preserve">e not been clear that </w:t>
        </w:r>
      </w:ins>
      <w:del w:id="26" w:author="Linus Mattauch" w:date="2024-01-19T11:25:00Z">
        <w:r w:rsidR="00377AB2" w:rsidRPr="00377AB2" w:rsidDel="000C66EA">
          <w:rPr>
            <w:rFonts w:cstheme="minorHAnsi"/>
            <w:kern w:val="0"/>
            <w:lang w:val="en-US"/>
          </w:rPr>
          <w:delText xml:space="preserve"> actually</w:delText>
        </w:r>
      </w:del>
      <w:ins w:id="27" w:author="Linus Mattauch" w:date="2024-01-19T11:25:00Z">
        <w:r w:rsidR="000C66EA">
          <w:rPr>
            <w:rFonts w:cstheme="minorHAnsi"/>
            <w:kern w:val="0"/>
            <w:lang w:val="en-US"/>
          </w:rPr>
          <w:t xml:space="preserve"> we </w:t>
        </w:r>
        <w:proofErr w:type="gramStart"/>
        <w:r w:rsidR="000C66EA">
          <w:rPr>
            <w:rFonts w:cstheme="minorHAnsi"/>
            <w:kern w:val="0"/>
            <w:lang w:val="en-US"/>
          </w:rPr>
          <w:t xml:space="preserve">also </w:t>
        </w:r>
      </w:ins>
      <w:r w:rsidR="00377AB2" w:rsidRPr="00377AB2">
        <w:rPr>
          <w:rFonts w:cstheme="minorHAnsi"/>
          <w:kern w:val="0"/>
          <w:lang w:val="en-US"/>
        </w:rPr>
        <w:t xml:space="preserve"> study</w:t>
      </w:r>
      <w:proofErr w:type="gramEnd"/>
      <w:r w:rsidR="00377AB2" w:rsidRPr="00377AB2">
        <w:rPr>
          <w:rFonts w:cstheme="minorHAnsi"/>
          <w:kern w:val="0"/>
          <w:lang w:val="en-US"/>
        </w:rPr>
        <w:t xml:space="preserve"> </w:t>
      </w:r>
      <w:ins w:id="28" w:author="Linus Mattauch" w:date="2024-01-19T11:26:00Z">
        <w:r w:rsidR="000C66EA">
          <w:rPr>
            <w:rFonts w:cstheme="minorHAnsi"/>
            <w:kern w:val="0"/>
            <w:lang w:val="en-US"/>
          </w:rPr>
          <w:t xml:space="preserve"> some form of context-dependency in the manuscript: we </w:t>
        </w:r>
        <w:proofErr w:type="spellStart"/>
        <w:r w:rsidR="000C66EA">
          <w:rPr>
            <w:rFonts w:cstheme="minorHAnsi"/>
            <w:kern w:val="0"/>
            <w:lang w:val="en-US"/>
          </w:rPr>
          <w:t>analyse</w:t>
        </w:r>
        <w:proofErr w:type="spellEnd"/>
        <w:r w:rsidR="000C66EA">
          <w:rPr>
            <w:rFonts w:cstheme="minorHAnsi"/>
            <w:kern w:val="0"/>
            <w:lang w:val="en-US"/>
          </w:rPr>
          <w:t xml:space="preserve"> how </w:t>
        </w:r>
      </w:ins>
      <w:del w:id="29" w:author="Linus Mattauch" w:date="2024-01-19T11:26:00Z">
        <w:r w:rsidR="00377AB2" w:rsidRPr="00377AB2" w:rsidDel="000C66EA">
          <w:rPr>
            <w:rFonts w:cstheme="minorHAnsi"/>
            <w:kern w:val="0"/>
            <w:lang w:val="en-US"/>
          </w:rPr>
          <w:delText>in the paper</w:delText>
        </w:r>
      </w:del>
      <w:del w:id="30" w:author="Linus Mattauch" w:date="2024-01-19T11:27:00Z">
        <w:r w:rsidR="00377AB2" w:rsidRPr="00377AB2" w:rsidDel="000C66EA">
          <w:rPr>
            <w:rFonts w:cstheme="minorHAnsi"/>
            <w:kern w:val="0"/>
            <w:lang w:val="en-US"/>
          </w:rPr>
          <w:delText xml:space="preserve"> the extent to</w:delText>
        </w:r>
      </w:del>
      <w:r w:rsidR="00377AB2" w:rsidRPr="00377AB2">
        <w:rPr>
          <w:rFonts w:cstheme="minorHAnsi"/>
          <w:kern w:val="0"/>
          <w:lang w:val="en-US"/>
        </w:rPr>
        <w:t xml:space="preserve"> </w:t>
      </w:r>
      <w:del w:id="31" w:author="fabre" w:date="2024-01-19T15:25:00Z">
        <w:r w:rsidR="00377AB2" w:rsidRPr="00377AB2" w:rsidDel="009C42F3">
          <w:rPr>
            <w:rFonts w:cstheme="minorHAnsi"/>
            <w:kern w:val="0"/>
            <w:lang w:val="en-US"/>
          </w:rPr>
          <w:delText>which</w:delText>
        </w:r>
        <w:r w:rsidR="00377AB2" w:rsidDel="009C42F3">
          <w:rPr>
            <w:rFonts w:cstheme="minorHAnsi"/>
            <w:kern w:val="0"/>
            <w:lang w:val="en-US"/>
          </w:rPr>
          <w:delText xml:space="preserve"> </w:delText>
        </w:r>
      </w:del>
      <w:r w:rsidR="00377AB2" w:rsidRPr="00377AB2">
        <w:rPr>
          <w:rFonts w:cstheme="minorHAnsi"/>
          <w:kern w:val="0"/>
          <w:lang w:val="en-US"/>
        </w:rPr>
        <w:t xml:space="preserve">attitudes towards the Global Climate Scheme (GCS) </w:t>
      </w:r>
      <w:del w:id="32" w:author="Linus Mattauch" w:date="2024-01-19T11:27:00Z">
        <w:r w:rsidR="00377AB2" w:rsidRPr="00377AB2" w:rsidDel="000C66EA">
          <w:rPr>
            <w:rFonts w:cstheme="minorHAnsi"/>
            <w:kern w:val="0"/>
            <w:lang w:val="en-US"/>
          </w:rPr>
          <w:delText xml:space="preserve">would </w:delText>
        </w:r>
      </w:del>
      <w:r w:rsidR="00377AB2" w:rsidRPr="00377AB2">
        <w:rPr>
          <w:rFonts w:cstheme="minorHAnsi"/>
          <w:kern w:val="0"/>
          <w:lang w:val="en-US"/>
        </w:rPr>
        <w:t>change</w:t>
      </w:r>
      <w:ins w:id="33" w:author="Linus Mattauch" w:date="2024-01-19T11:27:00Z">
        <w:r w:rsidR="000C66EA">
          <w:rPr>
            <w:rFonts w:cstheme="minorHAnsi"/>
            <w:kern w:val="0"/>
            <w:lang w:val="en-US"/>
          </w:rPr>
          <w:t xml:space="preserve"> once subjects are first prompted </w:t>
        </w:r>
      </w:ins>
      <w:ins w:id="34" w:author="Linus Mattauch" w:date="2024-01-19T11:28:00Z">
        <w:r w:rsidR="000C66EA">
          <w:rPr>
            <w:rFonts w:cstheme="minorHAnsi"/>
            <w:kern w:val="0"/>
            <w:lang w:val="en-US"/>
          </w:rPr>
          <w:t xml:space="preserve">to reflect what they might like or dislike about </w:t>
        </w:r>
        <w:commentRangeStart w:id="35"/>
        <w:r w:rsidR="000C66EA">
          <w:rPr>
            <w:rFonts w:cstheme="minorHAnsi"/>
            <w:kern w:val="0"/>
            <w:lang w:val="en-US"/>
          </w:rPr>
          <w:t>such a policy.</w:t>
        </w:r>
      </w:ins>
      <w:ins w:id="36" w:author="Linus Mattauch" w:date="2024-01-19T11:27:00Z">
        <w:r w:rsidR="000C66EA">
          <w:rPr>
            <w:rFonts w:cstheme="minorHAnsi"/>
            <w:kern w:val="0"/>
            <w:lang w:val="en-US"/>
          </w:rPr>
          <w:t xml:space="preserve"> </w:t>
        </w:r>
      </w:ins>
      <w:r w:rsidR="00377AB2" w:rsidRPr="00377AB2">
        <w:rPr>
          <w:rFonts w:cstheme="minorHAnsi"/>
          <w:kern w:val="0"/>
          <w:lang w:val="en-US"/>
        </w:rPr>
        <w:t xml:space="preserve"> </w:t>
      </w:r>
      <w:del w:id="37" w:author="Linus Mattauch" w:date="2024-01-19T11:27:00Z">
        <w:r w:rsidR="00377AB2" w:rsidRPr="00377AB2" w:rsidDel="000C66EA">
          <w:rPr>
            <w:rFonts w:cstheme="minorHAnsi"/>
            <w:kern w:val="0"/>
            <w:lang w:val="en-US"/>
          </w:rPr>
          <w:delText>following a</w:delText>
        </w:r>
        <w:r w:rsidR="00377AB2" w:rsidDel="000C66EA">
          <w:rPr>
            <w:rFonts w:cstheme="minorHAnsi"/>
            <w:kern w:val="0"/>
            <w:lang w:val="en-US"/>
          </w:rPr>
          <w:delText xml:space="preserve"> </w:delText>
        </w:r>
        <w:r w:rsidR="00377AB2" w:rsidRPr="00377AB2" w:rsidDel="000C66EA">
          <w:rPr>
            <w:rFonts w:cstheme="minorHAnsi"/>
            <w:kern w:val="0"/>
            <w:lang w:val="en-US"/>
          </w:rPr>
          <w:delText xml:space="preserve">negative media </w:delText>
        </w:r>
      </w:del>
      <w:commentRangeEnd w:id="35"/>
      <w:r w:rsidR="000C66EA">
        <w:rPr>
          <w:rStyle w:val="Marquedecommentaire"/>
        </w:rPr>
        <w:commentReference w:id="35"/>
      </w:r>
      <w:del w:id="38" w:author="Linus Mattauch" w:date="2024-01-19T11:27:00Z">
        <w:r w:rsidR="00377AB2" w:rsidRPr="00377AB2" w:rsidDel="000C66EA">
          <w:rPr>
            <w:rFonts w:cstheme="minorHAnsi"/>
            <w:kern w:val="0"/>
            <w:lang w:val="en-US"/>
          </w:rPr>
          <w:delText xml:space="preserve">campaign </w:delText>
        </w:r>
      </w:del>
      <w:r w:rsidR="00377AB2" w:rsidRPr="00377AB2">
        <w:rPr>
          <w:rFonts w:cstheme="minorHAnsi"/>
          <w:kern w:val="0"/>
          <w:lang w:val="en-US"/>
        </w:rPr>
        <w:t>(</w:t>
      </w:r>
      <w:proofErr w:type="gramStart"/>
      <w:r w:rsidR="00377AB2" w:rsidRPr="00377AB2">
        <w:rPr>
          <w:rFonts w:cstheme="minorHAnsi"/>
          <w:kern w:val="0"/>
          <w:lang w:val="en-US"/>
        </w:rPr>
        <w:t>subsection</w:t>
      </w:r>
      <w:proofErr w:type="gramEnd"/>
      <w:r w:rsidR="00377AB2" w:rsidRPr="00377AB2">
        <w:rPr>
          <w:rFonts w:cstheme="minorHAnsi"/>
          <w:kern w:val="0"/>
          <w:lang w:val="en-US"/>
        </w:rPr>
        <w:t xml:space="preserve"> “Pros and Cons”).</w:t>
      </w:r>
      <w:r w:rsidR="00377AB2">
        <w:rPr>
          <w:rFonts w:cstheme="minorHAnsi"/>
          <w:kern w:val="0"/>
          <w:lang w:val="en-US"/>
        </w:rPr>
        <w:t xml:space="preserve"> </w:t>
      </w:r>
    </w:p>
    <w:p w14:paraId="1DF97720" w14:textId="77777777" w:rsidR="000C66EA" w:rsidRDefault="000C66EA" w:rsidP="00377AB2">
      <w:pPr>
        <w:autoSpaceDE w:val="0"/>
        <w:autoSpaceDN w:val="0"/>
        <w:adjustRightInd w:val="0"/>
        <w:spacing w:after="0" w:line="240" w:lineRule="auto"/>
        <w:jc w:val="both"/>
        <w:rPr>
          <w:ins w:id="39" w:author="Linus Mattauch" w:date="2024-01-19T11:25:00Z"/>
          <w:rFonts w:cstheme="minorHAnsi"/>
          <w:kern w:val="0"/>
          <w:lang w:val="en-US"/>
        </w:rPr>
      </w:pPr>
    </w:p>
    <w:p w14:paraId="463ADEC6" w14:textId="2856FAE2" w:rsidR="00377AB2" w:rsidRDefault="00377AB2" w:rsidP="00377AB2">
      <w:pPr>
        <w:autoSpaceDE w:val="0"/>
        <w:autoSpaceDN w:val="0"/>
        <w:adjustRightInd w:val="0"/>
        <w:spacing w:after="0" w:line="240" w:lineRule="auto"/>
        <w:jc w:val="both"/>
        <w:rPr>
          <w:rFonts w:cstheme="minorHAnsi"/>
          <w:kern w:val="0"/>
          <w:lang w:val="en-US"/>
        </w:rPr>
      </w:pPr>
      <w:del w:id="40" w:author="Linus Mattauch" w:date="2024-01-19T11:29:00Z">
        <w:r w:rsidRPr="00377AB2" w:rsidDel="006C26CA">
          <w:rPr>
            <w:rFonts w:cstheme="minorHAnsi"/>
            <w:kern w:val="0"/>
            <w:lang w:val="en-US"/>
          </w:rPr>
          <w:delText>Yet, we dis</w:delText>
        </w:r>
        <w:commentRangeStart w:id="41"/>
        <w:r w:rsidRPr="00377AB2" w:rsidDel="006C26CA">
          <w:rPr>
            <w:rFonts w:cstheme="minorHAnsi"/>
            <w:kern w:val="0"/>
            <w:lang w:val="en-US"/>
          </w:rPr>
          <w:delText xml:space="preserve">agree with </w:delText>
        </w:r>
      </w:del>
      <w:commentRangeEnd w:id="41"/>
      <w:r w:rsidR="006C26CA">
        <w:rPr>
          <w:rStyle w:val="Marquedecommentaire"/>
        </w:rPr>
        <w:commentReference w:id="41"/>
      </w:r>
      <w:del w:id="42" w:author="Linus Mattauch" w:date="2024-01-19T11:29:00Z">
        <w:r w:rsidRPr="00377AB2" w:rsidDel="006C26CA">
          <w:rPr>
            <w:rFonts w:cstheme="minorHAnsi"/>
            <w:kern w:val="0"/>
            <w:lang w:val="en-US"/>
          </w:rPr>
          <w:delText>the claims that the support for the GCS contradicts</w:delText>
        </w:r>
        <w:r w:rsidDel="006C26CA">
          <w:rPr>
            <w:rFonts w:cstheme="minorHAnsi"/>
            <w:kern w:val="0"/>
            <w:lang w:val="en-US"/>
          </w:rPr>
          <w:delText xml:space="preserve"> </w:delText>
        </w:r>
        <w:r w:rsidRPr="00377AB2" w:rsidDel="006C26CA">
          <w:rPr>
            <w:rFonts w:cstheme="minorHAnsi"/>
            <w:kern w:val="0"/>
            <w:lang w:val="en-US"/>
          </w:rPr>
          <w:delText>the existing literature</w:delText>
        </w:r>
      </w:del>
      <w:r w:rsidRPr="00377AB2">
        <w:rPr>
          <w:rFonts w:cstheme="minorHAnsi"/>
          <w:kern w:val="0"/>
          <w:lang w:val="en-US"/>
        </w:rPr>
        <w:t xml:space="preserve">. </w:t>
      </w:r>
      <w:ins w:id="43" w:author="Linus Mattauch" w:date="2024-01-19T11:31:00Z">
        <w:r w:rsidR="006C26CA">
          <w:rPr>
            <w:rFonts w:cstheme="minorHAnsi"/>
            <w:kern w:val="0"/>
            <w:lang w:val="en-US"/>
          </w:rPr>
          <w:t>Thank you also for pointing out the important articles by Ballard-Rosas et al. (</w:t>
        </w:r>
        <w:proofErr w:type="gramStart"/>
        <w:r w:rsidR="006C26CA">
          <w:rPr>
            <w:rFonts w:cstheme="minorHAnsi"/>
            <w:kern w:val="0"/>
            <w:lang w:val="en-US"/>
          </w:rPr>
          <w:t>2017) and Bechtel</w:t>
        </w:r>
        <w:proofErr w:type="gramEnd"/>
        <w:r w:rsidR="006C26CA">
          <w:rPr>
            <w:rFonts w:cstheme="minorHAnsi"/>
            <w:kern w:val="0"/>
            <w:lang w:val="en-US"/>
          </w:rPr>
          <w:t xml:space="preserve"> and </w:t>
        </w:r>
        <w:proofErr w:type="spellStart"/>
        <w:r w:rsidR="006C26CA">
          <w:rPr>
            <w:rFonts w:cstheme="minorHAnsi"/>
            <w:kern w:val="0"/>
            <w:lang w:val="en-US"/>
          </w:rPr>
          <w:t>Liesch</w:t>
        </w:r>
        <w:proofErr w:type="spellEnd"/>
        <w:r w:rsidR="006C26CA">
          <w:rPr>
            <w:rFonts w:cstheme="minorHAnsi"/>
            <w:kern w:val="0"/>
            <w:lang w:val="en-US"/>
          </w:rPr>
          <w:t xml:space="preserve"> (2020). We acknowledge that we come to this field from empirical economics, not political s</w:t>
        </w:r>
      </w:ins>
      <w:ins w:id="44" w:author="Linus Mattauch" w:date="2024-01-19T11:32:00Z">
        <w:r w:rsidR="006C26CA">
          <w:rPr>
            <w:rFonts w:cstheme="minorHAnsi"/>
            <w:kern w:val="0"/>
            <w:lang w:val="en-US"/>
          </w:rPr>
          <w:t xml:space="preserve">cience. </w:t>
        </w:r>
        <w:proofErr w:type="gramStart"/>
        <w:r w:rsidR="006C26CA">
          <w:rPr>
            <w:rFonts w:cstheme="minorHAnsi"/>
            <w:kern w:val="0"/>
            <w:lang w:val="en-US"/>
          </w:rPr>
          <w:t xml:space="preserve">In our field, there is one important precursor to our work, which is very compatible with our results: </w:t>
        </w:r>
      </w:ins>
      <w:del w:id="45" w:author="Linus Mattauch" w:date="2024-01-19T11:32:00Z">
        <w:r w:rsidRPr="00377AB2" w:rsidDel="006C26CA">
          <w:rPr>
            <w:rFonts w:cstheme="minorHAnsi"/>
            <w:kern w:val="0"/>
            <w:lang w:val="en-US"/>
          </w:rPr>
          <w:delText>First, we show in our literature review that people favor</w:delText>
        </w:r>
        <w:r w:rsidDel="006C26CA">
          <w:rPr>
            <w:rFonts w:cstheme="minorHAnsi"/>
            <w:kern w:val="0"/>
            <w:lang w:val="en-US"/>
          </w:rPr>
          <w:delText xml:space="preserve"> </w:delText>
        </w:r>
        <w:r w:rsidRPr="00377AB2" w:rsidDel="006C26CA">
          <w:rPr>
            <w:rFonts w:cstheme="minorHAnsi"/>
            <w:kern w:val="0"/>
            <w:lang w:val="en-US"/>
          </w:rPr>
          <w:delText>climate policies that are global and equitable, and that our results align well</w:delText>
        </w:r>
        <w:r w:rsidDel="006C26CA">
          <w:rPr>
            <w:rFonts w:cstheme="minorHAnsi"/>
            <w:kern w:val="0"/>
            <w:lang w:val="en-US"/>
          </w:rPr>
          <w:delText xml:space="preserve"> </w:delText>
        </w:r>
        <w:r w:rsidRPr="00377AB2" w:rsidDel="006C26CA">
          <w:rPr>
            <w:rFonts w:cstheme="minorHAnsi"/>
            <w:kern w:val="0"/>
            <w:lang w:val="en-US"/>
          </w:rPr>
          <w:delText>with the only previous survey that studied global carbon pricing (</w:delText>
        </w:r>
      </w:del>
      <w:proofErr w:type="spellStart"/>
      <w:r w:rsidRPr="00377AB2">
        <w:rPr>
          <w:rFonts w:cstheme="minorHAnsi"/>
          <w:kern w:val="0"/>
          <w:lang w:val="en-US"/>
        </w:rPr>
        <w:t>Carattini</w:t>
      </w:r>
      <w:proofErr w:type="spellEnd"/>
      <w:r w:rsidRPr="00377AB2">
        <w:rPr>
          <w:rFonts w:cstheme="minorHAnsi"/>
          <w:kern w:val="0"/>
          <w:lang w:val="en-US"/>
        </w:rPr>
        <w:t xml:space="preserve"> et</w:t>
      </w:r>
      <w:r>
        <w:rPr>
          <w:rFonts w:cstheme="minorHAnsi"/>
          <w:kern w:val="0"/>
          <w:lang w:val="en-US"/>
        </w:rPr>
        <w:t xml:space="preserve"> </w:t>
      </w:r>
      <w:r w:rsidRPr="00377AB2">
        <w:rPr>
          <w:rFonts w:cstheme="minorHAnsi"/>
          <w:kern w:val="0"/>
          <w:lang w:val="en-US"/>
        </w:rPr>
        <w:t>al., 2019)</w:t>
      </w:r>
      <w:ins w:id="46" w:author="Linus Mattauch" w:date="2024-01-19T11:32:00Z">
        <w:r w:rsidR="006C26CA">
          <w:rPr>
            <w:rFonts w:cstheme="minorHAnsi"/>
            <w:kern w:val="0"/>
            <w:lang w:val="en-US"/>
          </w:rPr>
          <w:t xml:space="preserve"> also studies global carbon pricing and also find that </w:t>
        </w:r>
        <w:r w:rsidR="006C26CA" w:rsidRPr="00377AB2">
          <w:rPr>
            <w:rFonts w:cstheme="minorHAnsi"/>
            <w:kern w:val="0"/>
            <w:lang w:val="en-US"/>
          </w:rPr>
          <w:t>people favor</w:t>
        </w:r>
        <w:r w:rsidR="006C26CA">
          <w:rPr>
            <w:rFonts w:cstheme="minorHAnsi"/>
            <w:kern w:val="0"/>
            <w:lang w:val="en-US"/>
          </w:rPr>
          <w:t xml:space="preserve"> </w:t>
        </w:r>
        <w:r w:rsidR="006C26CA" w:rsidRPr="00377AB2">
          <w:rPr>
            <w:rFonts w:cstheme="minorHAnsi"/>
            <w:kern w:val="0"/>
            <w:lang w:val="en-US"/>
          </w:rPr>
          <w:t xml:space="preserve">climate policies that are global and equitable, </w:t>
        </w:r>
      </w:ins>
      <w:del w:id="47" w:author="Linus Mattauch" w:date="2024-01-19T11:33:00Z">
        <w:r w:rsidRPr="00377AB2" w:rsidDel="006C26CA">
          <w:rPr>
            <w:rFonts w:cstheme="minorHAnsi"/>
            <w:kern w:val="0"/>
            <w:lang w:val="en-US"/>
          </w:rPr>
          <w:delText>. Second,</w:delText>
        </w:r>
      </w:del>
      <w:ins w:id="48" w:author="Linus Mattauch" w:date="2024-01-19T11:33:00Z">
        <w:r w:rsidR="006C26CA">
          <w:rPr>
            <w:rFonts w:cstheme="minorHAnsi"/>
            <w:kern w:val="0"/>
            <w:lang w:val="en-US"/>
          </w:rPr>
          <w:t xml:space="preserve">Furthermore, </w:t>
        </w:r>
      </w:ins>
      <w:r w:rsidRPr="00377AB2">
        <w:rPr>
          <w:rFonts w:cstheme="minorHAnsi"/>
          <w:kern w:val="0"/>
          <w:lang w:val="en-US"/>
        </w:rPr>
        <w:t xml:space="preserve"> while the GCS benefits the poorest humans, our conjoint</w:t>
      </w:r>
      <w:r>
        <w:rPr>
          <w:rFonts w:cstheme="minorHAnsi"/>
          <w:kern w:val="0"/>
          <w:lang w:val="en-US"/>
        </w:rPr>
        <w:t xml:space="preserve"> </w:t>
      </w:r>
      <w:r w:rsidRPr="00377AB2">
        <w:rPr>
          <w:rFonts w:cstheme="minorHAnsi"/>
          <w:kern w:val="0"/>
          <w:lang w:val="en-US"/>
        </w:rPr>
        <w:t>analyses already include policies benefiting poor fellow citizens (higher minimum</w:t>
      </w:r>
      <w:r>
        <w:rPr>
          <w:rFonts w:cstheme="minorHAnsi"/>
          <w:kern w:val="0"/>
          <w:lang w:val="en-US"/>
        </w:rPr>
        <w:t xml:space="preserve"> </w:t>
      </w:r>
      <w:r w:rsidRPr="00377AB2">
        <w:rPr>
          <w:rFonts w:cstheme="minorHAnsi"/>
          <w:kern w:val="0"/>
          <w:lang w:val="en-US"/>
        </w:rPr>
        <w:t>wage, improved public services, higher welfare benefits) and we confirm</w:t>
      </w:r>
      <w:r>
        <w:rPr>
          <w:rFonts w:cstheme="minorHAnsi"/>
          <w:kern w:val="0"/>
          <w:lang w:val="en-US"/>
        </w:rPr>
        <w:t xml:space="preserve"> </w:t>
      </w:r>
      <w:r w:rsidRPr="00377AB2">
        <w:rPr>
          <w:rFonts w:cstheme="minorHAnsi"/>
          <w:kern w:val="0"/>
          <w:lang w:val="en-US"/>
        </w:rPr>
        <w:t>that these policies are the most popular.</w:t>
      </w:r>
      <w:proofErr w:type="gramEnd"/>
      <w:r w:rsidRPr="00377AB2">
        <w:rPr>
          <w:rFonts w:cstheme="minorHAnsi"/>
          <w:kern w:val="0"/>
          <w:lang w:val="en-US"/>
        </w:rPr>
        <w:t xml:space="preserve"> </w:t>
      </w:r>
      <w:ins w:id="49" w:author="Linus Mattauch" w:date="2024-01-19T11:33:00Z">
        <w:r w:rsidR="006C26CA">
          <w:rPr>
            <w:rFonts w:cstheme="minorHAnsi"/>
            <w:kern w:val="0"/>
            <w:lang w:val="en-US"/>
          </w:rPr>
          <w:t xml:space="preserve"> We understand </w:t>
        </w:r>
      </w:ins>
      <w:del w:id="50" w:author="Linus Mattauch" w:date="2024-01-19T11:33:00Z">
        <w:r w:rsidRPr="00377AB2" w:rsidDel="006C26CA">
          <w:rPr>
            <w:rFonts w:cstheme="minorHAnsi"/>
            <w:kern w:val="0"/>
            <w:lang w:val="en-US"/>
          </w:rPr>
          <w:delText xml:space="preserve">Even though </w:delText>
        </w:r>
      </w:del>
      <w:r w:rsidRPr="00377AB2">
        <w:rPr>
          <w:rFonts w:cstheme="minorHAnsi"/>
          <w:kern w:val="0"/>
          <w:lang w:val="en-US"/>
        </w:rPr>
        <w:t>Ballard-Rosa et al. (2017)</w:t>
      </w:r>
      <w:r>
        <w:rPr>
          <w:rFonts w:cstheme="minorHAnsi"/>
          <w:kern w:val="0"/>
          <w:lang w:val="en-US"/>
        </w:rPr>
        <w:t xml:space="preserve"> </w:t>
      </w:r>
      <w:r w:rsidRPr="00377AB2">
        <w:rPr>
          <w:rFonts w:cstheme="minorHAnsi"/>
          <w:kern w:val="0"/>
          <w:lang w:val="en-US"/>
        </w:rPr>
        <w:t>only compare different income tax schedules</w:t>
      </w:r>
      <w:ins w:id="51" w:author="Linus Mattauch" w:date="2024-01-19T11:33:00Z">
        <w:r w:rsidR="006C26CA">
          <w:rPr>
            <w:rFonts w:cstheme="minorHAnsi"/>
            <w:kern w:val="0"/>
            <w:lang w:val="en-US"/>
          </w:rPr>
          <w:t xml:space="preserve">. Our </w:t>
        </w:r>
      </w:ins>
      <w:del w:id="52" w:author="Linus Mattauch" w:date="2024-01-19T11:33:00Z">
        <w:r w:rsidRPr="00377AB2" w:rsidDel="006C26CA">
          <w:rPr>
            <w:rFonts w:cstheme="minorHAnsi"/>
            <w:kern w:val="0"/>
            <w:lang w:val="en-US"/>
          </w:rPr>
          <w:delText xml:space="preserve"> (and has thus nothing to say about</w:delText>
        </w:r>
        <w:r w:rsidDel="006C26CA">
          <w:rPr>
            <w:rFonts w:cstheme="minorHAnsi"/>
            <w:kern w:val="0"/>
            <w:lang w:val="en-US"/>
          </w:rPr>
          <w:delText xml:space="preserve"> </w:delText>
        </w:r>
        <w:r w:rsidRPr="00377AB2" w:rsidDel="006C26CA">
          <w:rPr>
            <w:rFonts w:cstheme="minorHAnsi"/>
            <w:kern w:val="0"/>
            <w:lang w:val="en-US"/>
          </w:rPr>
          <w:delText>the relative preference for global redistribution and national redistribution), our</w:delText>
        </w:r>
        <w:r w:rsidDel="006C26CA">
          <w:rPr>
            <w:rFonts w:cstheme="minorHAnsi"/>
            <w:kern w:val="0"/>
            <w:lang w:val="en-US"/>
          </w:rPr>
          <w:delText xml:space="preserve"> </w:delText>
        </w:r>
      </w:del>
      <w:r w:rsidRPr="00377AB2">
        <w:rPr>
          <w:rFonts w:cstheme="minorHAnsi"/>
          <w:kern w:val="0"/>
          <w:lang w:val="en-US"/>
        </w:rPr>
        <w:t xml:space="preserve">conjoint analyses allow </w:t>
      </w:r>
      <w:proofErr w:type="gramStart"/>
      <w:r w:rsidRPr="00377AB2">
        <w:rPr>
          <w:rFonts w:cstheme="minorHAnsi"/>
          <w:kern w:val="0"/>
          <w:lang w:val="en-US"/>
        </w:rPr>
        <w:t>to compare</w:t>
      </w:r>
      <w:proofErr w:type="gramEnd"/>
      <w:r w:rsidRPr="00377AB2">
        <w:rPr>
          <w:rFonts w:cstheme="minorHAnsi"/>
          <w:kern w:val="0"/>
          <w:lang w:val="en-US"/>
        </w:rPr>
        <w:t xml:space="preserve"> the relative preference for the GCS and a</w:t>
      </w:r>
      <w:r>
        <w:rPr>
          <w:rFonts w:cstheme="minorHAnsi"/>
          <w:kern w:val="0"/>
          <w:lang w:val="en-US"/>
        </w:rPr>
        <w:t xml:space="preserve"> </w:t>
      </w:r>
      <w:r w:rsidRPr="00377AB2">
        <w:rPr>
          <w:rFonts w:cstheme="minorHAnsi"/>
          <w:kern w:val="0"/>
          <w:lang w:val="en-US"/>
        </w:rPr>
        <w:t>national redistribution scheme (Figure 8). In Spain and in the U.S., the GCS</w:t>
      </w:r>
      <w:r>
        <w:rPr>
          <w:rFonts w:cstheme="minorHAnsi"/>
          <w:kern w:val="0"/>
          <w:lang w:val="en-US"/>
        </w:rPr>
        <w:t xml:space="preserve"> </w:t>
      </w:r>
      <w:r w:rsidRPr="00377AB2">
        <w:rPr>
          <w:rFonts w:cstheme="minorHAnsi"/>
          <w:kern w:val="0"/>
          <w:lang w:val="en-US"/>
        </w:rPr>
        <w:t>has no significant effect on the likelihood that a platform in preferred</w:t>
      </w:r>
      <w:proofErr w:type="gramStart"/>
      <w:r w:rsidRPr="00377AB2">
        <w:rPr>
          <w:rFonts w:cstheme="minorHAnsi"/>
          <w:kern w:val="0"/>
          <w:lang w:val="en-US"/>
        </w:rPr>
        <w:t>;</w:t>
      </w:r>
      <w:proofErr w:type="gramEnd"/>
      <w:r w:rsidRPr="00377AB2">
        <w:rPr>
          <w:rFonts w:cstheme="minorHAnsi"/>
          <w:kern w:val="0"/>
          <w:lang w:val="en-US"/>
        </w:rPr>
        <w:t xml:space="preserve"> while in</w:t>
      </w:r>
      <w:r>
        <w:rPr>
          <w:rFonts w:cstheme="minorHAnsi"/>
          <w:kern w:val="0"/>
          <w:lang w:val="en-US"/>
        </w:rPr>
        <w:t xml:space="preserve"> </w:t>
      </w:r>
      <w:r w:rsidRPr="00377AB2">
        <w:rPr>
          <w:rFonts w:cstheme="minorHAnsi"/>
          <w:kern w:val="0"/>
          <w:lang w:val="en-US"/>
        </w:rPr>
        <w:t>France, Germany and the UK it has a positive effect, larger than the national</w:t>
      </w:r>
      <w:r>
        <w:rPr>
          <w:rFonts w:cstheme="minorHAnsi"/>
          <w:kern w:val="0"/>
          <w:lang w:val="en-US"/>
        </w:rPr>
        <w:t xml:space="preserve"> </w:t>
      </w:r>
      <w:r w:rsidRPr="00377AB2">
        <w:rPr>
          <w:rFonts w:cstheme="minorHAnsi"/>
          <w:kern w:val="0"/>
          <w:lang w:val="en-US"/>
        </w:rPr>
        <w:t xml:space="preserve">redistribution scheme. </w:t>
      </w:r>
      <w:del w:id="53" w:author="Linus Mattauch" w:date="2024-01-19T11:33:00Z">
        <w:r w:rsidRPr="00377AB2" w:rsidDel="006C26CA">
          <w:rPr>
            <w:rFonts w:cstheme="minorHAnsi"/>
            <w:kern w:val="0"/>
            <w:lang w:val="en-US"/>
          </w:rPr>
          <w:delText>Third,</w:delText>
        </w:r>
      </w:del>
      <w:ins w:id="54" w:author="Linus Mattauch" w:date="2024-01-19T11:33:00Z">
        <w:r w:rsidR="006C26CA">
          <w:rPr>
            <w:rFonts w:cstheme="minorHAnsi"/>
            <w:kern w:val="0"/>
            <w:lang w:val="en-US"/>
          </w:rPr>
          <w:t xml:space="preserve">  We al</w:t>
        </w:r>
      </w:ins>
      <w:ins w:id="55" w:author="Linus Mattauch" w:date="2024-01-19T11:34:00Z">
        <w:r w:rsidR="006C26CA">
          <w:rPr>
            <w:rFonts w:cstheme="minorHAnsi"/>
            <w:kern w:val="0"/>
            <w:lang w:val="en-US"/>
          </w:rPr>
          <w:t>so believe</w:t>
        </w:r>
      </w:ins>
      <w:r w:rsidRPr="00377AB2">
        <w:rPr>
          <w:rFonts w:cstheme="minorHAnsi"/>
          <w:kern w:val="0"/>
          <w:lang w:val="en-US"/>
        </w:rPr>
        <w:t xml:space="preserve"> our results are </w:t>
      </w:r>
      <w:del w:id="56" w:author="Linus Mattauch" w:date="2024-01-19T11:34:00Z">
        <w:r w:rsidRPr="00377AB2" w:rsidDel="006C26CA">
          <w:rPr>
            <w:rFonts w:cstheme="minorHAnsi"/>
            <w:kern w:val="0"/>
            <w:lang w:val="en-US"/>
          </w:rPr>
          <w:delText xml:space="preserve">perfectly </w:delText>
        </w:r>
      </w:del>
      <w:r w:rsidRPr="00377AB2">
        <w:rPr>
          <w:rFonts w:cstheme="minorHAnsi"/>
          <w:kern w:val="0"/>
          <w:lang w:val="en-US"/>
        </w:rPr>
        <w:t>compatible with those</w:t>
      </w:r>
      <w:r>
        <w:rPr>
          <w:rFonts w:cstheme="minorHAnsi"/>
          <w:kern w:val="0"/>
          <w:lang w:val="en-US"/>
        </w:rPr>
        <w:t xml:space="preserve"> </w:t>
      </w:r>
      <w:r w:rsidRPr="00377AB2">
        <w:rPr>
          <w:rFonts w:cstheme="minorHAnsi"/>
          <w:kern w:val="0"/>
          <w:lang w:val="en-US"/>
        </w:rPr>
        <w:t xml:space="preserve">of Bechtel and </w:t>
      </w:r>
      <w:proofErr w:type="spellStart"/>
      <w:r w:rsidRPr="00377AB2">
        <w:rPr>
          <w:rFonts w:cstheme="minorHAnsi"/>
          <w:kern w:val="0"/>
          <w:lang w:val="en-US"/>
        </w:rPr>
        <w:t>Liesch</w:t>
      </w:r>
      <w:proofErr w:type="spellEnd"/>
      <w:r w:rsidRPr="00377AB2">
        <w:rPr>
          <w:rFonts w:cstheme="minorHAnsi"/>
          <w:kern w:val="0"/>
          <w:lang w:val="en-US"/>
        </w:rPr>
        <w:t xml:space="preserve"> (2020). This excellent conjoint analysis paper shows that</w:t>
      </w:r>
      <w:r>
        <w:rPr>
          <w:rFonts w:cstheme="minorHAnsi"/>
          <w:kern w:val="0"/>
          <w:lang w:val="en-US"/>
        </w:rPr>
        <w:t xml:space="preserve"> </w:t>
      </w:r>
      <w:r w:rsidRPr="00377AB2">
        <w:rPr>
          <w:rFonts w:cstheme="minorHAnsi"/>
          <w:kern w:val="0"/>
          <w:lang w:val="en-US"/>
        </w:rPr>
        <w:t>American people care about the effects of a generic policy on the poorest fellow</w:t>
      </w:r>
      <w:r>
        <w:rPr>
          <w:rFonts w:cstheme="minorHAnsi"/>
          <w:kern w:val="0"/>
          <w:lang w:val="en-US"/>
        </w:rPr>
        <w:t xml:space="preserve"> </w:t>
      </w:r>
      <w:r w:rsidRPr="00377AB2">
        <w:rPr>
          <w:rFonts w:cstheme="minorHAnsi"/>
          <w:kern w:val="0"/>
          <w:lang w:val="en-US"/>
        </w:rPr>
        <w:t>citizens about half as much as on their income, and that they care more</w:t>
      </w:r>
      <w:r>
        <w:rPr>
          <w:rFonts w:cstheme="minorHAnsi"/>
          <w:kern w:val="0"/>
          <w:lang w:val="en-US"/>
        </w:rPr>
        <w:t xml:space="preserve"> </w:t>
      </w:r>
      <w:r w:rsidRPr="00377AB2">
        <w:rPr>
          <w:rFonts w:cstheme="minorHAnsi"/>
          <w:kern w:val="0"/>
          <w:lang w:val="en-US"/>
        </w:rPr>
        <w:t>about losses than gains. Extrapolating from these findings, we can infer that</w:t>
      </w:r>
      <w:r>
        <w:rPr>
          <w:rFonts w:cstheme="minorHAnsi"/>
          <w:kern w:val="0"/>
          <w:lang w:val="en-US"/>
        </w:rPr>
        <w:t xml:space="preserve"> </w:t>
      </w:r>
      <w:r w:rsidRPr="00377AB2">
        <w:rPr>
          <w:rFonts w:cstheme="minorHAnsi"/>
          <w:kern w:val="0"/>
          <w:lang w:val="en-US"/>
        </w:rPr>
        <w:t xml:space="preserve">Americans would be indifferent between the status quo and a policy that </w:t>
      </w:r>
      <w:r w:rsidRPr="00377AB2">
        <w:rPr>
          <w:rFonts w:cstheme="minorHAnsi"/>
          <w:kern w:val="0"/>
          <w:lang w:val="en-US"/>
        </w:rPr>
        <w:lastRenderedPageBreak/>
        <w:t>costs</w:t>
      </w:r>
      <w:r>
        <w:rPr>
          <w:rFonts w:cstheme="minorHAnsi"/>
          <w:kern w:val="0"/>
          <w:lang w:val="en-US"/>
        </w:rPr>
        <w:t xml:space="preserve"> </w:t>
      </w:r>
      <w:r w:rsidRPr="00377AB2">
        <w:rPr>
          <w:rFonts w:cstheme="minorHAnsi"/>
          <w:kern w:val="0"/>
          <w:lang w:val="en-US"/>
        </w:rPr>
        <w:t>them $1,000 per year while increasing the income of the poorest by $5,000; o</w:t>
      </w:r>
      <w:ins w:id="57" w:author="Linus Mattauch" w:date="2024-01-19T11:34:00Z">
        <w:del w:id="58" w:author="fabre" w:date="2024-01-19T15:28:00Z">
          <w:r w:rsidR="006C26CA" w:rsidDel="00C76E4C">
            <w:rPr>
              <w:rFonts w:cstheme="minorHAnsi"/>
              <w:kern w:val="0"/>
              <w:lang w:val="en-US"/>
            </w:rPr>
            <w:delText xml:space="preserve"> </w:delText>
          </w:r>
        </w:del>
      </w:ins>
      <w:r w:rsidRPr="00377AB2">
        <w:rPr>
          <w:rFonts w:cstheme="minorHAnsi"/>
          <w:kern w:val="0"/>
          <w:lang w:val="en-US"/>
        </w:rPr>
        <w:t>r</w:t>
      </w:r>
      <w:ins w:id="59" w:author="fabre" w:date="2024-01-19T15:28:00Z">
        <w:r w:rsidR="00C76E4C">
          <w:rPr>
            <w:rFonts w:cstheme="minorHAnsi"/>
            <w:kern w:val="0"/>
            <w:lang w:val="en-US"/>
          </w:rPr>
          <w:t xml:space="preserve"> </w:t>
        </w:r>
      </w:ins>
      <w:r w:rsidRPr="00377AB2">
        <w:rPr>
          <w:rFonts w:cstheme="minorHAnsi"/>
          <w:kern w:val="0"/>
          <w:lang w:val="en-US"/>
        </w:rPr>
        <w:t>that a majority would support a policy that doubles the income of the poorest</w:t>
      </w:r>
      <w:r>
        <w:rPr>
          <w:rFonts w:cstheme="minorHAnsi"/>
          <w:kern w:val="0"/>
          <w:lang w:val="en-US"/>
        </w:rPr>
        <w:t xml:space="preserve"> </w:t>
      </w:r>
      <w:r w:rsidRPr="00377AB2">
        <w:rPr>
          <w:rFonts w:cstheme="minorHAnsi"/>
          <w:kern w:val="0"/>
          <w:lang w:val="en-US"/>
        </w:rPr>
        <w:t>(Americans) and reduce their own income by $1,000 per year. This is close</w:t>
      </w:r>
      <w:r>
        <w:rPr>
          <w:rFonts w:cstheme="minorHAnsi"/>
          <w:kern w:val="0"/>
          <w:lang w:val="en-US"/>
        </w:rPr>
        <w:t xml:space="preserve"> </w:t>
      </w:r>
      <w:r w:rsidRPr="00377AB2">
        <w:rPr>
          <w:rFonts w:cstheme="minorHAnsi"/>
          <w:kern w:val="0"/>
          <w:lang w:val="en-US"/>
        </w:rPr>
        <w:t>to what we find in a global context, as the GCS would double the income of</w:t>
      </w:r>
      <w:r>
        <w:rPr>
          <w:rFonts w:cstheme="minorHAnsi"/>
          <w:kern w:val="0"/>
          <w:lang w:val="en-US"/>
        </w:rPr>
        <w:t xml:space="preserve"> </w:t>
      </w:r>
      <w:r w:rsidRPr="00377AB2">
        <w:rPr>
          <w:rFonts w:cstheme="minorHAnsi"/>
          <w:kern w:val="0"/>
          <w:lang w:val="en-US"/>
        </w:rPr>
        <w:t>the poorest billion humans while costing about $1,000 per year to the typical</w:t>
      </w:r>
      <w:r>
        <w:rPr>
          <w:rFonts w:cstheme="minorHAnsi"/>
          <w:kern w:val="0"/>
          <w:lang w:val="en-US"/>
        </w:rPr>
        <w:t xml:space="preserve"> </w:t>
      </w:r>
      <w:r w:rsidRPr="00377AB2">
        <w:rPr>
          <w:rFonts w:cstheme="minorHAnsi"/>
          <w:kern w:val="0"/>
          <w:lang w:val="en-US"/>
        </w:rPr>
        <w:t xml:space="preserve">American person. </w:t>
      </w:r>
      <w:del w:id="60" w:author="Linus Mattauch" w:date="2024-01-19T11:34:00Z">
        <w:r w:rsidRPr="00377AB2" w:rsidDel="006C26CA">
          <w:rPr>
            <w:rFonts w:cstheme="minorHAnsi"/>
            <w:kern w:val="0"/>
            <w:lang w:val="en-US"/>
          </w:rPr>
          <w:delText xml:space="preserve">Fourth, </w:delText>
        </w:r>
      </w:del>
      <w:proofErr w:type="gramStart"/>
      <w:ins w:id="61" w:author="Linus Mattauch" w:date="2024-01-19T11:34:00Z">
        <w:r w:rsidR="006C26CA">
          <w:rPr>
            <w:rFonts w:cstheme="minorHAnsi"/>
            <w:kern w:val="0"/>
            <w:lang w:val="en-US"/>
          </w:rPr>
          <w:t>O</w:t>
        </w:r>
      </w:ins>
      <w:del w:id="62" w:author="Linus Mattauch" w:date="2024-01-19T11:34:00Z">
        <w:r w:rsidRPr="00377AB2" w:rsidDel="006C26CA">
          <w:rPr>
            <w:rFonts w:cstheme="minorHAnsi"/>
            <w:kern w:val="0"/>
            <w:lang w:val="en-US"/>
          </w:rPr>
          <w:delText>o</w:delText>
        </w:r>
      </w:del>
      <w:r w:rsidRPr="00377AB2">
        <w:rPr>
          <w:rFonts w:cstheme="minorHAnsi"/>
          <w:kern w:val="0"/>
          <w:lang w:val="en-US"/>
        </w:rPr>
        <w:t>ur results do not imply that the support for global</w:t>
      </w:r>
      <w:r>
        <w:rPr>
          <w:rFonts w:cstheme="minorHAnsi"/>
          <w:kern w:val="0"/>
          <w:lang w:val="en-US"/>
        </w:rPr>
        <w:t xml:space="preserve"> </w:t>
      </w:r>
      <w:r w:rsidRPr="00377AB2">
        <w:rPr>
          <w:rFonts w:cstheme="minorHAnsi"/>
          <w:kern w:val="0"/>
          <w:lang w:val="en-US"/>
        </w:rPr>
        <w:t xml:space="preserve">redistributive policies is driven by </w:t>
      </w:r>
      <w:commentRangeStart w:id="63"/>
      <w:commentRangeStart w:id="64"/>
      <w:r w:rsidRPr="00377AB2">
        <w:rPr>
          <w:rFonts w:cstheme="minorHAnsi"/>
          <w:kern w:val="0"/>
          <w:lang w:val="en-US"/>
        </w:rPr>
        <w:t>their impacts on the richest individuals</w:t>
      </w:r>
      <w:ins w:id="65" w:author="fabre" w:date="2024-01-19T15:30:00Z">
        <w:r w:rsidR="00C76E4C">
          <w:rPr>
            <w:rFonts w:cstheme="minorHAnsi"/>
            <w:kern w:val="0"/>
            <w:lang w:val="en-US"/>
          </w:rPr>
          <w:t xml:space="preserve">: they might be driven by their </w:t>
        </w:r>
      </w:ins>
      <w:ins w:id="66" w:author="fabre" w:date="2024-01-19T15:31:00Z">
        <w:r w:rsidR="00C76E4C">
          <w:rPr>
            <w:rFonts w:cstheme="minorHAnsi"/>
            <w:kern w:val="0"/>
            <w:lang w:val="en-US"/>
          </w:rPr>
          <w:t>effect on climate justice or public services</w:t>
        </w:r>
      </w:ins>
      <w:r w:rsidRPr="00377AB2">
        <w:rPr>
          <w:rFonts w:cstheme="minorHAnsi"/>
          <w:kern w:val="0"/>
          <w:lang w:val="en-US"/>
        </w:rPr>
        <w:t xml:space="preserve">, </w:t>
      </w:r>
      <w:del w:id="67" w:author="Linus Mattauch" w:date="2024-01-19T11:36:00Z">
        <w:r w:rsidRPr="00377AB2" w:rsidDel="006C26CA">
          <w:rPr>
            <w:rFonts w:cstheme="minorHAnsi"/>
            <w:kern w:val="0"/>
            <w:lang w:val="en-US"/>
          </w:rPr>
          <w:delText>contrary</w:delText>
        </w:r>
        <w:r w:rsidDel="006C26CA">
          <w:rPr>
            <w:rFonts w:cstheme="minorHAnsi"/>
            <w:kern w:val="0"/>
            <w:lang w:val="en-US"/>
          </w:rPr>
          <w:delText xml:space="preserve"> </w:delText>
        </w:r>
        <w:r w:rsidRPr="00377AB2" w:rsidDel="006C26CA">
          <w:rPr>
            <w:rFonts w:cstheme="minorHAnsi"/>
            <w:kern w:val="0"/>
            <w:lang w:val="en-US"/>
          </w:rPr>
          <w:delText xml:space="preserve">to what is claimed, </w:delText>
        </w:r>
      </w:del>
      <w:r w:rsidRPr="00377AB2">
        <w:rPr>
          <w:rFonts w:cstheme="minorHAnsi"/>
          <w:kern w:val="0"/>
          <w:lang w:val="en-US"/>
        </w:rPr>
        <w:t>as all the tax policies we test specify the revenue</w:t>
      </w:r>
      <w:commentRangeEnd w:id="63"/>
      <w:r w:rsidR="006C26CA">
        <w:rPr>
          <w:rStyle w:val="Marquedecommentaire"/>
        </w:rPr>
        <w:commentReference w:id="63"/>
      </w:r>
      <w:commentRangeEnd w:id="64"/>
      <w:r w:rsidR="00C76E4C">
        <w:rPr>
          <w:rStyle w:val="Marquedecommentaire"/>
        </w:rPr>
        <w:commentReference w:id="64"/>
      </w:r>
      <w:r w:rsidRPr="00377AB2">
        <w:rPr>
          <w:rFonts w:cstheme="minorHAnsi"/>
          <w:kern w:val="0"/>
          <w:lang w:val="en-US"/>
        </w:rPr>
        <w:t>-use</w:t>
      </w:r>
      <w:r>
        <w:rPr>
          <w:rFonts w:cstheme="minorHAnsi"/>
          <w:kern w:val="0"/>
          <w:lang w:val="en-US"/>
        </w:rPr>
        <w:t xml:space="preserve"> </w:t>
      </w:r>
      <w:r w:rsidRPr="00377AB2">
        <w:rPr>
          <w:rFonts w:cstheme="minorHAnsi"/>
          <w:kern w:val="0"/>
          <w:lang w:val="en-US"/>
        </w:rPr>
        <w:t>— not mentioning that some previous papers have actually shown aversion for</w:t>
      </w:r>
      <w:r>
        <w:rPr>
          <w:rFonts w:cstheme="minorHAnsi"/>
          <w:kern w:val="0"/>
          <w:lang w:val="en-US"/>
        </w:rPr>
        <w:t xml:space="preserve"> </w:t>
      </w:r>
      <w:r w:rsidRPr="00377AB2">
        <w:rPr>
          <w:rFonts w:cstheme="minorHAnsi"/>
          <w:kern w:val="0"/>
          <w:lang w:val="en-US"/>
        </w:rPr>
        <w:t xml:space="preserve">topmost inequality (e.g. </w:t>
      </w:r>
      <w:proofErr w:type="spellStart"/>
      <w:r w:rsidRPr="00377AB2">
        <w:rPr>
          <w:rFonts w:cstheme="minorHAnsi"/>
          <w:kern w:val="0"/>
          <w:lang w:val="en-US"/>
        </w:rPr>
        <w:t>Fisman</w:t>
      </w:r>
      <w:proofErr w:type="spellEnd"/>
      <w:r w:rsidRPr="00377AB2">
        <w:rPr>
          <w:rFonts w:cstheme="minorHAnsi"/>
          <w:kern w:val="0"/>
          <w:lang w:val="en-US"/>
        </w:rPr>
        <w:t xml:space="preserve">, </w:t>
      </w:r>
      <w:proofErr w:type="spellStart"/>
      <w:r w:rsidRPr="00377AB2">
        <w:rPr>
          <w:rFonts w:cstheme="minorHAnsi"/>
          <w:kern w:val="0"/>
          <w:lang w:val="en-US"/>
        </w:rPr>
        <w:t>Kuziemko</w:t>
      </w:r>
      <w:proofErr w:type="spellEnd"/>
      <w:r w:rsidRPr="00377AB2">
        <w:rPr>
          <w:rFonts w:cstheme="minorHAnsi"/>
          <w:kern w:val="0"/>
          <w:lang w:val="en-US"/>
        </w:rPr>
        <w:t xml:space="preserve"> &amp; </w:t>
      </w:r>
      <w:proofErr w:type="spellStart"/>
      <w:r w:rsidRPr="00377AB2">
        <w:rPr>
          <w:rFonts w:cstheme="minorHAnsi"/>
          <w:kern w:val="0"/>
          <w:lang w:val="en-US"/>
        </w:rPr>
        <w:t>Vannutelli</w:t>
      </w:r>
      <w:proofErr w:type="spellEnd"/>
      <w:r w:rsidRPr="00377AB2">
        <w:rPr>
          <w:rFonts w:cstheme="minorHAnsi"/>
          <w:kern w:val="0"/>
          <w:lang w:val="en-US"/>
        </w:rPr>
        <w:t>, JEEA, 2020).</w:t>
      </w:r>
      <w:proofErr w:type="gramEnd"/>
    </w:p>
    <w:p w14:paraId="20050FAB" w14:textId="77777777" w:rsidR="000C66EA" w:rsidRDefault="000C66EA" w:rsidP="00377AB2">
      <w:pPr>
        <w:autoSpaceDE w:val="0"/>
        <w:autoSpaceDN w:val="0"/>
        <w:adjustRightInd w:val="0"/>
        <w:spacing w:after="0" w:line="240" w:lineRule="auto"/>
        <w:jc w:val="both"/>
        <w:rPr>
          <w:ins w:id="68" w:author="Linus Mattauch" w:date="2024-01-19T11:23:00Z"/>
          <w:rFonts w:cstheme="minorHAnsi"/>
          <w:kern w:val="0"/>
          <w:lang w:val="en-US"/>
        </w:rPr>
      </w:pPr>
    </w:p>
    <w:p w14:paraId="017A5A69" w14:textId="01615714" w:rsidR="000C66EA" w:rsidRDefault="000C66EA" w:rsidP="00377AB2">
      <w:pPr>
        <w:autoSpaceDE w:val="0"/>
        <w:autoSpaceDN w:val="0"/>
        <w:adjustRightInd w:val="0"/>
        <w:spacing w:after="0" w:line="240" w:lineRule="auto"/>
        <w:jc w:val="both"/>
        <w:rPr>
          <w:ins w:id="69" w:author="Linus Mattauch" w:date="2024-01-19T11:24:00Z"/>
          <w:rFonts w:cstheme="minorHAnsi"/>
          <w:kern w:val="0"/>
          <w:lang w:val="en-US"/>
        </w:rPr>
      </w:pPr>
      <w:proofErr w:type="spellStart"/>
      <w:ins w:id="70" w:author="Linus Mattauch" w:date="2024-01-19T11:23:00Z">
        <w:r>
          <w:rPr>
            <w:rFonts w:cstheme="minorHAnsi"/>
            <w:kern w:val="0"/>
            <w:lang w:val="en-US"/>
          </w:rPr>
          <w:t>Realising</w:t>
        </w:r>
      </w:ins>
      <w:proofErr w:type="spellEnd"/>
      <w:ins w:id="71" w:author="Linus Mattauch" w:date="2024-01-19T11:24:00Z">
        <w:r>
          <w:rPr>
            <w:rFonts w:cstheme="minorHAnsi"/>
            <w:kern w:val="0"/>
            <w:lang w:val="en-US"/>
          </w:rPr>
          <w:t xml:space="preserve"> that we have not been sufficiently clear about those matters, we made the following changes to the manuscript:</w:t>
        </w:r>
      </w:ins>
    </w:p>
    <w:p w14:paraId="4814DD07" w14:textId="77777777" w:rsidR="000C66EA" w:rsidRDefault="000C66EA" w:rsidP="00377AB2">
      <w:pPr>
        <w:autoSpaceDE w:val="0"/>
        <w:autoSpaceDN w:val="0"/>
        <w:adjustRightInd w:val="0"/>
        <w:spacing w:after="0" w:line="240" w:lineRule="auto"/>
        <w:jc w:val="both"/>
        <w:rPr>
          <w:ins w:id="72" w:author="Linus Mattauch" w:date="2024-01-19T11:26:00Z"/>
          <w:rFonts w:cstheme="minorHAnsi"/>
          <w:kern w:val="0"/>
          <w:lang w:val="en-US"/>
        </w:rPr>
      </w:pPr>
    </w:p>
    <w:p w14:paraId="4BCEF35B" w14:textId="5568668A" w:rsidR="006C26CA" w:rsidRDefault="000C66EA" w:rsidP="00377AB2">
      <w:pPr>
        <w:pStyle w:val="Paragraphedeliste"/>
        <w:numPr>
          <w:ilvl w:val="0"/>
          <w:numId w:val="1"/>
        </w:numPr>
        <w:autoSpaceDE w:val="0"/>
        <w:autoSpaceDN w:val="0"/>
        <w:adjustRightInd w:val="0"/>
        <w:spacing w:after="0" w:line="240" w:lineRule="auto"/>
        <w:jc w:val="both"/>
        <w:rPr>
          <w:ins w:id="73" w:author="Linus Mattauch" w:date="2024-01-19T11:35:00Z"/>
          <w:rFonts w:cstheme="minorHAnsi"/>
          <w:kern w:val="0"/>
          <w:lang w:val="en-US"/>
        </w:rPr>
      </w:pPr>
      <w:ins w:id="74" w:author="Linus Mattauch" w:date="2024-01-19T11:26:00Z">
        <w:r w:rsidRPr="000C66EA">
          <w:rPr>
            <w:rFonts w:cstheme="minorHAnsi"/>
            <w:kern w:val="0"/>
            <w:lang w:val="en-US"/>
            <w:rPrChange w:id="75" w:author="Linus Mattauch" w:date="2024-01-19T11:27:00Z">
              <w:rPr>
                <w:lang w:val="en-US"/>
              </w:rPr>
            </w:rPrChange>
          </w:rPr>
          <w:t>We have revised the passage about “pros and cons” [</w:t>
        </w:r>
      </w:ins>
      <w:ins w:id="76" w:author="Linus Mattauch" w:date="2024-01-19T11:27:00Z">
        <w:r>
          <w:rPr>
            <w:rFonts w:cstheme="minorHAnsi"/>
            <w:kern w:val="0"/>
            <w:lang w:val="en-US"/>
          </w:rPr>
          <w:t xml:space="preserve">just change some words, </w:t>
        </w:r>
      </w:ins>
      <w:ins w:id="77" w:author="Linus Mattauch" w:date="2024-01-19T11:26:00Z">
        <w:r w:rsidRPr="000C66EA">
          <w:rPr>
            <w:rFonts w:cstheme="minorHAnsi"/>
            <w:kern w:val="0"/>
            <w:lang w:val="en-US"/>
            <w:rPrChange w:id="78" w:author="Linus Mattauch" w:date="2024-01-19T11:27:00Z">
              <w:rPr>
                <w:lang w:val="en-US"/>
              </w:rPr>
            </w:rPrChange>
          </w:rPr>
          <w:t>include the word context depende</w:t>
        </w:r>
      </w:ins>
      <w:ins w:id="79" w:author="Linus Mattauch" w:date="2024-01-19T11:27:00Z">
        <w:r w:rsidRPr="000C66EA">
          <w:rPr>
            <w:rFonts w:cstheme="minorHAnsi"/>
            <w:kern w:val="0"/>
            <w:lang w:val="en-US"/>
            <w:rPrChange w:id="80" w:author="Linus Mattauch" w:date="2024-01-19T11:27:00Z">
              <w:rPr>
                <w:lang w:val="en-US"/>
              </w:rPr>
            </w:rPrChange>
          </w:rPr>
          <w:t>ncy and perhaps a paper they like ]</w:t>
        </w:r>
      </w:ins>
    </w:p>
    <w:p w14:paraId="05C78C0F" w14:textId="56FD29A2" w:rsidR="006C26CA" w:rsidRPr="006C26CA" w:rsidRDefault="006C26CA">
      <w:pPr>
        <w:pStyle w:val="Paragraphedeliste"/>
        <w:numPr>
          <w:ilvl w:val="0"/>
          <w:numId w:val="1"/>
        </w:numPr>
        <w:autoSpaceDE w:val="0"/>
        <w:autoSpaceDN w:val="0"/>
        <w:adjustRightInd w:val="0"/>
        <w:spacing w:after="0" w:line="240" w:lineRule="auto"/>
        <w:jc w:val="both"/>
        <w:rPr>
          <w:rFonts w:cstheme="minorHAnsi"/>
          <w:kern w:val="0"/>
          <w:lang w:val="en-US"/>
          <w:rPrChange w:id="81" w:author="Linus Mattauch" w:date="2024-01-19T11:35:00Z">
            <w:rPr>
              <w:lang w:val="en-US"/>
            </w:rPr>
          </w:rPrChange>
        </w:rPr>
        <w:pPrChange w:id="82" w:author="Linus Mattauch" w:date="2024-01-19T11:35:00Z">
          <w:pPr>
            <w:autoSpaceDE w:val="0"/>
            <w:autoSpaceDN w:val="0"/>
            <w:adjustRightInd w:val="0"/>
            <w:spacing w:after="0" w:line="240" w:lineRule="auto"/>
            <w:jc w:val="both"/>
          </w:pPr>
        </w:pPrChange>
      </w:pPr>
      <w:ins w:id="83" w:author="Linus Mattauch" w:date="2024-01-19T11:35:00Z">
        <w:r>
          <w:rPr>
            <w:rFonts w:cstheme="minorHAnsi"/>
            <w:kern w:val="0"/>
            <w:lang w:val="en-US"/>
          </w:rPr>
          <w:t xml:space="preserve">We now collect the related contributions from political science in a new subsection in SI… </w:t>
        </w:r>
      </w:ins>
      <w:ins w:id="84" w:author="fabre" w:date="2024-01-19T17:04:00Z">
        <w:r w:rsidR="009B5F83">
          <w:rPr>
            <w:rFonts w:cstheme="minorHAnsi"/>
            <w:kern w:val="0"/>
            <w:lang w:val="en-US"/>
          </w:rPr>
          <w:t>TODO?</w:t>
        </w:r>
      </w:ins>
    </w:p>
    <w:p w14:paraId="05A51013" w14:textId="77777777" w:rsidR="00377AB2" w:rsidRPr="00377AB2" w:rsidRDefault="00377AB2" w:rsidP="00377AB2">
      <w:pPr>
        <w:autoSpaceDE w:val="0"/>
        <w:autoSpaceDN w:val="0"/>
        <w:adjustRightInd w:val="0"/>
        <w:spacing w:after="0" w:line="240" w:lineRule="auto"/>
        <w:jc w:val="both"/>
        <w:rPr>
          <w:rFonts w:cstheme="minorHAnsi"/>
          <w:kern w:val="0"/>
          <w:lang w:val="en-US"/>
        </w:rPr>
      </w:pPr>
    </w:p>
    <w:p w14:paraId="742F6DEF" w14:textId="4E5BF8F7" w:rsidR="00377AB2" w:rsidRPr="00377AB2" w:rsidRDefault="00377AB2" w:rsidP="00377AB2">
      <w:pPr>
        <w:autoSpaceDE w:val="0"/>
        <w:autoSpaceDN w:val="0"/>
        <w:adjustRightInd w:val="0"/>
        <w:spacing w:after="0" w:line="240" w:lineRule="auto"/>
        <w:jc w:val="both"/>
        <w:rPr>
          <w:rFonts w:cstheme="minorHAnsi"/>
          <w:i/>
          <w:iCs/>
          <w:kern w:val="0"/>
          <w:lang w:val="en-US"/>
        </w:rPr>
      </w:pPr>
      <w:r w:rsidRPr="00377AB2">
        <w:rPr>
          <w:rFonts w:cstheme="minorHAnsi"/>
          <w:i/>
          <w:iCs/>
          <w:kern w:val="0"/>
          <w:lang w:val="en-US"/>
        </w:rPr>
        <w:t>2. The authors highlight that there is no “significant policy proposal” on the table but that could also be a weakness of the study: did individuals know any- thing about this somewhat complex policy reform? Relatedly, how plausible is it from the perspective of both mass publics and experts that such a global policy would ever materialize?</w:t>
      </w:r>
    </w:p>
    <w:p w14:paraId="5A995AD1" w14:textId="396AF68B" w:rsidR="00377AB2" w:rsidRPr="00377AB2" w:rsidRDefault="00377AB2" w:rsidP="00377AB2">
      <w:pPr>
        <w:autoSpaceDE w:val="0"/>
        <w:autoSpaceDN w:val="0"/>
        <w:adjustRightInd w:val="0"/>
        <w:spacing w:after="0" w:line="240" w:lineRule="auto"/>
        <w:jc w:val="both"/>
        <w:rPr>
          <w:rFonts w:cstheme="minorHAnsi"/>
          <w:kern w:val="0"/>
          <w:lang w:val="en-US"/>
        </w:rPr>
      </w:pPr>
    </w:p>
    <w:p w14:paraId="76A06AE7" w14:textId="42D008CC" w:rsidR="00377AB2" w:rsidRDefault="00DB1089" w:rsidP="00377AB2">
      <w:pPr>
        <w:autoSpaceDE w:val="0"/>
        <w:autoSpaceDN w:val="0"/>
        <w:adjustRightInd w:val="0"/>
        <w:spacing w:after="0" w:line="240" w:lineRule="auto"/>
        <w:jc w:val="both"/>
        <w:rPr>
          <w:ins w:id="85" w:author="Linus Mattauch" w:date="2024-01-19T11:43:00Z"/>
          <w:rFonts w:cstheme="minorHAnsi"/>
          <w:kern w:val="0"/>
          <w:lang w:val="en-US"/>
        </w:rPr>
      </w:pPr>
      <w:ins w:id="86" w:author="Linus Mattauch" w:date="2024-01-19T11:38:00Z">
        <w:r>
          <w:rPr>
            <w:rFonts w:cstheme="minorHAnsi"/>
            <w:kern w:val="0"/>
            <w:lang w:val="en-US"/>
          </w:rPr>
          <w:t xml:space="preserve">Thank you for giving us a chance to explain our research design against the context of existing and </w:t>
        </w:r>
        <w:proofErr w:type="spellStart"/>
        <w:proofErr w:type="gramStart"/>
        <w:r>
          <w:rPr>
            <w:rFonts w:cstheme="minorHAnsi"/>
            <w:kern w:val="0"/>
            <w:lang w:val="en-US"/>
          </w:rPr>
          <w:t>hypothezised</w:t>
        </w:r>
        <w:proofErr w:type="spellEnd"/>
        <w:r>
          <w:rPr>
            <w:rFonts w:cstheme="minorHAnsi"/>
            <w:kern w:val="0"/>
            <w:lang w:val="en-US"/>
          </w:rPr>
          <w:t xml:space="preserve"> future climate policy</w:t>
        </w:r>
        <w:proofErr w:type="gramEnd"/>
        <w:r>
          <w:rPr>
            <w:rFonts w:cstheme="minorHAnsi"/>
            <w:kern w:val="0"/>
            <w:lang w:val="en-US"/>
          </w:rPr>
          <w:t xml:space="preserve">. </w:t>
        </w:r>
      </w:ins>
      <w:r w:rsidR="00377AB2" w:rsidRPr="00377AB2">
        <w:rPr>
          <w:rFonts w:cstheme="minorHAnsi"/>
          <w:kern w:val="0"/>
          <w:lang w:val="en-US"/>
        </w:rPr>
        <w:t>First, several policies that we test are already ongoing or on the table: e.g.</w:t>
      </w:r>
      <w:r w:rsidR="00377AB2">
        <w:rPr>
          <w:rFonts w:cstheme="minorHAnsi"/>
          <w:kern w:val="0"/>
          <w:lang w:val="en-US"/>
        </w:rPr>
        <w:t xml:space="preserve"> </w:t>
      </w:r>
      <w:r w:rsidR="00377AB2" w:rsidRPr="00377AB2">
        <w:rPr>
          <w:rFonts w:cstheme="minorHAnsi"/>
          <w:kern w:val="0"/>
          <w:lang w:val="en-US"/>
        </w:rPr>
        <w:t xml:space="preserve">international transfers for climate loss and damages, </w:t>
      </w:r>
      <w:commentRangeStart w:id="87"/>
      <w:r w:rsidR="00377AB2" w:rsidRPr="00377AB2">
        <w:rPr>
          <w:rFonts w:cstheme="minorHAnsi"/>
          <w:kern w:val="0"/>
          <w:lang w:val="en-US"/>
        </w:rPr>
        <w:t>$100 billion per year in international</w:t>
      </w:r>
      <w:r w:rsidR="00377AB2">
        <w:rPr>
          <w:rFonts w:cstheme="minorHAnsi"/>
          <w:kern w:val="0"/>
          <w:lang w:val="en-US"/>
        </w:rPr>
        <w:t xml:space="preserve"> </w:t>
      </w:r>
      <w:r w:rsidR="00377AB2" w:rsidRPr="00377AB2">
        <w:rPr>
          <w:rFonts w:cstheme="minorHAnsi"/>
          <w:kern w:val="0"/>
          <w:lang w:val="en-US"/>
        </w:rPr>
        <w:t>transfers to help low-income countries adapt to climate change</w:t>
      </w:r>
      <w:commentRangeEnd w:id="87"/>
      <w:r>
        <w:rPr>
          <w:rStyle w:val="Marquedecommentaire"/>
        </w:rPr>
        <w:commentReference w:id="87"/>
      </w:r>
      <w:r w:rsidR="00377AB2" w:rsidRPr="00377AB2">
        <w:rPr>
          <w:rFonts w:cstheme="minorHAnsi"/>
          <w:kern w:val="0"/>
          <w:lang w:val="en-US"/>
        </w:rPr>
        <w:t>, and</w:t>
      </w:r>
      <w:r w:rsidR="00377AB2">
        <w:rPr>
          <w:rFonts w:cstheme="minorHAnsi"/>
          <w:kern w:val="0"/>
          <w:lang w:val="en-US"/>
        </w:rPr>
        <w:t xml:space="preserve"> </w:t>
      </w:r>
      <w:r w:rsidR="00377AB2" w:rsidRPr="00377AB2">
        <w:rPr>
          <w:rFonts w:cstheme="minorHAnsi"/>
          <w:kern w:val="0"/>
          <w:lang w:val="en-US"/>
        </w:rPr>
        <w:t>increasing foreign aid. All these policies obtain a similar level of support than</w:t>
      </w:r>
      <w:r w:rsidR="00377AB2">
        <w:rPr>
          <w:rFonts w:cstheme="minorHAnsi"/>
          <w:kern w:val="0"/>
          <w:lang w:val="en-US"/>
        </w:rPr>
        <w:t xml:space="preserve"> </w:t>
      </w:r>
      <w:r w:rsidR="00377AB2" w:rsidRPr="00377AB2">
        <w:rPr>
          <w:rFonts w:cstheme="minorHAnsi"/>
          <w:kern w:val="0"/>
          <w:lang w:val="en-US"/>
        </w:rPr>
        <w:t>options not currently on the agenda like the GCS.</w:t>
      </w:r>
      <w:commentRangeStart w:id="88"/>
      <w:r w:rsidR="00377AB2" w:rsidRPr="00377AB2">
        <w:rPr>
          <w:rFonts w:cstheme="minorHAnsi"/>
          <w:kern w:val="0"/>
          <w:lang w:val="en-US"/>
        </w:rPr>
        <w:t xml:space="preserve"> Second, we informed respondents</w:t>
      </w:r>
      <w:r w:rsidR="00377AB2">
        <w:rPr>
          <w:rFonts w:cstheme="minorHAnsi"/>
          <w:kern w:val="0"/>
          <w:lang w:val="en-US"/>
        </w:rPr>
        <w:t xml:space="preserve"> </w:t>
      </w:r>
      <w:r w:rsidR="00377AB2" w:rsidRPr="00377AB2">
        <w:rPr>
          <w:rFonts w:cstheme="minorHAnsi"/>
          <w:kern w:val="0"/>
          <w:lang w:val="en-US"/>
        </w:rPr>
        <w:t xml:space="preserve">about the policies studied, and some of them are </w:t>
      </w:r>
      <w:proofErr w:type="gramStart"/>
      <w:r w:rsidR="00377AB2" w:rsidRPr="00377AB2">
        <w:rPr>
          <w:rFonts w:cstheme="minorHAnsi"/>
          <w:kern w:val="0"/>
          <w:lang w:val="en-US"/>
        </w:rPr>
        <w:t>pretty straightforward</w:t>
      </w:r>
      <w:proofErr w:type="gramEnd"/>
      <w:r w:rsidR="00377AB2" w:rsidRPr="00377AB2">
        <w:rPr>
          <w:rFonts w:cstheme="minorHAnsi"/>
          <w:kern w:val="0"/>
          <w:lang w:val="en-US"/>
        </w:rPr>
        <w:t xml:space="preserve"> to</w:t>
      </w:r>
      <w:r w:rsidR="00377AB2">
        <w:rPr>
          <w:rFonts w:cstheme="minorHAnsi"/>
          <w:kern w:val="0"/>
          <w:lang w:val="en-US"/>
        </w:rPr>
        <w:t xml:space="preserve"> </w:t>
      </w:r>
      <w:r w:rsidR="00377AB2" w:rsidRPr="00377AB2">
        <w:rPr>
          <w:rFonts w:cstheme="minorHAnsi"/>
          <w:kern w:val="0"/>
          <w:lang w:val="en-US"/>
        </w:rPr>
        <w:t>understand (e.g. taxing the wealth of millionaires to finance low-income countries</w:t>
      </w:r>
      <w:commentRangeEnd w:id="88"/>
      <w:r w:rsidR="00C40C11">
        <w:rPr>
          <w:rStyle w:val="Marquedecommentaire"/>
        </w:rPr>
        <w:commentReference w:id="88"/>
      </w:r>
      <w:r w:rsidR="00377AB2" w:rsidRPr="00377AB2">
        <w:rPr>
          <w:rFonts w:cstheme="minorHAnsi"/>
          <w:kern w:val="0"/>
          <w:lang w:val="en-US"/>
        </w:rPr>
        <w:t>).</w:t>
      </w:r>
      <w:ins w:id="89" w:author="fabre" w:date="2024-01-19T17:15:00Z">
        <w:r w:rsidR="00416E92">
          <w:rPr>
            <w:rFonts w:cstheme="minorHAnsi"/>
            <w:kern w:val="0"/>
            <w:lang w:val="en-US"/>
          </w:rPr>
          <w:t xml:space="preserve"> TODO</w:t>
        </w:r>
      </w:ins>
      <w:r w:rsidR="00377AB2">
        <w:rPr>
          <w:rFonts w:cstheme="minorHAnsi"/>
          <w:kern w:val="0"/>
          <w:lang w:val="en-US"/>
        </w:rPr>
        <w:t xml:space="preserve"> </w:t>
      </w:r>
      <w:proofErr w:type="gramStart"/>
      <w:r w:rsidR="00377AB2" w:rsidRPr="00377AB2">
        <w:rPr>
          <w:rFonts w:cstheme="minorHAnsi"/>
          <w:kern w:val="0"/>
          <w:lang w:val="en-US"/>
        </w:rPr>
        <w:t>Third</w:t>
      </w:r>
      <w:proofErr w:type="gramEnd"/>
      <w:r w:rsidR="00377AB2" w:rsidRPr="00377AB2">
        <w:rPr>
          <w:rFonts w:cstheme="minorHAnsi"/>
          <w:kern w:val="0"/>
          <w:lang w:val="en-US"/>
        </w:rPr>
        <w:t>, while the most significant policy proposals (in terms of magnitude</w:t>
      </w:r>
      <w:r w:rsidR="00377AB2">
        <w:rPr>
          <w:rFonts w:cstheme="minorHAnsi"/>
          <w:kern w:val="0"/>
          <w:lang w:val="en-US"/>
        </w:rPr>
        <w:t xml:space="preserve"> </w:t>
      </w:r>
      <w:r w:rsidR="00377AB2" w:rsidRPr="00377AB2">
        <w:rPr>
          <w:rFonts w:cstheme="minorHAnsi"/>
          <w:kern w:val="0"/>
          <w:lang w:val="en-US"/>
        </w:rPr>
        <w:t>of international transfers) are currently not on the table, the implausibility from</w:t>
      </w:r>
      <w:r w:rsidR="00C40C11">
        <w:rPr>
          <w:rFonts w:cstheme="minorHAnsi"/>
          <w:kern w:val="0"/>
          <w:lang w:val="en-US"/>
        </w:rPr>
        <w:t xml:space="preserve"> </w:t>
      </w:r>
      <w:r w:rsidR="00377AB2" w:rsidRPr="00377AB2">
        <w:rPr>
          <w:rFonts w:cstheme="minorHAnsi"/>
          <w:kern w:val="0"/>
          <w:lang w:val="en-US"/>
        </w:rPr>
        <w:t xml:space="preserve">them ever </w:t>
      </w:r>
      <w:proofErr w:type="spellStart"/>
      <w:r w:rsidR="00377AB2" w:rsidRPr="00377AB2">
        <w:rPr>
          <w:rFonts w:cstheme="minorHAnsi"/>
          <w:kern w:val="0"/>
          <w:lang w:val="en-US"/>
        </w:rPr>
        <w:t>materizalizing</w:t>
      </w:r>
      <w:proofErr w:type="spellEnd"/>
      <w:r w:rsidR="00377AB2" w:rsidRPr="00377AB2">
        <w:rPr>
          <w:rFonts w:cstheme="minorHAnsi"/>
          <w:kern w:val="0"/>
          <w:lang w:val="en-US"/>
        </w:rPr>
        <w:t xml:space="preserve"> </w:t>
      </w:r>
      <w:ins w:id="90" w:author="Linus Mattauch" w:date="2024-01-19T11:42:00Z">
        <w:r w:rsidR="00C40C11">
          <w:rPr>
            <w:rFonts w:cstheme="minorHAnsi"/>
            <w:kern w:val="0"/>
            <w:lang w:val="en-US"/>
          </w:rPr>
          <w:t xml:space="preserve">is what prompted us to conduct the research. </w:t>
        </w:r>
        <w:commentRangeStart w:id="91"/>
        <w:r w:rsidR="00C40C11">
          <w:rPr>
            <w:rFonts w:cstheme="minorHAnsi"/>
            <w:kern w:val="0"/>
            <w:lang w:val="en-US"/>
          </w:rPr>
          <w:t>One way to rephrase our research question is whether the public dislikes them.</w:t>
        </w:r>
      </w:ins>
      <w:ins w:id="92" w:author="Linus Mattauch" w:date="2024-01-19T11:44:00Z">
        <w:r w:rsidR="00C40C11">
          <w:rPr>
            <w:rFonts w:cstheme="minorHAnsi"/>
            <w:kern w:val="0"/>
            <w:lang w:val="en-US"/>
          </w:rPr>
          <w:t xml:space="preserve"> </w:t>
        </w:r>
        <w:proofErr w:type="gramStart"/>
        <w:r w:rsidR="00C40C11">
          <w:rPr>
            <w:rFonts w:cstheme="minorHAnsi"/>
            <w:kern w:val="0"/>
            <w:lang w:val="en-US"/>
          </w:rPr>
          <w:t>That such policies</w:t>
        </w:r>
        <w:proofErr w:type="gramEnd"/>
        <w:r w:rsidR="00C40C11">
          <w:rPr>
            <w:rFonts w:cstheme="minorHAnsi"/>
            <w:kern w:val="0"/>
            <w:lang w:val="en-US"/>
          </w:rPr>
          <w:t xml:space="preserve"> are </w:t>
        </w:r>
      </w:ins>
      <w:del w:id="93" w:author="Linus Mattauch" w:date="2024-01-19T11:44:00Z">
        <w:r w:rsidR="00377AB2" w:rsidRPr="00377AB2" w:rsidDel="00C40C11">
          <w:rPr>
            <w:rFonts w:cstheme="minorHAnsi"/>
            <w:kern w:val="0"/>
            <w:lang w:val="en-US"/>
          </w:rPr>
          <w:delText xml:space="preserve">may precisely come from the fact that they are </w:delText>
        </w:r>
      </w:del>
      <w:r w:rsidR="00377AB2" w:rsidRPr="00377AB2">
        <w:rPr>
          <w:rFonts w:cstheme="minorHAnsi"/>
          <w:kern w:val="0"/>
          <w:lang w:val="en-US"/>
        </w:rPr>
        <w:t>not on</w:t>
      </w:r>
      <w:r w:rsidR="00377AB2">
        <w:rPr>
          <w:rFonts w:cstheme="minorHAnsi"/>
          <w:kern w:val="0"/>
          <w:lang w:val="en-US"/>
        </w:rPr>
        <w:t xml:space="preserve"> </w:t>
      </w:r>
      <w:r w:rsidR="00377AB2" w:rsidRPr="00377AB2">
        <w:rPr>
          <w:rFonts w:cstheme="minorHAnsi"/>
          <w:kern w:val="0"/>
          <w:lang w:val="en-US"/>
        </w:rPr>
        <w:t>the table and that public support for such policies is not discussed</w:t>
      </w:r>
      <w:ins w:id="94" w:author="Linus Mattauch" w:date="2024-01-19T11:44:00Z">
        <w:r w:rsidR="00C40C11">
          <w:rPr>
            <w:rFonts w:cstheme="minorHAnsi"/>
            <w:kern w:val="0"/>
            <w:lang w:val="en-US"/>
          </w:rPr>
          <w:t xml:space="preserve"> (see longer answer to Co</w:t>
        </w:r>
      </w:ins>
      <w:ins w:id="95" w:author="Linus Mattauch" w:date="2024-01-19T11:45:00Z">
        <w:r w:rsidR="00C40C11">
          <w:rPr>
            <w:rFonts w:cstheme="minorHAnsi"/>
            <w:kern w:val="0"/>
            <w:lang w:val="en-US"/>
          </w:rPr>
          <w:t>mment 5)</w:t>
        </w:r>
      </w:ins>
      <w:r w:rsidR="00377AB2" w:rsidRPr="00377AB2">
        <w:rPr>
          <w:rFonts w:cstheme="minorHAnsi"/>
          <w:kern w:val="0"/>
          <w:lang w:val="en-US"/>
        </w:rPr>
        <w:t xml:space="preserve">. </w:t>
      </w:r>
      <w:commentRangeEnd w:id="91"/>
      <w:r w:rsidR="00C76E4C">
        <w:rPr>
          <w:rStyle w:val="Marquedecommentaire"/>
        </w:rPr>
        <w:commentReference w:id="91"/>
      </w:r>
      <w:del w:id="96" w:author="Linus Mattauch" w:date="2024-01-19T11:41:00Z">
        <w:r w:rsidR="00377AB2" w:rsidRPr="00377AB2" w:rsidDel="00C40C11">
          <w:rPr>
            <w:rFonts w:cstheme="minorHAnsi"/>
            <w:kern w:val="0"/>
            <w:lang w:val="en-US"/>
          </w:rPr>
          <w:delText>W</w:delText>
        </w:r>
        <w:commentRangeStart w:id="97"/>
        <w:r w:rsidR="00377AB2" w:rsidRPr="00377AB2" w:rsidDel="00C40C11">
          <w:rPr>
            <w:rFonts w:cstheme="minorHAnsi"/>
            <w:kern w:val="0"/>
            <w:lang w:val="en-US"/>
          </w:rPr>
          <w:delText>e</w:delText>
        </w:r>
      </w:del>
      <w:commentRangeEnd w:id="97"/>
      <w:r w:rsidR="00C40C11">
        <w:rPr>
          <w:rStyle w:val="Marquedecommentaire"/>
        </w:rPr>
        <w:commentReference w:id="97"/>
      </w:r>
      <w:del w:id="98" w:author="Linus Mattauch" w:date="2024-01-19T11:41:00Z">
        <w:r w:rsidR="00377AB2" w:rsidRPr="00377AB2" w:rsidDel="00C40C11">
          <w:rPr>
            <w:rFonts w:cstheme="minorHAnsi"/>
            <w:kern w:val="0"/>
            <w:lang w:val="en-US"/>
          </w:rPr>
          <w:delText xml:space="preserve"> could</w:delText>
        </w:r>
        <w:r w:rsidR="00377AB2" w:rsidDel="00C40C11">
          <w:rPr>
            <w:rFonts w:cstheme="minorHAnsi"/>
            <w:kern w:val="0"/>
            <w:lang w:val="en-US"/>
          </w:rPr>
          <w:delText xml:space="preserve"> </w:delText>
        </w:r>
        <w:r w:rsidR="00377AB2" w:rsidRPr="00377AB2" w:rsidDel="00C40C11">
          <w:rPr>
            <w:rFonts w:cstheme="minorHAnsi"/>
            <w:kern w:val="0"/>
            <w:lang w:val="en-US"/>
          </w:rPr>
          <w:delText>return the question: why is global redistribution still considered as implausible</w:delText>
        </w:r>
        <w:r w:rsidR="00377AB2" w:rsidDel="00C40C11">
          <w:rPr>
            <w:rFonts w:cstheme="minorHAnsi"/>
            <w:kern w:val="0"/>
            <w:lang w:val="en-US"/>
          </w:rPr>
          <w:delText xml:space="preserve"> </w:delText>
        </w:r>
        <w:r w:rsidR="00377AB2" w:rsidRPr="00377AB2" w:rsidDel="00C40C11">
          <w:rPr>
            <w:rFonts w:cstheme="minorHAnsi"/>
            <w:kern w:val="0"/>
            <w:lang w:val="en-US"/>
          </w:rPr>
          <w:delText xml:space="preserve">if majorities throughout the world support it? This </w:delText>
        </w:r>
      </w:del>
      <w:proofErr w:type="gramStart"/>
      <w:r w:rsidR="00377AB2" w:rsidRPr="00377AB2">
        <w:rPr>
          <w:rFonts w:cstheme="minorHAnsi"/>
          <w:kern w:val="0"/>
          <w:lang w:val="en-US"/>
        </w:rPr>
        <w:t>unresolved</w:t>
      </w:r>
      <w:proofErr w:type="gramEnd"/>
      <w:r w:rsidR="00377AB2" w:rsidRPr="00377AB2">
        <w:rPr>
          <w:rFonts w:cstheme="minorHAnsi"/>
          <w:kern w:val="0"/>
          <w:lang w:val="en-US"/>
        </w:rPr>
        <w:t xml:space="preserve"> question should</w:t>
      </w:r>
      <w:r w:rsidR="00377AB2">
        <w:rPr>
          <w:rFonts w:cstheme="minorHAnsi"/>
          <w:kern w:val="0"/>
          <w:lang w:val="en-US"/>
        </w:rPr>
        <w:t xml:space="preserve"> </w:t>
      </w:r>
      <w:r w:rsidR="00377AB2" w:rsidRPr="00377AB2">
        <w:rPr>
          <w:rFonts w:cstheme="minorHAnsi"/>
          <w:kern w:val="0"/>
          <w:lang w:val="en-US"/>
        </w:rPr>
        <w:t>pave the way for further research.</w:t>
      </w:r>
    </w:p>
    <w:p w14:paraId="34A9B598" w14:textId="77777777" w:rsidR="00C40C11" w:rsidRDefault="00C40C11" w:rsidP="00377AB2">
      <w:pPr>
        <w:autoSpaceDE w:val="0"/>
        <w:autoSpaceDN w:val="0"/>
        <w:adjustRightInd w:val="0"/>
        <w:spacing w:after="0" w:line="240" w:lineRule="auto"/>
        <w:jc w:val="both"/>
        <w:rPr>
          <w:ins w:id="99" w:author="Linus Mattauch" w:date="2024-01-19T11:43:00Z"/>
          <w:rFonts w:cstheme="minorHAnsi"/>
          <w:kern w:val="0"/>
          <w:lang w:val="en-US"/>
        </w:rPr>
      </w:pPr>
    </w:p>
    <w:p w14:paraId="2F1572F2" w14:textId="3A70F55B" w:rsidR="00C40C11" w:rsidRDefault="00C40C11" w:rsidP="00377AB2">
      <w:pPr>
        <w:autoSpaceDE w:val="0"/>
        <w:autoSpaceDN w:val="0"/>
        <w:adjustRightInd w:val="0"/>
        <w:spacing w:after="0" w:line="240" w:lineRule="auto"/>
        <w:jc w:val="both"/>
        <w:rPr>
          <w:ins w:id="100" w:author="Linus Mattauch" w:date="2024-01-19T11:43:00Z"/>
          <w:rFonts w:cstheme="minorHAnsi"/>
          <w:kern w:val="0"/>
          <w:lang w:val="en-US"/>
        </w:rPr>
      </w:pPr>
      <w:ins w:id="101" w:author="Linus Mattauch" w:date="2024-01-19T11:43:00Z">
        <w:r>
          <w:rPr>
            <w:rFonts w:cstheme="minorHAnsi"/>
            <w:kern w:val="0"/>
            <w:lang w:val="en-US"/>
          </w:rPr>
          <w:t xml:space="preserve">To reflect these changes in the manuscript, we </w:t>
        </w:r>
      </w:ins>
    </w:p>
    <w:p w14:paraId="41A01B2F" w14:textId="583C8FE3" w:rsidR="00C40C11" w:rsidRDefault="00C40C11" w:rsidP="00C40C11">
      <w:pPr>
        <w:pStyle w:val="Paragraphedeliste"/>
        <w:numPr>
          <w:ilvl w:val="0"/>
          <w:numId w:val="2"/>
        </w:numPr>
        <w:autoSpaceDE w:val="0"/>
        <w:autoSpaceDN w:val="0"/>
        <w:adjustRightInd w:val="0"/>
        <w:spacing w:after="0" w:line="240" w:lineRule="auto"/>
        <w:jc w:val="both"/>
        <w:rPr>
          <w:ins w:id="102" w:author="Linus Mattauch" w:date="2024-01-19T11:45:00Z"/>
          <w:rFonts w:cstheme="minorHAnsi"/>
          <w:kern w:val="0"/>
          <w:lang w:val="en-US"/>
        </w:rPr>
      </w:pPr>
      <w:ins w:id="103" w:author="Linus Mattauch" w:date="2024-01-19T11:45:00Z">
        <w:r>
          <w:rPr>
            <w:rFonts w:cstheme="minorHAnsi"/>
            <w:kern w:val="0"/>
            <w:lang w:val="en-US"/>
          </w:rPr>
          <w:t>[are more transparent about existing related policies in SI xxx]</w:t>
        </w:r>
      </w:ins>
    </w:p>
    <w:p w14:paraId="2A05F293" w14:textId="1A3AA598" w:rsidR="00C40C11" w:rsidRDefault="00C40C11" w:rsidP="00C40C11">
      <w:pPr>
        <w:pStyle w:val="Paragraphedeliste"/>
        <w:numPr>
          <w:ilvl w:val="0"/>
          <w:numId w:val="2"/>
        </w:numPr>
        <w:autoSpaceDE w:val="0"/>
        <w:autoSpaceDN w:val="0"/>
        <w:adjustRightInd w:val="0"/>
        <w:spacing w:after="0" w:line="240" w:lineRule="auto"/>
        <w:jc w:val="both"/>
        <w:rPr>
          <w:ins w:id="104" w:author="Linus Mattauch" w:date="2024-01-19T11:45:00Z"/>
          <w:rFonts w:cstheme="minorHAnsi"/>
          <w:kern w:val="0"/>
          <w:lang w:val="en-US"/>
        </w:rPr>
      </w:pPr>
      <w:ins w:id="105" w:author="Linus Mattauch" w:date="2024-01-19T11:45:00Z">
        <w:r>
          <w:rPr>
            <w:rFonts w:cstheme="minorHAnsi"/>
            <w:kern w:val="0"/>
            <w:lang w:val="en-US"/>
          </w:rPr>
          <w:t>[make more precise how we tested understanding of the GCS]</w:t>
        </w:r>
      </w:ins>
    </w:p>
    <w:p w14:paraId="544072BF" w14:textId="7C377FA0" w:rsidR="00C40C11" w:rsidRPr="00C40C11" w:rsidRDefault="00C40C11">
      <w:pPr>
        <w:pStyle w:val="Paragraphedeliste"/>
        <w:numPr>
          <w:ilvl w:val="0"/>
          <w:numId w:val="2"/>
        </w:numPr>
        <w:autoSpaceDE w:val="0"/>
        <w:autoSpaceDN w:val="0"/>
        <w:adjustRightInd w:val="0"/>
        <w:spacing w:after="0" w:line="240" w:lineRule="auto"/>
        <w:jc w:val="both"/>
        <w:rPr>
          <w:ins w:id="106" w:author="Linus Mattauch" w:date="2024-01-19T11:43:00Z"/>
          <w:rFonts w:cstheme="minorHAnsi"/>
          <w:kern w:val="0"/>
          <w:lang w:val="en-US"/>
          <w:rPrChange w:id="107" w:author="Linus Mattauch" w:date="2024-01-19T11:44:00Z">
            <w:rPr>
              <w:ins w:id="108" w:author="Linus Mattauch" w:date="2024-01-19T11:43:00Z"/>
              <w:lang w:val="en-US"/>
            </w:rPr>
          </w:rPrChange>
        </w:rPr>
        <w:pPrChange w:id="109" w:author="Linus Mattauch" w:date="2024-01-19T11:44:00Z">
          <w:pPr>
            <w:autoSpaceDE w:val="0"/>
            <w:autoSpaceDN w:val="0"/>
            <w:adjustRightInd w:val="0"/>
            <w:spacing w:after="0" w:line="240" w:lineRule="auto"/>
            <w:jc w:val="both"/>
          </w:pPr>
        </w:pPrChange>
      </w:pPr>
      <w:ins w:id="110" w:author="Linus Mattauch" w:date="2024-01-19T11:45:00Z">
        <w:r>
          <w:rPr>
            <w:rFonts w:cstheme="minorHAnsi"/>
            <w:kern w:val="0"/>
            <w:lang w:val="en-US"/>
          </w:rPr>
          <w:t xml:space="preserve">[rewrote the discussion section, </w:t>
        </w:r>
      </w:ins>
      <w:ins w:id="111" w:author="Linus Mattauch" w:date="2024-01-19T11:46:00Z">
        <w:r>
          <w:rPr>
            <w:rFonts w:cstheme="minorHAnsi"/>
            <w:kern w:val="0"/>
            <w:lang w:val="en-US"/>
          </w:rPr>
          <w:t>emphasizing the rationale for our design again]</w:t>
        </w:r>
      </w:ins>
    </w:p>
    <w:p w14:paraId="01A488E7" w14:textId="77777777" w:rsidR="00C40C11" w:rsidRDefault="00C40C11" w:rsidP="00377AB2">
      <w:pPr>
        <w:autoSpaceDE w:val="0"/>
        <w:autoSpaceDN w:val="0"/>
        <w:adjustRightInd w:val="0"/>
        <w:spacing w:after="0" w:line="240" w:lineRule="auto"/>
        <w:jc w:val="both"/>
        <w:rPr>
          <w:rFonts w:cstheme="minorHAnsi"/>
          <w:kern w:val="0"/>
          <w:lang w:val="en-US"/>
        </w:rPr>
      </w:pPr>
    </w:p>
    <w:p w14:paraId="439B1F99" w14:textId="77777777" w:rsidR="00377AB2" w:rsidRPr="00377AB2" w:rsidRDefault="00377AB2" w:rsidP="00377AB2">
      <w:pPr>
        <w:autoSpaceDE w:val="0"/>
        <w:autoSpaceDN w:val="0"/>
        <w:adjustRightInd w:val="0"/>
        <w:spacing w:after="0" w:line="240" w:lineRule="auto"/>
        <w:jc w:val="both"/>
        <w:rPr>
          <w:rFonts w:cstheme="minorHAnsi"/>
          <w:kern w:val="0"/>
          <w:lang w:val="en-US"/>
        </w:rPr>
      </w:pPr>
    </w:p>
    <w:p w14:paraId="295AA4A8" w14:textId="35907E0F" w:rsidR="00377AB2" w:rsidRPr="00377AB2" w:rsidRDefault="00377AB2" w:rsidP="00377AB2">
      <w:pPr>
        <w:autoSpaceDE w:val="0"/>
        <w:autoSpaceDN w:val="0"/>
        <w:adjustRightInd w:val="0"/>
        <w:spacing w:after="0" w:line="240" w:lineRule="auto"/>
        <w:jc w:val="both"/>
        <w:rPr>
          <w:rFonts w:cstheme="minorHAnsi"/>
          <w:i/>
          <w:iCs/>
          <w:kern w:val="0"/>
          <w:lang w:val="en-US"/>
        </w:rPr>
      </w:pPr>
      <w:r w:rsidRPr="00377AB2">
        <w:rPr>
          <w:rFonts w:cstheme="minorHAnsi"/>
          <w:i/>
          <w:iCs/>
          <w:kern w:val="0"/>
          <w:lang w:val="en-US"/>
        </w:rPr>
        <w:t xml:space="preserve">3. There is a significant disconnect between the claims about support for the global climate scheme and the actual survey item meant to elicit preferences over such a policy. That item merely </w:t>
      </w:r>
      <w:proofErr w:type="gramStart"/>
      <w:r w:rsidRPr="00377AB2">
        <w:rPr>
          <w:rFonts w:cstheme="minorHAnsi"/>
          <w:i/>
          <w:iCs/>
          <w:kern w:val="0"/>
          <w:lang w:val="en-US"/>
        </w:rPr>
        <w:t>asks</w:t>
      </w:r>
      <w:proofErr w:type="gramEnd"/>
      <w:r w:rsidRPr="00377AB2">
        <w:rPr>
          <w:rFonts w:cstheme="minorHAnsi"/>
          <w:i/>
          <w:iCs/>
          <w:kern w:val="0"/>
          <w:lang w:val="en-US"/>
        </w:rPr>
        <w:t xml:space="preserve"> “at which level(s) do you think public policies to tackle climate change need to be put in place?” (</w:t>
      </w:r>
      <w:proofErr w:type="gramStart"/>
      <w:r w:rsidRPr="00377AB2">
        <w:rPr>
          <w:rFonts w:cstheme="minorHAnsi"/>
          <w:i/>
          <w:iCs/>
          <w:kern w:val="0"/>
          <w:lang w:val="en-US"/>
        </w:rPr>
        <w:t>lines</w:t>
      </w:r>
      <w:proofErr w:type="gramEnd"/>
      <w:r w:rsidRPr="00377AB2">
        <w:rPr>
          <w:rFonts w:cstheme="minorHAnsi"/>
          <w:i/>
          <w:iCs/>
          <w:kern w:val="0"/>
          <w:lang w:val="en-US"/>
        </w:rPr>
        <w:t xml:space="preserve"> 80-81). </w:t>
      </w:r>
      <w:proofErr w:type="gramStart"/>
      <w:r w:rsidRPr="00377AB2">
        <w:rPr>
          <w:rFonts w:cstheme="minorHAnsi"/>
          <w:i/>
          <w:iCs/>
          <w:kern w:val="0"/>
          <w:lang w:val="en-US"/>
        </w:rPr>
        <w:t>But</w:t>
      </w:r>
      <w:proofErr w:type="gramEnd"/>
      <w:r w:rsidRPr="00377AB2">
        <w:rPr>
          <w:rFonts w:cstheme="minorHAnsi"/>
          <w:i/>
          <w:iCs/>
          <w:kern w:val="0"/>
          <w:lang w:val="en-US"/>
        </w:rPr>
        <w:t xml:space="preserve"> asking such a broad and amorphous question does not seem to be informative about the level of support for a rather specific, costly, and strongly redistributive global reform. It could be useful to focus more directly on the studies that </w:t>
      </w:r>
      <w:proofErr w:type="gramStart"/>
      <w:r w:rsidRPr="00377AB2">
        <w:rPr>
          <w:rFonts w:cstheme="minorHAnsi"/>
          <w:i/>
          <w:iCs/>
          <w:kern w:val="0"/>
          <w:lang w:val="en-US"/>
        </w:rPr>
        <w:t>are clearly focused</w:t>
      </w:r>
      <w:proofErr w:type="gramEnd"/>
      <w:r w:rsidRPr="00377AB2">
        <w:rPr>
          <w:rFonts w:cstheme="minorHAnsi"/>
          <w:i/>
          <w:iCs/>
          <w:kern w:val="0"/>
          <w:lang w:val="en-US"/>
        </w:rPr>
        <w:t xml:space="preserve"> on the actual policy question.</w:t>
      </w:r>
    </w:p>
    <w:p w14:paraId="6781510F" w14:textId="77777777" w:rsidR="00377AB2" w:rsidRPr="00377AB2" w:rsidRDefault="00377AB2" w:rsidP="00377AB2">
      <w:pPr>
        <w:autoSpaceDE w:val="0"/>
        <w:autoSpaceDN w:val="0"/>
        <w:adjustRightInd w:val="0"/>
        <w:spacing w:after="0" w:line="240" w:lineRule="auto"/>
        <w:jc w:val="both"/>
        <w:rPr>
          <w:rFonts w:cstheme="minorHAnsi"/>
          <w:kern w:val="0"/>
          <w:lang w:val="en-US"/>
        </w:rPr>
      </w:pPr>
    </w:p>
    <w:p w14:paraId="491548CF" w14:textId="77777777" w:rsidR="004D1220" w:rsidRDefault="004D1220" w:rsidP="00377AB2">
      <w:pPr>
        <w:autoSpaceDE w:val="0"/>
        <w:autoSpaceDN w:val="0"/>
        <w:adjustRightInd w:val="0"/>
        <w:spacing w:after="0" w:line="240" w:lineRule="auto"/>
        <w:jc w:val="both"/>
        <w:rPr>
          <w:ins w:id="112" w:author="Linus Mattauch" w:date="2024-01-19T14:25:00Z"/>
          <w:rFonts w:cstheme="minorHAnsi"/>
          <w:kern w:val="0"/>
          <w:lang w:val="en-US"/>
        </w:rPr>
      </w:pPr>
      <w:ins w:id="113" w:author="Linus Mattauch" w:date="2024-01-19T14:25:00Z">
        <w:r>
          <w:rPr>
            <w:rFonts w:cstheme="minorHAnsi"/>
            <w:kern w:val="0"/>
            <w:lang w:val="en-US"/>
          </w:rPr>
          <w:lastRenderedPageBreak/>
          <w:t xml:space="preserve">We believe there is a misunderstanding here. In fact, the question eliciting support for the policy is as </w:t>
        </w:r>
        <w:commentRangeStart w:id="114"/>
        <w:r>
          <w:rPr>
            <w:rFonts w:cstheme="minorHAnsi"/>
            <w:kern w:val="0"/>
            <w:lang w:val="en-US"/>
          </w:rPr>
          <w:t xml:space="preserve">follows: </w:t>
        </w:r>
        <w:commentRangeEnd w:id="114"/>
        <w:r>
          <w:rPr>
            <w:rStyle w:val="Marquedecommentaire"/>
          </w:rPr>
          <w:commentReference w:id="114"/>
        </w:r>
      </w:ins>
    </w:p>
    <w:p w14:paraId="204A561F" w14:textId="7E2769DD" w:rsidR="00377AB2" w:rsidRDefault="00377AB2" w:rsidP="00377AB2">
      <w:pPr>
        <w:autoSpaceDE w:val="0"/>
        <w:autoSpaceDN w:val="0"/>
        <w:adjustRightInd w:val="0"/>
        <w:spacing w:after="0" w:line="240" w:lineRule="auto"/>
        <w:jc w:val="both"/>
        <w:rPr>
          <w:rFonts w:cstheme="minorHAnsi"/>
          <w:kern w:val="0"/>
          <w:lang w:val="en-US"/>
        </w:rPr>
      </w:pPr>
      <w:del w:id="115" w:author="Linus Mattauch" w:date="2024-01-19T14:25:00Z">
        <w:r w:rsidRPr="00377AB2" w:rsidDel="004D1220">
          <w:rPr>
            <w:rFonts w:cstheme="minorHAnsi"/>
            <w:kern w:val="0"/>
            <w:lang w:val="en-US"/>
          </w:rPr>
          <w:delText>The Global survey does not only asks this “broad and amorphous question”,</w:delText>
        </w:r>
        <w:r w:rsidDel="004D1220">
          <w:rPr>
            <w:rFonts w:cstheme="minorHAnsi"/>
            <w:kern w:val="0"/>
            <w:lang w:val="en-US"/>
          </w:rPr>
          <w:delText xml:space="preserve"> </w:delText>
        </w:r>
      </w:del>
      <w:proofErr w:type="gramStart"/>
      <w:r w:rsidRPr="00377AB2">
        <w:rPr>
          <w:rFonts w:cstheme="minorHAnsi"/>
          <w:kern w:val="0"/>
          <w:lang w:val="en-US"/>
        </w:rPr>
        <w:t>but</w:t>
      </w:r>
      <w:proofErr w:type="gramEnd"/>
      <w:r w:rsidRPr="00377AB2">
        <w:rPr>
          <w:rFonts w:cstheme="minorHAnsi"/>
          <w:kern w:val="0"/>
          <w:lang w:val="en-US"/>
        </w:rPr>
        <w:t xml:space="preserve"> also questions on the support for specific policies such as a global tax on</w:t>
      </w:r>
      <w:r>
        <w:rPr>
          <w:rFonts w:cstheme="minorHAnsi"/>
          <w:kern w:val="0"/>
          <w:lang w:val="en-US"/>
        </w:rPr>
        <w:t xml:space="preserve"> </w:t>
      </w:r>
      <w:r w:rsidRPr="00377AB2">
        <w:rPr>
          <w:rFonts w:cstheme="minorHAnsi"/>
          <w:kern w:val="0"/>
          <w:lang w:val="en-US"/>
        </w:rPr>
        <w:t xml:space="preserve">greenhouse gases financing a global basic income. </w:t>
      </w:r>
      <w:del w:id="116" w:author="Linus Mattauch" w:date="2024-01-19T14:25:00Z">
        <w:r w:rsidRPr="00377AB2" w:rsidDel="004D1220">
          <w:rPr>
            <w:rFonts w:cstheme="minorHAnsi"/>
            <w:kern w:val="0"/>
            <w:lang w:val="en-US"/>
          </w:rPr>
          <w:delText>Contrary to what is claimed,</w:delText>
        </w:r>
        <w:r w:rsidDel="004D1220">
          <w:rPr>
            <w:rFonts w:cstheme="minorHAnsi"/>
            <w:kern w:val="0"/>
            <w:lang w:val="en-US"/>
          </w:rPr>
          <w:delText xml:space="preserve"> </w:delText>
        </w:r>
      </w:del>
      <w:proofErr w:type="gramStart"/>
      <w:r w:rsidRPr="00377AB2">
        <w:rPr>
          <w:rFonts w:cstheme="minorHAnsi"/>
          <w:kern w:val="0"/>
          <w:lang w:val="en-US"/>
        </w:rPr>
        <w:t>the</w:t>
      </w:r>
      <w:proofErr w:type="gramEnd"/>
      <w:r w:rsidRPr="00377AB2">
        <w:rPr>
          <w:rFonts w:cstheme="minorHAnsi"/>
          <w:kern w:val="0"/>
          <w:lang w:val="en-US"/>
        </w:rPr>
        <w:t xml:space="preserve"> paper does not measure the support for the GCS with the question on the</w:t>
      </w:r>
      <w:r>
        <w:rPr>
          <w:rFonts w:cstheme="minorHAnsi"/>
          <w:kern w:val="0"/>
          <w:lang w:val="en-US"/>
        </w:rPr>
        <w:t xml:space="preserve"> </w:t>
      </w:r>
      <w:r w:rsidRPr="00377AB2">
        <w:rPr>
          <w:rFonts w:cstheme="minorHAnsi"/>
          <w:kern w:val="0"/>
          <w:lang w:val="en-US"/>
        </w:rPr>
        <w:t>geographical level at which climate policies are needed.</w:t>
      </w:r>
    </w:p>
    <w:p w14:paraId="7C55ECF8" w14:textId="77777777" w:rsidR="00377AB2" w:rsidRPr="00377AB2" w:rsidRDefault="00377AB2" w:rsidP="00377AB2">
      <w:pPr>
        <w:autoSpaceDE w:val="0"/>
        <w:autoSpaceDN w:val="0"/>
        <w:adjustRightInd w:val="0"/>
        <w:spacing w:after="0" w:line="240" w:lineRule="auto"/>
        <w:jc w:val="both"/>
        <w:rPr>
          <w:rFonts w:cstheme="minorHAnsi"/>
          <w:kern w:val="0"/>
          <w:lang w:val="en-US"/>
        </w:rPr>
      </w:pPr>
    </w:p>
    <w:p w14:paraId="75388C44" w14:textId="5EC50001" w:rsidR="00377AB2" w:rsidRPr="00377AB2" w:rsidRDefault="00377AB2" w:rsidP="00377AB2">
      <w:pPr>
        <w:autoSpaceDE w:val="0"/>
        <w:autoSpaceDN w:val="0"/>
        <w:adjustRightInd w:val="0"/>
        <w:spacing w:after="0" w:line="240" w:lineRule="auto"/>
        <w:jc w:val="both"/>
        <w:rPr>
          <w:rFonts w:cstheme="minorHAnsi"/>
          <w:i/>
          <w:iCs/>
          <w:kern w:val="0"/>
          <w:lang w:val="en-US"/>
        </w:rPr>
      </w:pPr>
      <w:r w:rsidRPr="00377AB2">
        <w:rPr>
          <w:rFonts w:cstheme="minorHAnsi"/>
          <w:i/>
          <w:iCs/>
          <w:kern w:val="0"/>
          <w:lang w:val="en-US"/>
        </w:rPr>
        <w:t xml:space="preserve">4. Similarly, it remains vague how preferences over dividing a carbon budget relates to the research question/claims. </w:t>
      </w:r>
      <w:proofErr w:type="gramStart"/>
      <w:r w:rsidRPr="00377AB2">
        <w:rPr>
          <w:rFonts w:cstheme="minorHAnsi"/>
          <w:i/>
          <w:iCs/>
          <w:kern w:val="0"/>
          <w:lang w:val="en-US"/>
        </w:rPr>
        <w:t>Also</w:t>
      </w:r>
      <w:proofErr w:type="gramEnd"/>
      <w:r w:rsidRPr="00377AB2">
        <w:rPr>
          <w:rFonts w:cstheme="minorHAnsi"/>
          <w:i/>
          <w:iCs/>
          <w:kern w:val="0"/>
          <w:lang w:val="en-US"/>
        </w:rPr>
        <w:t xml:space="preserve">, one wonders whether these findings about burden-sharing resonate with existing research on this topic. </w:t>
      </w:r>
      <w:commentRangeStart w:id="117"/>
      <w:r w:rsidRPr="00377AB2">
        <w:rPr>
          <w:rFonts w:cstheme="minorHAnsi"/>
          <w:i/>
          <w:iCs/>
          <w:kern w:val="0"/>
          <w:lang w:val="en-US"/>
        </w:rPr>
        <w:t xml:space="preserve">The SI section A.1.2 is quite eclectic </w:t>
      </w:r>
      <w:commentRangeEnd w:id="117"/>
      <w:r w:rsidR="004D1220">
        <w:rPr>
          <w:rStyle w:val="Marquedecommentaire"/>
        </w:rPr>
        <w:commentReference w:id="117"/>
      </w:r>
      <w:r w:rsidRPr="00377AB2">
        <w:rPr>
          <w:rFonts w:cstheme="minorHAnsi"/>
          <w:i/>
          <w:iCs/>
          <w:kern w:val="0"/>
          <w:lang w:val="en-US"/>
        </w:rPr>
        <w:t xml:space="preserve">about how it portrays existing research on this topic and that review includes “staff discussion </w:t>
      </w:r>
      <w:proofErr w:type="spellStart"/>
      <w:r w:rsidRPr="00377AB2">
        <w:rPr>
          <w:rFonts w:cstheme="minorHAnsi"/>
          <w:i/>
          <w:iCs/>
          <w:kern w:val="0"/>
          <w:lang w:val="en-US"/>
        </w:rPr>
        <w:t>notes”papers</w:t>
      </w:r>
      <w:proofErr w:type="spellEnd"/>
      <w:r w:rsidRPr="00377AB2">
        <w:rPr>
          <w:rFonts w:cstheme="minorHAnsi"/>
          <w:i/>
          <w:iCs/>
          <w:kern w:val="0"/>
          <w:lang w:val="en-US"/>
        </w:rPr>
        <w:t xml:space="preserve"> instead of focusing</w:t>
      </w:r>
    </w:p>
    <w:p w14:paraId="79E93D62" w14:textId="5365A589" w:rsidR="00377AB2" w:rsidRDefault="00377AB2" w:rsidP="00377AB2">
      <w:pPr>
        <w:autoSpaceDE w:val="0"/>
        <w:autoSpaceDN w:val="0"/>
        <w:adjustRightInd w:val="0"/>
        <w:spacing w:after="0" w:line="240" w:lineRule="auto"/>
        <w:jc w:val="both"/>
        <w:rPr>
          <w:rFonts w:cstheme="minorHAnsi"/>
          <w:i/>
          <w:iCs/>
          <w:kern w:val="0"/>
          <w:lang w:val="en-US"/>
        </w:rPr>
      </w:pPr>
      <w:proofErr w:type="gramStart"/>
      <w:r w:rsidRPr="00377AB2">
        <w:rPr>
          <w:rFonts w:cstheme="minorHAnsi"/>
          <w:i/>
          <w:iCs/>
          <w:kern w:val="0"/>
          <w:lang w:val="en-US"/>
        </w:rPr>
        <w:t>on</w:t>
      </w:r>
      <w:proofErr w:type="gramEnd"/>
      <w:r w:rsidRPr="00377AB2">
        <w:rPr>
          <w:rFonts w:cstheme="minorHAnsi"/>
          <w:i/>
          <w:iCs/>
          <w:kern w:val="0"/>
          <w:lang w:val="en-US"/>
        </w:rPr>
        <w:t xml:space="preserve"> high-quality public opinion work published in expert journals. Think of the increasingly large literature on cost aversion and compensation (e.g., Gaikwad et al. 2022 APSR and the literature cited therein).</w:t>
      </w:r>
    </w:p>
    <w:p w14:paraId="0EB3D508" w14:textId="77777777" w:rsidR="00377AB2" w:rsidRPr="00377AB2" w:rsidRDefault="00377AB2" w:rsidP="00377AB2">
      <w:pPr>
        <w:autoSpaceDE w:val="0"/>
        <w:autoSpaceDN w:val="0"/>
        <w:adjustRightInd w:val="0"/>
        <w:spacing w:after="0" w:line="240" w:lineRule="auto"/>
        <w:jc w:val="both"/>
        <w:rPr>
          <w:rFonts w:cstheme="minorHAnsi"/>
          <w:i/>
          <w:iCs/>
          <w:kern w:val="0"/>
          <w:lang w:val="en-US"/>
        </w:rPr>
      </w:pPr>
    </w:p>
    <w:p w14:paraId="51E93218" w14:textId="059ABE13" w:rsidR="00377AB2" w:rsidRDefault="00293052" w:rsidP="00377AB2">
      <w:pPr>
        <w:autoSpaceDE w:val="0"/>
        <w:autoSpaceDN w:val="0"/>
        <w:adjustRightInd w:val="0"/>
        <w:spacing w:after="0" w:line="240" w:lineRule="auto"/>
        <w:jc w:val="both"/>
        <w:rPr>
          <w:rFonts w:cstheme="minorHAnsi"/>
          <w:kern w:val="0"/>
          <w:lang w:val="en-US"/>
        </w:rPr>
      </w:pPr>
      <w:ins w:id="118" w:author="Linus Mattauch" w:date="2024-01-19T14:32:00Z">
        <w:r>
          <w:rPr>
            <w:rFonts w:cstheme="minorHAnsi"/>
            <w:kern w:val="0"/>
            <w:lang w:val="en-US"/>
          </w:rPr>
          <w:t xml:space="preserve">We </w:t>
        </w:r>
        <w:proofErr w:type="spellStart"/>
        <w:r>
          <w:rPr>
            <w:rFonts w:cstheme="minorHAnsi"/>
            <w:kern w:val="0"/>
            <w:lang w:val="en-US"/>
          </w:rPr>
          <w:t>realise</w:t>
        </w:r>
        <w:proofErr w:type="spellEnd"/>
        <w:r>
          <w:rPr>
            <w:rFonts w:cstheme="minorHAnsi"/>
            <w:kern w:val="0"/>
            <w:lang w:val="en-US"/>
          </w:rPr>
          <w:t xml:space="preserve"> </w:t>
        </w:r>
      </w:ins>
      <w:ins w:id="119" w:author="Linus Mattauch" w:date="2024-01-19T14:34:00Z">
        <w:r w:rsidR="006D4293">
          <w:rPr>
            <w:rFonts w:cstheme="minorHAnsi"/>
            <w:kern w:val="0"/>
            <w:lang w:val="en-US"/>
          </w:rPr>
          <w:t xml:space="preserve">the respective section of the SI that contains all relevant literature was unclear. Especially, </w:t>
        </w:r>
        <w:commentRangeStart w:id="120"/>
        <w:r w:rsidR="006D4293">
          <w:rPr>
            <w:rFonts w:cstheme="minorHAnsi"/>
            <w:kern w:val="0"/>
            <w:lang w:val="en-US"/>
          </w:rPr>
          <w:t xml:space="preserve">we </w:t>
        </w:r>
      </w:ins>
      <w:proofErr w:type="spellStart"/>
      <w:ins w:id="121" w:author="Linus Mattauch" w:date="2024-01-19T14:35:00Z">
        <w:r w:rsidR="006D4293">
          <w:rPr>
            <w:rFonts w:cstheme="minorHAnsi"/>
            <w:kern w:val="0"/>
            <w:lang w:val="en-US"/>
          </w:rPr>
          <w:t>realise</w:t>
        </w:r>
        <w:proofErr w:type="spellEnd"/>
        <w:r w:rsidR="006D4293">
          <w:rPr>
            <w:rFonts w:cstheme="minorHAnsi"/>
            <w:kern w:val="0"/>
            <w:lang w:val="en-US"/>
          </w:rPr>
          <w:t xml:space="preserve"> that the ordering is confusing and the section on burden sharing should come before </w:t>
        </w:r>
      </w:ins>
      <w:ins w:id="122" w:author="Linus Mattauch" w:date="2024-01-19T14:36:00Z">
        <w:r w:rsidR="006D4293">
          <w:rPr>
            <w:rFonts w:cstheme="minorHAnsi"/>
            <w:kern w:val="0"/>
            <w:lang w:val="en-US"/>
          </w:rPr>
          <w:t xml:space="preserve">the on </w:t>
        </w:r>
      </w:ins>
      <w:ins w:id="123" w:author="Linus Mattauch" w:date="2024-01-19T14:35:00Z">
        <w:r w:rsidR="006D4293">
          <w:rPr>
            <w:rFonts w:cstheme="minorHAnsi"/>
            <w:kern w:val="0"/>
            <w:lang w:val="en-US"/>
          </w:rPr>
          <w:t xml:space="preserve">discussion </w:t>
        </w:r>
      </w:ins>
      <w:commentRangeEnd w:id="120"/>
      <w:r w:rsidR="006251D9">
        <w:rPr>
          <w:rStyle w:val="Marquedecommentaire"/>
        </w:rPr>
        <w:commentReference w:id="120"/>
      </w:r>
      <w:del w:id="124" w:author="Linus Mattauch" w:date="2024-01-19T14:36:00Z">
        <w:r w:rsidR="00377AB2" w:rsidRPr="00377AB2" w:rsidDel="006D4293">
          <w:rPr>
            <w:rFonts w:cstheme="minorHAnsi"/>
            <w:kern w:val="0"/>
            <w:lang w:val="en-US"/>
          </w:rPr>
          <w:delText xml:space="preserve">To us, </w:delText>
        </w:r>
      </w:del>
      <w:r w:rsidR="00377AB2" w:rsidRPr="00377AB2">
        <w:rPr>
          <w:rFonts w:cstheme="minorHAnsi"/>
          <w:kern w:val="0"/>
          <w:lang w:val="en-US"/>
        </w:rPr>
        <w:t>attitudes towards burden-sharing</w:t>
      </w:r>
      <w:ins w:id="125" w:author="Linus Mattauch" w:date="2024-01-19T14:36:00Z">
        <w:r w:rsidR="006D4293">
          <w:rPr>
            <w:rFonts w:cstheme="minorHAnsi"/>
            <w:kern w:val="0"/>
            <w:lang w:val="en-US"/>
          </w:rPr>
          <w:t xml:space="preserve">- </w:t>
        </w:r>
      </w:ins>
      <w:del w:id="126" w:author="Linus Mattauch" w:date="2024-01-19T14:36:00Z">
        <w:r w:rsidR="00377AB2" w:rsidRPr="00377AB2" w:rsidDel="006D4293">
          <w:rPr>
            <w:rFonts w:cstheme="minorHAnsi"/>
            <w:kern w:val="0"/>
            <w:lang w:val="en-US"/>
          </w:rPr>
          <w:delText xml:space="preserve"> fall within the scope of attitudes</w:delText>
        </w:r>
        <w:r w:rsidR="00377AB2" w:rsidDel="006D4293">
          <w:rPr>
            <w:rFonts w:cstheme="minorHAnsi"/>
            <w:kern w:val="0"/>
            <w:lang w:val="en-US"/>
          </w:rPr>
          <w:delText xml:space="preserve"> </w:delText>
        </w:r>
        <w:r w:rsidR="00377AB2" w:rsidRPr="00377AB2" w:rsidDel="006D4293">
          <w:rPr>
            <w:rFonts w:cstheme="minorHAnsi"/>
            <w:kern w:val="0"/>
            <w:lang w:val="en-US"/>
          </w:rPr>
          <w:delText xml:space="preserve">towards global climate or redistributive policies. </w:delText>
        </w:r>
      </w:del>
      <w:r w:rsidR="00377AB2" w:rsidRPr="00377AB2">
        <w:rPr>
          <w:rFonts w:cstheme="minorHAnsi"/>
          <w:kern w:val="0"/>
          <w:lang w:val="en-US"/>
        </w:rPr>
        <w:t xml:space="preserve">Section A.1.2 </w:t>
      </w:r>
      <w:ins w:id="127" w:author="Linus Mattauch" w:date="2024-01-19T14:36:00Z">
        <w:r w:rsidR="006D4293">
          <w:rPr>
            <w:rFonts w:cstheme="minorHAnsi"/>
            <w:kern w:val="0"/>
            <w:lang w:val="en-US"/>
          </w:rPr>
          <w:t xml:space="preserve">now </w:t>
        </w:r>
      </w:ins>
      <w:r w:rsidR="00377AB2" w:rsidRPr="00377AB2">
        <w:rPr>
          <w:rFonts w:cstheme="minorHAnsi"/>
          <w:kern w:val="0"/>
          <w:lang w:val="en-US"/>
        </w:rPr>
        <w:t>provides a comprehensive</w:t>
      </w:r>
      <w:r w:rsidR="00377AB2">
        <w:rPr>
          <w:rFonts w:cstheme="minorHAnsi"/>
          <w:kern w:val="0"/>
          <w:lang w:val="en-US"/>
        </w:rPr>
        <w:t xml:space="preserve"> </w:t>
      </w:r>
      <w:r w:rsidR="00377AB2" w:rsidRPr="00377AB2">
        <w:rPr>
          <w:rFonts w:cstheme="minorHAnsi"/>
          <w:kern w:val="0"/>
          <w:lang w:val="en-US"/>
        </w:rPr>
        <w:t>review of attitudes on how to share the burden of climate mitigation</w:t>
      </w:r>
      <w:r w:rsidR="00377AB2">
        <w:rPr>
          <w:rFonts w:cstheme="minorHAnsi"/>
          <w:kern w:val="0"/>
          <w:lang w:val="en-US"/>
        </w:rPr>
        <w:t xml:space="preserve"> </w:t>
      </w:r>
      <w:r w:rsidR="00377AB2" w:rsidRPr="00377AB2">
        <w:rPr>
          <w:rFonts w:cstheme="minorHAnsi"/>
          <w:kern w:val="0"/>
          <w:lang w:val="en-US"/>
        </w:rPr>
        <w:t>between countries, and shows that our results align well with the existing literature.</w:t>
      </w:r>
      <w:r w:rsidR="00377AB2">
        <w:rPr>
          <w:rFonts w:cstheme="minorHAnsi"/>
          <w:kern w:val="0"/>
          <w:lang w:val="en-US"/>
        </w:rPr>
        <w:t xml:space="preserve"> </w:t>
      </w:r>
      <w:r w:rsidR="00377AB2" w:rsidRPr="00377AB2">
        <w:rPr>
          <w:rFonts w:cstheme="minorHAnsi"/>
          <w:kern w:val="0"/>
          <w:lang w:val="en-US"/>
        </w:rPr>
        <w:t>Thank you for pointing out the typo regarding the outlet of the IMF paper</w:t>
      </w:r>
      <w:r w:rsidR="00377AB2">
        <w:rPr>
          <w:rFonts w:cstheme="minorHAnsi"/>
          <w:kern w:val="0"/>
          <w:lang w:val="en-US"/>
        </w:rPr>
        <w:t xml:space="preserve"> </w:t>
      </w:r>
      <w:r w:rsidR="00377AB2" w:rsidRPr="00377AB2">
        <w:rPr>
          <w:rFonts w:cstheme="minorHAnsi"/>
          <w:kern w:val="0"/>
          <w:lang w:val="en-US"/>
        </w:rPr>
        <w:t xml:space="preserve">by </w:t>
      </w:r>
      <w:proofErr w:type="spellStart"/>
      <w:r w:rsidR="00377AB2" w:rsidRPr="00377AB2">
        <w:rPr>
          <w:rFonts w:cstheme="minorHAnsi"/>
          <w:kern w:val="0"/>
          <w:lang w:val="en-US"/>
        </w:rPr>
        <w:t>Dabla</w:t>
      </w:r>
      <w:proofErr w:type="spellEnd"/>
      <w:r w:rsidR="00377AB2" w:rsidRPr="00377AB2">
        <w:rPr>
          <w:rFonts w:cstheme="minorHAnsi"/>
          <w:kern w:val="0"/>
          <w:lang w:val="en-US"/>
        </w:rPr>
        <w:t>-Norris et al. (2023), as our bibliography reference failed to mention the</w:t>
      </w:r>
      <w:r w:rsidR="00377AB2">
        <w:rPr>
          <w:rFonts w:cstheme="minorHAnsi"/>
          <w:kern w:val="0"/>
          <w:lang w:val="en-US"/>
        </w:rPr>
        <w:t xml:space="preserve"> </w:t>
      </w:r>
      <w:r w:rsidR="00377AB2" w:rsidRPr="00377AB2">
        <w:rPr>
          <w:rFonts w:cstheme="minorHAnsi"/>
          <w:kern w:val="0"/>
          <w:lang w:val="en-US"/>
        </w:rPr>
        <w:t xml:space="preserve">institution. </w:t>
      </w:r>
      <w:del w:id="128" w:author="Linus Mattauch" w:date="2024-01-19T14:37:00Z">
        <w:r w:rsidR="00377AB2" w:rsidRPr="00377AB2" w:rsidDel="006D4293">
          <w:rPr>
            <w:rFonts w:cstheme="minorHAnsi"/>
            <w:kern w:val="0"/>
            <w:lang w:val="en-US"/>
          </w:rPr>
          <w:delText xml:space="preserve">We disagree that this paper should not be cited: </w:delText>
        </w:r>
      </w:del>
      <w:ins w:id="129" w:author="Linus Mattauch" w:date="2024-01-19T14:37:00Z">
        <w:r w:rsidR="006D4293">
          <w:rPr>
            <w:rFonts w:cstheme="minorHAnsi"/>
            <w:kern w:val="0"/>
            <w:lang w:val="en-US"/>
          </w:rPr>
          <w:t>Al</w:t>
        </w:r>
      </w:ins>
      <w:del w:id="130" w:author="Linus Mattauch" w:date="2024-01-19T14:37:00Z">
        <w:r w:rsidR="00377AB2" w:rsidRPr="00377AB2" w:rsidDel="006D4293">
          <w:rPr>
            <w:rFonts w:cstheme="minorHAnsi"/>
            <w:kern w:val="0"/>
            <w:lang w:val="en-US"/>
          </w:rPr>
          <w:delText>al</w:delText>
        </w:r>
      </w:del>
      <w:r w:rsidR="00377AB2" w:rsidRPr="00377AB2">
        <w:rPr>
          <w:rFonts w:cstheme="minorHAnsi"/>
          <w:kern w:val="0"/>
          <w:lang w:val="en-US"/>
        </w:rPr>
        <w:t>though it belongs</w:t>
      </w:r>
      <w:r w:rsidR="00377AB2">
        <w:rPr>
          <w:rFonts w:cstheme="minorHAnsi"/>
          <w:kern w:val="0"/>
          <w:lang w:val="en-US"/>
        </w:rPr>
        <w:t xml:space="preserve"> </w:t>
      </w:r>
      <w:r w:rsidR="00377AB2" w:rsidRPr="00377AB2">
        <w:rPr>
          <w:rFonts w:cstheme="minorHAnsi"/>
          <w:kern w:val="0"/>
          <w:lang w:val="en-US"/>
        </w:rPr>
        <w:t>to grey literature, it conducts representative surveys over 28,541 respondents on</w:t>
      </w:r>
      <w:r w:rsidR="00377AB2">
        <w:rPr>
          <w:rFonts w:cstheme="minorHAnsi"/>
          <w:kern w:val="0"/>
          <w:lang w:val="en-US"/>
        </w:rPr>
        <w:t xml:space="preserve"> </w:t>
      </w:r>
      <w:r w:rsidR="00377AB2" w:rsidRPr="00377AB2">
        <w:rPr>
          <w:rFonts w:cstheme="minorHAnsi"/>
          <w:kern w:val="0"/>
          <w:lang w:val="en-US"/>
        </w:rPr>
        <w:t>28 countries and represents one the most large-scale evidence on the question</w:t>
      </w:r>
      <w:r w:rsidR="00377AB2">
        <w:rPr>
          <w:rFonts w:cstheme="minorHAnsi"/>
          <w:kern w:val="0"/>
          <w:lang w:val="en-US"/>
        </w:rPr>
        <w:t xml:space="preserve"> </w:t>
      </w:r>
      <w:r w:rsidR="00377AB2" w:rsidRPr="00377AB2">
        <w:rPr>
          <w:rFonts w:cstheme="minorHAnsi"/>
          <w:kern w:val="0"/>
          <w:lang w:val="en-US"/>
        </w:rPr>
        <w:t>at stake.</w:t>
      </w:r>
    </w:p>
    <w:p w14:paraId="06E15B70" w14:textId="77777777" w:rsidR="00377AB2" w:rsidRPr="00377AB2" w:rsidRDefault="00377AB2" w:rsidP="00377AB2">
      <w:pPr>
        <w:autoSpaceDE w:val="0"/>
        <w:autoSpaceDN w:val="0"/>
        <w:adjustRightInd w:val="0"/>
        <w:spacing w:after="0" w:line="240" w:lineRule="auto"/>
        <w:jc w:val="both"/>
        <w:rPr>
          <w:rFonts w:cstheme="minorHAnsi"/>
          <w:kern w:val="0"/>
          <w:lang w:val="en-US"/>
        </w:rPr>
      </w:pPr>
    </w:p>
    <w:p w14:paraId="494BE8D3" w14:textId="00032581" w:rsidR="00377AB2" w:rsidRDefault="00377AB2" w:rsidP="00377AB2">
      <w:pPr>
        <w:autoSpaceDE w:val="0"/>
        <w:autoSpaceDN w:val="0"/>
        <w:adjustRightInd w:val="0"/>
        <w:spacing w:after="0" w:line="240" w:lineRule="auto"/>
        <w:jc w:val="both"/>
        <w:rPr>
          <w:ins w:id="131" w:author="Linus Mattauch" w:date="2024-01-19T14:30:00Z"/>
          <w:rFonts w:cstheme="minorHAnsi"/>
          <w:kern w:val="0"/>
          <w:lang w:val="en-US"/>
        </w:rPr>
      </w:pPr>
      <w:commentRangeStart w:id="132"/>
      <w:commentRangeStart w:id="133"/>
      <w:del w:id="134" w:author="fabre" w:date="2024-01-19T15:47:00Z">
        <w:r w:rsidRPr="00377AB2" w:rsidDel="006251D9">
          <w:rPr>
            <w:rFonts w:cstheme="minorHAnsi"/>
            <w:kern w:val="0"/>
            <w:lang w:val="en-US"/>
          </w:rPr>
          <w:delText>On the contrary, t</w:delText>
        </w:r>
      </w:del>
      <w:ins w:id="135" w:author="fabre" w:date="2024-01-19T15:47:00Z">
        <w:r w:rsidR="006251D9">
          <w:rPr>
            <w:rFonts w:cstheme="minorHAnsi"/>
            <w:kern w:val="0"/>
            <w:lang w:val="en-US"/>
          </w:rPr>
          <w:t>T</w:t>
        </w:r>
      </w:ins>
      <w:r w:rsidRPr="00377AB2">
        <w:rPr>
          <w:rFonts w:cstheme="minorHAnsi"/>
          <w:kern w:val="0"/>
          <w:lang w:val="en-US"/>
        </w:rPr>
        <w:t>he paper mentioned (Gaikwad et al., 2022) addresses the</w:t>
      </w:r>
      <w:r>
        <w:rPr>
          <w:rFonts w:cstheme="minorHAnsi"/>
          <w:kern w:val="0"/>
          <w:lang w:val="en-US"/>
        </w:rPr>
        <w:t xml:space="preserve"> </w:t>
      </w:r>
      <w:r w:rsidRPr="00377AB2">
        <w:rPr>
          <w:rFonts w:cstheme="minorHAnsi"/>
          <w:kern w:val="0"/>
          <w:lang w:val="en-US"/>
        </w:rPr>
        <w:t>allocation of carbon tax revenues within a country</w:t>
      </w:r>
      <w:ins w:id="136" w:author="fabre" w:date="2024-01-19T15:47:00Z">
        <w:r w:rsidR="006251D9">
          <w:rPr>
            <w:rFonts w:cstheme="minorHAnsi"/>
            <w:kern w:val="0"/>
            <w:lang w:val="en-US"/>
          </w:rPr>
          <w:t>,</w:t>
        </w:r>
      </w:ins>
      <w:del w:id="137" w:author="fabre" w:date="2024-01-19T15:47:00Z">
        <w:r w:rsidRPr="00377AB2" w:rsidDel="006251D9">
          <w:rPr>
            <w:rFonts w:cstheme="minorHAnsi"/>
            <w:kern w:val="0"/>
            <w:lang w:val="en-US"/>
          </w:rPr>
          <w:delText xml:space="preserve"> </w:delText>
        </w:r>
      </w:del>
      <w:ins w:id="138" w:author="fabre" w:date="2024-01-19T15:47:00Z">
        <w:r w:rsidR="006251D9">
          <w:rPr>
            <w:rFonts w:cstheme="minorHAnsi"/>
            <w:kern w:val="0"/>
            <w:lang w:val="en-US"/>
          </w:rPr>
          <w:t xml:space="preserve"> while we focus </w:t>
        </w:r>
        <w:proofErr w:type="spellStart"/>
        <w:r w:rsidR="006251D9">
          <w:rPr>
            <w:rFonts w:cstheme="minorHAnsi"/>
            <w:kern w:val="0"/>
            <w:lang w:val="en-US"/>
          </w:rPr>
          <w:t>on</w:t>
        </w:r>
      </w:ins>
      <w:del w:id="139" w:author="fabre" w:date="2024-01-19T15:47:00Z">
        <w:r w:rsidRPr="00377AB2" w:rsidDel="006251D9">
          <w:rPr>
            <w:rFonts w:cstheme="minorHAnsi"/>
            <w:kern w:val="0"/>
            <w:lang w:val="en-US"/>
          </w:rPr>
          <w:delText>and has nothing to do with</w:delText>
        </w:r>
        <w:r w:rsidDel="006251D9">
          <w:rPr>
            <w:rFonts w:cstheme="minorHAnsi"/>
            <w:kern w:val="0"/>
            <w:lang w:val="en-US"/>
          </w:rPr>
          <w:delText xml:space="preserve"> </w:delText>
        </w:r>
      </w:del>
      <w:proofErr w:type="gramStart"/>
      <w:r w:rsidRPr="00377AB2">
        <w:rPr>
          <w:rFonts w:cstheme="minorHAnsi"/>
          <w:kern w:val="0"/>
          <w:lang w:val="en-US"/>
        </w:rPr>
        <w:t>burden</w:t>
      </w:r>
      <w:proofErr w:type="spellEnd"/>
      <w:r w:rsidRPr="00377AB2">
        <w:rPr>
          <w:rFonts w:cstheme="minorHAnsi"/>
          <w:kern w:val="0"/>
          <w:lang w:val="en-US"/>
        </w:rPr>
        <w:t>-sharing</w:t>
      </w:r>
      <w:proofErr w:type="gramEnd"/>
      <w:r w:rsidRPr="00377AB2">
        <w:rPr>
          <w:rFonts w:cstheme="minorHAnsi"/>
          <w:kern w:val="0"/>
          <w:lang w:val="en-US"/>
        </w:rPr>
        <w:t xml:space="preserve"> between countries. Perhaps you were thinking about</w:t>
      </w:r>
      <w:ins w:id="140" w:author="fabre" w:date="2024-01-19T15:47:00Z">
        <w:r w:rsidR="006251D9">
          <w:rPr>
            <w:rFonts w:cstheme="minorHAnsi"/>
            <w:kern w:val="0"/>
            <w:lang w:val="en-US"/>
          </w:rPr>
          <w:t xml:space="preserve"> the </w:t>
        </w:r>
        <w:proofErr w:type="gramStart"/>
        <w:r w:rsidR="006251D9">
          <w:rPr>
            <w:rFonts w:cstheme="minorHAnsi"/>
            <w:kern w:val="0"/>
            <w:lang w:val="en-US"/>
          </w:rPr>
          <w:t>really good</w:t>
        </w:r>
      </w:ins>
      <w:proofErr w:type="gramEnd"/>
      <w:r w:rsidRPr="00377AB2">
        <w:rPr>
          <w:rFonts w:cstheme="minorHAnsi"/>
          <w:kern w:val="0"/>
          <w:lang w:val="en-US"/>
        </w:rPr>
        <w:t xml:space="preserve"> Gaikwad,</w:t>
      </w:r>
      <w:r>
        <w:rPr>
          <w:rFonts w:cstheme="minorHAnsi"/>
          <w:kern w:val="0"/>
          <w:lang w:val="en-US"/>
        </w:rPr>
        <w:t xml:space="preserve"> </w:t>
      </w:r>
      <w:r w:rsidRPr="00377AB2">
        <w:rPr>
          <w:rFonts w:cstheme="minorHAnsi"/>
          <w:kern w:val="0"/>
          <w:lang w:val="en-US"/>
        </w:rPr>
        <w:t xml:space="preserve">Genovese &amp; </w:t>
      </w:r>
      <w:proofErr w:type="spellStart"/>
      <w:r w:rsidRPr="00377AB2">
        <w:rPr>
          <w:rFonts w:cstheme="minorHAnsi"/>
          <w:kern w:val="0"/>
          <w:lang w:val="en-US"/>
        </w:rPr>
        <w:t>Tingley</w:t>
      </w:r>
      <w:proofErr w:type="spellEnd"/>
      <w:r w:rsidRPr="00377AB2">
        <w:rPr>
          <w:rFonts w:cstheme="minorHAnsi"/>
          <w:kern w:val="0"/>
          <w:lang w:val="en-US"/>
        </w:rPr>
        <w:t xml:space="preserve"> (unpublished, 2023)? In short, the latter paper abstracts</w:t>
      </w:r>
      <w:r>
        <w:rPr>
          <w:rFonts w:cstheme="minorHAnsi"/>
          <w:kern w:val="0"/>
          <w:lang w:val="en-US"/>
        </w:rPr>
        <w:t xml:space="preserve"> </w:t>
      </w:r>
      <w:r w:rsidRPr="00377AB2">
        <w:rPr>
          <w:rFonts w:cstheme="minorHAnsi"/>
          <w:kern w:val="0"/>
          <w:lang w:val="en-US"/>
        </w:rPr>
        <w:t xml:space="preserve">from the </w:t>
      </w:r>
      <w:commentRangeEnd w:id="132"/>
      <w:r w:rsidR="006D4293">
        <w:rPr>
          <w:rStyle w:val="Marquedecommentaire"/>
        </w:rPr>
        <w:commentReference w:id="132"/>
      </w:r>
      <w:commentRangeEnd w:id="133"/>
      <w:r w:rsidR="006251D9">
        <w:rPr>
          <w:rStyle w:val="Marquedecommentaire"/>
        </w:rPr>
        <w:commentReference w:id="133"/>
      </w:r>
      <w:r w:rsidRPr="00377AB2">
        <w:rPr>
          <w:rFonts w:cstheme="minorHAnsi"/>
          <w:kern w:val="0"/>
          <w:lang w:val="en-US"/>
        </w:rPr>
        <w:t xml:space="preserve">concept of </w:t>
      </w:r>
      <w:proofErr w:type="gramStart"/>
      <w:r w:rsidRPr="00377AB2">
        <w:rPr>
          <w:rFonts w:cstheme="minorHAnsi"/>
          <w:kern w:val="0"/>
          <w:lang w:val="en-US"/>
        </w:rPr>
        <w:t>burden-sharing</w:t>
      </w:r>
      <w:proofErr w:type="gramEnd"/>
      <w:r w:rsidRPr="00377AB2">
        <w:rPr>
          <w:rFonts w:cstheme="minorHAnsi"/>
          <w:kern w:val="0"/>
          <w:lang w:val="en-US"/>
        </w:rPr>
        <w:t xml:space="preserve"> and shows that Americans prefer to decarbonize</w:t>
      </w:r>
      <w:r>
        <w:rPr>
          <w:rFonts w:cstheme="minorHAnsi"/>
          <w:kern w:val="0"/>
          <w:lang w:val="en-US"/>
        </w:rPr>
        <w:t xml:space="preserve"> </w:t>
      </w:r>
      <w:r w:rsidRPr="00377AB2">
        <w:rPr>
          <w:rFonts w:cstheme="minorHAnsi"/>
          <w:kern w:val="0"/>
          <w:lang w:val="en-US"/>
        </w:rPr>
        <w:t>the U.S. rather than India, and that Indians prefer a slow domestic</w:t>
      </w:r>
      <w:r>
        <w:rPr>
          <w:rFonts w:cstheme="minorHAnsi"/>
          <w:kern w:val="0"/>
          <w:lang w:val="en-US"/>
        </w:rPr>
        <w:t xml:space="preserve"> </w:t>
      </w:r>
      <w:proofErr w:type="spellStart"/>
      <w:r w:rsidRPr="00377AB2">
        <w:rPr>
          <w:rFonts w:cstheme="minorHAnsi"/>
          <w:kern w:val="0"/>
          <w:lang w:val="en-US"/>
        </w:rPr>
        <w:t>decarbonization</w:t>
      </w:r>
      <w:proofErr w:type="spellEnd"/>
      <w:r w:rsidRPr="00377AB2">
        <w:rPr>
          <w:rFonts w:cstheme="minorHAnsi"/>
          <w:kern w:val="0"/>
          <w:lang w:val="en-US"/>
        </w:rPr>
        <w:t xml:space="preserve"> rather than a rapid one led by a foreign entity. This conjoint</w:t>
      </w:r>
      <w:r>
        <w:rPr>
          <w:rFonts w:cstheme="minorHAnsi"/>
          <w:kern w:val="0"/>
          <w:lang w:val="en-US"/>
        </w:rPr>
        <w:t xml:space="preserve"> </w:t>
      </w:r>
      <w:r w:rsidRPr="00377AB2">
        <w:rPr>
          <w:rFonts w:cstheme="minorHAnsi"/>
          <w:kern w:val="0"/>
          <w:lang w:val="en-US"/>
        </w:rPr>
        <w:t>analysis paper only reports the effects of some features of a (sometimes global)</w:t>
      </w:r>
      <w:r>
        <w:rPr>
          <w:rFonts w:cstheme="minorHAnsi"/>
          <w:kern w:val="0"/>
          <w:lang w:val="en-US"/>
        </w:rPr>
        <w:t xml:space="preserve"> </w:t>
      </w:r>
      <w:r w:rsidRPr="00377AB2">
        <w:rPr>
          <w:rFonts w:cstheme="minorHAnsi"/>
          <w:kern w:val="0"/>
          <w:lang w:val="en-US"/>
        </w:rPr>
        <w:t>climate policy on the support for it but does not report the base level of support</w:t>
      </w:r>
      <w:r>
        <w:rPr>
          <w:rFonts w:cstheme="minorHAnsi"/>
          <w:kern w:val="0"/>
          <w:lang w:val="en-US"/>
        </w:rPr>
        <w:t xml:space="preserve"> </w:t>
      </w:r>
      <w:r w:rsidRPr="00377AB2">
        <w:rPr>
          <w:rFonts w:cstheme="minorHAnsi"/>
          <w:kern w:val="0"/>
          <w:lang w:val="en-US"/>
        </w:rPr>
        <w:t>for the policy (therefore, it can hardly be cited to give information on the level</w:t>
      </w:r>
      <w:r>
        <w:rPr>
          <w:rFonts w:cstheme="minorHAnsi"/>
          <w:kern w:val="0"/>
          <w:lang w:val="en-US"/>
        </w:rPr>
        <w:t xml:space="preserve"> </w:t>
      </w:r>
      <w:r w:rsidRPr="00377AB2">
        <w:rPr>
          <w:rFonts w:cstheme="minorHAnsi"/>
          <w:kern w:val="0"/>
          <w:lang w:val="en-US"/>
        </w:rPr>
        <w:t>of support towards burden-sharing principles). The authors communicated to</w:t>
      </w:r>
      <w:r>
        <w:rPr>
          <w:rFonts w:cstheme="minorHAnsi"/>
          <w:kern w:val="0"/>
          <w:lang w:val="en-US"/>
        </w:rPr>
        <w:t xml:space="preserve"> </w:t>
      </w:r>
      <w:r w:rsidRPr="00377AB2">
        <w:rPr>
          <w:rFonts w:cstheme="minorHAnsi"/>
          <w:kern w:val="0"/>
          <w:lang w:val="en-US"/>
        </w:rPr>
        <w:t>us the average base level on a 10-point scale: it is 6.0 in the U.S. and 7.2 in India.</w:t>
      </w:r>
      <w:r>
        <w:rPr>
          <w:rFonts w:cstheme="minorHAnsi"/>
          <w:kern w:val="0"/>
          <w:lang w:val="en-US"/>
        </w:rPr>
        <w:t xml:space="preserve"> </w:t>
      </w:r>
      <w:r w:rsidRPr="00377AB2">
        <w:rPr>
          <w:rFonts w:cstheme="minorHAnsi"/>
          <w:kern w:val="0"/>
          <w:lang w:val="en-US"/>
        </w:rPr>
        <w:t xml:space="preserve">Combined with the effects in that </w:t>
      </w:r>
      <w:proofErr w:type="gramStart"/>
      <w:r w:rsidRPr="00377AB2">
        <w:rPr>
          <w:rFonts w:cstheme="minorHAnsi"/>
          <w:kern w:val="0"/>
          <w:lang w:val="en-US"/>
        </w:rPr>
        <w:t>paper’s</w:t>
      </w:r>
      <w:proofErr w:type="gramEnd"/>
      <w:r w:rsidRPr="00377AB2">
        <w:rPr>
          <w:rFonts w:cstheme="minorHAnsi"/>
          <w:kern w:val="0"/>
          <w:lang w:val="en-US"/>
        </w:rPr>
        <w:t xml:space="preserve"> Supplementary Section C, these</w:t>
      </w:r>
      <w:r>
        <w:rPr>
          <w:rFonts w:cstheme="minorHAnsi"/>
          <w:kern w:val="0"/>
          <w:lang w:val="en-US"/>
        </w:rPr>
        <w:t xml:space="preserve"> </w:t>
      </w:r>
      <w:r w:rsidRPr="00377AB2">
        <w:rPr>
          <w:rFonts w:cstheme="minorHAnsi"/>
          <w:kern w:val="0"/>
          <w:lang w:val="en-US"/>
        </w:rPr>
        <w:t>results confirm majority support for international transfers even in the U.S.</w:t>
      </w:r>
    </w:p>
    <w:p w14:paraId="6828EC61" w14:textId="77777777" w:rsidR="00293052" w:rsidRDefault="00293052" w:rsidP="00377AB2">
      <w:pPr>
        <w:autoSpaceDE w:val="0"/>
        <w:autoSpaceDN w:val="0"/>
        <w:adjustRightInd w:val="0"/>
        <w:spacing w:after="0" w:line="240" w:lineRule="auto"/>
        <w:jc w:val="both"/>
        <w:rPr>
          <w:ins w:id="141" w:author="Linus Mattauch" w:date="2024-01-19T14:30:00Z"/>
          <w:rFonts w:cstheme="minorHAnsi"/>
          <w:kern w:val="0"/>
          <w:lang w:val="en-US"/>
        </w:rPr>
      </w:pPr>
    </w:p>
    <w:p w14:paraId="562D263D" w14:textId="06A7CBD4" w:rsidR="00293052" w:rsidRDefault="00293052" w:rsidP="00377AB2">
      <w:pPr>
        <w:autoSpaceDE w:val="0"/>
        <w:autoSpaceDN w:val="0"/>
        <w:adjustRightInd w:val="0"/>
        <w:spacing w:after="0" w:line="240" w:lineRule="auto"/>
        <w:jc w:val="both"/>
        <w:rPr>
          <w:ins w:id="142" w:author="Linus Mattauch" w:date="2024-01-19T14:31:00Z"/>
          <w:rFonts w:cstheme="minorHAnsi"/>
          <w:kern w:val="0"/>
          <w:lang w:val="en-US"/>
        </w:rPr>
      </w:pPr>
      <w:proofErr w:type="gramStart"/>
      <w:ins w:id="143" w:author="Linus Mattauch" w:date="2024-01-19T14:30:00Z">
        <w:r>
          <w:rPr>
            <w:rFonts w:cstheme="minorHAnsi"/>
            <w:kern w:val="0"/>
            <w:lang w:val="en-US"/>
          </w:rPr>
          <w:t>As a consequence</w:t>
        </w:r>
        <w:proofErr w:type="gramEnd"/>
        <w:r>
          <w:rPr>
            <w:rFonts w:cstheme="minorHAnsi"/>
            <w:kern w:val="0"/>
            <w:lang w:val="en-US"/>
          </w:rPr>
          <w:t xml:space="preserve">, we have </w:t>
        </w:r>
      </w:ins>
      <w:ins w:id="144" w:author="Linus Mattauch" w:date="2024-01-19T14:34:00Z">
        <w:r w:rsidR="009E5541">
          <w:rPr>
            <w:rFonts w:cstheme="minorHAnsi"/>
            <w:kern w:val="0"/>
            <w:lang w:val="en-US"/>
          </w:rPr>
          <w:t>partly reordered the literature section of the SI and completely</w:t>
        </w:r>
      </w:ins>
      <w:ins w:id="145" w:author="Linus Mattauch" w:date="2024-01-19T14:30:00Z">
        <w:r>
          <w:rPr>
            <w:rFonts w:cstheme="minorHAnsi"/>
            <w:kern w:val="0"/>
            <w:lang w:val="en-US"/>
          </w:rPr>
          <w:t xml:space="preserve"> revised Section A1.2, which now reads as follows: </w:t>
        </w:r>
      </w:ins>
    </w:p>
    <w:p w14:paraId="4FB1E730" w14:textId="77777777" w:rsidR="00293052" w:rsidRDefault="00293052" w:rsidP="00377AB2">
      <w:pPr>
        <w:autoSpaceDE w:val="0"/>
        <w:autoSpaceDN w:val="0"/>
        <w:adjustRightInd w:val="0"/>
        <w:spacing w:after="0" w:line="240" w:lineRule="auto"/>
        <w:jc w:val="both"/>
        <w:rPr>
          <w:ins w:id="146" w:author="Linus Mattauch" w:date="2024-01-19T14:34:00Z"/>
          <w:rFonts w:cstheme="minorHAnsi"/>
          <w:kern w:val="0"/>
          <w:lang w:val="en-US"/>
        </w:rPr>
      </w:pPr>
    </w:p>
    <w:p w14:paraId="33B8CBE9" w14:textId="37B83AA1" w:rsidR="009E5541" w:rsidRDefault="009E5541" w:rsidP="00377AB2">
      <w:pPr>
        <w:autoSpaceDE w:val="0"/>
        <w:autoSpaceDN w:val="0"/>
        <w:adjustRightInd w:val="0"/>
        <w:spacing w:after="0" w:line="240" w:lineRule="auto"/>
        <w:jc w:val="both"/>
        <w:rPr>
          <w:ins w:id="147" w:author="Linus Mattauch" w:date="2024-01-19T14:31:00Z"/>
          <w:rFonts w:cstheme="minorHAnsi"/>
          <w:kern w:val="0"/>
          <w:lang w:val="en-US"/>
        </w:rPr>
      </w:pPr>
      <w:commentRangeStart w:id="148"/>
      <w:ins w:id="149" w:author="Linus Mattauch" w:date="2024-01-19T14:34:00Z">
        <w:r>
          <w:rPr>
            <w:rFonts w:cstheme="minorHAnsi"/>
            <w:kern w:val="0"/>
            <w:lang w:val="en-US"/>
          </w:rPr>
          <w:t>[Put parts of A.2 before A 1.2]</w:t>
        </w:r>
      </w:ins>
    </w:p>
    <w:p w14:paraId="63C70D54" w14:textId="093B22CC" w:rsidR="00293052" w:rsidRDefault="00293052" w:rsidP="00377AB2">
      <w:pPr>
        <w:autoSpaceDE w:val="0"/>
        <w:autoSpaceDN w:val="0"/>
        <w:adjustRightInd w:val="0"/>
        <w:spacing w:after="0" w:line="240" w:lineRule="auto"/>
        <w:jc w:val="both"/>
        <w:rPr>
          <w:ins w:id="150" w:author="Linus Mattauch" w:date="2024-01-19T14:31:00Z"/>
          <w:rFonts w:cstheme="minorHAnsi"/>
          <w:kern w:val="0"/>
          <w:lang w:val="en-US"/>
        </w:rPr>
      </w:pPr>
      <w:ins w:id="151" w:author="Linus Mattauch" w:date="2024-01-19T14:31:00Z">
        <w:r>
          <w:rPr>
            <w:rFonts w:cstheme="minorHAnsi"/>
            <w:kern w:val="0"/>
            <w:lang w:val="en-US"/>
          </w:rPr>
          <w:t>[</w:t>
        </w:r>
        <w:proofErr w:type="gramStart"/>
        <w:r>
          <w:rPr>
            <w:rFonts w:cstheme="minorHAnsi"/>
            <w:kern w:val="0"/>
            <w:lang w:val="en-US"/>
          </w:rPr>
          <w:t>general</w:t>
        </w:r>
        <w:proofErr w:type="gramEnd"/>
        <w:r>
          <w:rPr>
            <w:rFonts w:cstheme="minorHAnsi"/>
            <w:kern w:val="0"/>
            <w:lang w:val="en-US"/>
          </w:rPr>
          <w:t xml:space="preserve"> literature on fairness of dividing carbon budget – I have some references]</w:t>
        </w:r>
      </w:ins>
    </w:p>
    <w:p w14:paraId="37FD932A" w14:textId="423249CF" w:rsidR="00293052" w:rsidRDefault="00293052" w:rsidP="00377AB2">
      <w:pPr>
        <w:autoSpaceDE w:val="0"/>
        <w:autoSpaceDN w:val="0"/>
        <w:adjustRightInd w:val="0"/>
        <w:spacing w:after="0" w:line="240" w:lineRule="auto"/>
        <w:jc w:val="both"/>
        <w:rPr>
          <w:ins w:id="152" w:author="Linus Mattauch" w:date="2024-01-19T14:32:00Z"/>
          <w:rFonts w:cstheme="minorHAnsi"/>
          <w:kern w:val="0"/>
          <w:lang w:val="en-US"/>
        </w:rPr>
      </w:pPr>
      <w:ins w:id="153" w:author="Linus Mattauch" w:date="2024-01-19T14:31:00Z">
        <w:r>
          <w:rPr>
            <w:rFonts w:cstheme="minorHAnsi"/>
            <w:kern w:val="0"/>
            <w:lang w:val="en-US"/>
          </w:rPr>
          <w:t>[</w:t>
        </w:r>
        <w:proofErr w:type="gramStart"/>
        <w:r>
          <w:rPr>
            <w:rFonts w:cstheme="minorHAnsi"/>
            <w:kern w:val="0"/>
            <w:lang w:val="en-US"/>
          </w:rPr>
          <w:t>then</w:t>
        </w:r>
        <w:proofErr w:type="gramEnd"/>
        <w:r>
          <w:rPr>
            <w:rFonts w:cstheme="minorHAnsi"/>
            <w:kern w:val="0"/>
            <w:lang w:val="en-US"/>
          </w:rPr>
          <w:t xml:space="preserve"> the papers they </w:t>
        </w:r>
      </w:ins>
      <w:ins w:id="154" w:author="Linus Mattauch" w:date="2024-01-19T14:32:00Z">
        <w:r>
          <w:rPr>
            <w:rFonts w:cstheme="minorHAnsi"/>
            <w:kern w:val="0"/>
            <w:lang w:val="en-US"/>
          </w:rPr>
          <w:t>want + related ones]</w:t>
        </w:r>
      </w:ins>
    </w:p>
    <w:p w14:paraId="3ABEFBDD" w14:textId="66328693" w:rsidR="00293052" w:rsidRDefault="00293052" w:rsidP="00377AB2">
      <w:pPr>
        <w:autoSpaceDE w:val="0"/>
        <w:autoSpaceDN w:val="0"/>
        <w:adjustRightInd w:val="0"/>
        <w:spacing w:after="0" w:line="240" w:lineRule="auto"/>
        <w:jc w:val="both"/>
        <w:rPr>
          <w:ins w:id="155" w:author="Linus Mattauch" w:date="2024-01-19T11:44:00Z"/>
          <w:rFonts w:cstheme="minorHAnsi"/>
          <w:kern w:val="0"/>
          <w:lang w:val="en-US"/>
        </w:rPr>
      </w:pPr>
      <w:ins w:id="156" w:author="Linus Mattauch" w:date="2024-01-19T14:32:00Z">
        <w:r>
          <w:rPr>
            <w:rFonts w:cstheme="minorHAnsi"/>
            <w:kern w:val="0"/>
            <w:lang w:val="en-US"/>
          </w:rPr>
          <w:t>[</w:t>
        </w:r>
        <w:proofErr w:type="gramStart"/>
        <w:r>
          <w:rPr>
            <w:rFonts w:cstheme="minorHAnsi"/>
            <w:kern w:val="0"/>
            <w:lang w:val="en-US"/>
          </w:rPr>
          <w:t>then</w:t>
        </w:r>
        <w:proofErr w:type="gramEnd"/>
        <w:r>
          <w:rPr>
            <w:rFonts w:cstheme="minorHAnsi"/>
            <w:kern w:val="0"/>
            <w:lang w:val="en-US"/>
          </w:rPr>
          <w:t xml:space="preserve"> what we want to say]</w:t>
        </w:r>
      </w:ins>
      <w:commentRangeEnd w:id="148"/>
      <w:r w:rsidR="00D54E55">
        <w:rPr>
          <w:rStyle w:val="Marquedecommentaire"/>
        </w:rPr>
        <w:commentReference w:id="148"/>
      </w:r>
      <w:ins w:id="157" w:author="fabre" w:date="2024-01-19T20:40:00Z">
        <w:r w:rsidR="00D83F8F">
          <w:rPr>
            <w:rFonts w:cstheme="minorHAnsi"/>
            <w:kern w:val="0"/>
            <w:lang w:val="en-US"/>
          </w:rPr>
          <w:t xml:space="preserve"> TODO?</w:t>
        </w:r>
      </w:ins>
    </w:p>
    <w:p w14:paraId="6BF48C68" w14:textId="77777777" w:rsidR="00C40C11" w:rsidRPr="00377AB2" w:rsidRDefault="00C40C11" w:rsidP="00377AB2">
      <w:pPr>
        <w:autoSpaceDE w:val="0"/>
        <w:autoSpaceDN w:val="0"/>
        <w:adjustRightInd w:val="0"/>
        <w:spacing w:after="0" w:line="240" w:lineRule="auto"/>
        <w:jc w:val="both"/>
        <w:rPr>
          <w:rFonts w:cstheme="minorHAnsi"/>
          <w:kern w:val="0"/>
          <w:lang w:val="en-US"/>
        </w:rPr>
      </w:pPr>
    </w:p>
    <w:p w14:paraId="4B4291F7" w14:textId="1FC5451B" w:rsidR="00377AB2" w:rsidRPr="00377AB2" w:rsidRDefault="00377AB2" w:rsidP="00377AB2">
      <w:pPr>
        <w:autoSpaceDE w:val="0"/>
        <w:autoSpaceDN w:val="0"/>
        <w:adjustRightInd w:val="0"/>
        <w:spacing w:after="0" w:line="240" w:lineRule="auto"/>
        <w:jc w:val="both"/>
        <w:rPr>
          <w:rFonts w:cstheme="minorHAnsi"/>
          <w:i/>
          <w:iCs/>
          <w:kern w:val="0"/>
          <w:lang w:val="en-US"/>
        </w:rPr>
      </w:pPr>
      <w:r w:rsidRPr="00377AB2">
        <w:rPr>
          <w:rFonts w:cstheme="minorHAnsi"/>
          <w:i/>
          <w:iCs/>
          <w:kern w:val="0"/>
          <w:lang w:val="en-US"/>
        </w:rPr>
        <w:t xml:space="preserve">5. A key question is whether the predicted levels of support are plausible, especially since the policy would </w:t>
      </w:r>
      <w:commentRangeStart w:id="158"/>
      <w:r w:rsidRPr="00377AB2">
        <w:rPr>
          <w:rFonts w:cstheme="minorHAnsi"/>
          <w:i/>
          <w:iCs/>
          <w:kern w:val="0"/>
          <w:lang w:val="en-US"/>
        </w:rPr>
        <w:t>entail considerable redistribution that would require exceptional and maybe even unprecedented levels of international administrative coordination with respect to both the extraction of resources and their re-allocation</w:t>
      </w:r>
      <w:commentRangeEnd w:id="158"/>
      <w:r w:rsidR="001D75F1">
        <w:rPr>
          <w:rStyle w:val="Marquedecommentaire"/>
        </w:rPr>
        <w:commentReference w:id="158"/>
      </w:r>
      <w:r w:rsidRPr="00377AB2">
        <w:rPr>
          <w:rFonts w:cstheme="minorHAnsi"/>
          <w:i/>
          <w:iCs/>
          <w:kern w:val="0"/>
          <w:lang w:val="en-US"/>
        </w:rPr>
        <w:t xml:space="preserve">. </w:t>
      </w:r>
      <w:proofErr w:type="gramStart"/>
      <w:r w:rsidRPr="00377AB2">
        <w:rPr>
          <w:rFonts w:cstheme="minorHAnsi"/>
          <w:i/>
          <w:iCs/>
          <w:kern w:val="0"/>
          <w:lang w:val="en-US"/>
        </w:rPr>
        <w:t xml:space="preserve">I currently am missing a strategy to address the argument that the high levels of support reflect the fact that many respondents simply discount the reform as being purely speculative, having a close-to-zero probability of ever materializing, and lacking any clear (personal) </w:t>
      </w:r>
      <w:r w:rsidRPr="00377AB2">
        <w:rPr>
          <w:rFonts w:cstheme="minorHAnsi"/>
          <w:i/>
          <w:iCs/>
          <w:kern w:val="0"/>
          <w:lang w:val="en-US"/>
        </w:rPr>
        <w:lastRenderedPageBreak/>
        <w:t>costs above and beyond that any costs would fall on the very rich and respondents therefore think they would be net beneficiaries.</w:t>
      </w:r>
      <w:proofErr w:type="gramEnd"/>
      <w:r w:rsidRPr="00377AB2">
        <w:rPr>
          <w:rFonts w:cstheme="minorHAnsi"/>
          <w:i/>
          <w:iCs/>
          <w:kern w:val="0"/>
          <w:lang w:val="en-US"/>
        </w:rPr>
        <w:t xml:space="preserve"> </w:t>
      </w:r>
      <w:proofErr w:type="gramStart"/>
      <w:r w:rsidRPr="00377AB2">
        <w:rPr>
          <w:rFonts w:cstheme="minorHAnsi"/>
          <w:i/>
          <w:iCs/>
          <w:kern w:val="0"/>
          <w:lang w:val="en-US"/>
        </w:rPr>
        <w:t xml:space="preserve">The importance of (personal) costs has been documented in existing experimental global climate policy research and the findings suggest that a moderate increase in personal costs could lead to sizable shifts in public support even if there is a causally identified preference for allocating costs in line with fairness norms such as the ability-to-pay principle (see Bechtel and </w:t>
      </w:r>
      <w:proofErr w:type="spellStart"/>
      <w:r w:rsidRPr="00377AB2">
        <w:rPr>
          <w:rFonts w:cstheme="minorHAnsi"/>
          <w:i/>
          <w:iCs/>
          <w:kern w:val="0"/>
          <w:lang w:val="en-US"/>
        </w:rPr>
        <w:t>Scheve</w:t>
      </w:r>
      <w:proofErr w:type="spellEnd"/>
      <w:r w:rsidRPr="00377AB2">
        <w:rPr>
          <w:rFonts w:cstheme="minorHAnsi"/>
          <w:i/>
          <w:iCs/>
          <w:kern w:val="0"/>
          <w:lang w:val="en-US"/>
        </w:rPr>
        <w:t xml:space="preserve"> 2013 PNAS).</w:t>
      </w:r>
      <w:proofErr w:type="gramEnd"/>
      <w:r w:rsidRPr="00377AB2">
        <w:rPr>
          <w:rFonts w:cstheme="minorHAnsi"/>
          <w:i/>
          <w:iCs/>
          <w:kern w:val="0"/>
          <w:lang w:val="en-US"/>
        </w:rPr>
        <w:t xml:space="preserve"> This is in some sense consistent with the descriptive patterns report in Figure 2 and it would be helpful to make this explicit and think about possible explanations. Overall, however, it seems that any study intending to generate predicted levels of support for the types of global and unprecedented policies would have </w:t>
      </w:r>
      <w:proofErr w:type="gramStart"/>
      <w:r w:rsidRPr="00377AB2">
        <w:rPr>
          <w:rFonts w:cstheme="minorHAnsi"/>
          <w:i/>
          <w:iCs/>
          <w:kern w:val="0"/>
          <w:lang w:val="en-US"/>
        </w:rPr>
        <w:t>to carefully account</w:t>
      </w:r>
      <w:proofErr w:type="gramEnd"/>
      <w:r w:rsidRPr="00377AB2">
        <w:rPr>
          <w:rFonts w:cstheme="minorHAnsi"/>
          <w:i/>
          <w:iCs/>
          <w:kern w:val="0"/>
          <w:lang w:val="en-US"/>
        </w:rPr>
        <w:t xml:space="preserve"> for cost sensitivities.</w:t>
      </w:r>
    </w:p>
    <w:p w14:paraId="56186099" w14:textId="77777777" w:rsidR="00377AB2" w:rsidRDefault="00377AB2" w:rsidP="00377AB2">
      <w:pPr>
        <w:autoSpaceDE w:val="0"/>
        <w:autoSpaceDN w:val="0"/>
        <w:adjustRightInd w:val="0"/>
        <w:spacing w:after="0" w:line="240" w:lineRule="auto"/>
        <w:jc w:val="both"/>
        <w:rPr>
          <w:ins w:id="159" w:author="Linus Mattauch" w:date="2024-01-19T14:39:00Z"/>
          <w:rFonts w:cstheme="minorHAnsi"/>
          <w:kern w:val="0"/>
          <w:lang w:val="en-US"/>
        </w:rPr>
      </w:pPr>
    </w:p>
    <w:p w14:paraId="293E7A22" w14:textId="66256ACE" w:rsidR="00573B1A" w:rsidRDefault="00573B1A" w:rsidP="00377AB2">
      <w:pPr>
        <w:autoSpaceDE w:val="0"/>
        <w:autoSpaceDN w:val="0"/>
        <w:adjustRightInd w:val="0"/>
        <w:spacing w:after="0" w:line="240" w:lineRule="auto"/>
        <w:jc w:val="both"/>
        <w:rPr>
          <w:ins w:id="160" w:author="Linus Mattauch" w:date="2024-01-19T14:39:00Z"/>
          <w:rFonts w:cstheme="minorHAnsi"/>
          <w:kern w:val="0"/>
          <w:lang w:val="en-US"/>
        </w:rPr>
      </w:pPr>
      <w:ins w:id="161" w:author="Linus Mattauch" w:date="2024-01-19T14:39:00Z">
        <w:r>
          <w:rPr>
            <w:rFonts w:cstheme="minorHAnsi"/>
            <w:kern w:val="0"/>
            <w:lang w:val="en-US"/>
          </w:rPr>
          <w:t xml:space="preserve">Many thanks for the substantial discussion. We see two issues here. One is whether subjects implicitly think the </w:t>
        </w:r>
      </w:ins>
      <w:ins w:id="162" w:author="Linus Mattauch" w:date="2024-01-19T14:40:00Z">
        <w:r>
          <w:rPr>
            <w:rFonts w:cstheme="minorHAnsi"/>
            <w:kern w:val="0"/>
            <w:lang w:val="en-US"/>
          </w:rPr>
          <w:t xml:space="preserve">examined policies are politically infeasible and that this influences their support. The other is whether </w:t>
        </w:r>
      </w:ins>
      <w:ins w:id="163" w:author="Linus Mattauch" w:date="2024-01-19T14:41:00Z">
        <w:r>
          <w:rPr>
            <w:rFonts w:cstheme="minorHAnsi"/>
            <w:kern w:val="0"/>
            <w:lang w:val="en-US"/>
          </w:rPr>
          <w:t xml:space="preserve">subjects realized the policies imply a material loss (personal cost) to them. </w:t>
        </w:r>
      </w:ins>
    </w:p>
    <w:p w14:paraId="4454BC25" w14:textId="77777777" w:rsidR="00573B1A" w:rsidRPr="00377AB2" w:rsidRDefault="00573B1A" w:rsidP="00377AB2">
      <w:pPr>
        <w:autoSpaceDE w:val="0"/>
        <w:autoSpaceDN w:val="0"/>
        <w:adjustRightInd w:val="0"/>
        <w:spacing w:after="0" w:line="240" w:lineRule="auto"/>
        <w:jc w:val="both"/>
        <w:rPr>
          <w:rFonts w:cstheme="minorHAnsi"/>
          <w:kern w:val="0"/>
          <w:lang w:val="en-US"/>
        </w:rPr>
      </w:pPr>
    </w:p>
    <w:p w14:paraId="360CDBE7" w14:textId="5BBD2C33" w:rsidR="00377AB2" w:rsidRDefault="00573B1A" w:rsidP="00377AB2">
      <w:pPr>
        <w:autoSpaceDE w:val="0"/>
        <w:autoSpaceDN w:val="0"/>
        <w:adjustRightInd w:val="0"/>
        <w:spacing w:after="0" w:line="240" w:lineRule="auto"/>
        <w:jc w:val="both"/>
        <w:rPr>
          <w:ins w:id="164" w:author="fabre" w:date="2024-01-19T16:17:00Z"/>
          <w:rFonts w:cstheme="minorHAnsi"/>
          <w:kern w:val="0"/>
          <w:lang w:val="en-US"/>
        </w:rPr>
      </w:pPr>
      <w:ins w:id="165" w:author="Linus Mattauch" w:date="2024-01-19T14:41:00Z">
        <w:r>
          <w:rPr>
            <w:rFonts w:cstheme="minorHAnsi"/>
            <w:kern w:val="0"/>
            <w:lang w:val="en-US"/>
          </w:rPr>
          <w:t xml:space="preserve">First… </w:t>
        </w:r>
      </w:ins>
      <w:commentRangeStart w:id="166"/>
      <w:r w:rsidR="00377AB2" w:rsidRPr="00377AB2">
        <w:rPr>
          <w:rFonts w:cstheme="minorHAnsi"/>
          <w:kern w:val="0"/>
          <w:lang w:val="en-US"/>
        </w:rPr>
        <w:t>Granted, that some of the policies we test have low chances of materializing</w:t>
      </w:r>
      <w:r w:rsidR="00377AB2">
        <w:rPr>
          <w:rFonts w:cstheme="minorHAnsi"/>
          <w:kern w:val="0"/>
          <w:lang w:val="en-US"/>
        </w:rPr>
        <w:t xml:space="preserve"> </w:t>
      </w:r>
      <w:r w:rsidR="00377AB2" w:rsidRPr="00377AB2">
        <w:rPr>
          <w:rFonts w:cstheme="minorHAnsi"/>
          <w:kern w:val="0"/>
          <w:lang w:val="en-US"/>
        </w:rPr>
        <w:t>might be a reason why people would overstate their support</w:t>
      </w:r>
      <w:commentRangeEnd w:id="166"/>
      <w:r w:rsidR="00955D2F">
        <w:rPr>
          <w:rStyle w:val="Marquedecommentaire"/>
        </w:rPr>
        <w:commentReference w:id="166"/>
      </w:r>
      <w:r w:rsidR="00377AB2" w:rsidRPr="00377AB2">
        <w:rPr>
          <w:rFonts w:cstheme="minorHAnsi"/>
          <w:kern w:val="0"/>
          <w:lang w:val="en-US"/>
        </w:rPr>
        <w:t>.</w:t>
      </w:r>
      <w:ins w:id="167" w:author="fabre" w:date="2024-01-19T20:40:00Z">
        <w:r w:rsidR="00D83F8F">
          <w:rPr>
            <w:rFonts w:cstheme="minorHAnsi"/>
            <w:kern w:val="0"/>
            <w:lang w:val="en-US"/>
          </w:rPr>
          <w:t xml:space="preserve"> TODO?</w:t>
        </w:r>
      </w:ins>
      <w:r w:rsidR="00377AB2" w:rsidRPr="00377AB2">
        <w:rPr>
          <w:rFonts w:cstheme="minorHAnsi"/>
          <w:kern w:val="0"/>
          <w:lang w:val="en-US"/>
        </w:rPr>
        <w:t xml:space="preserve"> </w:t>
      </w:r>
      <w:commentRangeStart w:id="168"/>
      <w:del w:id="169" w:author="Linus Mattauch" w:date="2024-01-19T14:39:00Z">
        <w:r w:rsidR="00377AB2" w:rsidRPr="00377AB2" w:rsidDel="00396C97">
          <w:rPr>
            <w:rFonts w:cstheme="minorHAnsi"/>
            <w:kern w:val="0"/>
            <w:lang w:val="en-US"/>
          </w:rPr>
          <w:delText>Ye</w:delText>
        </w:r>
      </w:del>
      <w:commentRangeEnd w:id="168"/>
      <w:r w:rsidR="00396C97">
        <w:rPr>
          <w:rStyle w:val="Marquedecommentaire"/>
        </w:rPr>
        <w:commentReference w:id="168"/>
      </w:r>
      <w:del w:id="170" w:author="Linus Mattauch" w:date="2024-01-19T14:39:00Z">
        <w:r w:rsidR="00377AB2" w:rsidRPr="00377AB2" w:rsidDel="00396C97">
          <w:rPr>
            <w:rFonts w:cstheme="minorHAnsi"/>
            <w:kern w:val="0"/>
            <w:lang w:val="en-US"/>
          </w:rPr>
          <w:delText>t, it seems that</w:delText>
        </w:r>
        <w:r w:rsidR="00377AB2" w:rsidDel="00396C97">
          <w:rPr>
            <w:rFonts w:cstheme="minorHAnsi"/>
            <w:kern w:val="0"/>
            <w:lang w:val="en-US"/>
          </w:rPr>
          <w:delText xml:space="preserve"> </w:delText>
        </w:r>
        <w:r w:rsidR="00377AB2" w:rsidRPr="00377AB2" w:rsidDel="00396C97">
          <w:rPr>
            <w:rFonts w:cstheme="minorHAnsi"/>
            <w:kern w:val="0"/>
            <w:lang w:val="en-US"/>
          </w:rPr>
          <w:delText>with all the results we provide, the burden of proof for such a claim is now shifted</w:delText>
        </w:r>
        <w:r w:rsidR="00377AB2" w:rsidDel="00396C97">
          <w:rPr>
            <w:rFonts w:cstheme="minorHAnsi"/>
            <w:kern w:val="0"/>
            <w:lang w:val="en-US"/>
          </w:rPr>
          <w:delText xml:space="preserve"> </w:delText>
        </w:r>
        <w:r w:rsidR="00377AB2" w:rsidRPr="00377AB2" w:rsidDel="00396C97">
          <w:rPr>
            <w:rFonts w:cstheme="minorHAnsi"/>
            <w:kern w:val="0"/>
            <w:lang w:val="en-US"/>
          </w:rPr>
          <w:delText>to those who remain unconvinced that there is strong and genuine support for</w:delText>
        </w:r>
        <w:r w:rsidR="00377AB2" w:rsidDel="00396C97">
          <w:rPr>
            <w:rFonts w:cstheme="minorHAnsi"/>
            <w:kern w:val="0"/>
            <w:lang w:val="en-US"/>
          </w:rPr>
          <w:delText xml:space="preserve"> </w:delText>
        </w:r>
        <w:r w:rsidR="00377AB2" w:rsidRPr="00377AB2" w:rsidDel="00396C97">
          <w:rPr>
            <w:rFonts w:cstheme="minorHAnsi"/>
            <w:kern w:val="0"/>
            <w:lang w:val="en-US"/>
          </w:rPr>
          <w:delText xml:space="preserve">global redistribution. </w:delText>
        </w:r>
      </w:del>
      <w:del w:id="171" w:author="Linus Mattauch" w:date="2024-01-19T14:40:00Z">
        <w:r w:rsidR="00377AB2" w:rsidRPr="00377AB2" w:rsidDel="00573B1A">
          <w:rPr>
            <w:rFonts w:cstheme="minorHAnsi"/>
            <w:kern w:val="0"/>
            <w:lang w:val="en-US"/>
          </w:rPr>
          <w:delText>Indeed</w:delText>
        </w:r>
      </w:del>
      <w:ins w:id="172" w:author="Linus Mattauch" w:date="2024-01-19T14:40:00Z">
        <w:r>
          <w:rPr>
            <w:rFonts w:cstheme="minorHAnsi"/>
            <w:kern w:val="0"/>
            <w:lang w:val="en-US"/>
          </w:rPr>
          <w:t>To be clear, though, our results indicate that…</w:t>
        </w:r>
      </w:ins>
      <w:del w:id="173" w:author="Linus Mattauch" w:date="2024-01-19T14:40:00Z">
        <w:r w:rsidR="00377AB2" w:rsidRPr="00377AB2" w:rsidDel="00573B1A">
          <w:rPr>
            <w:rFonts w:cstheme="minorHAnsi"/>
            <w:kern w:val="0"/>
            <w:lang w:val="en-US"/>
          </w:rPr>
          <w:delText xml:space="preserve">: </w:delText>
        </w:r>
      </w:del>
      <w:r w:rsidR="00377AB2" w:rsidRPr="00377AB2">
        <w:rPr>
          <w:rFonts w:cstheme="minorHAnsi"/>
          <w:kern w:val="0"/>
          <w:lang w:val="en-US"/>
        </w:rPr>
        <w:t xml:space="preserve">First, the support is about </w:t>
      </w:r>
      <w:proofErr w:type="gramStart"/>
      <w:r w:rsidR="00377AB2" w:rsidRPr="00377AB2">
        <w:rPr>
          <w:rFonts w:cstheme="minorHAnsi"/>
          <w:kern w:val="0"/>
          <w:lang w:val="en-US"/>
        </w:rPr>
        <w:t>as high for distant</w:t>
      </w:r>
      <w:r w:rsidR="00377AB2">
        <w:rPr>
          <w:rFonts w:cstheme="minorHAnsi"/>
          <w:kern w:val="0"/>
          <w:lang w:val="en-US"/>
        </w:rPr>
        <w:t xml:space="preserve"> </w:t>
      </w:r>
      <w:r w:rsidR="00377AB2" w:rsidRPr="00377AB2">
        <w:rPr>
          <w:rFonts w:cstheme="minorHAnsi"/>
          <w:kern w:val="0"/>
          <w:lang w:val="en-US"/>
        </w:rPr>
        <w:t>policies like the GCS as for existing ones like the $100 billion of international</w:t>
      </w:r>
      <w:r w:rsidR="00377AB2">
        <w:rPr>
          <w:rFonts w:cstheme="minorHAnsi"/>
          <w:kern w:val="0"/>
          <w:lang w:val="en-US"/>
        </w:rPr>
        <w:t xml:space="preserve"> </w:t>
      </w:r>
      <w:r w:rsidR="00377AB2" w:rsidRPr="00377AB2">
        <w:rPr>
          <w:rFonts w:cstheme="minorHAnsi"/>
          <w:kern w:val="0"/>
          <w:lang w:val="en-US"/>
        </w:rPr>
        <w:t>transfers for climate finance</w:t>
      </w:r>
      <w:proofErr w:type="gramEnd"/>
      <w:r w:rsidR="00377AB2" w:rsidRPr="00377AB2">
        <w:rPr>
          <w:rFonts w:cstheme="minorHAnsi"/>
          <w:kern w:val="0"/>
          <w:lang w:val="en-US"/>
        </w:rPr>
        <w:t>. Second, our results show that in some European</w:t>
      </w:r>
      <w:r w:rsidR="00377AB2">
        <w:rPr>
          <w:rFonts w:cstheme="minorHAnsi"/>
          <w:kern w:val="0"/>
          <w:lang w:val="en-US"/>
        </w:rPr>
        <w:t xml:space="preserve"> </w:t>
      </w:r>
      <w:r w:rsidR="00377AB2" w:rsidRPr="00377AB2">
        <w:rPr>
          <w:rFonts w:cstheme="minorHAnsi"/>
          <w:kern w:val="0"/>
          <w:lang w:val="en-US"/>
        </w:rPr>
        <w:t>countries like France, vote intention for a progressive candidate may increase by</w:t>
      </w:r>
      <w:r w:rsidR="00377AB2">
        <w:rPr>
          <w:rFonts w:cstheme="minorHAnsi"/>
          <w:kern w:val="0"/>
          <w:lang w:val="en-US"/>
        </w:rPr>
        <w:t xml:space="preserve"> </w:t>
      </w:r>
      <w:r w:rsidR="00377AB2" w:rsidRPr="00377AB2">
        <w:rPr>
          <w:rFonts w:cstheme="minorHAnsi"/>
          <w:kern w:val="0"/>
          <w:lang w:val="en-US"/>
        </w:rPr>
        <w:t>11 p.p. if they propose the GCS, which may be the most compelling evidence</w:t>
      </w:r>
      <w:r w:rsidR="00377AB2">
        <w:rPr>
          <w:rFonts w:cstheme="minorHAnsi"/>
          <w:kern w:val="0"/>
          <w:lang w:val="en-US"/>
        </w:rPr>
        <w:t xml:space="preserve"> </w:t>
      </w:r>
      <w:r w:rsidR="00377AB2" w:rsidRPr="00377AB2">
        <w:rPr>
          <w:rFonts w:cstheme="minorHAnsi"/>
          <w:kern w:val="0"/>
          <w:lang w:val="en-US"/>
        </w:rPr>
        <w:t>that the support is profound. Third, the reason why people could overstate their</w:t>
      </w:r>
      <w:r w:rsidR="00377AB2">
        <w:rPr>
          <w:rFonts w:cstheme="minorHAnsi"/>
          <w:kern w:val="0"/>
          <w:lang w:val="en-US"/>
        </w:rPr>
        <w:t xml:space="preserve"> </w:t>
      </w:r>
      <w:r w:rsidR="00377AB2" w:rsidRPr="00377AB2">
        <w:rPr>
          <w:rFonts w:cstheme="minorHAnsi"/>
          <w:kern w:val="0"/>
          <w:lang w:val="en-US"/>
        </w:rPr>
        <w:t>support in case the policy has few chances to occur is likely a social desirability</w:t>
      </w:r>
      <w:r w:rsidR="00377AB2">
        <w:rPr>
          <w:rFonts w:cstheme="minorHAnsi"/>
          <w:kern w:val="0"/>
          <w:lang w:val="en-US"/>
        </w:rPr>
        <w:t xml:space="preserve"> </w:t>
      </w:r>
      <w:r w:rsidR="00377AB2" w:rsidRPr="00377AB2">
        <w:rPr>
          <w:rFonts w:cstheme="minorHAnsi"/>
          <w:kern w:val="0"/>
          <w:lang w:val="en-US"/>
        </w:rPr>
        <w:t>bias. Yet, our list experiment shows no social desirability bias in favor of the</w:t>
      </w:r>
      <w:r w:rsidR="00377AB2">
        <w:rPr>
          <w:rFonts w:cstheme="minorHAnsi"/>
          <w:kern w:val="0"/>
          <w:lang w:val="en-US"/>
        </w:rPr>
        <w:t xml:space="preserve"> </w:t>
      </w:r>
      <w:r w:rsidR="00377AB2" w:rsidRPr="00377AB2">
        <w:rPr>
          <w:rFonts w:cstheme="minorHAnsi"/>
          <w:kern w:val="0"/>
          <w:lang w:val="en-US"/>
        </w:rPr>
        <w:t>GCS.</w:t>
      </w:r>
    </w:p>
    <w:p w14:paraId="0B9E48E1" w14:textId="77777777" w:rsidR="00BD3E3C" w:rsidRDefault="00BD3E3C" w:rsidP="00377AB2">
      <w:pPr>
        <w:autoSpaceDE w:val="0"/>
        <w:autoSpaceDN w:val="0"/>
        <w:adjustRightInd w:val="0"/>
        <w:spacing w:after="0" w:line="240" w:lineRule="auto"/>
        <w:jc w:val="both"/>
        <w:rPr>
          <w:rFonts w:cstheme="minorHAnsi"/>
          <w:kern w:val="0"/>
          <w:lang w:val="en-US"/>
        </w:rPr>
      </w:pPr>
    </w:p>
    <w:p w14:paraId="6289182B" w14:textId="77777777" w:rsidR="00BD3E3C" w:rsidRDefault="00BD3E3C" w:rsidP="00BD3E3C">
      <w:pPr>
        <w:autoSpaceDE w:val="0"/>
        <w:autoSpaceDN w:val="0"/>
        <w:adjustRightInd w:val="0"/>
        <w:spacing w:after="0" w:line="240" w:lineRule="auto"/>
        <w:jc w:val="both"/>
        <w:rPr>
          <w:ins w:id="174" w:author="fabre" w:date="2024-01-19T16:17:00Z"/>
          <w:rFonts w:cstheme="minorHAnsi"/>
          <w:kern w:val="0"/>
          <w:lang w:val="en-US"/>
        </w:rPr>
      </w:pPr>
      <w:ins w:id="175" w:author="fabre" w:date="2024-01-19T16:17:00Z">
        <w:r w:rsidRPr="00377AB2">
          <w:rPr>
            <w:rFonts w:cstheme="minorHAnsi"/>
            <w:kern w:val="0"/>
            <w:lang w:val="en-US"/>
          </w:rPr>
          <w:t>We do not agree that the GCS suffers from “the lack of a clear and somewhat</w:t>
        </w:r>
        <w:r>
          <w:rPr>
            <w:rFonts w:cstheme="minorHAnsi"/>
            <w:kern w:val="0"/>
            <w:lang w:val="en-US"/>
          </w:rPr>
          <w:t xml:space="preserve"> </w:t>
        </w:r>
        <w:r w:rsidRPr="00377AB2">
          <w:rPr>
            <w:rFonts w:cstheme="minorHAnsi"/>
            <w:kern w:val="0"/>
            <w:lang w:val="en-US"/>
          </w:rPr>
          <w:t>attributable cost component”. We make clear to the respondents that the policy</w:t>
        </w:r>
        <w:r>
          <w:rPr>
            <w:rFonts w:cstheme="minorHAnsi"/>
            <w:kern w:val="0"/>
            <w:lang w:val="en-US"/>
          </w:rPr>
          <w:t xml:space="preserve"> </w:t>
        </w:r>
        <w:r w:rsidRPr="00377AB2">
          <w:rPr>
            <w:rFonts w:cstheme="minorHAnsi"/>
            <w:kern w:val="0"/>
            <w:lang w:val="en-US"/>
          </w:rPr>
          <w:t>would be costly to them (e.g. $85 per month for a typical American), and verify</w:t>
        </w:r>
        <w:r>
          <w:rPr>
            <w:rFonts w:cstheme="minorHAnsi"/>
            <w:kern w:val="0"/>
            <w:lang w:val="en-US"/>
          </w:rPr>
          <w:t xml:space="preserve"> that </w:t>
        </w:r>
        <w:r w:rsidRPr="00377AB2">
          <w:rPr>
            <w:rFonts w:cstheme="minorHAnsi"/>
            <w:kern w:val="0"/>
            <w:lang w:val="en-US"/>
          </w:rPr>
          <w:t>people understand this cost with an incentivized comprehension question</w:t>
        </w:r>
        <w:r>
          <w:rPr>
            <w:rFonts w:cstheme="minorHAnsi"/>
            <w:kern w:val="0"/>
            <w:lang w:val="en-US"/>
          </w:rPr>
          <w:t xml:space="preserve"> </w:t>
        </w:r>
        <w:r w:rsidRPr="00377AB2">
          <w:rPr>
            <w:rFonts w:cstheme="minorHAnsi"/>
            <w:kern w:val="0"/>
            <w:lang w:val="en-US"/>
          </w:rPr>
          <w:t>(after which we give the correct answer that the typical person in their country</w:t>
        </w:r>
        <w:r>
          <w:rPr>
            <w:rFonts w:cstheme="minorHAnsi"/>
            <w:kern w:val="0"/>
            <w:lang w:val="en-US"/>
          </w:rPr>
          <w:t xml:space="preserve"> </w:t>
        </w:r>
        <w:r w:rsidRPr="00377AB2">
          <w:rPr>
            <w:rFonts w:cstheme="minorHAnsi"/>
            <w:kern w:val="0"/>
            <w:lang w:val="en-US"/>
          </w:rPr>
          <w:t>would lose).</w:t>
        </w:r>
      </w:ins>
    </w:p>
    <w:p w14:paraId="60261ECC" w14:textId="77777777" w:rsidR="00377AB2" w:rsidRPr="00377AB2" w:rsidRDefault="00377AB2" w:rsidP="00377AB2">
      <w:pPr>
        <w:autoSpaceDE w:val="0"/>
        <w:autoSpaceDN w:val="0"/>
        <w:adjustRightInd w:val="0"/>
        <w:spacing w:after="0" w:line="240" w:lineRule="auto"/>
        <w:jc w:val="both"/>
        <w:rPr>
          <w:rFonts w:cstheme="minorHAnsi"/>
          <w:kern w:val="0"/>
          <w:lang w:val="en-US"/>
        </w:rPr>
      </w:pPr>
    </w:p>
    <w:p w14:paraId="75F7A7EB" w14:textId="306448BB" w:rsidR="00377AB2" w:rsidRDefault="00377AB2" w:rsidP="00377AB2">
      <w:pPr>
        <w:autoSpaceDE w:val="0"/>
        <w:autoSpaceDN w:val="0"/>
        <w:adjustRightInd w:val="0"/>
        <w:spacing w:after="0" w:line="240" w:lineRule="auto"/>
        <w:jc w:val="both"/>
        <w:rPr>
          <w:ins w:id="176" w:author="Linus Mattauch" w:date="2024-01-19T14:42:00Z"/>
          <w:rFonts w:cstheme="minorHAnsi"/>
          <w:kern w:val="0"/>
          <w:lang w:val="en-US"/>
        </w:rPr>
      </w:pPr>
      <w:commentRangeStart w:id="177"/>
      <w:commentRangeStart w:id="178"/>
      <w:r w:rsidRPr="00377AB2">
        <w:rPr>
          <w:rFonts w:cstheme="minorHAnsi"/>
          <w:kern w:val="0"/>
          <w:lang w:val="en-US"/>
        </w:rPr>
        <w:t>On the question of personal costs, our results are in line with the literature,</w:t>
      </w:r>
      <w:r>
        <w:rPr>
          <w:rFonts w:cstheme="minorHAnsi"/>
          <w:kern w:val="0"/>
          <w:lang w:val="en-US"/>
        </w:rPr>
        <w:t xml:space="preserve"> </w:t>
      </w:r>
      <w:r w:rsidRPr="00377AB2">
        <w:rPr>
          <w:rFonts w:cstheme="minorHAnsi"/>
          <w:kern w:val="0"/>
          <w:lang w:val="en-US"/>
        </w:rPr>
        <w:t xml:space="preserve">which shows that support for a </w:t>
      </w:r>
      <w:commentRangeEnd w:id="177"/>
      <w:r w:rsidR="00573B1A">
        <w:rPr>
          <w:rStyle w:val="Marquedecommentaire"/>
        </w:rPr>
        <w:commentReference w:id="177"/>
      </w:r>
      <w:commentRangeEnd w:id="178"/>
      <w:r w:rsidR="00B27182">
        <w:rPr>
          <w:rStyle w:val="Marquedecommentaire"/>
        </w:rPr>
        <w:commentReference w:id="178"/>
      </w:r>
      <w:r w:rsidRPr="00377AB2">
        <w:rPr>
          <w:rFonts w:cstheme="minorHAnsi"/>
          <w:kern w:val="0"/>
          <w:lang w:val="en-US"/>
        </w:rPr>
        <w:t>climate policy mostly depends on the perceptions</w:t>
      </w:r>
      <w:r>
        <w:rPr>
          <w:rFonts w:cstheme="minorHAnsi"/>
          <w:kern w:val="0"/>
          <w:lang w:val="en-US"/>
        </w:rPr>
        <w:t xml:space="preserve"> </w:t>
      </w:r>
      <w:r w:rsidRPr="00377AB2">
        <w:rPr>
          <w:rFonts w:cstheme="minorHAnsi"/>
          <w:kern w:val="0"/>
          <w:lang w:val="en-US"/>
        </w:rPr>
        <w:t xml:space="preserve">that it is fair, effective and in one’s interest (e.g. </w:t>
      </w:r>
      <w:proofErr w:type="spellStart"/>
      <w:r w:rsidRPr="00377AB2">
        <w:rPr>
          <w:rFonts w:cstheme="minorHAnsi"/>
          <w:kern w:val="0"/>
          <w:lang w:val="en-US"/>
        </w:rPr>
        <w:t>Douenne</w:t>
      </w:r>
      <w:proofErr w:type="spellEnd"/>
      <w:r w:rsidRPr="00377AB2">
        <w:rPr>
          <w:rFonts w:cstheme="minorHAnsi"/>
          <w:kern w:val="0"/>
          <w:lang w:val="en-US"/>
        </w:rPr>
        <w:t xml:space="preserve"> &amp; Fabre, 2022).</w:t>
      </w:r>
      <w:r>
        <w:rPr>
          <w:rFonts w:cstheme="minorHAnsi"/>
          <w:kern w:val="0"/>
          <w:lang w:val="en-US"/>
        </w:rPr>
        <w:t xml:space="preserve"> </w:t>
      </w:r>
      <w:r w:rsidRPr="00377AB2">
        <w:rPr>
          <w:rFonts w:cstheme="minorHAnsi"/>
          <w:kern w:val="0"/>
          <w:lang w:val="en-US"/>
        </w:rPr>
        <w:t>Because it is global and corresponds to an equal right to emit for each human,</w:t>
      </w:r>
      <w:r>
        <w:rPr>
          <w:rFonts w:cstheme="minorHAnsi"/>
          <w:kern w:val="0"/>
          <w:lang w:val="en-US"/>
        </w:rPr>
        <w:t xml:space="preserve"> </w:t>
      </w:r>
      <w:r w:rsidRPr="00377AB2">
        <w:rPr>
          <w:rFonts w:cstheme="minorHAnsi"/>
          <w:kern w:val="0"/>
          <w:lang w:val="en-US"/>
        </w:rPr>
        <w:t>the GCS is by construction effective and fair. On the other hand, it is costly</w:t>
      </w:r>
      <w:r>
        <w:rPr>
          <w:rFonts w:cstheme="minorHAnsi"/>
          <w:kern w:val="0"/>
          <w:lang w:val="en-US"/>
        </w:rPr>
        <w:t xml:space="preserve"> </w:t>
      </w:r>
      <w:r w:rsidRPr="00377AB2">
        <w:rPr>
          <w:rFonts w:cstheme="minorHAnsi"/>
          <w:kern w:val="0"/>
          <w:lang w:val="en-US"/>
        </w:rPr>
        <w:t xml:space="preserve">to people in high-income countries. This explains why the policy </w:t>
      </w:r>
      <w:proofErr w:type="gramStart"/>
      <w:r w:rsidRPr="00377AB2">
        <w:rPr>
          <w:rFonts w:cstheme="minorHAnsi"/>
          <w:kern w:val="0"/>
          <w:lang w:val="en-US"/>
        </w:rPr>
        <w:t>is less supported</w:t>
      </w:r>
      <w:proofErr w:type="gramEnd"/>
      <w:r>
        <w:rPr>
          <w:rFonts w:cstheme="minorHAnsi"/>
          <w:kern w:val="0"/>
          <w:lang w:val="en-US"/>
        </w:rPr>
        <w:t xml:space="preserve"> </w:t>
      </w:r>
      <w:r w:rsidRPr="00377AB2">
        <w:rPr>
          <w:rFonts w:cstheme="minorHAnsi"/>
          <w:kern w:val="0"/>
          <w:lang w:val="en-US"/>
        </w:rPr>
        <w:t>in countries (like the U.S.) where costs are higher. This also explains</w:t>
      </w:r>
      <w:r>
        <w:rPr>
          <w:rFonts w:cstheme="minorHAnsi"/>
          <w:kern w:val="0"/>
          <w:lang w:val="en-US"/>
        </w:rPr>
        <w:t xml:space="preserve"> </w:t>
      </w:r>
      <w:r w:rsidRPr="00377AB2">
        <w:rPr>
          <w:rFonts w:cstheme="minorHAnsi"/>
          <w:kern w:val="0"/>
          <w:lang w:val="en-US"/>
        </w:rPr>
        <w:t>why policies like the global tax on millionaires obtain more support: it involves</w:t>
      </w:r>
      <w:r>
        <w:rPr>
          <w:rFonts w:cstheme="minorHAnsi"/>
          <w:kern w:val="0"/>
          <w:lang w:val="en-US"/>
        </w:rPr>
        <w:t xml:space="preserve"> </w:t>
      </w:r>
      <w:r w:rsidRPr="00377AB2">
        <w:rPr>
          <w:rFonts w:cstheme="minorHAnsi"/>
          <w:kern w:val="0"/>
          <w:lang w:val="en-US"/>
        </w:rPr>
        <w:t>no direct costs to the respondents (only opportunity costs). Also, note that</w:t>
      </w:r>
      <w:r>
        <w:rPr>
          <w:rFonts w:cstheme="minorHAnsi"/>
          <w:kern w:val="0"/>
          <w:lang w:val="en-US"/>
        </w:rPr>
        <w:t xml:space="preserve"> </w:t>
      </w:r>
      <w:r w:rsidRPr="00377AB2">
        <w:rPr>
          <w:rFonts w:cstheme="minorHAnsi"/>
          <w:kern w:val="0"/>
          <w:lang w:val="en-US"/>
        </w:rPr>
        <w:t>respondents support only some degree of global redistribution: if 90% of the respondents</w:t>
      </w:r>
      <w:r>
        <w:rPr>
          <w:rFonts w:cstheme="minorHAnsi"/>
          <w:kern w:val="0"/>
          <w:lang w:val="en-US"/>
        </w:rPr>
        <w:t xml:space="preserve"> </w:t>
      </w:r>
      <w:r w:rsidRPr="00377AB2">
        <w:rPr>
          <w:rFonts w:cstheme="minorHAnsi"/>
          <w:kern w:val="0"/>
          <w:lang w:val="en-US"/>
        </w:rPr>
        <w:t xml:space="preserve">prefer to allocate some positive share </w:t>
      </w:r>
      <w:proofErr w:type="gramStart"/>
      <w:r w:rsidRPr="00377AB2">
        <w:rPr>
          <w:rFonts w:cstheme="minorHAnsi"/>
          <w:kern w:val="0"/>
          <w:lang w:val="en-US"/>
        </w:rPr>
        <w:t>of a global wealth tax revenues</w:t>
      </w:r>
      <w:proofErr w:type="gramEnd"/>
      <w:r>
        <w:rPr>
          <w:rFonts w:cstheme="minorHAnsi"/>
          <w:kern w:val="0"/>
          <w:lang w:val="en-US"/>
        </w:rPr>
        <w:t xml:space="preserve"> </w:t>
      </w:r>
      <w:r w:rsidRPr="00377AB2">
        <w:rPr>
          <w:rFonts w:cstheme="minorHAnsi"/>
          <w:kern w:val="0"/>
          <w:lang w:val="en-US"/>
        </w:rPr>
        <w:t>to low-income countries, the average preferred share for low-income countries is</w:t>
      </w:r>
      <w:r>
        <w:rPr>
          <w:rFonts w:cstheme="minorHAnsi"/>
          <w:kern w:val="0"/>
          <w:lang w:val="en-US"/>
        </w:rPr>
        <w:t xml:space="preserve"> </w:t>
      </w:r>
      <w:r w:rsidRPr="00377AB2">
        <w:rPr>
          <w:rFonts w:cstheme="minorHAnsi"/>
          <w:kern w:val="0"/>
          <w:lang w:val="en-US"/>
        </w:rPr>
        <w:t>33%, not 100%. Although this would represent an unprecedented international</w:t>
      </w:r>
      <w:r>
        <w:rPr>
          <w:rFonts w:cstheme="minorHAnsi"/>
          <w:kern w:val="0"/>
          <w:lang w:val="en-US"/>
        </w:rPr>
        <w:t xml:space="preserve"> </w:t>
      </w:r>
      <w:r w:rsidRPr="00377AB2">
        <w:rPr>
          <w:rFonts w:cstheme="minorHAnsi"/>
          <w:kern w:val="0"/>
          <w:lang w:val="en-US"/>
        </w:rPr>
        <w:t xml:space="preserve">transfer (of about 0.7% of high-income countries’ GDP), this would still </w:t>
      </w:r>
      <w:proofErr w:type="gramStart"/>
      <w:r w:rsidRPr="00377AB2">
        <w:rPr>
          <w:rFonts w:cstheme="minorHAnsi"/>
          <w:kern w:val="0"/>
          <w:lang w:val="en-US"/>
        </w:rPr>
        <w:t>be a</w:t>
      </w:r>
      <w:r>
        <w:rPr>
          <w:rFonts w:cstheme="minorHAnsi"/>
          <w:kern w:val="0"/>
          <w:lang w:val="en-US"/>
        </w:rPr>
        <w:t xml:space="preserve"> </w:t>
      </w:r>
      <w:r w:rsidRPr="00377AB2">
        <w:rPr>
          <w:rFonts w:cstheme="minorHAnsi"/>
          <w:kern w:val="0"/>
          <w:lang w:val="en-US"/>
        </w:rPr>
        <w:t>small amount compared</w:t>
      </w:r>
      <w:proofErr w:type="gramEnd"/>
      <w:r w:rsidRPr="00377AB2">
        <w:rPr>
          <w:rFonts w:cstheme="minorHAnsi"/>
          <w:kern w:val="0"/>
          <w:lang w:val="en-US"/>
        </w:rPr>
        <w:t xml:space="preserve"> to the magnitude of public transfers that people consent</w:t>
      </w:r>
      <w:r>
        <w:rPr>
          <w:rFonts w:cstheme="minorHAnsi"/>
          <w:kern w:val="0"/>
          <w:lang w:val="en-US"/>
        </w:rPr>
        <w:t xml:space="preserve"> </w:t>
      </w:r>
      <w:r w:rsidRPr="00377AB2">
        <w:rPr>
          <w:rFonts w:cstheme="minorHAnsi"/>
          <w:kern w:val="0"/>
          <w:lang w:val="en-US"/>
        </w:rPr>
        <w:t>to within a country. If the burden of a wealth tax is concentrated on the</w:t>
      </w:r>
      <w:r>
        <w:rPr>
          <w:rFonts w:cstheme="minorHAnsi"/>
          <w:kern w:val="0"/>
          <w:lang w:val="en-US"/>
        </w:rPr>
        <w:t xml:space="preserve"> </w:t>
      </w:r>
      <w:r w:rsidRPr="00377AB2">
        <w:rPr>
          <w:rFonts w:cstheme="minorHAnsi"/>
          <w:kern w:val="0"/>
          <w:lang w:val="en-US"/>
        </w:rPr>
        <w:t>top 1%, the massive public support should not come as a surprise. Rather, the</w:t>
      </w:r>
      <w:r>
        <w:rPr>
          <w:rFonts w:cstheme="minorHAnsi"/>
          <w:kern w:val="0"/>
          <w:lang w:val="en-US"/>
        </w:rPr>
        <w:t xml:space="preserve"> </w:t>
      </w:r>
      <w:r w:rsidRPr="00377AB2">
        <w:rPr>
          <w:rFonts w:cstheme="minorHAnsi"/>
          <w:kern w:val="0"/>
          <w:lang w:val="en-US"/>
        </w:rPr>
        <w:t xml:space="preserve">conundrum becomes why such a policy is not being </w:t>
      </w:r>
      <w:proofErr w:type="gramStart"/>
      <w:r w:rsidRPr="00377AB2">
        <w:rPr>
          <w:rFonts w:cstheme="minorHAnsi"/>
          <w:kern w:val="0"/>
          <w:lang w:val="en-US"/>
        </w:rPr>
        <w:t>implemented:</w:t>
      </w:r>
      <w:proofErr w:type="gramEnd"/>
      <w:r w:rsidRPr="00377AB2">
        <w:rPr>
          <w:rFonts w:cstheme="minorHAnsi"/>
          <w:kern w:val="0"/>
          <w:lang w:val="en-US"/>
        </w:rPr>
        <w:t xml:space="preserve"> as a frequent</w:t>
      </w:r>
      <w:r>
        <w:rPr>
          <w:rFonts w:cstheme="minorHAnsi"/>
          <w:kern w:val="0"/>
          <w:lang w:val="en-US"/>
        </w:rPr>
        <w:t xml:space="preserve"> </w:t>
      </w:r>
      <w:r w:rsidRPr="00377AB2">
        <w:rPr>
          <w:rFonts w:cstheme="minorHAnsi"/>
          <w:kern w:val="0"/>
          <w:lang w:val="en-US"/>
        </w:rPr>
        <w:t>argument against a rich tax is that wealthy people would flee to another country,</w:t>
      </w:r>
      <w:r>
        <w:rPr>
          <w:rFonts w:cstheme="minorHAnsi"/>
          <w:kern w:val="0"/>
          <w:lang w:val="en-US"/>
        </w:rPr>
        <w:t xml:space="preserve"> </w:t>
      </w:r>
      <w:r w:rsidRPr="00377AB2">
        <w:rPr>
          <w:rFonts w:cstheme="minorHAnsi"/>
          <w:kern w:val="0"/>
          <w:lang w:val="en-US"/>
        </w:rPr>
        <w:t>it is totally understandable that the support is high for a global wealth tax,</w:t>
      </w:r>
      <w:r>
        <w:rPr>
          <w:rFonts w:cstheme="minorHAnsi"/>
          <w:kern w:val="0"/>
          <w:lang w:val="en-US"/>
        </w:rPr>
        <w:t xml:space="preserve"> </w:t>
      </w:r>
      <w:r w:rsidRPr="00377AB2">
        <w:rPr>
          <w:rFonts w:cstheme="minorHAnsi"/>
          <w:kern w:val="0"/>
          <w:lang w:val="en-US"/>
        </w:rPr>
        <w:t>which would address this concern.</w:t>
      </w:r>
    </w:p>
    <w:p w14:paraId="55F220A8" w14:textId="77777777" w:rsidR="00573B1A" w:rsidRDefault="00573B1A" w:rsidP="00377AB2">
      <w:pPr>
        <w:autoSpaceDE w:val="0"/>
        <w:autoSpaceDN w:val="0"/>
        <w:adjustRightInd w:val="0"/>
        <w:spacing w:after="0" w:line="240" w:lineRule="auto"/>
        <w:jc w:val="both"/>
        <w:rPr>
          <w:ins w:id="179" w:author="Linus Mattauch" w:date="2024-01-19T14:42:00Z"/>
          <w:rFonts w:cstheme="minorHAnsi"/>
          <w:kern w:val="0"/>
          <w:lang w:val="en-US"/>
        </w:rPr>
      </w:pPr>
    </w:p>
    <w:p w14:paraId="4BAA4623" w14:textId="543EFE8B" w:rsidR="00573B1A" w:rsidRDefault="00573B1A" w:rsidP="00377AB2">
      <w:pPr>
        <w:autoSpaceDE w:val="0"/>
        <w:autoSpaceDN w:val="0"/>
        <w:adjustRightInd w:val="0"/>
        <w:spacing w:after="0" w:line="240" w:lineRule="auto"/>
        <w:jc w:val="both"/>
        <w:rPr>
          <w:ins w:id="180" w:author="Linus Mattauch" w:date="2024-01-19T14:42:00Z"/>
          <w:rFonts w:cstheme="minorHAnsi"/>
          <w:kern w:val="0"/>
          <w:lang w:val="en-US"/>
        </w:rPr>
      </w:pPr>
      <w:ins w:id="181" w:author="Linus Mattauch" w:date="2024-01-19T14:42:00Z">
        <w:r>
          <w:rPr>
            <w:rFonts w:cstheme="minorHAnsi"/>
            <w:kern w:val="0"/>
            <w:lang w:val="en-US"/>
          </w:rPr>
          <w:t>To reflect these points in the manuscript, we have:</w:t>
        </w:r>
      </w:ins>
    </w:p>
    <w:p w14:paraId="49E94786" w14:textId="77777777" w:rsidR="00573B1A" w:rsidRDefault="00573B1A" w:rsidP="00377AB2">
      <w:pPr>
        <w:autoSpaceDE w:val="0"/>
        <w:autoSpaceDN w:val="0"/>
        <w:adjustRightInd w:val="0"/>
        <w:spacing w:after="0" w:line="240" w:lineRule="auto"/>
        <w:jc w:val="both"/>
        <w:rPr>
          <w:ins w:id="182" w:author="Linus Mattauch" w:date="2024-01-19T14:42:00Z"/>
          <w:rFonts w:cstheme="minorHAnsi"/>
          <w:kern w:val="0"/>
          <w:lang w:val="en-US"/>
        </w:rPr>
      </w:pPr>
    </w:p>
    <w:p w14:paraId="4A4EDA4F" w14:textId="43D6DDCC" w:rsidR="00573B1A" w:rsidRDefault="00573B1A" w:rsidP="00573B1A">
      <w:pPr>
        <w:pStyle w:val="Paragraphedeliste"/>
        <w:numPr>
          <w:ilvl w:val="0"/>
          <w:numId w:val="3"/>
        </w:numPr>
        <w:autoSpaceDE w:val="0"/>
        <w:autoSpaceDN w:val="0"/>
        <w:adjustRightInd w:val="0"/>
        <w:spacing w:after="0" w:line="240" w:lineRule="auto"/>
        <w:jc w:val="both"/>
        <w:rPr>
          <w:ins w:id="183" w:author="Linus Mattauch" w:date="2024-01-19T14:43:00Z"/>
          <w:rFonts w:cstheme="minorHAnsi"/>
          <w:kern w:val="0"/>
          <w:lang w:val="en-US"/>
        </w:rPr>
      </w:pPr>
      <w:ins w:id="184" w:author="Linus Mattauch" w:date="2024-01-19T14:42:00Z">
        <w:r>
          <w:rPr>
            <w:rFonts w:cstheme="minorHAnsi"/>
            <w:kern w:val="0"/>
            <w:lang w:val="en-US"/>
          </w:rPr>
          <w:t xml:space="preserve">Changed the framing of the introduction and discussion and stressed the </w:t>
        </w:r>
      </w:ins>
      <w:proofErr w:type="spellStart"/>
      <w:ins w:id="185" w:author="Linus Mattauch" w:date="2024-01-19T14:43:00Z">
        <w:r>
          <w:rPr>
            <w:rFonts w:cstheme="minorHAnsi"/>
            <w:kern w:val="0"/>
            <w:lang w:val="en-US"/>
          </w:rPr>
          <w:t>uprecedentend</w:t>
        </w:r>
        <w:proofErr w:type="spellEnd"/>
        <w:r>
          <w:rPr>
            <w:rFonts w:cstheme="minorHAnsi"/>
            <w:kern w:val="0"/>
            <w:lang w:val="en-US"/>
          </w:rPr>
          <w:t xml:space="preserve"> levels of international coordination required when </w:t>
        </w:r>
        <w:commentRangeStart w:id="186"/>
        <w:r>
          <w:rPr>
            <w:rFonts w:cstheme="minorHAnsi"/>
            <w:kern w:val="0"/>
            <w:lang w:val="en-US"/>
          </w:rPr>
          <w:t xml:space="preserve">writing: … </w:t>
        </w:r>
        <w:commentRangeEnd w:id="186"/>
        <w:r>
          <w:rPr>
            <w:rStyle w:val="Marquedecommentaire"/>
          </w:rPr>
          <w:commentReference w:id="186"/>
        </w:r>
      </w:ins>
    </w:p>
    <w:p w14:paraId="2B5F9558" w14:textId="0D18F028" w:rsidR="00573B1A" w:rsidRPr="00573B1A" w:rsidRDefault="00573B1A">
      <w:pPr>
        <w:pStyle w:val="Paragraphedeliste"/>
        <w:numPr>
          <w:ilvl w:val="0"/>
          <w:numId w:val="3"/>
        </w:numPr>
        <w:autoSpaceDE w:val="0"/>
        <w:autoSpaceDN w:val="0"/>
        <w:adjustRightInd w:val="0"/>
        <w:spacing w:after="0" w:line="240" w:lineRule="auto"/>
        <w:jc w:val="both"/>
        <w:rPr>
          <w:rFonts w:cstheme="minorHAnsi"/>
          <w:kern w:val="0"/>
          <w:lang w:val="en-US"/>
          <w:rPrChange w:id="187" w:author="Linus Mattauch" w:date="2024-01-19T14:42:00Z">
            <w:rPr>
              <w:lang w:val="en-US"/>
            </w:rPr>
          </w:rPrChange>
        </w:rPr>
        <w:pPrChange w:id="188" w:author="Linus Mattauch" w:date="2024-01-19T14:42:00Z">
          <w:pPr>
            <w:autoSpaceDE w:val="0"/>
            <w:autoSpaceDN w:val="0"/>
            <w:adjustRightInd w:val="0"/>
            <w:spacing w:after="0" w:line="240" w:lineRule="auto"/>
            <w:jc w:val="both"/>
          </w:pPr>
        </w:pPrChange>
      </w:pPr>
      <w:ins w:id="189" w:author="Linus Mattauch" w:date="2024-01-19T14:43:00Z">
        <w:r>
          <w:rPr>
            <w:rFonts w:cstheme="minorHAnsi"/>
            <w:kern w:val="0"/>
            <w:lang w:val="en-US"/>
          </w:rPr>
          <w:lastRenderedPageBreak/>
          <w:t xml:space="preserve">The </w:t>
        </w:r>
      </w:ins>
      <w:ins w:id="190" w:author="Linus Mattauch" w:date="2024-01-19T14:44:00Z">
        <w:r>
          <w:rPr>
            <w:rFonts w:cstheme="minorHAnsi"/>
            <w:kern w:val="0"/>
            <w:lang w:val="en-US"/>
          </w:rPr>
          <w:t xml:space="preserve"> role of costs now reads: [essentially no change, just change some words where we mention it]</w:t>
        </w:r>
      </w:ins>
      <w:ins w:id="191" w:author="fabre" w:date="2024-01-19T19:27:00Z">
        <w:r w:rsidR="00E83E73">
          <w:rPr>
            <w:rFonts w:cstheme="minorHAnsi"/>
            <w:kern w:val="0"/>
            <w:lang w:val="en-US"/>
          </w:rPr>
          <w:t xml:space="preserve"> </w:t>
        </w:r>
      </w:ins>
    </w:p>
    <w:p w14:paraId="49A04D00" w14:textId="77777777" w:rsidR="00377AB2" w:rsidRPr="00377AB2" w:rsidRDefault="00377AB2" w:rsidP="00377AB2">
      <w:pPr>
        <w:autoSpaceDE w:val="0"/>
        <w:autoSpaceDN w:val="0"/>
        <w:adjustRightInd w:val="0"/>
        <w:spacing w:after="0" w:line="240" w:lineRule="auto"/>
        <w:jc w:val="both"/>
        <w:rPr>
          <w:rFonts w:cstheme="minorHAnsi"/>
          <w:kern w:val="0"/>
          <w:lang w:val="en-US"/>
        </w:rPr>
      </w:pPr>
    </w:p>
    <w:p w14:paraId="7A1E709A" w14:textId="646999C9" w:rsidR="00377AB2" w:rsidRPr="00377AB2" w:rsidRDefault="00377AB2" w:rsidP="00377AB2">
      <w:pPr>
        <w:autoSpaceDE w:val="0"/>
        <w:autoSpaceDN w:val="0"/>
        <w:adjustRightInd w:val="0"/>
        <w:spacing w:after="0" w:line="240" w:lineRule="auto"/>
        <w:jc w:val="both"/>
        <w:rPr>
          <w:rFonts w:cstheme="minorHAnsi"/>
          <w:i/>
          <w:iCs/>
          <w:kern w:val="0"/>
          <w:lang w:val="en-US"/>
        </w:rPr>
      </w:pPr>
      <w:r w:rsidRPr="00377AB2">
        <w:rPr>
          <w:rFonts w:cstheme="minorHAnsi"/>
          <w:i/>
          <w:iCs/>
          <w:kern w:val="0"/>
          <w:lang w:val="en-US"/>
        </w:rPr>
        <w:t xml:space="preserve">6. This </w:t>
      </w:r>
      <w:proofErr w:type="gramStart"/>
      <w:r w:rsidRPr="00377AB2">
        <w:rPr>
          <w:rFonts w:cstheme="minorHAnsi"/>
          <w:i/>
          <w:iCs/>
          <w:kern w:val="0"/>
          <w:lang w:val="en-US"/>
        </w:rPr>
        <w:t>is related</w:t>
      </w:r>
      <w:proofErr w:type="gramEnd"/>
      <w:r w:rsidRPr="00377AB2">
        <w:rPr>
          <w:rFonts w:cstheme="minorHAnsi"/>
          <w:i/>
          <w:iCs/>
          <w:kern w:val="0"/>
          <w:lang w:val="en-US"/>
        </w:rPr>
        <w:t xml:space="preserve"> to the potential role of the list experiment as an attempt to</w:t>
      </w:r>
      <w:r>
        <w:rPr>
          <w:rFonts w:cstheme="minorHAnsi"/>
          <w:i/>
          <w:iCs/>
          <w:kern w:val="0"/>
          <w:lang w:val="en-US"/>
        </w:rPr>
        <w:t xml:space="preserve"> </w:t>
      </w:r>
      <w:r w:rsidRPr="00377AB2">
        <w:rPr>
          <w:rFonts w:cstheme="minorHAnsi"/>
          <w:i/>
          <w:iCs/>
          <w:kern w:val="0"/>
          <w:lang w:val="en-US"/>
        </w:rPr>
        <w:t>address social desirability concerns. This problem would be particularly relevant</w:t>
      </w:r>
      <w:r>
        <w:rPr>
          <w:rFonts w:cstheme="minorHAnsi"/>
          <w:i/>
          <w:iCs/>
          <w:kern w:val="0"/>
          <w:lang w:val="en-US"/>
        </w:rPr>
        <w:t xml:space="preserve"> </w:t>
      </w:r>
      <w:r w:rsidRPr="00377AB2">
        <w:rPr>
          <w:rFonts w:cstheme="minorHAnsi"/>
          <w:i/>
          <w:iCs/>
          <w:kern w:val="0"/>
          <w:lang w:val="en-US"/>
        </w:rPr>
        <w:t xml:space="preserve">if a policy is highly ethically sensitive or </w:t>
      </w:r>
      <w:proofErr w:type="gramStart"/>
      <w:r w:rsidRPr="00377AB2">
        <w:rPr>
          <w:rFonts w:cstheme="minorHAnsi"/>
          <w:i/>
          <w:iCs/>
          <w:kern w:val="0"/>
          <w:lang w:val="en-US"/>
        </w:rPr>
        <w:t>very</w:t>
      </w:r>
      <w:proofErr w:type="gramEnd"/>
      <w:r w:rsidRPr="00377AB2">
        <w:rPr>
          <w:rFonts w:cstheme="minorHAnsi"/>
          <w:i/>
          <w:iCs/>
          <w:kern w:val="0"/>
          <w:lang w:val="en-US"/>
        </w:rPr>
        <w:t xml:space="preserve"> politicized. </w:t>
      </w:r>
      <w:proofErr w:type="gramStart"/>
      <w:r w:rsidRPr="00377AB2">
        <w:rPr>
          <w:rFonts w:cstheme="minorHAnsi"/>
          <w:i/>
          <w:iCs/>
          <w:kern w:val="0"/>
          <w:lang w:val="en-US"/>
        </w:rPr>
        <w:t>But</w:t>
      </w:r>
      <w:proofErr w:type="gramEnd"/>
      <w:r w:rsidRPr="00377AB2">
        <w:rPr>
          <w:rFonts w:cstheme="minorHAnsi"/>
          <w:i/>
          <w:iCs/>
          <w:kern w:val="0"/>
          <w:lang w:val="en-US"/>
        </w:rPr>
        <w:t xml:space="preserve"> the main concern with the current study would be about the lack of a clear and somewhat attributable cost component. </w:t>
      </w:r>
      <w:proofErr w:type="gramStart"/>
      <w:r w:rsidRPr="00377AB2">
        <w:rPr>
          <w:rFonts w:cstheme="minorHAnsi"/>
          <w:i/>
          <w:iCs/>
          <w:kern w:val="0"/>
          <w:lang w:val="en-US"/>
        </w:rPr>
        <w:t>Also</w:t>
      </w:r>
      <w:proofErr w:type="gramEnd"/>
      <w:r w:rsidRPr="00377AB2">
        <w:rPr>
          <w:rFonts w:cstheme="minorHAnsi"/>
          <w:i/>
          <w:iCs/>
          <w:kern w:val="0"/>
          <w:lang w:val="en-US"/>
        </w:rPr>
        <w:t>, Table 1 does not provide any information about</w:t>
      </w:r>
      <w:r>
        <w:rPr>
          <w:rFonts w:cstheme="minorHAnsi"/>
          <w:i/>
          <w:iCs/>
          <w:kern w:val="0"/>
          <w:lang w:val="en-US"/>
        </w:rPr>
        <w:t xml:space="preserve"> </w:t>
      </w:r>
      <w:r w:rsidRPr="00377AB2">
        <w:rPr>
          <w:rFonts w:cstheme="minorHAnsi"/>
          <w:i/>
          <w:iCs/>
          <w:kern w:val="0"/>
          <w:lang w:val="en-US"/>
        </w:rPr>
        <w:t>what is being reported here and how the quantities have been estimated which is</w:t>
      </w:r>
      <w:r>
        <w:rPr>
          <w:rFonts w:cstheme="minorHAnsi"/>
          <w:i/>
          <w:iCs/>
          <w:kern w:val="0"/>
          <w:lang w:val="en-US"/>
        </w:rPr>
        <w:t xml:space="preserve"> </w:t>
      </w:r>
      <w:r w:rsidRPr="00377AB2">
        <w:rPr>
          <w:rFonts w:cstheme="minorHAnsi"/>
          <w:i/>
          <w:iCs/>
          <w:kern w:val="0"/>
          <w:lang w:val="en-US"/>
        </w:rPr>
        <w:t>inconsistent with accepting transparent reporting standards. It is also somewhat</w:t>
      </w:r>
      <w:r>
        <w:rPr>
          <w:rFonts w:cstheme="minorHAnsi"/>
          <w:i/>
          <w:iCs/>
          <w:kern w:val="0"/>
          <w:lang w:val="en-US"/>
        </w:rPr>
        <w:t xml:space="preserve"> </w:t>
      </w:r>
      <w:r w:rsidRPr="00377AB2">
        <w:rPr>
          <w:rFonts w:cstheme="minorHAnsi"/>
          <w:i/>
          <w:iCs/>
          <w:kern w:val="0"/>
          <w:lang w:val="en-US"/>
        </w:rPr>
        <w:t xml:space="preserve">misleading to claim that any differences here would indicate (through the wording selected for this table) that these reflect social desirability bias. </w:t>
      </w:r>
      <w:proofErr w:type="gramStart"/>
      <w:r w:rsidRPr="00377AB2">
        <w:rPr>
          <w:rFonts w:cstheme="minorHAnsi"/>
          <w:i/>
          <w:iCs/>
          <w:kern w:val="0"/>
          <w:lang w:val="en-US"/>
        </w:rPr>
        <w:t>There could</w:t>
      </w:r>
      <w:r>
        <w:rPr>
          <w:rFonts w:cstheme="minorHAnsi"/>
          <w:i/>
          <w:iCs/>
          <w:kern w:val="0"/>
          <w:lang w:val="en-US"/>
        </w:rPr>
        <w:t xml:space="preserve"> </w:t>
      </w:r>
      <w:r w:rsidRPr="00377AB2">
        <w:rPr>
          <w:rFonts w:cstheme="minorHAnsi"/>
          <w:i/>
          <w:iCs/>
          <w:kern w:val="0"/>
          <w:lang w:val="en-US"/>
        </w:rPr>
        <w:t>be many alternatives explanations such as interaction effects between the proposed alternatives, e.g., beliefs about the political and economic consequences of</w:t>
      </w:r>
      <w:r>
        <w:rPr>
          <w:rFonts w:cstheme="minorHAnsi"/>
          <w:i/>
          <w:iCs/>
          <w:kern w:val="0"/>
          <w:lang w:val="en-US"/>
        </w:rPr>
        <w:t xml:space="preserve"> </w:t>
      </w:r>
      <w:r w:rsidRPr="00377AB2">
        <w:rPr>
          <w:rFonts w:cstheme="minorHAnsi"/>
          <w:i/>
          <w:iCs/>
          <w:kern w:val="0"/>
          <w:lang w:val="en-US"/>
        </w:rPr>
        <w:t>pursuing multiple policies simultaneously that are unrelated to social desirability.</w:t>
      </w:r>
      <w:proofErr w:type="gramEnd"/>
    </w:p>
    <w:p w14:paraId="50118306" w14:textId="77777777" w:rsidR="00377AB2" w:rsidRPr="00377AB2" w:rsidRDefault="00377AB2" w:rsidP="00377AB2">
      <w:pPr>
        <w:autoSpaceDE w:val="0"/>
        <w:autoSpaceDN w:val="0"/>
        <w:adjustRightInd w:val="0"/>
        <w:spacing w:after="0" w:line="240" w:lineRule="auto"/>
        <w:jc w:val="both"/>
        <w:rPr>
          <w:rFonts w:cstheme="minorHAnsi"/>
          <w:kern w:val="0"/>
          <w:lang w:val="en-US"/>
        </w:rPr>
      </w:pPr>
    </w:p>
    <w:p w14:paraId="68D217B2" w14:textId="3E97049F" w:rsidR="00377AB2" w:rsidRDefault="00377AB2" w:rsidP="00377AB2">
      <w:pPr>
        <w:autoSpaceDE w:val="0"/>
        <w:autoSpaceDN w:val="0"/>
        <w:adjustRightInd w:val="0"/>
        <w:spacing w:after="0" w:line="240" w:lineRule="auto"/>
        <w:jc w:val="both"/>
        <w:rPr>
          <w:rFonts w:cstheme="minorHAnsi"/>
          <w:kern w:val="0"/>
          <w:lang w:val="en-US"/>
        </w:rPr>
      </w:pPr>
      <w:commentRangeStart w:id="192"/>
      <w:r w:rsidRPr="00377AB2">
        <w:rPr>
          <w:rFonts w:cstheme="minorHAnsi"/>
          <w:kern w:val="0"/>
          <w:lang w:val="en-US"/>
        </w:rPr>
        <w:t>We do not agree that the GCS suffers from “the lack of a clear and somewhat</w:t>
      </w:r>
      <w:r>
        <w:rPr>
          <w:rFonts w:cstheme="minorHAnsi"/>
          <w:kern w:val="0"/>
          <w:lang w:val="en-US"/>
        </w:rPr>
        <w:t xml:space="preserve"> </w:t>
      </w:r>
      <w:r w:rsidRPr="00377AB2">
        <w:rPr>
          <w:rFonts w:cstheme="minorHAnsi"/>
          <w:kern w:val="0"/>
          <w:lang w:val="en-US"/>
        </w:rPr>
        <w:t>attributable cost component”. We make clear to the respondents that the policy</w:t>
      </w:r>
      <w:r>
        <w:rPr>
          <w:rFonts w:cstheme="minorHAnsi"/>
          <w:kern w:val="0"/>
          <w:lang w:val="en-US"/>
        </w:rPr>
        <w:t xml:space="preserve"> </w:t>
      </w:r>
      <w:r w:rsidRPr="00377AB2">
        <w:rPr>
          <w:rFonts w:cstheme="minorHAnsi"/>
          <w:kern w:val="0"/>
          <w:lang w:val="en-US"/>
        </w:rPr>
        <w:t>would be costly to them (e.g. $85 per month for a typical American), and verify</w:t>
      </w:r>
      <w:r>
        <w:rPr>
          <w:rFonts w:cstheme="minorHAnsi"/>
          <w:kern w:val="0"/>
          <w:lang w:val="en-US"/>
        </w:rPr>
        <w:t xml:space="preserve"> that </w:t>
      </w:r>
      <w:r w:rsidRPr="00377AB2">
        <w:rPr>
          <w:rFonts w:cstheme="minorHAnsi"/>
          <w:kern w:val="0"/>
          <w:lang w:val="en-US"/>
        </w:rPr>
        <w:t>people understand this cost with an incentivized comprehension question</w:t>
      </w:r>
      <w:r>
        <w:rPr>
          <w:rFonts w:cstheme="minorHAnsi"/>
          <w:kern w:val="0"/>
          <w:lang w:val="en-US"/>
        </w:rPr>
        <w:t xml:space="preserve"> </w:t>
      </w:r>
      <w:r w:rsidRPr="00377AB2">
        <w:rPr>
          <w:rFonts w:cstheme="minorHAnsi"/>
          <w:kern w:val="0"/>
          <w:lang w:val="en-US"/>
        </w:rPr>
        <w:t>(after which we give the correct answer that the typical person in their country</w:t>
      </w:r>
      <w:r>
        <w:rPr>
          <w:rFonts w:cstheme="minorHAnsi"/>
          <w:kern w:val="0"/>
          <w:lang w:val="en-US"/>
        </w:rPr>
        <w:t xml:space="preserve"> </w:t>
      </w:r>
      <w:r w:rsidRPr="00377AB2">
        <w:rPr>
          <w:rFonts w:cstheme="minorHAnsi"/>
          <w:kern w:val="0"/>
          <w:lang w:val="en-US"/>
        </w:rPr>
        <w:t>would lose).</w:t>
      </w:r>
      <w:commentRangeEnd w:id="192"/>
      <w:r w:rsidR="00B27182">
        <w:rPr>
          <w:rStyle w:val="Marquedecommentaire"/>
        </w:rPr>
        <w:commentReference w:id="192"/>
      </w:r>
    </w:p>
    <w:p w14:paraId="08ECD423" w14:textId="77777777" w:rsidR="00377AB2" w:rsidRDefault="00377AB2" w:rsidP="00377AB2">
      <w:pPr>
        <w:autoSpaceDE w:val="0"/>
        <w:autoSpaceDN w:val="0"/>
        <w:adjustRightInd w:val="0"/>
        <w:spacing w:after="0" w:line="240" w:lineRule="auto"/>
        <w:jc w:val="both"/>
        <w:rPr>
          <w:ins w:id="193" w:author="Linus Mattauch" w:date="2024-01-19T14:45:00Z"/>
          <w:rFonts w:cstheme="minorHAnsi"/>
          <w:kern w:val="0"/>
          <w:lang w:val="en-US"/>
        </w:rPr>
      </w:pPr>
    </w:p>
    <w:p w14:paraId="1B688502" w14:textId="7A384B78" w:rsidR="00B27182" w:rsidRDefault="00B27182" w:rsidP="00377AB2">
      <w:pPr>
        <w:autoSpaceDE w:val="0"/>
        <w:autoSpaceDN w:val="0"/>
        <w:adjustRightInd w:val="0"/>
        <w:spacing w:after="0" w:line="240" w:lineRule="auto"/>
        <w:jc w:val="both"/>
        <w:rPr>
          <w:ins w:id="194" w:author="Linus Mattauch" w:date="2024-01-19T14:45:00Z"/>
          <w:rFonts w:cstheme="minorHAnsi"/>
          <w:kern w:val="0"/>
          <w:lang w:val="en-US"/>
        </w:rPr>
      </w:pPr>
      <w:ins w:id="195" w:author="Linus Mattauch" w:date="2024-01-19T14:45:00Z">
        <w:r>
          <w:rPr>
            <w:rFonts w:cstheme="minorHAnsi"/>
            <w:kern w:val="0"/>
            <w:lang w:val="en-US"/>
          </w:rPr>
          <w:t>We understand this is a minor point.</w:t>
        </w:r>
      </w:ins>
    </w:p>
    <w:p w14:paraId="4FEA4FF4" w14:textId="77777777" w:rsidR="00B27182" w:rsidRPr="00377AB2" w:rsidDel="00B27182" w:rsidRDefault="00B27182" w:rsidP="00377AB2">
      <w:pPr>
        <w:autoSpaceDE w:val="0"/>
        <w:autoSpaceDN w:val="0"/>
        <w:adjustRightInd w:val="0"/>
        <w:spacing w:after="0" w:line="240" w:lineRule="auto"/>
        <w:jc w:val="both"/>
        <w:rPr>
          <w:del w:id="196" w:author="Linus Mattauch" w:date="2024-01-19T14:45:00Z"/>
          <w:rFonts w:cstheme="minorHAnsi"/>
          <w:kern w:val="0"/>
          <w:lang w:val="en-US"/>
        </w:rPr>
      </w:pPr>
    </w:p>
    <w:p w14:paraId="1B0B4186" w14:textId="41A6F72F" w:rsidR="00377AB2" w:rsidRDefault="00377AB2" w:rsidP="00377AB2">
      <w:pPr>
        <w:autoSpaceDE w:val="0"/>
        <w:autoSpaceDN w:val="0"/>
        <w:adjustRightInd w:val="0"/>
        <w:spacing w:after="0" w:line="240" w:lineRule="auto"/>
        <w:jc w:val="both"/>
        <w:rPr>
          <w:rFonts w:cstheme="minorHAnsi"/>
          <w:kern w:val="0"/>
          <w:lang w:val="en-US"/>
        </w:rPr>
      </w:pPr>
      <w:r w:rsidRPr="00377AB2">
        <w:rPr>
          <w:rFonts w:cstheme="minorHAnsi"/>
          <w:kern w:val="0"/>
          <w:lang w:val="en-US"/>
        </w:rPr>
        <w:t xml:space="preserve">Thank you for pointing out that the Table deserves </w:t>
      </w:r>
      <w:proofErr w:type="spellStart"/>
      <w:proofErr w:type="gramStart"/>
      <w:r w:rsidRPr="00377AB2">
        <w:rPr>
          <w:rFonts w:cstheme="minorHAnsi"/>
          <w:kern w:val="0"/>
          <w:lang w:val="en-US"/>
        </w:rPr>
        <w:t>a</w:t>
      </w:r>
      <w:proofErr w:type="spellEnd"/>
      <w:proofErr w:type="gramEnd"/>
      <w:r w:rsidRPr="00377AB2">
        <w:rPr>
          <w:rFonts w:cstheme="minorHAnsi"/>
          <w:kern w:val="0"/>
          <w:lang w:val="en-US"/>
        </w:rPr>
        <w:t xml:space="preserve"> explanatory caption</w:t>
      </w:r>
      <w:commentRangeStart w:id="197"/>
      <w:r w:rsidRPr="00377AB2">
        <w:rPr>
          <w:rFonts w:cstheme="minorHAnsi"/>
          <w:kern w:val="0"/>
          <w:lang w:val="en-US"/>
        </w:rPr>
        <w:t>1</w:t>
      </w:r>
      <w:commentRangeEnd w:id="197"/>
      <w:r w:rsidR="00F261B8">
        <w:rPr>
          <w:rStyle w:val="Marquedecommentaire"/>
        </w:rPr>
        <w:commentReference w:id="197"/>
      </w:r>
      <w:r w:rsidRPr="00377AB2">
        <w:rPr>
          <w:rFonts w:cstheme="minorHAnsi"/>
          <w:kern w:val="0"/>
          <w:lang w:val="en-US"/>
        </w:rPr>
        <w:t>.</w:t>
      </w:r>
      <w:r>
        <w:rPr>
          <w:rFonts w:cstheme="minorHAnsi"/>
          <w:kern w:val="0"/>
          <w:lang w:val="en-US"/>
        </w:rPr>
        <w:t xml:space="preserve"> </w:t>
      </w:r>
      <w:r w:rsidRPr="00377AB2">
        <w:rPr>
          <w:rFonts w:cstheme="minorHAnsi"/>
          <w:kern w:val="0"/>
          <w:lang w:val="en-US"/>
        </w:rPr>
        <w:t>We added the following sentence to the caption of Table 1: “The tacit support for the GCS is estimated by regressing the number of supported</w:t>
      </w:r>
      <w:r>
        <w:rPr>
          <w:rFonts w:cstheme="minorHAnsi"/>
          <w:kern w:val="0"/>
          <w:lang w:val="en-US"/>
        </w:rPr>
        <w:t xml:space="preserve"> </w:t>
      </w:r>
      <w:r w:rsidRPr="00377AB2">
        <w:rPr>
          <w:rFonts w:cstheme="minorHAnsi"/>
          <w:kern w:val="0"/>
          <w:lang w:val="en-US"/>
        </w:rPr>
        <w:t>policies on the presence of the GCS in the list of policies. The social</w:t>
      </w:r>
      <w:r>
        <w:rPr>
          <w:rFonts w:cstheme="minorHAnsi"/>
          <w:kern w:val="0"/>
          <w:lang w:val="en-US"/>
        </w:rPr>
        <w:t xml:space="preserve"> </w:t>
      </w:r>
      <w:r w:rsidRPr="00377AB2">
        <w:rPr>
          <w:rFonts w:cstheme="minorHAnsi"/>
          <w:kern w:val="0"/>
          <w:lang w:val="en-US"/>
        </w:rPr>
        <w:t>desirability is estimated as the difference between the tacit and stated</w:t>
      </w:r>
      <w:r>
        <w:rPr>
          <w:rFonts w:cstheme="minorHAnsi"/>
          <w:kern w:val="0"/>
          <w:lang w:val="en-US"/>
        </w:rPr>
        <w:t xml:space="preserve"> </w:t>
      </w:r>
      <w:r w:rsidRPr="00377AB2">
        <w:rPr>
          <w:rFonts w:cstheme="minorHAnsi"/>
          <w:kern w:val="0"/>
          <w:lang w:val="en-US"/>
        </w:rPr>
        <w:t>support, and it is not significantly different from zero even at a 20%</w:t>
      </w:r>
      <w:r>
        <w:rPr>
          <w:rFonts w:cstheme="minorHAnsi"/>
          <w:kern w:val="0"/>
          <w:lang w:val="en-US"/>
        </w:rPr>
        <w:t xml:space="preserve"> </w:t>
      </w:r>
      <w:r w:rsidRPr="00377AB2">
        <w:rPr>
          <w:rFonts w:cstheme="minorHAnsi"/>
          <w:kern w:val="0"/>
          <w:lang w:val="en-US"/>
        </w:rPr>
        <w:t>threshold (see Methods).”</w:t>
      </w:r>
    </w:p>
    <w:p w14:paraId="012D16DE" w14:textId="77777777" w:rsidR="00377AB2" w:rsidRPr="00377AB2" w:rsidRDefault="00377AB2" w:rsidP="00377AB2">
      <w:pPr>
        <w:autoSpaceDE w:val="0"/>
        <w:autoSpaceDN w:val="0"/>
        <w:adjustRightInd w:val="0"/>
        <w:spacing w:after="0" w:line="240" w:lineRule="auto"/>
        <w:jc w:val="both"/>
        <w:rPr>
          <w:rFonts w:cstheme="minorHAnsi"/>
          <w:kern w:val="0"/>
          <w:lang w:val="en-US"/>
        </w:rPr>
      </w:pPr>
    </w:p>
    <w:p w14:paraId="3DD9540D" w14:textId="41C49575" w:rsidR="00377AB2" w:rsidRPr="00377AB2" w:rsidDel="00F261B8" w:rsidRDefault="00F261B8" w:rsidP="00F261B8">
      <w:pPr>
        <w:autoSpaceDE w:val="0"/>
        <w:autoSpaceDN w:val="0"/>
        <w:adjustRightInd w:val="0"/>
        <w:spacing w:after="0" w:line="240" w:lineRule="auto"/>
        <w:jc w:val="both"/>
        <w:rPr>
          <w:del w:id="198" w:author="Linus Mattauch" w:date="2024-01-19T14:48:00Z"/>
          <w:rFonts w:cstheme="minorHAnsi"/>
          <w:kern w:val="0"/>
          <w:lang w:val="en-US"/>
        </w:rPr>
      </w:pPr>
      <w:ins w:id="199" w:author="Linus Mattauch" w:date="2024-01-19T14:49:00Z">
        <w:r>
          <w:rPr>
            <w:rFonts w:cstheme="minorHAnsi"/>
            <w:kern w:val="0"/>
            <w:lang w:val="en-US"/>
          </w:rPr>
          <w:t>To clarify, while l</w:t>
        </w:r>
      </w:ins>
      <w:del w:id="200" w:author="Linus Mattauch" w:date="2024-01-19T14:49:00Z">
        <w:r w:rsidR="00377AB2" w:rsidRPr="00377AB2" w:rsidDel="00F261B8">
          <w:rPr>
            <w:rFonts w:cstheme="minorHAnsi"/>
            <w:kern w:val="0"/>
            <w:lang w:val="en-US"/>
          </w:rPr>
          <w:delText>L</w:delText>
        </w:r>
      </w:del>
      <w:proofErr w:type="gramStart"/>
      <w:r w:rsidR="00377AB2" w:rsidRPr="00377AB2">
        <w:rPr>
          <w:rFonts w:cstheme="minorHAnsi"/>
          <w:kern w:val="0"/>
          <w:lang w:val="en-US"/>
        </w:rPr>
        <w:t>ist</w:t>
      </w:r>
      <w:proofErr w:type="gramEnd"/>
      <w:r w:rsidR="00377AB2" w:rsidRPr="00377AB2">
        <w:rPr>
          <w:rFonts w:cstheme="minorHAnsi"/>
          <w:kern w:val="0"/>
          <w:lang w:val="en-US"/>
        </w:rPr>
        <w:t xml:space="preserve"> experiments are commonly used to measure social desirability bias (e.g.</w:t>
      </w:r>
      <w:r w:rsidR="00377AB2">
        <w:rPr>
          <w:rFonts w:cstheme="minorHAnsi"/>
          <w:kern w:val="0"/>
          <w:lang w:val="en-US"/>
        </w:rPr>
        <w:t xml:space="preserve"> </w:t>
      </w:r>
      <w:proofErr w:type="spellStart"/>
      <w:r w:rsidR="00377AB2" w:rsidRPr="00377AB2">
        <w:rPr>
          <w:rFonts w:cstheme="minorHAnsi"/>
          <w:kern w:val="0"/>
          <w:lang w:val="en-US"/>
        </w:rPr>
        <w:t>Kuklinski</w:t>
      </w:r>
      <w:proofErr w:type="spellEnd"/>
      <w:r w:rsidR="00377AB2" w:rsidRPr="00377AB2">
        <w:rPr>
          <w:rFonts w:cstheme="minorHAnsi"/>
          <w:kern w:val="0"/>
          <w:lang w:val="en-US"/>
        </w:rPr>
        <w:t xml:space="preserve"> et al., </w:t>
      </w:r>
      <w:proofErr w:type="spellStart"/>
      <w:r w:rsidR="00377AB2" w:rsidRPr="00377AB2">
        <w:rPr>
          <w:rFonts w:cstheme="minorHAnsi"/>
          <w:kern w:val="0"/>
          <w:lang w:val="en-US"/>
        </w:rPr>
        <w:t>JoP</w:t>
      </w:r>
      <w:proofErr w:type="spellEnd"/>
      <w:r w:rsidR="00377AB2" w:rsidRPr="00377AB2">
        <w:rPr>
          <w:rFonts w:cstheme="minorHAnsi"/>
          <w:kern w:val="0"/>
          <w:lang w:val="en-US"/>
        </w:rPr>
        <w:t>, 1997)</w:t>
      </w:r>
      <w:ins w:id="201" w:author="Linus Mattauch" w:date="2024-01-19T14:49:00Z">
        <w:r>
          <w:rPr>
            <w:rFonts w:cstheme="minorHAnsi"/>
            <w:kern w:val="0"/>
            <w:lang w:val="en-US"/>
          </w:rPr>
          <w:t xml:space="preserve">, </w:t>
        </w:r>
      </w:ins>
      <w:del w:id="202" w:author="Linus Mattauch" w:date="2024-01-19T14:49:00Z">
        <w:r w:rsidR="00377AB2" w:rsidRPr="00377AB2" w:rsidDel="00F261B8">
          <w:rPr>
            <w:rFonts w:cstheme="minorHAnsi"/>
            <w:kern w:val="0"/>
            <w:lang w:val="en-US"/>
          </w:rPr>
          <w:delText>.</w:delText>
        </w:r>
      </w:del>
      <w:r w:rsidR="00377AB2" w:rsidRPr="00377AB2">
        <w:rPr>
          <w:rFonts w:cstheme="minorHAnsi"/>
          <w:kern w:val="0"/>
          <w:lang w:val="en-US"/>
        </w:rPr>
        <w:t xml:space="preserve"> </w:t>
      </w:r>
      <w:ins w:id="203" w:author="Linus Mattauch" w:date="2024-01-19T14:49:00Z">
        <w:r>
          <w:rPr>
            <w:rFonts w:cstheme="minorHAnsi"/>
            <w:kern w:val="0"/>
            <w:lang w:val="en-US"/>
          </w:rPr>
          <w:t>t</w:t>
        </w:r>
      </w:ins>
      <w:del w:id="204" w:author="Linus Mattauch" w:date="2024-01-19T14:49:00Z">
        <w:r w:rsidR="00377AB2" w:rsidRPr="00377AB2" w:rsidDel="00F261B8">
          <w:rPr>
            <w:rFonts w:cstheme="minorHAnsi"/>
            <w:kern w:val="0"/>
            <w:lang w:val="en-US"/>
          </w:rPr>
          <w:delText>T</w:delText>
        </w:r>
      </w:del>
      <w:r w:rsidR="00377AB2" w:rsidRPr="00377AB2">
        <w:rPr>
          <w:rFonts w:cstheme="minorHAnsi"/>
          <w:kern w:val="0"/>
          <w:lang w:val="en-US"/>
        </w:rPr>
        <w:t>he question does not specify whether the policies</w:t>
      </w:r>
      <w:r w:rsidR="00377AB2">
        <w:rPr>
          <w:rFonts w:cstheme="minorHAnsi"/>
          <w:kern w:val="0"/>
          <w:lang w:val="en-US"/>
        </w:rPr>
        <w:t xml:space="preserve"> </w:t>
      </w:r>
      <w:r w:rsidR="00377AB2" w:rsidRPr="00377AB2">
        <w:rPr>
          <w:rFonts w:cstheme="minorHAnsi"/>
          <w:kern w:val="0"/>
          <w:lang w:val="en-US"/>
        </w:rPr>
        <w:t>of the list would be implemented or not, let alone simultaneously. That the</w:t>
      </w:r>
      <w:r w:rsidR="00377AB2">
        <w:rPr>
          <w:rFonts w:cstheme="minorHAnsi"/>
          <w:kern w:val="0"/>
          <w:lang w:val="en-US"/>
        </w:rPr>
        <w:t xml:space="preserve"> </w:t>
      </w:r>
      <w:r w:rsidR="00377AB2" w:rsidRPr="00377AB2">
        <w:rPr>
          <w:rFonts w:cstheme="minorHAnsi"/>
          <w:kern w:val="0"/>
          <w:lang w:val="en-US"/>
        </w:rPr>
        <w:t>support for some policy in the list might spill over to the support for the GCS</w:t>
      </w:r>
      <w:r w:rsidR="00377AB2">
        <w:rPr>
          <w:rFonts w:cstheme="minorHAnsi"/>
          <w:kern w:val="0"/>
          <w:lang w:val="en-US"/>
        </w:rPr>
        <w:t xml:space="preserve"> </w:t>
      </w:r>
      <w:r w:rsidR="00377AB2" w:rsidRPr="00377AB2">
        <w:rPr>
          <w:rFonts w:cstheme="minorHAnsi"/>
          <w:kern w:val="0"/>
          <w:lang w:val="en-US"/>
        </w:rPr>
        <w:t>has no consequence on the result of the list experiment, as the other policies are</w:t>
      </w:r>
      <w:r w:rsidR="00377AB2">
        <w:rPr>
          <w:rFonts w:cstheme="minorHAnsi"/>
          <w:kern w:val="0"/>
          <w:lang w:val="en-US"/>
        </w:rPr>
        <w:t xml:space="preserve"> </w:t>
      </w:r>
      <w:r w:rsidR="00377AB2" w:rsidRPr="00377AB2">
        <w:rPr>
          <w:rFonts w:cstheme="minorHAnsi"/>
          <w:kern w:val="0"/>
          <w:lang w:val="en-US"/>
        </w:rPr>
        <w:t>present in the lists of both branches. Finally, the results from our first conjoint</w:t>
      </w:r>
      <w:r w:rsidR="00377AB2">
        <w:rPr>
          <w:rFonts w:cstheme="minorHAnsi"/>
          <w:kern w:val="0"/>
          <w:lang w:val="en-US"/>
        </w:rPr>
        <w:t xml:space="preserve"> </w:t>
      </w:r>
      <w:r w:rsidR="00377AB2" w:rsidRPr="00377AB2">
        <w:rPr>
          <w:rFonts w:cstheme="minorHAnsi"/>
          <w:kern w:val="0"/>
          <w:lang w:val="en-US"/>
        </w:rPr>
        <w:t xml:space="preserve">analyses show no interaction effects between the policies present in the list. </w:t>
      </w:r>
      <w:del w:id="205" w:author="Linus Mattauch" w:date="2024-01-19T14:48:00Z">
        <w:r w:rsidR="00377AB2" w:rsidRPr="00377AB2" w:rsidDel="00F261B8">
          <w:rPr>
            <w:rFonts w:cstheme="minorHAnsi"/>
            <w:kern w:val="0"/>
            <w:lang w:val="en-US"/>
          </w:rPr>
          <w:delText>In</w:delText>
        </w:r>
        <w:r w:rsidR="00377AB2" w:rsidDel="00F261B8">
          <w:rPr>
            <w:rFonts w:cstheme="minorHAnsi"/>
            <w:kern w:val="0"/>
            <w:lang w:val="en-US"/>
          </w:rPr>
          <w:delText xml:space="preserve"> </w:delText>
        </w:r>
        <w:r w:rsidR="00377AB2" w:rsidRPr="00377AB2" w:rsidDel="00F261B8">
          <w:rPr>
            <w:rFonts w:cstheme="minorHAnsi"/>
            <w:kern w:val="0"/>
            <w:lang w:val="en-US"/>
          </w:rPr>
          <w:delText>short, consistently with the literature, our list experiment is used to measure a</w:delText>
        </w:r>
        <w:r w:rsidR="00377AB2" w:rsidDel="00F261B8">
          <w:rPr>
            <w:rFonts w:cstheme="minorHAnsi"/>
            <w:kern w:val="0"/>
            <w:lang w:val="en-US"/>
          </w:rPr>
          <w:delText xml:space="preserve"> </w:delText>
        </w:r>
        <w:r w:rsidR="00377AB2" w:rsidRPr="00377AB2" w:rsidDel="00F261B8">
          <w:rPr>
            <w:rFonts w:cstheme="minorHAnsi"/>
            <w:kern w:val="0"/>
            <w:lang w:val="en-US"/>
          </w:rPr>
          <w:delText xml:space="preserve">potential social desirability bias. However, we are </w:delText>
        </w:r>
        <w:commentRangeStart w:id="206"/>
        <w:r w:rsidR="00377AB2" w:rsidRPr="00377AB2" w:rsidDel="00F261B8">
          <w:rPr>
            <w:rFonts w:cstheme="minorHAnsi"/>
            <w:kern w:val="0"/>
            <w:lang w:val="en-US"/>
          </w:rPr>
          <w:delText xml:space="preserve">ready to change </w:delText>
        </w:r>
      </w:del>
      <w:commentRangeEnd w:id="206"/>
      <w:r>
        <w:rPr>
          <w:rStyle w:val="Marquedecommentaire"/>
        </w:rPr>
        <w:commentReference w:id="206"/>
      </w:r>
      <w:del w:id="207" w:author="Linus Mattauch" w:date="2024-01-19T14:48:00Z">
        <w:r w:rsidR="00377AB2" w:rsidRPr="00377AB2" w:rsidDel="00F261B8">
          <w:rPr>
            <w:rFonts w:cstheme="minorHAnsi"/>
            <w:kern w:val="0"/>
            <w:lang w:val="en-US"/>
          </w:rPr>
          <w:delText>some wordings</w:delText>
        </w:r>
      </w:del>
    </w:p>
    <w:p w14:paraId="557A54AF" w14:textId="2F1AA11C" w:rsidR="00377AB2" w:rsidRDefault="00377AB2" w:rsidP="00F261B8">
      <w:pPr>
        <w:autoSpaceDE w:val="0"/>
        <w:autoSpaceDN w:val="0"/>
        <w:adjustRightInd w:val="0"/>
        <w:spacing w:after="0" w:line="240" w:lineRule="auto"/>
        <w:jc w:val="both"/>
        <w:rPr>
          <w:rFonts w:cstheme="minorHAnsi"/>
          <w:kern w:val="0"/>
          <w:lang w:val="en-US"/>
        </w:rPr>
      </w:pPr>
      <w:del w:id="208" w:author="Linus Mattauch" w:date="2024-01-19T14:48:00Z">
        <w:r w:rsidRPr="00377AB2" w:rsidDel="00F261B8">
          <w:rPr>
            <w:rFonts w:cstheme="minorHAnsi"/>
            <w:kern w:val="0"/>
            <w:lang w:val="en-US"/>
          </w:rPr>
          <w:delText>if more precaution is warranted.</w:delText>
        </w:r>
      </w:del>
    </w:p>
    <w:p w14:paraId="696C4250" w14:textId="77777777" w:rsidR="00377AB2" w:rsidRPr="00377AB2" w:rsidRDefault="00377AB2" w:rsidP="00377AB2">
      <w:pPr>
        <w:autoSpaceDE w:val="0"/>
        <w:autoSpaceDN w:val="0"/>
        <w:adjustRightInd w:val="0"/>
        <w:spacing w:after="0" w:line="240" w:lineRule="auto"/>
        <w:jc w:val="both"/>
        <w:rPr>
          <w:rFonts w:cstheme="minorHAnsi"/>
          <w:kern w:val="0"/>
          <w:lang w:val="en-US"/>
        </w:rPr>
      </w:pPr>
    </w:p>
    <w:p w14:paraId="08909B05" w14:textId="2CD4352E" w:rsidR="00377AB2" w:rsidRPr="00DB5E28" w:rsidRDefault="00377AB2" w:rsidP="00377AB2">
      <w:pPr>
        <w:autoSpaceDE w:val="0"/>
        <w:autoSpaceDN w:val="0"/>
        <w:adjustRightInd w:val="0"/>
        <w:spacing w:after="0" w:line="240" w:lineRule="auto"/>
        <w:jc w:val="both"/>
        <w:rPr>
          <w:rFonts w:cstheme="minorHAnsi"/>
          <w:i/>
          <w:iCs/>
          <w:kern w:val="0"/>
          <w:lang w:val="en-US"/>
        </w:rPr>
      </w:pPr>
      <w:r w:rsidRPr="00DB5E28">
        <w:rPr>
          <w:rFonts w:cstheme="minorHAnsi"/>
          <w:i/>
          <w:iCs/>
          <w:kern w:val="0"/>
          <w:lang w:val="en-US"/>
        </w:rPr>
        <w:t>7. It is not obvious how deviating from the standard conjoint design (lines</w:t>
      </w:r>
      <w:r w:rsidR="00DB5E28" w:rsidRPr="00DB5E28">
        <w:rPr>
          <w:rFonts w:cstheme="minorHAnsi"/>
          <w:i/>
          <w:iCs/>
          <w:kern w:val="0"/>
          <w:lang w:val="en-US"/>
        </w:rPr>
        <w:t xml:space="preserve"> </w:t>
      </w:r>
      <w:r w:rsidRPr="00DB5E28">
        <w:rPr>
          <w:rFonts w:cstheme="minorHAnsi"/>
          <w:i/>
          <w:iCs/>
          <w:kern w:val="0"/>
          <w:lang w:val="en-US"/>
        </w:rPr>
        <w:t xml:space="preserve">239-244) by adding the </w:t>
      </w:r>
      <w:proofErr w:type="gramStart"/>
      <w:r w:rsidRPr="00DB5E28">
        <w:rPr>
          <w:rFonts w:cstheme="minorHAnsi"/>
          <w:i/>
          <w:iCs/>
          <w:kern w:val="0"/>
          <w:lang w:val="en-US"/>
        </w:rPr>
        <w:t>points</w:t>
      </w:r>
      <w:proofErr w:type="gramEnd"/>
      <w:r w:rsidRPr="00DB5E28">
        <w:rPr>
          <w:rFonts w:cstheme="minorHAnsi"/>
          <w:i/>
          <w:iCs/>
          <w:kern w:val="0"/>
          <w:lang w:val="en-US"/>
        </w:rPr>
        <w:t xml:space="preserve"> component to assess a selection of previously</w:t>
      </w:r>
      <w:r w:rsidR="00DB5E28" w:rsidRPr="00DB5E28">
        <w:rPr>
          <w:rFonts w:cstheme="minorHAnsi"/>
          <w:i/>
          <w:iCs/>
          <w:kern w:val="0"/>
          <w:lang w:val="en-US"/>
        </w:rPr>
        <w:t xml:space="preserve"> </w:t>
      </w:r>
      <w:r w:rsidRPr="00DB5E28">
        <w:rPr>
          <w:rFonts w:cstheme="minorHAnsi"/>
          <w:i/>
          <w:iCs/>
          <w:kern w:val="0"/>
          <w:lang w:val="en-US"/>
        </w:rPr>
        <w:t>shown profiles improves over existing work. To be clear, there could be a good</w:t>
      </w:r>
      <w:r w:rsidR="00DB5E28" w:rsidRPr="00DB5E28">
        <w:rPr>
          <w:rFonts w:cstheme="minorHAnsi"/>
          <w:i/>
          <w:iCs/>
          <w:kern w:val="0"/>
          <w:lang w:val="en-US"/>
        </w:rPr>
        <w:t xml:space="preserve"> </w:t>
      </w:r>
      <w:r w:rsidRPr="00DB5E28">
        <w:rPr>
          <w:rFonts w:cstheme="minorHAnsi"/>
          <w:i/>
          <w:iCs/>
          <w:kern w:val="0"/>
          <w:lang w:val="en-US"/>
        </w:rPr>
        <w:t>reason for this design, but one would have to make that reason explicit. Moreover, these results again show that taxing the rich is the overriding concern.</w:t>
      </w:r>
      <w:r w:rsidR="00DB5E28" w:rsidRPr="00DB5E28">
        <w:rPr>
          <w:rFonts w:cstheme="minorHAnsi"/>
          <w:i/>
          <w:iCs/>
          <w:kern w:val="0"/>
          <w:lang w:val="en-US"/>
        </w:rPr>
        <w:t xml:space="preserve"> </w:t>
      </w:r>
      <w:r w:rsidRPr="00DB5E28">
        <w:rPr>
          <w:rFonts w:cstheme="minorHAnsi"/>
          <w:i/>
          <w:iCs/>
          <w:kern w:val="0"/>
          <w:lang w:val="en-US"/>
        </w:rPr>
        <w:t>Since this finding conflicts with what we know about tax policy preferences (at</w:t>
      </w:r>
      <w:r w:rsidR="00DB5E28" w:rsidRPr="00DB5E28">
        <w:rPr>
          <w:rFonts w:cstheme="minorHAnsi"/>
          <w:i/>
          <w:iCs/>
          <w:kern w:val="0"/>
          <w:lang w:val="en-US"/>
        </w:rPr>
        <w:t xml:space="preserve"> </w:t>
      </w:r>
      <w:r w:rsidRPr="00DB5E28">
        <w:rPr>
          <w:rFonts w:cstheme="minorHAnsi"/>
          <w:i/>
          <w:iCs/>
          <w:kern w:val="0"/>
          <w:lang w:val="en-US"/>
        </w:rPr>
        <w:t xml:space="preserve">least in the US, see Ballard et al. 2016 JOP; </w:t>
      </w:r>
      <w:proofErr w:type="spellStart"/>
      <w:r w:rsidRPr="00DB5E28">
        <w:rPr>
          <w:rFonts w:cstheme="minorHAnsi"/>
          <w:i/>
          <w:iCs/>
          <w:kern w:val="0"/>
          <w:lang w:val="en-US"/>
        </w:rPr>
        <w:t>Scheve</w:t>
      </w:r>
      <w:proofErr w:type="spellEnd"/>
      <w:r w:rsidRPr="00DB5E28">
        <w:rPr>
          <w:rFonts w:cstheme="minorHAnsi"/>
          <w:i/>
          <w:iCs/>
          <w:kern w:val="0"/>
          <w:lang w:val="en-US"/>
        </w:rPr>
        <w:t>/</w:t>
      </w:r>
      <w:proofErr w:type="spellStart"/>
      <w:r w:rsidRPr="00DB5E28">
        <w:rPr>
          <w:rFonts w:cstheme="minorHAnsi"/>
          <w:i/>
          <w:iCs/>
          <w:kern w:val="0"/>
          <w:lang w:val="en-US"/>
        </w:rPr>
        <w:t>Stasavage</w:t>
      </w:r>
      <w:proofErr w:type="spellEnd"/>
      <w:r w:rsidRPr="00DB5E28">
        <w:rPr>
          <w:rFonts w:cstheme="minorHAnsi"/>
          <w:i/>
          <w:iCs/>
          <w:kern w:val="0"/>
          <w:lang w:val="en-US"/>
        </w:rPr>
        <w:t xml:space="preserve"> 2022 CPS),</w:t>
      </w:r>
      <w:r w:rsidR="00DB5E28" w:rsidRPr="00DB5E28">
        <w:rPr>
          <w:rFonts w:cstheme="minorHAnsi"/>
          <w:i/>
          <w:iCs/>
          <w:kern w:val="0"/>
          <w:lang w:val="en-US"/>
        </w:rPr>
        <w:t xml:space="preserve"> </w:t>
      </w:r>
      <w:r w:rsidRPr="00DB5E28">
        <w:rPr>
          <w:rFonts w:cstheme="minorHAnsi"/>
          <w:i/>
          <w:iCs/>
          <w:kern w:val="0"/>
          <w:lang w:val="en-US"/>
        </w:rPr>
        <w:t>one would have to acknowledge this discrepancy which raises questions about</w:t>
      </w:r>
      <w:r w:rsidR="00DB5E28" w:rsidRPr="00DB5E28">
        <w:rPr>
          <w:rFonts w:cstheme="minorHAnsi"/>
          <w:i/>
          <w:iCs/>
          <w:kern w:val="0"/>
          <w:lang w:val="en-US"/>
        </w:rPr>
        <w:t xml:space="preserve"> </w:t>
      </w:r>
      <w:r w:rsidRPr="00DB5E28">
        <w:rPr>
          <w:rFonts w:cstheme="minorHAnsi"/>
          <w:i/>
          <w:iCs/>
          <w:kern w:val="0"/>
          <w:lang w:val="en-US"/>
        </w:rPr>
        <w:t>the validity of the findings. One could begin exploring this issue by analyzing</w:t>
      </w:r>
      <w:r w:rsidR="00DB5E28" w:rsidRPr="00DB5E28">
        <w:rPr>
          <w:rFonts w:cstheme="minorHAnsi"/>
          <w:i/>
          <w:iCs/>
          <w:kern w:val="0"/>
          <w:lang w:val="en-US"/>
        </w:rPr>
        <w:t xml:space="preserve"> </w:t>
      </w:r>
      <w:r w:rsidRPr="00DB5E28">
        <w:rPr>
          <w:rFonts w:cstheme="minorHAnsi"/>
          <w:i/>
          <w:iCs/>
          <w:kern w:val="0"/>
          <w:lang w:val="en-US"/>
        </w:rPr>
        <w:t xml:space="preserve">the results for the US separately although there are obvious limits to what </w:t>
      </w:r>
      <w:proofErr w:type="gramStart"/>
      <w:r w:rsidRPr="00DB5E28">
        <w:rPr>
          <w:rFonts w:cstheme="minorHAnsi"/>
          <w:i/>
          <w:iCs/>
          <w:kern w:val="0"/>
          <w:lang w:val="en-US"/>
        </w:rPr>
        <w:t>can</w:t>
      </w:r>
      <w:r w:rsidR="00DB5E28" w:rsidRPr="00DB5E28">
        <w:rPr>
          <w:rFonts w:cstheme="minorHAnsi"/>
          <w:i/>
          <w:iCs/>
          <w:kern w:val="0"/>
          <w:lang w:val="en-US"/>
        </w:rPr>
        <w:t xml:space="preserve"> </w:t>
      </w:r>
      <w:r w:rsidRPr="00DB5E28">
        <w:rPr>
          <w:rFonts w:cstheme="minorHAnsi"/>
          <w:i/>
          <w:iCs/>
          <w:kern w:val="0"/>
          <w:lang w:val="en-US"/>
        </w:rPr>
        <w:t>be realized</w:t>
      </w:r>
      <w:proofErr w:type="gramEnd"/>
      <w:r w:rsidRPr="00DB5E28">
        <w:rPr>
          <w:rFonts w:cstheme="minorHAnsi"/>
          <w:i/>
          <w:iCs/>
          <w:kern w:val="0"/>
          <w:lang w:val="en-US"/>
        </w:rPr>
        <w:t xml:space="preserve"> within the current design framework due to comparability issues.</w:t>
      </w:r>
    </w:p>
    <w:p w14:paraId="55B7E231" w14:textId="77777777" w:rsidR="00DB5E28" w:rsidRPr="00377AB2" w:rsidRDefault="00DB5E28" w:rsidP="00377AB2">
      <w:pPr>
        <w:autoSpaceDE w:val="0"/>
        <w:autoSpaceDN w:val="0"/>
        <w:adjustRightInd w:val="0"/>
        <w:spacing w:after="0" w:line="240" w:lineRule="auto"/>
        <w:jc w:val="both"/>
        <w:rPr>
          <w:rFonts w:cstheme="minorHAnsi"/>
          <w:kern w:val="0"/>
          <w:lang w:val="en-US"/>
        </w:rPr>
      </w:pPr>
    </w:p>
    <w:p w14:paraId="4AA66D2B" w14:textId="64E94ACD" w:rsidR="00377AB2" w:rsidRPr="00377AB2" w:rsidDel="00F261B8" w:rsidRDefault="00EB567B" w:rsidP="00F261B8">
      <w:pPr>
        <w:autoSpaceDE w:val="0"/>
        <w:autoSpaceDN w:val="0"/>
        <w:adjustRightInd w:val="0"/>
        <w:spacing w:after="0" w:line="240" w:lineRule="auto"/>
        <w:jc w:val="both"/>
        <w:rPr>
          <w:del w:id="209" w:author="Linus Mattauch" w:date="2024-01-19T14:50:00Z"/>
          <w:rFonts w:cstheme="minorHAnsi"/>
          <w:kern w:val="0"/>
          <w:lang w:val="en-US"/>
        </w:rPr>
      </w:pPr>
      <w:ins w:id="210" w:author="Linus Mattauch" w:date="2024-01-19T14:52:00Z">
        <w:r>
          <w:rPr>
            <w:rFonts w:cstheme="minorHAnsi"/>
            <w:kern w:val="0"/>
            <w:lang w:val="en-US"/>
          </w:rPr>
          <w:t xml:space="preserve">We believe this is a minor point. </w:t>
        </w:r>
      </w:ins>
      <w:r w:rsidR="00377AB2" w:rsidRPr="00377AB2">
        <w:rPr>
          <w:rFonts w:cstheme="minorHAnsi"/>
          <w:kern w:val="0"/>
          <w:lang w:val="en-US"/>
        </w:rPr>
        <w:t>In our view, the question on the prioritization of policies is not a conjoint</w:t>
      </w:r>
      <w:r w:rsidR="00DB5E28">
        <w:rPr>
          <w:rFonts w:cstheme="minorHAnsi"/>
          <w:kern w:val="0"/>
          <w:lang w:val="en-US"/>
        </w:rPr>
        <w:t xml:space="preserve"> </w:t>
      </w:r>
      <w:r w:rsidR="00377AB2" w:rsidRPr="00377AB2">
        <w:rPr>
          <w:rFonts w:cstheme="minorHAnsi"/>
          <w:kern w:val="0"/>
          <w:lang w:val="en-US"/>
        </w:rPr>
        <w:t>analysis. The prioritization allows inferring individual-level preferences for one</w:t>
      </w:r>
      <w:r w:rsidR="00DB5E28">
        <w:rPr>
          <w:rFonts w:cstheme="minorHAnsi"/>
          <w:kern w:val="0"/>
          <w:lang w:val="en-US"/>
        </w:rPr>
        <w:t xml:space="preserve"> </w:t>
      </w:r>
      <w:r w:rsidR="00377AB2" w:rsidRPr="00377AB2">
        <w:rPr>
          <w:rFonts w:cstheme="minorHAnsi"/>
          <w:kern w:val="0"/>
          <w:lang w:val="en-US"/>
        </w:rPr>
        <w:t>policy over another, while a conjoint analysis only allows inferring individual</w:t>
      </w:r>
      <w:r w:rsidR="00DB5E28">
        <w:rPr>
          <w:rFonts w:cstheme="minorHAnsi"/>
          <w:kern w:val="0"/>
          <w:lang w:val="en-US"/>
        </w:rPr>
        <w:t xml:space="preserve"> </w:t>
      </w:r>
      <w:r w:rsidR="00377AB2" w:rsidRPr="00377AB2">
        <w:rPr>
          <w:rFonts w:cstheme="minorHAnsi"/>
          <w:kern w:val="0"/>
          <w:lang w:val="en-US"/>
        </w:rPr>
        <w:t>level</w:t>
      </w:r>
      <w:r w:rsidR="00DB5E28">
        <w:rPr>
          <w:rFonts w:cstheme="minorHAnsi"/>
          <w:kern w:val="0"/>
          <w:lang w:val="en-US"/>
        </w:rPr>
        <w:t xml:space="preserve"> </w:t>
      </w:r>
      <w:r w:rsidR="00377AB2" w:rsidRPr="00377AB2">
        <w:rPr>
          <w:rFonts w:cstheme="minorHAnsi"/>
          <w:kern w:val="0"/>
          <w:lang w:val="en-US"/>
        </w:rPr>
        <w:t>preferences for one platform over another or collective-level preferences for</w:t>
      </w:r>
      <w:r w:rsidR="00DB5E28">
        <w:rPr>
          <w:rFonts w:cstheme="minorHAnsi"/>
          <w:kern w:val="0"/>
          <w:lang w:val="en-US"/>
        </w:rPr>
        <w:t xml:space="preserve"> </w:t>
      </w:r>
      <w:r w:rsidR="00377AB2" w:rsidRPr="00377AB2">
        <w:rPr>
          <w:rFonts w:cstheme="minorHAnsi"/>
          <w:kern w:val="0"/>
          <w:lang w:val="en-US"/>
        </w:rPr>
        <w:t xml:space="preserve">one policy over another. </w:t>
      </w:r>
      <w:proofErr w:type="gramStart"/>
      <w:r w:rsidR="00377AB2" w:rsidRPr="00377AB2">
        <w:rPr>
          <w:rFonts w:cstheme="minorHAnsi"/>
          <w:kern w:val="0"/>
          <w:lang w:val="en-US"/>
        </w:rPr>
        <w:t>Also</w:t>
      </w:r>
      <w:proofErr w:type="gramEnd"/>
      <w:r w:rsidR="00377AB2" w:rsidRPr="00377AB2">
        <w:rPr>
          <w:rFonts w:cstheme="minorHAnsi"/>
          <w:kern w:val="0"/>
          <w:lang w:val="en-US"/>
        </w:rPr>
        <w:t>, by comparing platforms, conjoint analyses</w:t>
      </w:r>
      <w:r w:rsidR="00DB5E28">
        <w:rPr>
          <w:rFonts w:cstheme="minorHAnsi"/>
          <w:kern w:val="0"/>
          <w:lang w:val="en-US"/>
        </w:rPr>
        <w:t xml:space="preserve"> </w:t>
      </w:r>
      <w:r w:rsidR="00377AB2" w:rsidRPr="00377AB2">
        <w:rPr>
          <w:rFonts w:cstheme="minorHAnsi"/>
          <w:kern w:val="0"/>
          <w:lang w:val="en-US"/>
        </w:rPr>
        <w:t>may be</w:t>
      </w:r>
      <w:r w:rsidR="00DB5E28">
        <w:rPr>
          <w:rFonts w:cstheme="minorHAnsi"/>
          <w:kern w:val="0"/>
          <w:lang w:val="en-US"/>
        </w:rPr>
        <w:t xml:space="preserve"> </w:t>
      </w:r>
      <w:r w:rsidR="00377AB2" w:rsidRPr="00377AB2">
        <w:rPr>
          <w:rFonts w:cstheme="minorHAnsi"/>
          <w:kern w:val="0"/>
          <w:lang w:val="en-US"/>
        </w:rPr>
        <w:t xml:space="preserve">subject to interaction effects between policies of a platform (which can be </w:t>
      </w:r>
      <w:r w:rsidR="00377AB2" w:rsidRPr="00377AB2">
        <w:rPr>
          <w:rFonts w:cstheme="minorHAnsi"/>
          <w:kern w:val="0"/>
          <w:lang w:val="en-US"/>
        </w:rPr>
        <w:lastRenderedPageBreak/>
        <w:t>seen</w:t>
      </w:r>
      <w:r w:rsidR="00DB5E28">
        <w:rPr>
          <w:rFonts w:cstheme="minorHAnsi"/>
          <w:kern w:val="0"/>
          <w:lang w:val="en-US"/>
        </w:rPr>
        <w:t xml:space="preserve"> </w:t>
      </w:r>
      <w:r w:rsidR="00377AB2" w:rsidRPr="00377AB2">
        <w:rPr>
          <w:rFonts w:cstheme="minorHAnsi"/>
          <w:kern w:val="0"/>
          <w:lang w:val="en-US"/>
        </w:rPr>
        <w:t>as complementary, subs</w:t>
      </w:r>
      <w:r w:rsidR="00DB5E28">
        <w:rPr>
          <w:rFonts w:cstheme="minorHAnsi"/>
          <w:kern w:val="0"/>
          <w:lang w:val="en-US"/>
        </w:rPr>
        <w:t>t</w:t>
      </w:r>
      <w:r w:rsidR="00377AB2" w:rsidRPr="00377AB2">
        <w:rPr>
          <w:rFonts w:cstheme="minorHAnsi"/>
          <w:kern w:val="0"/>
          <w:lang w:val="en-US"/>
        </w:rPr>
        <w:t>itute, or antagonistic) while the prioritization frames</w:t>
      </w:r>
      <w:r w:rsidR="00DB5E28">
        <w:rPr>
          <w:rFonts w:cstheme="minorHAnsi"/>
          <w:kern w:val="0"/>
          <w:lang w:val="en-US"/>
        </w:rPr>
        <w:t xml:space="preserve"> </w:t>
      </w:r>
      <w:r w:rsidR="00377AB2" w:rsidRPr="00377AB2">
        <w:rPr>
          <w:rFonts w:cstheme="minorHAnsi"/>
          <w:kern w:val="0"/>
          <w:lang w:val="en-US"/>
        </w:rPr>
        <w:t xml:space="preserve">the policies as independent. </w:t>
      </w:r>
      <w:commentRangeStart w:id="211"/>
      <w:commentRangeStart w:id="212"/>
      <w:r w:rsidR="00377AB2" w:rsidRPr="00377AB2">
        <w:rPr>
          <w:rFonts w:cstheme="minorHAnsi"/>
          <w:kern w:val="0"/>
          <w:lang w:val="en-US"/>
        </w:rPr>
        <w:t xml:space="preserve">That </w:t>
      </w:r>
      <w:proofErr w:type="gramStart"/>
      <w:r w:rsidR="00377AB2" w:rsidRPr="00377AB2">
        <w:rPr>
          <w:rFonts w:cstheme="minorHAnsi"/>
          <w:kern w:val="0"/>
          <w:lang w:val="en-US"/>
        </w:rPr>
        <w:t>being said</w:t>
      </w:r>
      <w:proofErr w:type="gramEnd"/>
      <w:r w:rsidR="00377AB2" w:rsidRPr="00377AB2">
        <w:rPr>
          <w:rFonts w:cstheme="minorHAnsi"/>
          <w:kern w:val="0"/>
          <w:lang w:val="en-US"/>
        </w:rPr>
        <w:t>, we agree that both methods yield</w:t>
      </w:r>
      <w:r w:rsidR="00DB5E28">
        <w:rPr>
          <w:rFonts w:cstheme="minorHAnsi"/>
          <w:kern w:val="0"/>
          <w:lang w:val="en-US"/>
        </w:rPr>
        <w:t xml:space="preserve"> </w:t>
      </w:r>
      <w:r w:rsidR="00377AB2" w:rsidRPr="00377AB2">
        <w:rPr>
          <w:rFonts w:cstheme="minorHAnsi"/>
          <w:kern w:val="0"/>
          <w:lang w:val="en-US"/>
        </w:rPr>
        <w:t xml:space="preserve">similar results. We used both to get </w:t>
      </w:r>
      <w:proofErr w:type="gramStart"/>
      <w:r w:rsidR="00377AB2" w:rsidRPr="00377AB2">
        <w:rPr>
          <w:rFonts w:cstheme="minorHAnsi"/>
          <w:kern w:val="0"/>
          <w:lang w:val="en-US"/>
        </w:rPr>
        <w:t>more reliable results</w:t>
      </w:r>
      <w:proofErr w:type="gramEnd"/>
      <w:r w:rsidR="00377AB2" w:rsidRPr="00377AB2">
        <w:rPr>
          <w:rFonts w:cstheme="minorHAnsi"/>
          <w:kern w:val="0"/>
          <w:lang w:val="en-US"/>
        </w:rPr>
        <w:t xml:space="preserve"> but we are ready to</w:t>
      </w:r>
      <w:r w:rsidR="00DB5E28">
        <w:rPr>
          <w:rFonts w:cstheme="minorHAnsi"/>
          <w:kern w:val="0"/>
          <w:lang w:val="en-US"/>
        </w:rPr>
        <w:t xml:space="preserve"> </w:t>
      </w:r>
      <w:del w:id="213" w:author="Linus Mattauch" w:date="2024-01-19T14:50:00Z">
        <w:r w:rsidR="00377AB2" w:rsidRPr="00377AB2" w:rsidDel="00F261B8">
          <w:rPr>
            <w:rFonts w:cstheme="minorHAnsi"/>
            <w:kern w:val="0"/>
            <w:lang w:val="en-US"/>
          </w:rPr>
          <w:delText>1We originally thought that Table 1 was self-explanatory in that it showed the regression</w:delText>
        </w:r>
      </w:del>
    </w:p>
    <w:p w14:paraId="6DB6E103" w14:textId="0AF01714" w:rsidR="00377AB2" w:rsidRPr="00377AB2" w:rsidDel="00F261B8" w:rsidRDefault="00377AB2" w:rsidP="00F261B8">
      <w:pPr>
        <w:autoSpaceDE w:val="0"/>
        <w:autoSpaceDN w:val="0"/>
        <w:adjustRightInd w:val="0"/>
        <w:spacing w:after="0" w:line="240" w:lineRule="auto"/>
        <w:jc w:val="both"/>
        <w:rPr>
          <w:del w:id="214" w:author="Linus Mattauch" w:date="2024-01-19T14:50:00Z"/>
          <w:rFonts w:cstheme="minorHAnsi"/>
          <w:kern w:val="0"/>
          <w:lang w:val="en-US"/>
        </w:rPr>
      </w:pPr>
      <w:del w:id="215" w:author="Linus Mattauch" w:date="2024-01-19T14:50:00Z">
        <w:r w:rsidRPr="00377AB2" w:rsidDel="00F261B8">
          <w:rPr>
            <w:rFonts w:cstheme="minorHAnsi"/>
            <w:kern w:val="0"/>
            <w:lang w:val="en-US"/>
          </w:rPr>
          <w:delText>results of the number of supported policies on whether the list includes the GCS, plus some</w:delText>
        </w:r>
      </w:del>
    </w:p>
    <w:p w14:paraId="1BE3317E" w14:textId="37B2122A" w:rsidR="00377AB2" w:rsidRPr="00377AB2" w:rsidDel="00F261B8" w:rsidRDefault="00377AB2" w:rsidP="00F261B8">
      <w:pPr>
        <w:autoSpaceDE w:val="0"/>
        <w:autoSpaceDN w:val="0"/>
        <w:adjustRightInd w:val="0"/>
        <w:spacing w:after="0" w:line="240" w:lineRule="auto"/>
        <w:jc w:val="both"/>
        <w:rPr>
          <w:del w:id="216" w:author="Linus Mattauch" w:date="2024-01-19T14:50:00Z"/>
          <w:rFonts w:cstheme="minorHAnsi"/>
          <w:kern w:val="0"/>
          <w:lang w:val="en-US"/>
        </w:rPr>
      </w:pPr>
      <w:del w:id="217" w:author="Linus Mattauch" w:date="2024-01-19T14:50:00Z">
        <w:r w:rsidRPr="00377AB2" w:rsidDel="00F261B8">
          <w:rPr>
            <w:rFonts w:cstheme="minorHAnsi"/>
            <w:kern w:val="0"/>
            <w:lang w:val="en-US"/>
          </w:rPr>
          <w:delText>extra elements: the support at the simple stated question, the social desirability bias (which</w:delText>
        </w:r>
      </w:del>
    </w:p>
    <w:p w14:paraId="75EE7CEC" w14:textId="456F9C11" w:rsidR="00377AB2" w:rsidRPr="00377AB2" w:rsidDel="00F261B8" w:rsidRDefault="00377AB2" w:rsidP="00F261B8">
      <w:pPr>
        <w:autoSpaceDE w:val="0"/>
        <w:autoSpaceDN w:val="0"/>
        <w:adjustRightInd w:val="0"/>
        <w:spacing w:after="0" w:line="240" w:lineRule="auto"/>
        <w:jc w:val="both"/>
        <w:rPr>
          <w:del w:id="218" w:author="Linus Mattauch" w:date="2024-01-19T14:50:00Z"/>
          <w:rFonts w:cstheme="minorHAnsi"/>
          <w:kern w:val="0"/>
          <w:lang w:val="en-US"/>
        </w:rPr>
      </w:pPr>
      <w:del w:id="219" w:author="Linus Mattauch" w:date="2024-01-19T14:50:00Z">
        <w:r w:rsidRPr="00377AB2" w:rsidDel="00F261B8">
          <w:rPr>
            <w:rFonts w:cstheme="minorHAnsi"/>
            <w:kern w:val="0"/>
            <w:lang w:val="en-US"/>
          </w:rPr>
          <w:delText>is the difference between the coefficient of the regression and the stated support) and the</w:delText>
        </w:r>
      </w:del>
    </w:p>
    <w:p w14:paraId="593B54E1" w14:textId="65C3049A" w:rsidR="00377AB2" w:rsidRPr="00377AB2" w:rsidRDefault="00377AB2" w:rsidP="00F261B8">
      <w:pPr>
        <w:autoSpaceDE w:val="0"/>
        <w:autoSpaceDN w:val="0"/>
        <w:adjustRightInd w:val="0"/>
        <w:spacing w:after="0" w:line="240" w:lineRule="auto"/>
        <w:jc w:val="both"/>
        <w:rPr>
          <w:rFonts w:cstheme="minorHAnsi"/>
          <w:kern w:val="0"/>
          <w:lang w:val="en-US"/>
        </w:rPr>
      </w:pPr>
      <w:del w:id="220" w:author="Linus Mattauch" w:date="2024-01-19T14:50:00Z">
        <w:r w:rsidRPr="00377AB2" w:rsidDel="00F261B8">
          <w:rPr>
            <w:rFonts w:cstheme="minorHAnsi"/>
            <w:kern w:val="0"/>
            <w:lang w:val="en-US"/>
          </w:rPr>
          <w:delText>confidence interval for the social desirability bias.</w:delText>
        </w:r>
      </w:del>
    </w:p>
    <w:p w14:paraId="717C6EC6" w14:textId="2278F583" w:rsidR="00377AB2" w:rsidRDefault="00377AB2" w:rsidP="00377AB2">
      <w:pPr>
        <w:autoSpaceDE w:val="0"/>
        <w:autoSpaceDN w:val="0"/>
        <w:adjustRightInd w:val="0"/>
        <w:spacing w:after="0" w:line="240" w:lineRule="auto"/>
        <w:jc w:val="both"/>
        <w:rPr>
          <w:rFonts w:cstheme="minorHAnsi"/>
          <w:kern w:val="0"/>
          <w:lang w:val="en-US"/>
        </w:rPr>
      </w:pPr>
      <w:proofErr w:type="gramStart"/>
      <w:r w:rsidRPr="00377AB2">
        <w:rPr>
          <w:rFonts w:cstheme="minorHAnsi"/>
          <w:kern w:val="0"/>
          <w:lang w:val="en-US"/>
        </w:rPr>
        <w:t>drop</w:t>
      </w:r>
      <w:proofErr w:type="gramEnd"/>
      <w:r w:rsidRPr="00377AB2">
        <w:rPr>
          <w:rFonts w:cstheme="minorHAnsi"/>
          <w:kern w:val="0"/>
          <w:lang w:val="en-US"/>
        </w:rPr>
        <w:t xml:space="preserve"> the prioritization from the main </w:t>
      </w:r>
      <w:commentRangeEnd w:id="211"/>
      <w:r w:rsidR="00EB567B">
        <w:rPr>
          <w:rStyle w:val="Marquedecommentaire"/>
        </w:rPr>
        <w:commentReference w:id="211"/>
      </w:r>
      <w:commentRangeEnd w:id="212"/>
      <w:r w:rsidR="0099397A">
        <w:rPr>
          <w:rStyle w:val="Marquedecommentaire"/>
        </w:rPr>
        <w:commentReference w:id="212"/>
      </w:r>
      <w:r w:rsidRPr="00377AB2">
        <w:rPr>
          <w:rFonts w:cstheme="minorHAnsi"/>
          <w:kern w:val="0"/>
          <w:lang w:val="en-US"/>
        </w:rPr>
        <w:t xml:space="preserve">text </w:t>
      </w:r>
      <w:commentRangeStart w:id="221"/>
      <w:commentRangeStart w:id="222"/>
      <w:r w:rsidRPr="00377AB2">
        <w:rPr>
          <w:rFonts w:cstheme="minorHAnsi"/>
          <w:kern w:val="0"/>
          <w:lang w:val="en-US"/>
        </w:rPr>
        <w:t>if needed</w:t>
      </w:r>
      <w:commentRangeEnd w:id="221"/>
      <w:r w:rsidR="00EB567B">
        <w:rPr>
          <w:rStyle w:val="Marquedecommentaire"/>
        </w:rPr>
        <w:commentReference w:id="221"/>
      </w:r>
      <w:commentRangeEnd w:id="222"/>
      <w:r w:rsidR="0099397A">
        <w:rPr>
          <w:rStyle w:val="Marquedecommentaire"/>
        </w:rPr>
        <w:commentReference w:id="222"/>
      </w:r>
      <w:r w:rsidRPr="00377AB2">
        <w:rPr>
          <w:rFonts w:cstheme="minorHAnsi"/>
          <w:kern w:val="0"/>
          <w:lang w:val="en-US"/>
        </w:rPr>
        <w:t>.</w:t>
      </w:r>
      <w:ins w:id="223" w:author="fabre" w:date="2024-01-19T20:39:00Z">
        <w:r w:rsidR="00D83F8F">
          <w:rPr>
            <w:rFonts w:cstheme="minorHAnsi"/>
            <w:kern w:val="0"/>
            <w:lang w:val="en-US"/>
          </w:rPr>
          <w:t xml:space="preserve"> TODO?</w:t>
        </w:r>
      </w:ins>
    </w:p>
    <w:p w14:paraId="319CDA83" w14:textId="77777777" w:rsidR="00DB5E28" w:rsidRPr="00377AB2" w:rsidRDefault="00DB5E28" w:rsidP="00377AB2">
      <w:pPr>
        <w:autoSpaceDE w:val="0"/>
        <w:autoSpaceDN w:val="0"/>
        <w:adjustRightInd w:val="0"/>
        <w:spacing w:after="0" w:line="240" w:lineRule="auto"/>
        <w:jc w:val="both"/>
        <w:rPr>
          <w:rFonts w:cstheme="minorHAnsi"/>
          <w:kern w:val="0"/>
          <w:lang w:val="en-US"/>
        </w:rPr>
      </w:pPr>
    </w:p>
    <w:p w14:paraId="57AF64FC" w14:textId="25D4FF5F" w:rsidR="00377AB2" w:rsidRPr="00377AB2" w:rsidRDefault="00377AB2" w:rsidP="00377AB2">
      <w:pPr>
        <w:autoSpaceDE w:val="0"/>
        <w:autoSpaceDN w:val="0"/>
        <w:adjustRightInd w:val="0"/>
        <w:spacing w:after="0" w:line="240" w:lineRule="auto"/>
        <w:jc w:val="both"/>
        <w:rPr>
          <w:rFonts w:cstheme="minorHAnsi"/>
          <w:kern w:val="0"/>
          <w:lang w:val="en-US"/>
        </w:rPr>
      </w:pPr>
      <w:r w:rsidRPr="00377AB2">
        <w:rPr>
          <w:rFonts w:cstheme="minorHAnsi"/>
          <w:kern w:val="0"/>
          <w:lang w:val="en-US"/>
        </w:rPr>
        <w:t xml:space="preserve">There is no such paper as </w:t>
      </w:r>
      <w:commentRangeStart w:id="224"/>
      <w:commentRangeStart w:id="225"/>
      <w:r w:rsidRPr="00377AB2">
        <w:rPr>
          <w:rFonts w:cstheme="minorHAnsi"/>
          <w:kern w:val="0"/>
          <w:lang w:val="en-US"/>
        </w:rPr>
        <w:t xml:space="preserve">Ballard et al., Journal of Politics, 2016, </w:t>
      </w:r>
      <w:commentRangeEnd w:id="224"/>
      <w:r w:rsidR="00EB567B">
        <w:rPr>
          <w:rStyle w:val="Marquedecommentaire"/>
        </w:rPr>
        <w:commentReference w:id="224"/>
      </w:r>
      <w:commentRangeEnd w:id="225"/>
      <w:r w:rsidR="00BD3E3C">
        <w:rPr>
          <w:rStyle w:val="Marquedecommentaire"/>
        </w:rPr>
        <w:commentReference w:id="225"/>
      </w:r>
      <w:r w:rsidRPr="00377AB2">
        <w:rPr>
          <w:rFonts w:cstheme="minorHAnsi"/>
          <w:kern w:val="0"/>
          <w:lang w:val="en-US"/>
        </w:rPr>
        <w:t>an</w:t>
      </w:r>
      <w:del w:id="226" w:author="Linus Mattauch" w:date="2024-01-19T14:53:00Z">
        <w:r w:rsidRPr="00377AB2" w:rsidDel="00A751ED">
          <w:rPr>
            <w:rFonts w:cstheme="minorHAnsi"/>
            <w:kern w:val="0"/>
            <w:lang w:val="en-US"/>
          </w:rPr>
          <w:delText>d we</w:delText>
        </w:r>
        <w:r w:rsidR="00DB5E28" w:rsidDel="00A751ED">
          <w:rPr>
            <w:rFonts w:cstheme="minorHAnsi"/>
            <w:kern w:val="0"/>
            <w:lang w:val="en-US"/>
          </w:rPr>
          <w:delText xml:space="preserve"> </w:delText>
        </w:r>
        <w:r w:rsidRPr="00377AB2" w:rsidDel="00A751ED">
          <w:rPr>
            <w:rFonts w:cstheme="minorHAnsi"/>
            <w:kern w:val="0"/>
            <w:lang w:val="en-US"/>
          </w:rPr>
          <w:delText>do not really see what paper you refer to. As</w:delText>
        </w:r>
      </w:del>
      <w:r w:rsidRPr="00377AB2">
        <w:rPr>
          <w:rFonts w:cstheme="minorHAnsi"/>
          <w:kern w:val="0"/>
          <w:lang w:val="en-US"/>
        </w:rPr>
        <w:t xml:space="preserve"> for </w:t>
      </w:r>
      <w:proofErr w:type="spellStart"/>
      <w:r w:rsidRPr="00377AB2">
        <w:rPr>
          <w:rFonts w:cstheme="minorHAnsi"/>
          <w:kern w:val="0"/>
          <w:lang w:val="en-US"/>
        </w:rPr>
        <w:t>Scheve</w:t>
      </w:r>
      <w:proofErr w:type="spellEnd"/>
      <w:r w:rsidRPr="00377AB2">
        <w:rPr>
          <w:rFonts w:cstheme="minorHAnsi"/>
          <w:kern w:val="0"/>
          <w:lang w:val="en-US"/>
        </w:rPr>
        <w:t xml:space="preserve"> &amp; </w:t>
      </w:r>
      <w:proofErr w:type="spellStart"/>
      <w:r w:rsidRPr="00377AB2">
        <w:rPr>
          <w:rFonts w:cstheme="minorHAnsi"/>
          <w:kern w:val="0"/>
          <w:lang w:val="en-US"/>
        </w:rPr>
        <w:t>Stasavage</w:t>
      </w:r>
      <w:proofErr w:type="spellEnd"/>
      <w:r w:rsidRPr="00377AB2">
        <w:rPr>
          <w:rFonts w:cstheme="minorHAnsi"/>
          <w:kern w:val="0"/>
          <w:lang w:val="en-US"/>
        </w:rPr>
        <w:t xml:space="preserve"> (2022),</w:t>
      </w:r>
      <w:r w:rsidR="00DB5E28">
        <w:rPr>
          <w:rFonts w:cstheme="minorHAnsi"/>
          <w:kern w:val="0"/>
          <w:lang w:val="en-US"/>
        </w:rPr>
        <w:t xml:space="preserve"> </w:t>
      </w:r>
      <w:r w:rsidRPr="00377AB2">
        <w:rPr>
          <w:rFonts w:cstheme="minorHAnsi"/>
          <w:kern w:val="0"/>
          <w:lang w:val="en-US"/>
        </w:rPr>
        <w:t xml:space="preserve">this </w:t>
      </w:r>
      <w:commentRangeStart w:id="227"/>
      <w:r w:rsidRPr="00377AB2">
        <w:rPr>
          <w:rFonts w:cstheme="minorHAnsi"/>
          <w:kern w:val="0"/>
          <w:lang w:val="en-US"/>
        </w:rPr>
        <w:t>paper does not provide any survey evidence and simply highlights three</w:t>
      </w:r>
      <w:r w:rsidR="00DB5E28">
        <w:rPr>
          <w:rFonts w:cstheme="minorHAnsi"/>
          <w:kern w:val="0"/>
          <w:lang w:val="en-US"/>
        </w:rPr>
        <w:t xml:space="preserve"> </w:t>
      </w:r>
      <w:r w:rsidRPr="00377AB2">
        <w:rPr>
          <w:rFonts w:cstheme="minorHAnsi"/>
          <w:kern w:val="0"/>
          <w:lang w:val="en-US"/>
        </w:rPr>
        <w:t>explanations for why we do not</w:t>
      </w:r>
      <w:commentRangeEnd w:id="227"/>
      <w:r w:rsidR="00A751ED">
        <w:rPr>
          <w:rStyle w:val="Marquedecommentaire"/>
        </w:rPr>
        <w:commentReference w:id="227"/>
      </w:r>
      <w:r w:rsidRPr="00377AB2">
        <w:rPr>
          <w:rFonts w:cstheme="minorHAnsi"/>
          <w:kern w:val="0"/>
          <w:lang w:val="en-US"/>
        </w:rPr>
        <w:t xml:space="preserve"> observe more wealth redistribution: that other</w:t>
      </w:r>
    </w:p>
    <w:p w14:paraId="21558081" w14:textId="31110375" w:rsidR="00377AB2" w:rsidRPr="00377AB2" w:rsidRDefault="00377AB2" w:rsidP="00377AB2">
      <w:pPr>
        <w:autoSpaceDE w:val="0"/>
        <w:autoSpaceDN w:val="0"/>
        <w:adjustRightInd w:val="0"/>
        <w:spacing w:after="0" w:line="240" w:lineRule="auto"/>
        <w:jc w:val="both"/>
        <w:rPr>
          <w:rFonts w:cstheme="minorHAnsi"/>
          <w:kern w:val="0"/>
          <w:lang w:val="en-US"/>
        </w:rPr>
      </w:pPr>
      <w:proofErr w:type="gramStart"/>
      <w:r w:rsidRPr="00377AB2">
        <w:rPr>
          <w:rFonts w:cstheme="minorHAnsi"/>
          <w:kern w:val="0"/>
          <w:lang w:val="en-US"/>
        </w:rPr>
        <w:t>issues</w:t>
      </w:r>
      <w:proofErr w:type="gramEnd"/>
      <w:r w:rsidRPr="00377AB2">
        <w:rPr>
          <w:rFonts w:cstheme="minorHAnsi"/>
          <w:kern w:val="0"/>
          <w:lang w:val="en-US"/>
        </w:rPr>
        <w:t xml:space="preserve"> are more important to citizens, that citizens do not support wealth </w:t>
      </w:r>
      <w:proofErr w:type="spellStart"/>
      <w:r w:rsidRPr="00377AB2">
        <w:rPr>
          <w:rFonts w:cstheme="minorHAnsi"/>
          <w:kern w:val="0"/>
          <w:lang w:val="en-US"/>
        </w:rPr>
        <w:t>redisitribution</w:t>
      </w:r>
      <w:proofErr w:type="spellEnd"/>
      <w:r w:rsidRPr="00377AB2">
        <w:rPr>
          <w:rFonts w:cstheme="minorHAnsi"/>
          <w:kern w:val="0"/>
          <w:lang w:val="en-US"/>
        </w:rPr>
        <w:t>,</w:t>
      </w:r>
      <w:r w:rsidR="00DB5E28">
        <w:rPr>
          <w:rFonts w:cstheme="minorHAnsi"/>
          <w:kern w:val="0"/>
          <w:lang w:val="en-US"/>
        </w:rPr>
        <w:t xml:space="preserve"> </w:t>
      </w:r>
      <w:r w:rsidRPr="00377AB2">
        <w:rPr>
          <w:rFonts w:cstheme="minorHAnsi"/>
          <w:kern w:val="0"/>
          <w:lang w:val="en-US"/>
        </w:rPr>
        <w:t xml:space="preserve">and that decisions are not taken democratically. </w:t>
      </w:r>
      <w:proofErr w:type="gramStart"/>
      <w:r w:rsidRPr="00377AB2">
        <w:rPr>
          <w:rFonts w:cstheme="minorHAnsi"/>
          <w:kern w:val="0"/>
          <w:lang w:val="en-US"/>
        </w:rPr>
        <w:t>The first and third</w:t>
      </w:r>
      <w:r w:rsidR="00DB5E28">
        <w:rPr>
          <w:rFonts w:cstheme="minorHAnsi"/>
          <w:kern w:val="0"/>
          <w:lang w:val="en-US"/>
        </w:rPr>
        <w:t xml:space="preserve"> </w:t>
      </w:r>
      <w:r w:rsidRPr="00377AB2">
        <w:rPr>
          <w:rFonts w:cstheme="minorHAnsi"/>
          <w:kern w:val="0"/>
          <w:lang w:val="en-US"/>
        </w:rPr>
        <w:t xml:space="preserve">explanations are compatible with our results: </w:t>
      </w:r>
      <w:commentRangeStart w:id="228"/>
      <w:commentRangeStart w:id="229"/>
      <w:r w:rsidRPr="00377AB2">
        <w:rPr>
          <w:rFonts w:cstheme="minorHAnsi"/>
          <w:kern w:val="0"/>
          <w:lang w:val="en-US"/>
        </w:rPr>
        <w:t>on the one hand, policies such as</w:t>
      </w:r>
      <w:r w:rsidR="00DB5E28">
        <w:rPr>
          <w:rFonts w:cstheme="minorHAnsi"/>
          <w:kern w:val="0"/>
          <w:lang w:val="en-US"/>
        </w:rPr>
        <w:t xml:space="preserve"> </w:t>
      </w:r>
      <w:r w:rsidRPr="00377AB2">
        <w:rPr>
          <w:rFonts w:cstheme="minorHAnsi"/>
          <w:kern w:val="0"/>
          <w:lang w:val="en-US"/>
        </w:rPr>
        <w:t>a higher minimum wage or improved public services are generally seen as more</w:t>
      </w:r>
      <w:r w:rsidR="00DB5E28">
        <w:rPr>
          <w:rFonts w:cstheme="minorHAnsi"/>
          <w:kern w:val="0"/>
          <w:lang w:val="en-US"/>
        </w:rPr>
        <w:t xml:space="preserve"> </w:t>
      </w:r>
      <w:r w:rsidRPr="00377AB2">
        <w:rPr>
          <w:rFonts w:cstheme="minorHAnsi"/>
          <w:kern w:val="0"/>
          <w:lang w:val="en-US"/>
        </w:rPr>
        <w:t>important as a wealth tax; on the other hand, taxing the rich may be hindered</w:t>
      </w:r>
      <w:r w:rsidR="00DB5E28">
        <w:rPr>
          <w:rFonts w:cstheme="minorHAnsi"/>
          <w:kern w:val="0"/>
          <w:lang w:val="en-US"/>
        </w:rPr>
        <w:t xml:space="preserve"> </w:t>
      </w:r>
      <w:r w:rsidRPr="00377AB2">
        <w:rPr>
          <w:rFonts w:cstheme="minorHAnsi"/>
          <w:kern w:val="0"/>
          <w:lang w:val="en-US"/>
        </w:rPr>
        <w:t>by tax d</w:t>
      </w:r>
      <w:commentRangeEnd w:id="228"/>
      <w:r w:rsidR="00A751ED">
        <w:rPr>
          <w:rStyle w:val="Marquedecommentaire"/>
        </w:rPr>
        <w:commentReference w:id="228"/>
      </w:r>
      <w:commentRangeEnd w:id="229"/>
      <w:r w:rsidR="00654BE1">
        <w:rPr>
          <w:rStyle w:val="Marquedecommentaire"/>
        </w:rPr>
        <w:commentReference w:id="229"/>
      </w:r>
      <w:r w:rsidRPr="00377AB2">
        <w:rPr>
          <w:rFonts w:cstheme="minorHAnsi"/>
          <w:kern w:val="0"/>
          <w:lang w:val="en-US"/>
        </w:rPr>
        <w:t>odging and the lack of tax cooperation between countries, and given</w:t>
      </w:r>
      <w:r w:rsidR="00DB5E28">
        <w:rPr>
          <w:rFonts w:cstheme="minorHAnsi"/>
          <w:kern w:val="0"/>
          <w:lang w:val="en-US"/>
        </w:rPr>
        <w:t xml:space="preserve"> </w:t>
      </w:r>
      <w:r w:rsidRPr="00377AB2">
        <w:rPr>
          <w:rFonts w:cstheme="minorHAnsi"/>
          <w:kern w:val="0"/>
          <w:lang w:val="en-US"/>
        </w:rPr>
        <w:t>the electoral system, the majority may not have the final word in countries like</w:t>
      </w:r>
      <w:r w:rsidR="00DB5E28">
        <w:rPr>
          <w:rFonts w:cstheme="minorHAnsi"/>
          <w:kern w:val="0"/>
          <w:lang w:val="en-US"/>
        </w:rPr>
        <w:t xml:space="preserve"> </w:t>
      </w:r>
      <w:r w:rsidRPr="00377AB2">
        <w:rPr>
          <w:rFonts w:cstheme="minorHAnsi"/>
          <w:kern w:val="0"/>
          <w:lang w:val="en-US"/>
        </w:rPr>
        <w:t>France or the U.S.</w:t>
      </w:r>
      <w:proofErr w:type="gramEnd"/>
      <w:r w:rsidRPr="00377AB2">
        <w:rPr>
          <w:rFonts w:cstheme="minorHAnsi"/>
          <w:kern w:val="0"/>
          <w:lang w:val="en-US"/>
        </w:rPr>
        <w:t xml:space="preserve"> The second explanation does not seem to hold: previous</w:t>
      </w:r>
      <w:r w:rsidR="00DB5E28">
        <w:rPr>
          <w:rFonts w:cstheme="minorHAnsi"/>
          <w:kern w:val="0"/>
          <w:lang w:val="en-US"/>
        </w:rPr>
        <w:t xml:space="preserve"> </w:t>
      </w:r>
      <w:r w:rsidRPr="00377AB2">
        <w:rPr>
          <w:rFonts w:cstheme="minorHAnsi"/>
          <w:kern w:val="0"/>
          <w:lang w:val="en-US"/>
        </w:rPr>
        <w:t>surveys also find that majorities support redistribution, even in the U.S. For</w:t>
      </w:r>
    </w:p>
    <w:p w14:paraId="5C31CB7E" w14:textId="5144D6AB" w:rsidR="00377AB2" w:rsidRPr="00377AB2" w:rsidRDefault="00377AB2" w:rsidP="00377AB2">
      <w:pPr>
        <w:autoSpaceDE w:val="0"/>
        <w:autoSpaceDN w:val="0"/>
        <w:adjustRightInd w:val="0"/>
        <w:spacing w:after="0" w:line="240" w:lineRule="auto"/>
        <w:jc w:val="both"/>
        <w:rPr>
          <w:rFonts w:cstheme="minorHAnsi"/>
          <w:kern w:val="0"/>
          <w:lang w:val="en-US"/>
        </w:rPr>
      </w:pPr>
      <w:proofErr w:type="gramStart"/>
      <w:r w:rsidRPr="00377AB2">
        <w:rPr>
          <w:rFonts w:cstheme="minorHAnsi"/>
          <w:kern w:val="0"/>
          <w:lang w:val="en-US"/>
        </w:rPr>
        <w:t>example</w:t>
      </w:r>
      <w:proofErr w:type="gramEnd"/>
      <w:r w:rsidRPr="00377AB2">
        <w:rPr>
          <w:rFonts w:cstheme="minorHAnsi"/>
          <w:kern w:val="0"/>
          <w:lang w:val="en-US"/>
        </w:rPr>
        <w:t>, ISSP (2019) finds that in each of the 29 surveyed countries, a majority</w:t>
      </w:r>
      <w:r w:rsidR="00DB5E28">
        <w:rPr>
          <w:rFonts w:cstheme="minorHAnsi"/>
          <w:kern w:val="0"/>
          <w:lang w:val="en-US"/>
        </w:rPr>
        <w:t xml:space="preserve"> </w:t>
      </w:r>
      <w:r w:rsidRPr="00377AB2">
        <w:rPr>
          <w:rFonts w:cstheme="minorHAnsi"/>
          <w:kern w:val="0"/>
          <w:lang w:val="en-US"/>
        </w:rPr>
        <w:t>agrees that “It is the responsibility of the government to reduce the differences</w:t>
      </w:r>
      <w:r w:rsidR="00DB5E28">
        <w:rPr>
          <w:rFonts w:cstheme="minorHAnsi"/>
          <w:kern w:val="0"/>
          <w:lang w:val="en-US"/>
        </w:rPr>
        <w:t xml:space="preserve"> </w:t>
      </w:r>
      <w:r w:rsidRPr="00377AB2">
        <w:rPr>
          <w:rFonts w:cstheme="minorHAnsi"/>
          <w:kern w:val="0"/>
          <w:lang w:val="en-US"/>
        </w:rPr>
        <w:t>in income between people with high incomes and those with low incomes”, with</w:t>
      </w:r>
      <w:r w:rsidR="00DB5E28">
        <w:rPr>
          <w:rFonts w:cstheme="minorHAnsi"/>
          <w:kern w:val="0"/>
          <w:lang w:val="en-US"/>
        </w:rPr>
        <w:t xml:space="preserve"> </w:t>
      </w:r>
      <w:r w:rsidRPr="00377AB2">
        <w:rPr>
          <w:rFonts w:cstheme="minorHAnsi"/>
          <w:kern w:val="0"/>
          <w:lang w:val="en-US"/>
        </w:rPr>
        <w:t>70% agreement and 14% disagreement overall.</w:t>
      </w:r>
    </w:p>
    <w:p w14:paraId="279EC0FD" w14:textId="5B730470" w:rsidR="00377AB2" w:rsidRDefault="00377AB2" w:rsidP="00377AB2">
      <w:pPr>
        <w:autoSpaceDE w:val="0"/>
        <w:autoSpaceDN w:val="0"/>
        <w:adjustRightInd w:val="0"/>
        <w:spacing w:after="0" w:line="240" w:lineRule="auto"/>
        <w:jc w:val="both"/>
        <w:rPr>
          <w:rFonts w:cstheme="minorHAnsi"/>
          <w:kern w:val="0"/>
          <w:lang w:val="en-US"/>
        </w:rPr>
      </w:pPr>
      <w:commentRangeStart w:id="230"/>
      <w:commentRangeStart w:id="231"/>
      <w:r w:rsidRPr="00377AB2">
        <w:rPr>
          <w:rFonts w:cstheme="minorHAnsi"/>
          <w:kern w:val="0"/>
          <w:lang w:val="en-US"/>
        </w:rPr>
        <w:t>We note that the reader can already find the results for the U.S. in Supplementary</w:t>
      </w:r>
      <w:r w:rsidR="00DB5E28">
        <w:rPr>
          <w:rFonts w:cstheme="minorHAnsi"/>
          <w:kern w:val="0"/>
          <w:lang w:val="en-US"/>
        </w:rPr>
        <w:t xml:space="preserve"> </w:t>
      </w:r>
      <w:r w:rsidRPr="00377AB2">
        <w:rPr>
          <w:rFonts w:cstheme="minorHAnsi"/>
          <w:kern w:val="0"/>
          <w:lang w:val="en-US"/>
        </w:rPr>
        <w:t>Figure A29. We see that wealth taxes rank high in the prioritization</w:t>
      </w:r>
      <w:r w:rsidR="00DB5E28">
        <w:rPr>
          <w:rFonts w:cstheme="minorHAnsi"/>
          <w:kern w:val="0"/>
          <w:lang w:val="en-US"/>
        </w:rPr>
        <w:t xml:space="preserve"> </w:t>
      </w:r>
      <w:r w:rsidRPr="00377AB2">
        <w:rPr>
          <w:rFonts w:cstheme="minorHAnsi"/>
          <w:kern w:val="0"/>
          <w:lang w:val="en-US"/>
        </w:rPr>
        <w:t>of policies, right after funding affordable housing, student loan forgiveness and</w:t>
      </w:r>
      <w:r w:rsidR="00DB5E28">
        <w:rPr>
          <w:rFonts w:cstheme="minorHAnsi"/>
          <w:kern w:val="0"/>
          <w:lang w:val="en-US"/>
        </w:rPr>
        <w:t xml:space="preserve"> </w:t>
      </w:r>
      <w:r w:rsidRPr="00377AB2">
        <w:rPr>
          <w:rFonts w:cstheme="minorHAnsi"/>
          <w:kern w:val="0"/>
          <w:lang w:val="en-US"/>
        </w:rPr>
        <w:t>universal childcare (not mentioning that wealth taxes would be complementary</w:t>
      </w:r>
      <w:r w:rsidR="00DB5E28">
        <w:rPr>
          <w:rFonts w:cstheme="minorHAnsi"/>
          <w:kern w:val="0"/>
          <w:lang w:val="en-US"/>
        </w:rPr>
        <w:t xml:space="preserve"> </w:t>
      </w:r>
      <w:r w:rsidRPr="00377AB2">
        <w:rPr>
          <w:rFonts w:cstheme="minorHAnsi"/>
          <w:kern w:val="0"/>
          <w:lang w:val="en-US"/>
        </w:rPr>
        <w:t xml:space="preserve">to </w:t>
      </w:r>
      <w:commentRangeEnd w:id="230"/>
      <w:r w:rsidR="00A751ED">
        <w:rPr>
          <w:rStyle w:val="Marquedecommentaire"/>
        </w:rPr>
        <w:commentReference w:id="230"/>
      </w:r>
      <w:commentRangeEnd w:id="231"/>
      <w:r w:rsidR="00654BE1">
        <w:rPr>
          <w:rStyle w:val="Marquedecommentaire"/>
        </w:rPr>
        <w:commentReference w:id="231"/>
      </w:r>
      <w:r w:rsidRPr="00377AB2">
        <w:rPr>
          <w:rFonts w:cstheme="minorHAnsi"/>
          <w:kern w:val="0"/>
          <w:lang w:val="en-US"/>
        </w:rPr>
        <w:t>these policies).</w:t>
      </w:r>
      <w:ins w:id="232" w:author="fabre" w:date="2024-01-19T20:39:00Z">
        <w:r w:rsidR="00627685">
          <w:rPr>
            <w:rFonts w:cstheme="minorHAnsi"/>
            <w:kern w:val="0"/>
            <w:lang w:val="en-US"/>
          </w:rPr>
          <w:t xml:space="preserve"> </w:t>
        </w:r>
      </w:ins>
    </w:p>
    <w:p w14:paraId="56567E13" w14:textId="77777777" w:rsidR="00DB5E28" w:rsidRPr="00377AB2" w:rsidRDefault="00DB5E28" w:rsidP="00377AB2">
      <w:pPr>
        <w:autoSpaceDE w:val="0"/>
        <w:autoSpaceDN w:val="0"/>
        <w:adjustRightInd w:val="0"/>
        <w:spacing w:after="0" w:line="240" w:lineRule="auto"/>
        <w:jc w:val="both"/>
        <w:rPr>
          <w:rFonts w:cstheme="minorHAnsi"/>
          <w:kern w:val="0"/>
          <w:lang w:val="en-US"/>
        </w:rPr>
      </w:pPr>
    </w:p>
    <w:p w14:paraId="105E7870" w14:textId="77777777" w:rsidR="00377AB2" w:rsidRPr="00377AB2" w:rsidRDefault="00377AB2" w:rsidP="00377AB2">
      <w:pPr>
        <w:autoSpaceDE w:val="0"/>
        <w:autoSpaceDN w:val="0"/>
        <w:adjustRightInd w:val="0"/>
        <w:spacing w:after="0" w:line="240" w:lineRule="auto"/>
        <w:jc w:val="both"/>
        <w:rPr>
          <w:rFonts w:cstheme="minorHAnsi"/>
          <w:kern w:val="0"/>
          <w:lang w:val="en-US"/>
        </w:rPr>
      </w:pPr>
      <w:r w:rsidRPr="00377AB2">
        <w:rPr>
          <w:rFonts w:cstheme="minorHAnsi"/>
          <w:kern w:val="0"/>
          <w:lang w:val="en-US"/>
        </w:rPr>
        <w:t>8. There is also the issue of effectiveness and financing portion of such a</w:t>
      </w:r>
    </w:p>
    <w:p w14:paraId="133F21F4" w14:textId="77777777" w:rsidR="00377AB2" w:rsidRPr="00377AB2" w:rsidRDefault="00377AB2" w:rsidP="00377AB2">
      <w:pPr>
        <w:autoSpaceDE w:val="0"/>
        <w:autoSpaceDN w:val="0"/>
        <w:adjustRightInd w:val="0"/>
        <w:spacing w:after="0" w:line="240" w:lineRule="auto"/>
        <w:jc w:val="both"/>
        <w:rPr>
          <w:rFonts w:cstheme="minorHAnsi"/>
          <w:kern w:val="0"/>
          <w:lang w:val="en-US"/>
        </w:rPr>
      </w:pPr>
      <w:proofErr w:type="gramStart"/>
      <w:r w:rsidRPr="00377AB2">
        <w:rPr>
          <w:rFonts w:cstheme="minorHAnsi"/>
          <w:kern w:val="0"/>
          <w:lang w:val="en-US"/>
        </w:rPr>
        <w:t>global</w:t>
      </w:r>
      <w:proofErr w:type="gramEnd"/>
      <w:r w:rsidRPr="00377AB2">
        <w:rPr>
          <w:rFonts w:cstheme="minorHAnsi"/>
          <w:kern w:val="0"/>
          <w:lang w:val="en-US"/>
        </w:rPr>
        <w:t xml:space="preserve"> policy scheme. How plausible is it that taxing the richest would generate</w:t>
      </w:r>
    </w:p>
    <w:p w14:paraId="78064921" w14:textId="77777777" w:rsidR="00377AB2" w:rsidRPr="00377AB2" w:rsidRDefault="00377AB2" w:rsidP="00377AB2">
      <w:pPr>
        <w:autoSpaceDE w:val="0"/>
        <w:autoSpaceDN w:val="0"/>
        <w:adjustRightInd w:val="0"/>
        <w:spacing w:after="0" w:line="240" w:lineRule="auto"/>
        <w:jc w:val="both"/>
        <w:rPr>
          <w:rFonts w:cstheme="minorHAnsi"/>
          <w:kern w:val="0"/>
          <w:lang w:val="en-US"/>
        </w:rPr>
      </w:pPr>
      <w:proofErr w:type="gramStart"/>
      <w:r w:rsidRPr="00377AB2">
        <w:rPr>
          <w:rFonts w:cstheme="minorHAnsi"/>
          <w:kern w:val="0"/>
          <w:lang w:val="en-US"/>
        </w:rPr>
        <w:t>sufficient</w:t>
      </w:r>
      <w:proofErr w:type="gramEnd"/>
      <w:r w:rsidRPr="00377AB2">
        <w:rPr>
          <w:rFonts w:cstheme="minorHAnsi"/>
          <w:kern w:val="0"/>
          <w:lang w:val="en-US"/>
        </w:rPr>
        <w:t xml:space="preserve"> revenue? Moreover, one would want to know more about the </w:t>
      </w:r>
      <w:proofErr w:type="spellStart"/>
      <w:r w:rsidRPr="00377AB2">
        <w:rPr>
          <w:rFonts w:cstheme="minorHAnsi"/>
          <w:kern w:val="0"/>
          <w:lang w:val="en-US"/>
        </w:rPr>
        <w:t>mech</w:t>
      </w:r>
      <w:proofErr w:type="spellEnd"/>
      <w:r w:rsidRPr="00377AB2">
        <w:rPr>
          <w:rFonts w:cstheme="minorHAnsi"/>
          <w:kern w:val="0"/>
          <w:lang w:val="en-US"/>
        </w:rPr>
        <w:t>-</w:t>
      </w:r>
    </w:p>
    <w:p w14:paraId="24307FBC" w14:textId="77777777" w:rsidR="00377AB2" w:rsidRPr="00377AB2" w:rsidRDefault="00377AB2" w:rsidP="00377AB2">
      <w:pPr>
        <w:autoSpaceDE w:val="0"/>
        <w:autoSpaceDN w:val="0"/>
        <w:adjustRightInd w:val="0"/>
        <w:spacing w:after="0" w:line="240" w:lineRule="auto"/>
        <w:jc w:val="both"/>
        <w:rPr>
          <w:rFonts w:cstheme="minorHAnsi"/>
          <w:kern w:val="0"/>
          <w:lang w:val="en-US"/>
        </w:rPr>
      </w:pPr>
      <w:proofErr w:type="spellStart"/>
      <w:proofErr w:type="gramStart"/>
      <w:r w:rsidRPr="00377AB2">
        <w:rPr>
          <w:rFonts w:cstheme="minorHAnsi"/>
          <w:kern w:val="0"/>
          <w:lang w:val="en-US"/>
        </w:rPr>
        <w:t>anisms</w:t>
      </w:r>
      <w:proofErr w:type="spellEnd"/>
      <w:proofErr w:type="gramEnd"/>
      <w:r w:rsidRPr="00377AB2">
        <w:rPr>
          <w:rFonts w:cstheme="minorHAnsi"/>
          <w:kern w:val="0"/>
          <w:lang w:val="en-US"/>
        </w:rPr>
        <w:t xml:space="preserve"> that explain mass preferences. For example, to what extent is it </w:t>
      </w:r>
      <w:proofErr w:type="gramStart"/>
      <w:r w:rsidRPr="00377AB2">
        <w:rPr>
          <w:rFonts w:cstheme="minorHAnsi"/>
          <w:kern w:val="0"/>
          <w:lang w:val="en-US"/>
        </w:rPr>
        <w:t>those</w:t>
      </w:r>
      <w:proofErr w:type="gramEnd"/>
    </w:p>
    <w:p w14:paraId="73A115CD" w14:textId="77777777" w:rsidR="00377AB2" w:rsidRPr="00377AB2" w:rsidRDefault="00377AB2" w:rsidP="00377AB2">
      <w:pPr>
        <w:autoSpaceDE w:val="0"/>
        <w:autoSpaceDN w:val="0"/>
        <w:adjustRightInd w:val="0"/>
        <w:spacing w:after="0" w:line="240" w:lineRule="auto"/>
        <w:jc w:val="both"/>
        <w:rPr>
          <w:rFonts w:cstheme="minorHAnsi"/>
          <w:kern w:val="0"/>
          <w:lang w:val="en-US"/>
        </w:rPr>
      </w:pPr>
      <w:proofErr w:type="gramStart"/>
      <w:r w:rsidRPr="00377AB2">
        <w:rPr>
          <w:rFonts w:cstheme="minorHAnsi"/>
          <w:kern w:val="0"/>
          <w:lang w:val="en-US"/>
        </w:rPr>
        <w:t>who</w:t>
      </w:r>
      <w:proofErr w:type="gramEnd"/>
      <w:r w:rsidRPr="00377AB2">
        <w:rPr>
          <w:rFonts w:cstheme="minorHAnsi"/>
          <w:kern w:val="0"/>
          <w:lang w:val="en-US"/>
        </w:rPr>
        <w:t xml:space="preserve"> care strongly about addressing global warming who support drastic reforms?</w:t>
      </w:r>
    </w:p>
    <w:p w14:paraId="35C90627" w14:textId="77777777" w:rsidR="00076F2C" w:rsidRDefault="00076F2C" w:rsidP="00377AB2">
      <w:pPr>
        <w:autoSpaceDE w:val="0"/>
        <w:autoSpaceDN w:val="0"/>
        <w:adjustRightInd w:val="0"/>
        <w:spacing w:after="0" w:line="240" w:lineRule="auto"/>
        <w:jc w:val="both"/>
        <w:rPr>
          <w:ins w:id="233" w:author="Linus Mattauch" w:date="2024-01-19T14:56:00Z"/>
          <w:rFonts w:cstheme="minorHAnsi"/>
          <w:kern w:val="0"/>
          <w:lang w:val="en-US"/>
        </w:rPr>
      </w:pPr>
    </w:p>
    <w:p w14:paraId="05CE56C2" w14:textId="4A4AE1E6" w:rsidR="00377AB2" w:rsidRPr="00377AB2" w:rsidRDefault="00377AB2" w:rsidP="00377AB2">
      <w:pPr>
        <w:autoSpaceDE w:val="0"/>
        <w:autoSpaceDN w:val="0"/>
        <w:adjustRightInd w:val="0"/>
        <w:spacing w:after="0" w:line="240" w:lineRule="auto"/>
        <w:jc w:val="both"/>
        <w:rPr>
          <w:rFonts w:cstheme="minorHAnsi"/>
          <w:kern w:val="0"/>
          <w:lang w:val="en-US"/>
        </w:rPr>
      </w:pPr>
      <w:commentRangeStart w:id="234"/>
      <w:r w:rsidRPr="00377AB2">
        <w:rPr>
          <w:rFonts w:cstheme="minorHAnsi"/>
          <w:kern w:val="0"/>
          <w:lang w:val="en-US"/>
        </w:rPr>
        <w:t>Capping carbon emissions is widely seen as an effective and proven solution</w:t>
      </w:r>
    </w:p>
    <w:p w14:paraId="57E2F890" w14:textId="77777777" w:rsidR="00377AB2" w:rsidRPr="00377AB2" w:rsidRDefault="00377AB2" w:rsidP="00377AB2">
      <w:pPr>
        <w:autoSpaceDE w:val="0"/>
        <w:autoSpaceDN w:val="0"/>
        <w:adjustRightInd w:val="0"/>
        <w:spacing w:after="0" w:line="240" w:lineRule="auto"/>
        <w:jc w:val="both"/>
        <w:rPr>
          <w:rFonts w:cstheme="minorHAnsi"/>
          <w:kern w:val="0"/>
          <w:lang w:val="en-US"/>
        </w:rPr>
      </w:pPr>
      <w:proofErr w:type="gramStart"/>
      <w:r w:rsidRPr="00377AB2">
        <w:rPr>
          <w:rFonts w:cstheme="minorHAnsi"/>
          <w:kern w:val="0"/>
          <w:lang w:val="en-US"/>
        </w:rPr>
        <w:t>to</w:t>
      </w:r>
      <w:proofErr w:type="gramEnd"/>
      <w:r w:rsidRPr="00377AB2">
        <w:rPr>
          <w:rFonts w:cstheme="minorHAnsi"/>
          <w:kern w:val="0"/>
          <w:lang w:val="en-US"/>
        </w:rPr>
        <w:t xml:space="preserve"> reduce </w:t>
      </w:r>
      <w:commentRangeEnd w:id="234"/>
      <w:r w:rsidR="00076F2C">
        <w:rPr>
          <w:rStyle w:val="Marquedecommentaire"/>
        </w:rPr>
        <w:commentReference w:id="234"/>
      </w:r>
      <w:r w:rsidRPr="00377AB2">
        <w:rPr>
          <w:rFonts w:cstheme="minorHAnsi"/>
          <w:kern w:val="0"/>
          <w:lang w:val="en-US"/>
        </w:rPr>
        <w:t>carbon emissions, as exemplified by the EU emissions trading system.</w:t>
      </w:r>
    </w:p>
    <w:p w14:paraId="39668CF9" w14:textId="77777777" w:rsidR="00377AB2" w:rsidRPr="00377AB2" w:rsidRDefault="00377AB2" w:rsidP="00377AB2">
      <w:pPr>
        <w:autoSpaceDE w:val="0"/>
        <w:autoSpaceDN w:val="0"/>
        <w:adjustRightInd w:val="0"/>
        <w:spacing w:after="0" w:line="240" w:lineRule="auto"/>
        <w:jc w:val="both"/>
        <w:rPr>
          <w:rFonts w:cstheme="minorHAnsi"/>
          <w:kern w:val="0"/>
          <w:lang w:val="en-US"/>
        </w:rPr>
      </w:pPr>
      <w:r w:rsidRPr="00377AB2">
        <w:rPr>
          <w:rFonts w:cstheme="minorHAnsi"/>
          <w:kern w:val="0"/>
          <w:lang w:val="en-US"/>
        </w:rPr>
        <w:t xml:space="preserve">The estimation of the global basic income that the GCS would finance </w:t>
      </w:r>
      <w:proofErr w:type="gramStart"/>
      <w:r w:rsidRPr="00377AB2">
        <w:rPr>
          <w:rFonts w:cstheme="minorHAnsi"/>
          <w:kern w:val="0"/>
          <w:lang w:val="en-US"/>
        </w:rPr>
        <w:t>is explained</w:t>
      </w:r>
      <w:proofErr w:type="gramEnd"/>
    </w:p>
    <w:p w14:paraId="2E3AEC13" w14:textId="77777777" w:rsidR="00377AB2" w:rsidRPr="00377AB2" w:rsidRDefault="00377AB2" w:rsidP="00377AB2">
      <w:pPr>
        <w:autoSpaceDE w:val="0"/>
        <w:autoSpaceDN w:val="0"/>
        <w:adjustRightInd w:val="0"/>
        <w:spacing w:after="0" w:line="240" w:lineRule="auto"/>
        <w:jc w:val="both"/>
        <w:rPr>
          <w:rFonts w:cstheme="minorHAnsi"/>
          <w:kern w:val="0"/>
          <w:lang w:val="en-US"/>
        </w:rPr>
      </w:pPr>
      <w:commentRangeStart w:id="235"/>
      <w:proofErr w:type="gramStart"/>
      <w:r w:rsidRPr="00377AB2">
        <w:rPr>
          <w:rFonts w:cstheme="minorHAnsi"/>
          <w:kern w:val="0"/>
          <w:lang w:val="en-US"/>
        </w:rPr>
        <w:t>in</w:t>
      </w:r>
      <w:proofErr w:type="gramEnd"/>
      <w:r w:rsidRPr="00377AB2">
        <w:rPr>
          <w:rFonts w:cstheme="minorHAnsi"/>
          <w:kern w:val="0"/>
          <w:lang w:val="en-US"/>
        </w:rPr>
        <w:t xml:space="preserve"> Supplementary Section E. The main hypothesis is a carbon price of</w:t>
      </w:r>
    </w:p>
    <w:p w14:paraId="257F508C" w14:textId="77777777" w:rsidR="00377AB2" w:rsidRPr="00377AB2" w:rsidRDefault="00377AB2" w:rsidP="00377AB2">
      <w:pPr>
        <w:autoSpaceDE w:val="0"/>
        <w:autoSpaceDN w:val="0"/>
        <w:adjustRightInd w:val="0"/>
        <w:spacing w:after="0" w:line="240" w:lineRule="auto"/>
        <w:jc w:val="both"/>
        <w:rPr>
          <w:rFonts w:cstheme="minorHAnsi"/>
          <w:kern w:val="0"/>
          <w:lang w:val="en-US"/>
        </w:rPr>
      </w:pPr>
      <w:r w:rsidRPr="00377AB2">
        <w:rPr>
          <w:rFonts w:cstheme="minorHAnsi"/>
          <w:kern w:val="0"/>
          <w:lang w:val="en-US"/>
        </w:rPr>
        <w:t>$90 per ton of CO2 in 2030, in line with common model projections (Stern &amp;</w:t>
      </w:r>
    </w:p>
    <w:p w14:paraId="2041D4D1" w14:textId="77777777" w:rsidR="00377AB2" w:rsidRPr="00377AB2" w:rsidRDefault="00377AB2" w:rsidP="00377AB2">
      <w:pPr>
        <w:autoSpaceDE w:val="0"/>
        <w:autoSpaceDN w:val="0"/>
        <w:adjustRightInd w:val="0"/>
        <w:spacing w:after="0" w:line="240" w:lineRule="auto"/>
        <w:jc w:val="both"/>
        <w:rPr>
          <w:rFonts w:cstheme="minorHAnsi"/>
          <w:kern w:val="0"/>
          <w:lang w:val="en-US"/>
        </w:rPr>
      </w:pPr>
      <w:proofErr w:type="spellStart"/>
      <w:r w:rsidRPr="00377AB2">
        <w:rPr>
          <w:rFonts w:cstheme="minorHAnsi"/>
          <w:kern w:val="0"/>
          <w:lang w:val="en-US"/>
        </w:rPr>
        <w:t>Stiglitz</w:t>
      </w:r>
      <w:proofErr w:type="spellEnd"/>
      <w:r w:rsidRPr="00377AB2">
        <w:rPr>
          <w:rFonts w:cstheme="minorHAnsi"/>
          <w:kern w:val="0"/>
          <w:lang w:val="en-US"/>
        </w:rPr>
        <w:t>, 2017).</w:t>
      </w:r>
    </w:p>
    <w:p w14:paraId="188E141E" w14:textId="77777777" w:rsidR="00377AB2" w:rsidRPr="00377AB2" w:rsidRDefault="00377AB2" w:rsidP="00377AB2">
      <w:pPr>
        <w:autoSpaceDE w:val="0"/>
        <w:autoSpaceDN w:val="0"/>
        <w:adjustRightInd w:val="0"/>
        <w:spacing w:after="0" w:line="240" w:lineRule="auto"/>
        <w:jc w:val="both"/>
        <w:rPr>
          <w:rFonts w:cstheme="minorHAnsi"/>
          <w:kern w:val="0"/>
          <w:lang w:val="en-US"/>
        </w:rPr>
      </w:pPr>
      <w:r w:rsidRPr="00377AB2">
        <w:rPr>
          <w:rFonts w:cstheme="minorHAnsi"/>
          <w:kern w:val="0"/>
          <w:lang w:val="en-US"/>
        </w:rPr>
        <w:t xml:space="preserve">Thank you for suggesting </w:t>
      </w:r>
      <w:proofErr w:type="gramStart"/>
      <w:r w:rsidRPr="00377AB2">
        <w:rPr>
          <w:rFonts w:cstheme="minorHAnsi"/>
          <w:kern w:val="0"/>
          <w:lang w:val="en-US"/>
        </w:rPr>
        <w:t>to study</w:t>
      </w:r>
      <w:proofErr w:type="gramEnd"/>
      <w:r w:rsidRPr="00377AB2">
        <w:rPr>
          <w:rFonts w:cstheme="minorHAnsi"/>
          <w:kern w:val="0"/>
          <w:lang w:val="en-US"/>
        </w:rPr>
        <w:t xml:space="preserve"> the beliefs surrounding the support for</w:t>
      </w:r>
    </w:p>
    <w:p w14:paraId="1DA69399" w14:textId="77777777" w:rsidR="00377AB2" w:rsidRPr="00377AB2" w:rsidRDefault="00377AB2" w:rsidP="00377AB2">
      <w:pPr>
        <w:autoSpaceDE w:val="0"/>
        <w:autoSpaceDN w:val="0"/>
        <w:adjustRightInd w:val="0"/>
        <w:spacing w:after="0" w:line="240" w:lineRule="auto"/>
        <w:jc w:val="both"/>
        <w:rPr>
          <w:rFonts w:cstheme="minorHAnsi"/>
          <w:kern w:val="0"/>
          <w:lang w:val="en-US"/>
        </w:rPr>
      </w:pPr>
      <w:proofErr w:type="gramStart"/>
      <w:r w:rsidRPr="00377AB2">
        <w:rPr>
          <w:rFonts w:cstheme="minorHAnsi"/>
          <w:kern w:val="0"/>
          <w:lang w:val="en-US"/>
        </w:rPr>
        <w:t>the</w:t>
      </w:r>
      <w:proofErr w:type="gramEnd"/>
      <w:r w:rsidRPr="00377AB2">
        <w:rPr>
          <w:rFonts w:cstheme="minorHAnsi"/>
          <w:kern w:val="0"/>
          <w:lang w:val="en-US"/>
        </w:rPr>
        <w:t xml:space="preserve"> GCS</w:t>
      </w:r>
      <w:commentRangeEnd w:id="235"/>
      <w:r w:rsidR="00076F2C">
        <w:rPr>
          <w:rStyle w:val="Marquedecommentaire"/>
        </w:rPr>
        <w:commentReference w:id="235"/>
      </w:r>
      <w:r w:rsidRPr="00377AB2">
        <w:rPr>
          <w:rFonts w:cstheme="minorHAnsi"/>
          <w:kern w:val="0"/>
          <w:lang w:val="en-US"/>
        </w:rPr>
        <w:t xml:space="preserve">. We have added regression tables </w:t>
      </w:r>
      <w:proofErr w:type="spellStart"/>
      <w:r w:rsidRPr="00377AB2">
        <w:rPr>
          <w:rFonts w:cstheme="minorHAnsi"/>
          <w:kern w:val="0"/>
          <w:lang w:val="en-US"/>
        </w:rPr>
        <w:t>analysing</w:t>
      </w:r>
      <w:proofErr w:type="spellEnd"/>
      <w:r w:rsidRPr="00377AB2">
        <w:rPr>
          <w:rFonts w:cstheme="minorHAnsi"/>
          <w:kern w:val="0"/>
          <w:lang w:val="en-US"/>
        </w:rPr>
        <w:t xml:space="preserve"> the attitudinal correlates</w:t>
      </w:r>
    </w:p>
    <w:p w14:paraId="1A79201D" w14:textId="77777777" w:rsidR="00377AB2" w:rsidRPr="00377AB2" w:rsidRDefault="00377AB2" w:rsidP="00377AB2">
      <w:pPr>
        <w:autoSpaceDE w:val="0"/>
        <w:autoSpaceDN w:val="0"/>
        <w:adjustRightInd w:val="0"/>
        <w:spacing w:after="0" w:line="240" w:lineRule="auto"/>
        <w:jc w:val="both"/>
        <w:rPr>
          <w:rFonts w:cstheme="minorHAnsi"/>
          <w:kern w:val="0"/>
          <w:lang w:val="en-US"/>
        </w:rPr>
      </w:pPr>
      <w:proofErr w:type="gramStart"/>
      <w:r w:rsidRPr="00377AB2">
        <w:rPr>
          <w:rFonts w:cstheme="minorHAnsi"/>
          <w:kern w:val="0"/>
          <w:lang w:val="en-US"/>
        </w:rPr>
        <w:t>of</w:t>
      </w:r>
      <w:proofErr w:type="gramEnd"/>
      <w:r w:rsidRPr="00377AB2">
        <w:rPr>
          <w:rFonts w:cstheme="minorHAnsi"/>
          <w:kern w:val="0"/>
          <w:lang w:val="en-US"/>
        </w:rPr>
        <w:t xml:space="preserve"> the support for a global GHG tax and dividend policy (</w:t>
      </w:r>
      <w:commentRangeStart w:id="236"/>
      <w:commentRangeStart w:id="237"/>
      <w:r w:rsidRPr="00377AB2">
        <w:rPr>
          <w:rFonts w:cstheme="minorHAnsi"/>
          <w:kern w:val="0"/>
          <w:lang w:val="en-US"/>
        </w:rPr>
        <w:t>Supplementary</w:t>
      </w:r>
    </w:p>
    <w:p w14:paraId="33D1AF9C" w14:textId="6E03A020" w:rsidR="00377AB2" w:rsidRPr="00377AB2" w:rsidRDefault="00377AB2" w:rsidP="00377AB2">
      <w:pPr>
        <w:autoSpaceDE w:val="0"/>
        <w:autoSpaceDN w:val="0"/>
        <w:adjustRightInd w:val="0"/>
        <w:spacing w:after="0" w:line="240" w:lineRule="auto"/>
        <w:jc w:val="both"/>
        <w:rPr>
          <w:rFonts w:cstheme="minorHAnsi"/>
          <w:kern w:val="0"/>
          <w:lang w:val="en-US"/>
        </w:rPr>
      </w:pPr>
      <w:r w:rsidRPr="00377AB2">
        <w:rPr>
          <w:rFonts w:cstheme="minorHAnsi"/>
          <w:kern w:val="0"/>
          <w:lang w:val="en-US"/>
        </w:rPr>
        <w:t>Tables A5 and A6</w:t>
      </w:r>
      <w:commentRangeEnd w:id="236"/>
      <w:r w:rsidR="00076F2C">
        <w:rPr>
          <w:rStyle w:val="Marquedecommentaire"/>
        </w:rPr>
        <w:commentReference w:id="236"/>
      </w:r>
      <w:commentRangeEnd w:id="237"/>
      <w:r w:rsidR="00654BE1">
        <w:rPr>
          <w:rStyle w:val="Marquedecommentaire"/>
        </w:rPr>
        <w:commentReference w:id="237"/>
      </w:r>
      <w:r w:rsidRPr="00377AB2">
        <w:rPr>
          <w:rFonts w:cstheme="minorHAnsi"/>
          <w:kern w:val="0"/>
          <w:lang w:val="en-US"/>
        </w:rPr>
        <w:t>).</w:t>
      </w:r>
      <w:ins w:id="238" w:author="fabre" w:date="2024-01-19T20:38:00Z">
        <w:r w:rsidR="00D83F8F">
          <w:rPr>
            <w:rFonts w:cstheme="minorHAnsi"/>
            <w:kern w:val="0"/>
            <w:lang w:val="en-US"/>
          </w:rPr>
          <w:t xml:space="preserve"> </w:t>
        </w:r>
      </w:ins>
      <w:bookmarkStart w:id="239" w:name="_GoBack"/>
      <w:bookmarkEnd w:id="239"/>
      <w:del w:id="240" w:author="fabre" w:date="2024-01-23T17:58:00Z">
        <w:r w:rsidRPr="00377AB2" w:rsidDel="00627685">
          <w:rPr>
            <w:rFonts w:cstheme="minorHAnsi"/>
            <w:kern w:val="0"/>
            <w:lang w:val="en-US"/>
          </w:rPr>
          <w:delText xml:space="preserve"> </w:delText>
        </w:r>
      </w:del>
      <w:r w:rsidRPr="00377AB2">
        <w:rPr>
          <w:rFonts w:cstheme="minorHAnsi"/>
          <w:kern w:val="0"/>
          <w:lang w:val="en-US"/>
        </w:rPr>
        <w:t>These tables show that an index of caring about global</w:t>
      </w:r>
    </w:p>
    <w:p w14:paraId="0E4ABA8F" w14:textId="77777777" w:rsidR="00377AB2" w:rsidRPr="00377AB2" w:rsidRDefault="00377AB2" w:rsidP="00377AB2">
      <w:pPr>
        <w:autoSpaceDE w:val="0"/>
        <w:autoSpaceDN w:val="0"/>
        <w:adjustRightInd w:val="0"/>
        <w:spacing w:after="0" w:line="240" w:lineRule="auto"/>
        <w:jc w:val="both"/>
        <w:rPr>
          <w:rFonts w:cstheme="minorHAnsi"/>
          <w:kern w:val="0"/>
          <w:lang w:val="en-US"/>
        </w:rPr>
      </w:pPr>
      <w:proofErr w:type="gramStart"/>
      <w:r w:rsidRPr="00377AB2">
        <w:rPr>
          <w:rFonts w:cstheme="minorHAnsi"/>
          <w:kern w:val="0"/>
          <w:lang w:val="en-US"/>
        </w:rPr>
        <w:t>warming</w:t>
      </w:r>
      <w:proofErr w:type="gramEnd"/>
      <w:r w:rsidRPr="00377AB2">
        <w:rPr>
          <w:rFonts w:cstheme="minorHAnsi"/>
          <w:kern w:val="0"/>
          <w:lang w:val="en-US"/>
        </w:rPr>
        <w:t xml:space="preserve"> is significantly correlated with the support in most countries, with a</w:t>
      </w:r>
    </w:p>
    <w:p w14:paraId="63E3ACFB" w14:textId="77777777" w:rsidR="00377AB2" w:rsidRPr="00377AB2" w:rsidRDefault="00377AB2" w:rsidP="00377AB2">
      <w:pPr>
        <w:autoSpaceDE w:val="0"/>
        <w:autoSpaceDN w:val="0"/>
        <w:adjustRightInd w:val="0"/>
        <w:spacing w:after="0" w:line="240" w:lineRule="auto"/>
        <w:jc w:val="both"/>
        <w:rPr>
          <w:rFonts w:cstheme="minorHAnsi"/>
          <w:kern w:val="0"/>
          <w:lang w:val="en-US"/>
        </w:rPr>
      </w:pPr>
      <w:proofErr w:type="gramStart"/>
      <w:r w:rsidRPr="00377AB2">
        <w:rPr>
          <w:rFonts w:cstheme="minorHAnsi"/>
          <w:kern w:val="0"/>
          <w:lang w:val="en-US"/>
        </w:rPr>
        <w:t>magnitude</w:t>
      </w:r>
      <w:proofErr w:type="gramEnd"/>
      <w:r w:rsidRPr="00377AB2">
        <w:rPr>
          <w:rFonts w:cstheme="minorHAnsi"/>
          <w:kern w:val="0"/>
          <w:lang w:val="en-US"/>
        </w:rPr>
        <w:t xml:space="preserve"> as high as trust in the government or believing that climate policies</w:t>
      </w:r>
    </w:p>
    <w:p w14:paraId="306FF965" w14:textId="77777777" w:rsidR="00377AB2" w:rsidRDefault="00377AB2" w:rsidP="00377AB2">
      <w:pPr>
        <w:autoSpaceDE w:val="0"/>
        <w:autoSpaceDN w:val="0"/>
        <w:adjustRightInd w:val="0"/>
        <w:spacing w:after="0" w:line="240" w:lineRule="auto"/>
        <w:jc w:val="both"/>
        <w:rPr>
          <w:ins w:id="241" w:author="Linus Mattauch" w:date="2024-01-19T14:56:00Z"/>
          <w:rFonts w:cstheme="minorHAnsi"/>
          <w:kern w:val="0"/>
          <w:lang w:val="en-US"/>
        </w:rPr>
      </w:pPr>
      <w:proofErr w:type="gramStart"/>
      <w:r w:rsidRPr="00377AB2">
        <w:rPr>
          <w:rFonts w:cstheme="minorHAnsi"/>
          <w:kern w:val="0"/>
          <w:lang w:val="en-US"/>
        </w:rPr>
        <w:t>would</w:t>
      </w:r>
      <w:proofErr w:type="gramEnd"/>
      <w:r w:rsidRPr="00377AB2">
        <w:rPr>
          <w:rFonts w:cstheme="minorHAnsi"/>
          <w:kern w:val="0"/>
          <w:lang w:val="en-US"/>
        </w:rPr>
        <w:t xml:space="preserve"> be effective in reducing emissions.</w:t>
      </w:r>
    </w:p>
    <w:p w14:paraId="71FF9865" w14:textId="77777777" w:rsidR="00076F2C" w:rsidRPr="00377AB2" w:rsidRDefault="00076F2C" w:rsidP="00377AB2">
      <w:pPr>
        <w:autoSpaceDE w:val="0"/>
        <w:autoSpaceDN w:val="0"/>
        <w:adjustRightInd w:val="0"/>
        <w:spacing w:after="0" w:line="240" w:lineRule="auto"/>
        <w:jc w:val="both"/>
        <w:rPr>
          <w:rFonts w:cstheme="minorHAnsi"/>
          <w:kern w:val="0"/>
          <w:lang w:val="en-US"/>
        </w:rPr>
      </w:pPr>
    </w:p>
    <w:p w14:paraId="52BF53DC" w14:textId="77777777" w:rsidR="00377AB2" w:rsidRPr="00377AB2" w:rsidRDefault="00377AB2" w:rsidP="00377AB2">
      <w:pPr>
        <w:autoSpaceDE w:val="0"/>
        <w:autoSpaceDN w:val="0"/>
        <w:adjustRightInd w:val="0"/>
        <w:spacing w:after="0" w:line="240" w:lineRule="auto"/>
        <w:jc w:val="both"/>
        <w:rPr>
          <w:rFonts w:cstheme="minorHAnsi"/>
          <w:kern w:val="0"/>
          <w:lang w:val="en-US"/>
        </w:rPr>
      </w:pPr>
      <w:r w:rsidRPr="00377AB2">
        <w:rPr>
          <w:rFonts w:cstheme="minorHAnsi"/>
          <w:kern w:val="0"/>
          <w:lang w:val="en-US"/>
        </w:rPr>
        <w:t>9. The study connects a wide range of policy fields (tax policy, global climate</w:t>
      </w:r>
    </w:p>
    <w:p w14:paraId="1100F34B" w14:textId="77777777" w:rsidR="00377AB2" w:rsidRPr="00377AB2" w:rsidRDefault="00377AB2" w:rsidP="00377AB2">
      <w:pPr>
        <w:autoSpaceDE w:val="0"/>
        <w:autoSpaceDN w:val="0"/>
        <w:adjustRightInd w:val="0"/>
        <w:spacing w:after="0" w:line="240" w:lineRule="auto"/>
        <w:jc w:val="both"/>
        <w:rPr>
          <w:rFonts w:cstheme="minorHAnsi"/>
          <w:kern w:val="0"/>
          <w:lang w:val="en-US"/>
        </w:rPr>
      </w:pPr>
      <w:proofErr w:type="gramStart"/>
      <w:r w:rsidRPr="00377AB2">
        <w:rPr>
          <w:rFonts w:cstheme="minorHAnsi"/>
          <w:kern w:val="0"/>
          <w:lang w:val="en-US"/>
        </w:rPr>
        <w:t>action</w:t>
      </w:r>
      <w:proofErr w:type="gramEnd"/>
      <w:r w:rsidRPr="00377AB2">
        <w:rPr>
          <w:rFonts w:cstheme="minorHAnsi"/>
          <w:kern w:val="0"/>
          <w:lang w:val="en-US"/>
        </w:rPr>
        <w:t xml:space="preserve">, novel </w:t>
      </w:r>
      <w:proofErr w:type="spellStart"/>
      <w:r w:rsidRPr="00377AB2">
        <w:rPr>
          <w:rFonts w:cstheme="minorHAnsi"/>
          <w:kern w:val="0"/>
          <w:lang w:val="en-US"/>
        </w:rPr>
        <w:t>decisionmaking</w:t>
      </w:r>
      <w:proofErr w:type="spellEnd"/>
      <w:r w:rsidRPr="00377AB2">
        <w:rPr>
          <w:rFonts w:cstheme="minorHAnsi"/>
          <w:kern w:val="0"/>
          <w:lang w:val="en-US"/>
        </w:rPr>
        <w:t xml:space="preserve"> bodies, foreign aid, . . . ) and this renders the paper</w:t>
      </w:r>
    </w:p>
    <w:p w14:paraId="6C824BF3" w14:textId="3BC2BD65" w:rsidR="00377AB2" w:rsidRPr="00377AB2" w:rsidDel="00076F2C" w:rsidRDefault="00377AB2" w:rsidP="00377AB2">
      <w:pPr>
        <w:autoSpaceDE w:val="0"/>
        <w:autoSpaceDN w:val="0"/>
        <w:adjustRightInd w:val="0"/>
        <w:spacing w:after="0" w:line="240" w:lineRule="auto"/>
        <w:jc w:val="both"/>
        <w:rPr>
          <w:del w:id="242" w:author="Linus Mattauch" w:date="2024-01-19T14:58:00Z"/>
          <w:rFonts w:cstheme="minorHAnsi"/>
          <w:kern w:val="0"/>
          <w:lang w:val="en-US"/>
        </w:rPr>
      </w:pPr>
      <w:del w:id="243" w:author="Linus Mattauch" w:date="2024-01-19T14:58:00Z">
        <w:r w:rsidRPr="00377AB2" w:rsidDel="00076F2C">
          <w:rPr>
            <w:rFonts w:cstheme="minorHAnsi"/>
            <w:kern w:val="0"/>
            <w:lang w:val="en-US"/>
          </w:rPr>
          <w:delText>7</w:delText>
        </w:r>
      </w:del>
    </w:p>
    <w:p w14:paraId="5DA8A2F6" w14:textId="77777777" w:rsidR="00377AB2" w:rsidRPr="00377AB2" w:rsidRDefault="00377AB2" w:rsidP="00377AB2">
      <w:pPr>
        <w:autoSpaceDE w:val="0"/>
        <w:autoSpaceDN w:val="0"/>
        <w:adjustRightInd w:val="0"/>
        <w:spacing w:after="0" w:line="240" w:lineRule="auto"/>
        <w:jc w:val="both"/>
        <w:rPr>
          <w:rFonts w:cstheme="minorHAnsi"/>
          <w:kern w:val="0"/>
          <w:lang w:val="en-US"/>
        </w:rPr>
      </w:pPr>
      <w:proofErr w:type="gramStart"/>
      <w:r w:rsidRPr="00377AB2">
        <w:rPr>
          <w:rFonts w:cstheme="minorHAnsi"/>
          <w:kern w:val="0"/>
          <w:lang w:val="en-US"/>
        </w:rPr>
        <w:t>difficult</w:t>
      </w:r>
      <w:proofErr w:type="gramEnd"/>
      <w:r w:rsidRPr="00377AB2">
        <w:rPr>
          <w:rFonts w:cstheme="minorHAnsi"/>
          <w:kern w:val="0"/>
          <w:lang w:val="en-US"/>
        </w:rPr>
        <w:t xml:space="preserve"> to digest and the main contribution appears (unnecessarily?) somewhat</w:t>
      </w:r>
    </w:p>
    <w:p w14:paraId="2980909C" w14:textId="77777777" w:rsidR="00377AB2" w:rsidRPr="00377AB2" w:rsidRDefault="00377AB2" w:rsidP="00377AB2">
      <w:pPr>
        <w:autoSpaceDE w:val="0"/>
        <w:autoSpaceDN w:val="0"/>
        <w:adjustRightInd w:val="0"/>
        <w:spacing w:after="0" w:line="240" w:lineRule="auto"/>
        <w:jc w:val="both"/>
        <w:rPr>
          <w:rFonts w:cstheme="minorHAnsi"/>
          <w:kern w:val="0"/>
          <w:lang w:val="en-US"/>
        </w:rPr>
      </w:pPr>
      <w:proofErr w:type="gramStart"/>
      <w:r w:rsidRPr="00377AB2">
        <w:rPr>
          <w:rFonts w:cstheme="minorHAnsi"/>
          <w:kern w:val="0"/>
          <w:lang w:val="en-US"/>
        </w:rPr>
        <w:t>superficial</w:t>
      </w:r>
      <w:proofErr w:type="gramEnd"/>
      <w:r w:rsidRPr="00377AB2">
        <w:rPr>
          <w:rFonts w:cstheme="minorHAnsi"/>
          <w:kern w:val="0"/>
          <w:lang w:val="en-US"/>
        </w:rPr>
        <w:t>.</w:t>
      </w:r>
    </w:p>
    <w:p w14:paraId="76351AA0" w14:textId="77777777" w:rsidR="00076F2C" w:rsidRDefault="00076F2C" w:rsidP="00377AB2">
      <w:pPr>
        <w:autoSpaceDE w:val="0"/>
        <w:autoSpaceDN w:val="0"/>
        <w:adjustRightInd w:val="0"/>
        <w:spacing w:after="0" w:line="240" w:lineRule="auto"/>
        <w:jc w:val="both"/>
        <w:rPr>
          <w:ins w:id="244" w:author="Linus Mattauch" w:date="2024-01-19T14:58:00Z"/>
          <w:rFonts w:cstheme="minorHAnsi"/>
          <w:kern w:val="0"/>
          <w:lang w:val="en-US"/>
        </w:rPr>
      </w:pPr>
    </w:p>
    <w:p w14:paraId="443870F6" w14:textId="55213683" w:rsidR="00377AB2" w:rsidRPr="00377AB2" w:rsidRDefault="00377AB2" w:rsidP="00377AB2">
      <w:pPr>
        <w:autoSpaceDE w:val="0"/>
        <w:autoSpaceDN w:val="0"/>
        <w:adjustRightInd w:val="0"/>
        <w:spacing w:after="0" w:line="240" w:lineRule="auto"/>
        <w:jc w:val="both"/>
        <w:rPr>
          <w:rFonts w:cstheme="minorHAnsi"/>
          <w:kern w:val="0"/>
          <w:lang w:val="en-US"/>
        </w:rPr>
      </w:pPr>
      <w:r w:rsidRPr="00377AB2">
        <w:rPr>
          <w:rFonts w:cstheme="minorHAnsi"/>
          <w:kern w:val="0"/>
          <w:lang w:val="en-US"/>
        </w:rPr>
        <w:t>We now realize that the wide coverage of the paper and its large number of</w:t>
      </w:r>
    </w:p>
    <w:p w14:paraId="4452615D" w14:textId="77777777" w:rsidR="00377AB2" w:rsidRPr="00377AB2" w:rsidRDefault="00377AB2" w:rsidP="00377AB2">
      <w:pPr>
        <w:autoSpaceDE w:val="0"/>
        <w:autoSpaceDN w:val="0"/>
        <w:adjustRightInd w:val="0"/>
        <w:spacing w:after="0" w:line="240" w:lineRule="auto"/>
        <w:jc w:val="both"/>
        <w:rPr>
          <w:rFonts w:cstheme="minorHAnsi"/>
          <w:kern w:val="0"/>
          <w:lang w:val="en-US"/>
        </w:rPr>
      </w:pPr>
      <w:proofErr w:type="gramStart"/>
      <w:r w:rsidRPr="00377AB2">
        <w:rPr>
          <w:rFonts w:cstheme="minorHAnsi"/>
          <w:kern w:val="0"/>
          <w:lang w:val="en-US"/>
        </w:rPr>
        <w:t>results</w:t>
      </w:r>
      <w:proofErr w:type="gramEnd"/>
      <w:r w:rsidRPr="00377AB2">
        <w:rPr>
          <w:rFonts w:cstheme="minorHAnsi"/>
          <w:kern w:val="0"/>
          <w:lang w:val="en-US"/>
        </w:rPr>
        <w:t xml:space="preserve"> render it difficult to digest. </w:t>
      </w:r>
      <w:commentRangeStart w:id="245"/>
      <w:commentRangeStart w:id="246"/>
      <w:r w:rsidRPr="00377AB2">
        <w:rPr>
          <w:rFonts w:cstheme="minorHAnsi"/>
          <w:kern w:val="0"/>
          <w:lang w:val="en-US"/>
        </w:rPr>
        <w:t>Still, we tend to think that the overarching</w:t>
      </w:r>
    </w:p>
    <w:p w14:paraId="276DF804" w14:textId="77777777" w:rsidR="00377AB2" w:rsidRPr="00377AB2" w:rsidRDefault="00377AB2" w:rsidP="00377AB2">
      <w:pPr>
        <w:autoSpaceDE w:val="0"/>
        <w:autoSpaceDN w:val="0"/>
        <w:adjustRightInd w:val="0"/>
        <w:spacing w:after="0" w:line="240" w:lineRule="auto"/>
        <w:jc w:val="both"/>
        <w:rPr>
          <w:rFonts w:cstheme="minorHAnsi"/>
          <w:kern w:val="0"/>
          <w:lang w:val="en-US"/>
        </w:rPr>
      </w:pPr>
      <w:proofErr w:type="gramStart"/>
      <w:r w:rsidRPr="00377AB2">
        <w:rPr>
          <w:rFonts w:cstheme="minorHAnsi"/>
          <w:kern w:val="0"/>
          <w:lang w:val="en-US"/>
        </w:rPr>
        <w:t>result</w:t>
      </w:r>
      <w:proofErr w:type="gramEnd"/>
      <w:r w:rsidRPr="00377AB2">
        <w:rPr>
          <w:rFonts w:cstheme="minorHAnsi"/>
          <w:kern w:val="0"/>
          <w:lang w:val="en-US"/>
        </w:rPr>
        <w:t xml:space="preserve"> that majorities support global redistribution is better proven if we present</w:t>
      </w:r>
    </w:p>
    <w:p w14:paraId="40D07304" w14:textId="5A9EB556" w:rsidR="00377AB2" w:rsidRDefault="00377AB2" w:rsidP="00377AB2">
      <w:pPr>
        <w:autoSpaceDE w:val="0"/>
        <w:autoSpaceDN w:val="0"/>
        <w:adjustRightInd w:val="0"/>
        <w:spacing w:after="0" w:line="240" w:lineRule="auto"/>
        <w:jc w:val="both"/>
        <w:rPr>
          <w:ins w:id="247" w:author="Linus Mattauch" w:date="2024-01-19T14:58:00Z"/>
          <w:rFonts w:cstheme="minorHAnsi"/>
          <w:kern w:val="0"/>
          <w:lang w:val="en-US"/>
        </w:rPr>
      </w:pPr>
      <w:proofErr w:type="gramStart"/>
      <w:r w:rsidRPr="00377AB2">
        <w:rPr>
          <w:rFonts w:cstheme="minorHAnsi"/>
          <w:kern w:val="0"/>
          <w:lang w:val="en-US"/>
        </w:rPr>
        <w:t>all</w:t>
      </w:r>
      <w:proofErr w:type="gramEnd"/>
      <w:r w:rsidRPr="00377AB2">
        <w:rPr>
          <w:rFonts w:cstheme="minorHAnsi"/>
          <w:kern w:val="0"/>
          <w:lang w:val="en-US"/>
        </w:rPr>
        <w:t xml:space="preserve"> results pertaining to these topics at once.</w:t>
      </w:r>
      <w:commentRangeEnd w:id="245"/>
      <w:r w:rsidR="00076F2C">
        <w:rPr>
          <w:rStyle w:val="Marquedecommentaire"/>
        </w:rPr>
        <w:commentReference w:id="245"/>
      </w:r>
      <w:commentRangeEnd w:id="246"/>
      <w:ins w:id="248" w:author="fabre" w:date="2024-01-19T20:38:00Z">
        <w:r w:rsidR="00D83F8F">
          <w:rPr>
            <w:rFonts w:cstheme="minorHAnsi"/>
            <w:kern w:val="0"/>
            <w:lang w:val="en-US"/>
          </w:rPr>
          <w:t xml:space="preserve"> TODO?</w:t>
        </w:r>
      </w:ins>
      <w:r w:rsidR="00F94BB9">
        <w:rPr>
          <w:rStyle w:val="Marquedecommentaire"/>
        </w:rPr>
        <w:commentReference w:id="246"/>
      </w:r>
    </w:p>
    <w:p w14:paraId="27564FBA" w14:textId="77777777" w:rsidR="00076F2C" w:rsidRPr="00377AB2" w:rsidRDefault="00076F2C" w:rsidP="00377AB2">
      <w:pPr>
        <w:autoSpaceDE w:val="0"/>
        <w:autoSpaceDN w:val="0"/>
        <w:adjustRightInd w:val="0"/>
        <w:spacing w:after="0" w:line="240" w:lineRule="auto"/>
        <w:jc w:val="both"/>
        <w:rPr>
          <w:rFonts w:cstheme="minorHAnsi"/>
          <w:kern w:val="0"/>
          <w:lang w:val="en-US"/>
        </w:rPr>
      </w:pPr>
    </w:p>
    <w:p w14:paraId="17D937D3" w14:textId="77777777" w:rsidR="00377AB2" w:rsidRPr="00377AB2" w:rsidRDefault="00377AB2" w:rsidP="00377AB2">
      <w:pPr>
        <w:autoSpaceDE w:val="0"/>
        <w:autoSpaceDN w:val="0"/>
        <w:adjustRightInd w:val="0"/>
        <w:spacing w:after="0" w:line="240" w:lineRule="auto"/>
        <w:jc w:val="both"/>
        <w:rPr>
          <w:rFonts w:cstheme="minorHAnsi"/>
          <w:kern w:val="0"/>
          <w:lang w:val="en-US"/>
        </w:rPr>
      </w:pPr>
      <w:r w:rsidRPr="00377AB2">
        <w:rPr>
          <w:rFonts w:cstheme="minorHAnsi"/>
          <w:kern w:val="0"/>
          <w:lang w:val="en-US"/>
        </w:rPr>
        <w:t xml:space="preserve">10. Is all the material presented sufficiently original given that Figure </w:t>
      </w:r>
      <w:proofErr w:type="gramStart"/>
      <w:r w:rsidRPr="00377AB2">
        <w:rPr>
          <w:rFonts w:cstheme="minorHAnsi"/>
          <w:kern w:val="0"/>
          <w:lang w:val="en-US"/>
        </w:rPr>
        <w:t>1</w:t>
      </w:r>
      <w:proofErr w:type="gramEnd"/>
    </w:p>
    <w:p w14:paraId="033F4531" w14:textId="77777777" w:rsidR="00377AB2" w:rsidRPr="00377AB2" w:rsidRDefault="00377AB2" w:rsidP="00377AB2">
      <w:pPr>
        <w:autoSpaceDE w:val="0"/>
        <w:autoSpaceDN w:val="0"/>
        <w:adjustRightInd w:val="0"/>
        <w:spacing w:after="0" w:line="240" w:lineRule="auto"/>
        <w:jc w:val="both"/>
        <w:rPr>
          <w:rFonts w:cstheme="minorHAnsi"/>
          <w:kern w:val="0"/>
          <w:lang w:val="en-US"/>
        </w:rPr>
      </w:pPr>
      <w:proofErr w:type="gramStart"/>
      <w:r w:rsidRPr="00377AB2">
        <w:rPr>
          <w:rFonts w:cstheme="minorHAnsi"/>
          <w:kern w:val="0"/>
          <w:lang w:val="en-US"/>
        </w:rPr>
        <w:t>is</w:t>
      </w:r>
      <w:proofErr w:type="gramEnd"/>
      <w:r w:rsidRPr="00377AB2">
        <w:rPr>
          <w:rFonts w:cstheme="minorHAnsi"/>
          <w:kern w:val="0"/>
          <w:lang w:val="en-US"/>
        </w:rPr>
        <w:t xml:space="preserve"> taken from an NBER working paper? Also, I am wondering whether the</w:t>
      </w:r>
    </w:p>
    <w:p w14:paraId="2D4E0A5F" w14:textId="77777777" w:rsidR="00377AB2" w:rsidRPr="00377AB2" w:rsidRDefault="00377AB2" w:rsidP="00377AB2">
      <w:pPr>
        <w:autoSpaceDE w:val="0"/>
        <w:autoSpaceDN w:val="0"/>
        <w:adjustRightInd w:val="0"/>
        <w:spacing w:after="0" w:line="240" w:lineRule="auto"/>
        <w:jc w:val="both"/>
        <w:rPr>
          <w:rFonts w:cstheme="minorHAnsi"/>
          <w:kern w:val="0"/>
          <w:lang w:val="en-US"/>
        </w:rPr>
      </w:pPr>
      <w:proofErr w:type="gramStart"/>
      <w:r w:rsidRPr="00377AB2">
        <w:rPr>
          <w:rFonts w:cstheme="minorHAnsi"/>
          <w:kern w:val="0"/>
          <w:lang w:val="en-US"/>
        </w:rPr>
        <w:t>referencing</w:t>
      </w:r>
      <w:proofErr w:type="gramEnd"/>
      <w:r w:rsidRPr="00377AB2">
        <w:rPr>
          <w:rFonts w:cstheme="minorHAnsi"/>
          <w:kern w:val="0"/>
          <w:lang w:val="en-US"/>
        </w:rPr>
        <w:t xml:space="preserve"> is correct since NBER working paper 1714 is from 1985 and on</w:t>
      </w:r>
    </w:p>
    <w:p w14:paraId="25F0A061" w14:textId="77777777" w:rsidR="00377AB2" w:rsidRPr="00377AB2" w:rsidRDefault="00377AB2" w:rsidP="00377AB2">
      <w:pPr>
        <w:autoSpaceDE w:val="0"/>
        <w:autoSpaceDN w:val="0"/>
        <w:adjustRightInd w:val="0"/>
        <w:spacing w:after="0" w:line="240" w:lineRule="auto"/>
        <w:jc w:val="both"/>
        <w:rPr>
          <w:rFonts w:cstheme="minorHAnsi"/>
          <w:kern w:val="0"/>
          <w:lang w:val="en-US"/>
        </w:rPr>
      </w:pPr>
      <w:r w:rsidRPr="00377AB2">
        <w:rPr>
          <w:rFonts w:cstheme="minorHAnsi"/>
          <w:kern w:val="0"/>
          <w:lang w:val="en-US"/>
        </w:rPr>
        <w:t>“Does Deductibility Influence Local Taxation”. Instead, Figure 1 seems to come</w:t>
      </w:r>
    </w:p>
    <w:p w14:paraId="1B4566C2" w14:textId="77777777" w:rsidR="00377AB2" w:rsidRPr="00377AB2" w:rsidRDefault="00377AB2" w:rsidP="00377AB2">
      <w:pPr>
        <w:autoSpaceDE w:val="0"/>
        <w:autoSpaceDN w:val="0"/>
        <w:adjustRightInd w:val="0"/>
        <w:spacing w:after="0" w:line="240" w:lineRule="auto"/>
        <w:jc w:val="both"/>
        <w:rPr>
          <w:rFonts w:cstheme="minorHAnsi"/>
          <w:kern w:val="0"/>
          <w:lang w:val="en-US"/>
        </w:rPr>
      </w:pPr>
      <w:proofErr w:type="gramStart"/>
      <w:r w:rsidRPr="00377AB2">
        <w:rPr>
          <w:rFonts w:cstheme="minorHAnsi"/>
          <w:kern w:val="0"/>
          <w:lang w:val="en-US"/>
        </w:rPr>
        <w:t>from</w:t>
      </w:r>
      <w:proofErr w:type="gramEnd"/>
      <w:r w:rsidRPr="00377AB2">
        <w:rPr>
          <w:rFonts w:cstheme="minorHAnsi"/>
          <w:kern w:val="0"/>
          <w:lang w:val="en-US"/>
        </w:rPr>
        <w:t xml:space="preserve"> the “OECD Economics Department Working Paper, 1714.” The figure has</w:t>
      </w:r>
    </w:p>
    <w:p w14:paraId="5083D8D2" w14:textId="77777777" w:rsidR="00377AB2" w:rsidRPr="00377AB2" w:rsidRDefault="00377AB2" w:rsidP="00377AB2">
      <w:pPr>
        <w:autoSpaceDE w:val="0"/>
        <w:autoSpaceDN w:val="0"/>
        <w:adjustRightInd w:val="0"/>
        <w:spacing w:after="0" w:line="240" w:lineRule="auto"/>
        <w:jc w:val="both"/>
        <w:rPr>
          <w:rFonts w:cstheme="minorHAnsi"/>
          <w:kern w:val="0"/>
          <w:lang w:val="en-US"/>
        </w:rPr>
      </w:pPr>
      <w:proofErr w:type="gramStart"/>
      <w:r w:rsidRPr="00377AB2">
        <w:rPr>
          <w:rFonts w:cstheme="minorHAnsi"/>
          <w:kern w:val="0"/>
          <w:lang w:val="en-US"/>
        </w:rPr>
        <w:t>also</w:t>
      </w:r>
      <w:proofErr w:type="gramEnd"/>
      <w:r w:rsidRPr="00377AB2">
        <w:rPr>
          <w:rFonts w:cstheme="minorHAnsi"/>
          <w:kern w:val="0"/>
          <w:lang w:val="en-US"/>
        </w:rPr>
        <w:t xml:space="preserve"> been used in an 2022 op-ed, see: https://cepr.org/voxeu/columns/fighting-</w:t>
      </w:r>
    </w:p>
    <w:p w14:paraId="6D21E0E7" w14:textId="77777777" w:rsidR="00377AB2" w:rsidRDefault="00377AB2" w:rsidP="00377AB2">
      <w:pPr>
        <w:autoSpaceDE w:val="0"/>
        <w:autoSpaceDN w:val="0"/>
        <w:adjustRightInd w:val="0"/>
        <w:spacing w:after="0" w:line="240" w:lineRule="auto"/>
        <w:jc w:val="both"/>
        <w:rPr>
          <w:ins w:id="249" w:author="Linus Mattauch" w:date="2024-01-19T14:59:00Z"/>
          <w:rFonts w:cstheme="minorHAnsi"/>
          <w:kern w:val="0"/>
          <w:lang w:val="en-US"/>
        </w:rPr>
      </w:pPr>
      <w:proofErr w:type="gramStart"/>
      <w:r w:rsidRPr="00377AB2">
        <w:rPr>
          <w:rFonts w:cstheme="minorHAnsi"/>
          <w:kern w:val="0"/>
          <w:lang w:val="en-US"/>
        </w:rPr>
        <w:t>climate-change-international-attitudes-toward-climate-policies</w:t>
      </w:r>
      <w:proofErr w:type="gramEnd"/>
    </w:p>
    <w:p w14:paraId="657BCC7F" w14:textId="77777777" w:rsidR="00F23982" w:rsidRPr="00377AB2" w:rsidRDefault="00F23982" w:rsidP="00377AB2">
      <w:pPr>
        <w:autoSpaceDE w:val="0"/>
        <w:autoSpaceDN w:val="0"/>
        <w:adjustRightInd w:val="0"/>
        <w:spacing w:after="0" w:line="240" w:lineRule="auto"/>
        <w:jc w:val="both"/>
        <w:rPr>
          <w:rFonts w:cstheme="minorHAnsi"/>
          <w:kern w:val="0"/>
          <w:lang w:val="en-US"/>
        </w:rPr>
      </w:pPr>
    </w:p>
    <w:p w14:paraId="47BDFE58" w14:textId="77777777" w:rsidR="00377AB2" w:rsidRPr="00377AB2" w:rsidRDefault="00377AB2" w:rsidP="00377AB2">
      <w:pPr>
        <w:autoSpaceDE w:val="0"/>
        <w:autoSpaceDN w:val="0"/>
        <w:adjustRightInd w:val="0"/>
        <w:spacing w:after="0" w:line="240" w:lineRule="auto"/>
        <w:jc w:val="both"/>
        <w:rPr>
          <w:rFonts w:cstheme="minorHAnsi"/>
          <w:kern w:val="0"/>
          <w:lang w:val="en-US"/>
        </w:rPr>
      </w:pPr>
      <w:r w:rsidRPr="00377AB2">
        <w:rPr>
          <w:rFonts w:cstheme="minorHAnsi"/>
          <w:kern w:val="0"/>
          <w:lang w:val="en-US"/>
        </w:rPr>
        <w:t>Thank you for pointing out that the number 1714 mistakenly referred to another</w:t>
      </w:r>
    </w:p>
    <w:p w14:paraId="5ED35CB2" w14:textId="77777777" w:rsidR="00377AB2" w:rsidRPr="00377AB2" w:rsidRDefault="00377AB2" w:rsidP="00377AB2">
      <w:pPr>
        <w:autoSpaceDE w:val="0"/>
        <w:autoSpaceDN w:val="0"/>
        <w:adjustRightInd w:val="0"/>
        <w:spacing w:after="0" w:line="240" w:lineRule="auto"/>
        <w:jc w:val="both"/>
        <w:rPr>
          <w:rFonts w:cstheme="minorHAnsi"/>
          <w:kern w:val="0"/>
          <w:lang w:val="en-US"/>
        </w:rPr>
      </w:pPr>
      <w:proofErr w:type="gramStart"/>
      <w:r w:rsidRPr="00377AB2">
        <w:rPr>
          <w:rFonts w:cstheme="minorHAnsi"/>
          <w:kern w:val="0"/>
          <w:lang w:val="en-US"/>
        </w:rPr>
        <w:t>working</w:t>
      </w:r>
      <w:proofErr w:type="gramEnd"/>
      <w:r w:rsidRPr="00377AB2">
        <w:rPr>
          <w:rFonts w:cstheme="minorHAnsi"/>
          <w:kern w:val="0"/>
          <w:lang w:val="en-US"/>
        </w:rPr>
        <w:t xml:space="preserve"> paper series of that paper. We note that Figure 1 does not appear</w:t>
      </w:r>
    </w:p>
    <w:p w14:paraId="6D97F3A0" w14:textId="55ACECF4" w:rsidR="00377AB2" w:rsidRPr="00377AB2" w:rsidRDefault="00377AB2" w:rsidP="00377AB2">
      <w:pPr>
        <w:autoSpaceDE w:val="0"/>
        <w:autoSpaceDN w:val="0"/>
        <w:adjustRightInd w:val="0"/>
        <w:spacing w:after="0" w:line="240" w:lineRule="auto"/>
        <w:jc w:val="both"/>
        <w:rPr>
          <w:rFonts w:cstheme="minorHAnsi"/>
          <w:kern w:val="0"/>
          <w:lang w:val="en-US"/>
        </w:rPr>
      </w:pPr>
      <w:proofErr w:type="gramStart"/>
      <w:r w:rsidRPr="00377AB2">
        <w:rPr>
          <w:rFonts w:cstheme="minorHAnsi"/>
          <w:kern w:val="0"/>
          <w:lang w:val="en-US"/>
        </w:rPr>
        <w:t>in</w:t>
      </w:r>
      <w:proofErr w:type="gramEnd"/>
      <w:r w:rsidRPr="00377AB2">
        <w:rPr>
          <w:rFonts w:cstheme="minorHAnsi"/>
          <w:kern w:val="0"/>
          <w:lang w:val="en-US"/>
        </w:rPr>
        <w:t xml:space="preserve"> the NBER nor in the OECD working papers.</w:t>
      </w:r>
      <w:del w:id="250" w:author="Linus Mattauch" w:date="2024-01-19T14:59:00Z">
        <w:r w:rsidRPr="00377AB2" w:rsidDel="00F23982">
          <w:rPr>
            <w:rFonts w:cstheme="minorHAnsi"/>
            <w:kern w:val="0"/>
            <w:lang w:val="en-US"/>
          </w:rPr>
          <w:delText xml:space="preserve"> Contrary to what you wrote,</w:delText>
        </w:r>
      </w:del>
      <w:r w:rsidRPr="00377AB2">
        <w:rPr>
          <w:rFonts w:cstheme="minorHAnsi"/>
          <w:kern w:val="0"/>
          <w:lang w:val="en-US"/>
        </w:rPr>
        <w:t xml:space="preserve"> </w:t>
      </w:r>
      <w:ins w:id="251" w:author="Linus Mattauch" w:date="2024-01-19T14:59:00Z">
        <w:r w:rsidR="00F23982">
          <w:rPr>
            <w:rFonts w:cstheme="minorHAnsi"/>
            <w:kern w:val="0"/>
            <w:lang w:val="en-US"/>
          </w:rPr>
          <w:t>I</w:t>
        </w:r>
      </w:ins>
      <w:del w:id="252" w:author="Linus Mattauch" w:date="2024-01-19T14:59:00Z">
        <w:r w:rsidRPr="00377AB2" w:rsidDel="00F23982">
          <w:rPr>
            <w:rFonts w:cstheme="minorHAnsi"/>
            <w:kern w:val="0"/>
            <w:lang w:val="en-US"/>
          </w:rPr>
          <w:delText>i</w:delText>
        </w:r>
      </w:del>
      <w:r w:rsidRPr="00377AB2">
        <w:rPr>
          <w:rFonts w:cstheme="minorHAnsi"/>
          <w:kern w:val="0"/>
          <w:lang w:val="en-US"/>
        </w:rPr>
        <w:t>t</w:t>
      </w:r>
    </w:p>
    <w:p w14:paraId="796A2E98" w14:textId="77777777" w:rsidR="00377AB2" w:rsidRPr="00377AB2" w:rsidRDefault="00377AB2" w:rsidP="00377AB2">
      <w:pPr>
        <w:autoSpaceDE w:val="0"/>
        <w:autoSpaceDN w:val="0"/>
        <w:adjustRightInd w:val="0"/>
        <w:spacing w:after="0" w:line="240" w:lineRule="auto"/>
        <w:jc w:val="both"/>
        <w:rPr>
          <w:rFonts w:cstheme="minorHAnsi"/>
          <w:kern w:val="0"/>
          <w:lang w:val="en-US"/>
        </w:rPr>
      </w:pPr>
      <w:proofErr w:type="gramStart"/>
      <w:r w:rsidRPr="00377AB2">
        <w:rPr>
          <w:rFonts w:cstheme="minorHAnsi"/>
          <w:kern w:val="0"/>
          <w:lang w:val="en-US"/>
        </w:rPr>
        <w:t>does</w:t>
      </w:r>
      <w:proofErr w:type="gramEnd"/>
      <w:r w:rsidRPr="00377AB2">
        <w:rPr>
          <w:rFonts w:cstheme="minorHAnsi"/>
          <w:kern w:val="0"/>
          <w:lang w:val="en-US"/>
        </w:rPr>
        <w:t xml:space="preserve"> not appear either in the </w:t>
      </w:r>
      <w:proofErr w:type="spellStart"/>
      <w:r w:rsidRPr="00377AB2">
        <w:rPr>
          <w:rFonts w:cstheme="minorHAnsi"/>
          <w:kern w:val="0"/>
          <w:lang w:val="en-US"/>
        </w:rPr>
        <w:t>VoxEU</w:t>
      </w:r>
      <w:proofErr w:type="spellEnd"/>
      <w:r w:rsidRPr="00377AB2">
        <w:rPr>
          <w:rFonts w:cstheme="minorHAnsi"/>
          <w:kern w:val="0"/>
          <w:lang w:val="en-US"/>
        </w:rPr>
        <w:t xml:space="preserve"> article (you have probably confused Figure</w:t>
      </w:r>
    </w:p>
    <w:p w14:paraId="798A6597" w14:textId="77777777" w:rsidR="00377AB2" w:rsidRPr="00377AB2" w:rsidRDefault="00377AB2" w:rsidP="00377AB2">
      <w:pPr>
        <w:autoSpaceDE w:val="0"/>
        <w:autoSpaceDN w:val="0"/>
        <w:adjustRightInd w:val="0"/>
        <w:spacing w:after="0" w:line="240" w:lineRule="auto"/>
        <w:jc w:val="both"/>
        <w:rPr>
          <w:rFonts w:cstheme="minorHAnsi"/>
          <w:kern w:val="0"/>
          <w:lang w:val="en-US"/>
        </w:rPr>
      </w:pPr>
      <w:proofErr w:type="gramStart"/>
      <w:r w:rsidRPr="00377AB2">
        <w:rPr>
          <w:rFonts w:cstheme="minorHAnsi"/>
          <w:kern w:val="0"/>
          <w:lang w:val="en-US"/>
        </w:rPr>
        <w:t>1</w:t>
      </w:r>
      <w:proofErr w:type="gramEnd"/>
      <w:r w:rsidRPr="00377AB2">
        <w:rPr>
          <w:rFonts w:cstheme="minorHAnsi"/>
          <w:kern w:val="0"/>
          <w:lang w:val="en-US"/>
        </w:rPr>
        <w:t xml:space="preserve"> with the figure on national climate policies presented on </w:t>
      </w:r>
      <w:proofErr w:type="spellStart"/>
      <w:r w:rsidRPr="00377AB2">
        <w:rPr>
          <w:rFonts w:cstheme="minorHAnsi"/>
          <w:kern w:val="0"/>
          <w:lang w:val="en-US"/>
        </w:rPr>
        <w:t>VoxEU</w:t>
      </w:r>
      <w:proofErr w:type="spellEnd"/>
      <w:r w:rsidRPr="00377AB2">
        <w:rPr>
          <w:rFonts w:cstheme="minorHAnsi"/>
          <w:kern w:val="0"/>
          <w:lang w:val="en-US"/>
        </w:rPr>
        <w:t>).We acknowledge</w:t>
      </w:r>
    </w:p>
    <w:p w14:paraId="4D68531B" w14:textId="77777777" w:rsidR="00377AB2" w:rsidRPr="00377AB2" w:rsidRDefault="00377AB2" w:rsidP="00377AB2">
      <w:pPr>
        <w:autoSpaceDE w:val="0"/>
        <w:autoSpaceDN w:val="0"/>
        <w:adjustRightInd w:val="0"/>
        <w:spacing w:after="0" w:line="240" w:lineRule="auto"/>
        <w:jc w:val="both"/>
        <w:rPr>
          <w:rFonts w:cstheme="minorHAnsi"/>
          <w:kern w:val="0"/>
          <w:lang w:val="en-US"/>
        </w:rPr>
      </w:pPr>
      <w:proofErr w:type="gramStart"/>
      <w:r w:rsidRPr="00377AB2">
        <w:rPr>
          <w:rFonts w:cstheme="minorHAnsi"/>
          <w:kern w:val="0"/>
          <w:lang w:val="en-US"/>
        </w:rPr>
        <w:t>that</w:t>
      </w:r>
      <w:proofErr w:type="gramEnd"/>
      <w:r w:rsidRPr="00377AB2">
        <w:rPr>
          <w:rFonts w:cstheme="minorHAnsi"/>
          <w:kern w:val="0"/>
          <w:lang w:val="en-US"/>
        </w:rPr>
        <w:t xml:space="preserve"> Figure 1 appears in the appendix of the version of </w:t>
      </w:r>
      <w:proofErr w:type="spellStart"/>
      <w:r w:rsidRPr="00377AB2">
        <w:rPr>
          <w:rFonts w:cstheme="minorHAnsi"/>
          <w:kern w:val="0"/>
          <w:lang w:val="en-US"/>
        </w:rPr>
        <w:t>Dechezleprêtre</w:t>
      </w:r>
      <w:proofErr w:type="spellEnd"/>
      <w:r w:rsidRPr="00377AB2">
        <w:rPr>
          <w:rFonts w:cstheme="minorHAnsi"/>
          <w:kern w:val="0"/>
          <w:lang w:val="en-US"/>
        </w:rPr>
        <w:t xml:space="preserve"> et</w:t>
      </w:r>
    </w:p>
    <w:p w14:paraId="36491963" w14:textId="77777777" w:rsidR="00377AB2" w:rsidRPr="00377AB2" w:rsidRDefault="00377AB2" w:rsidP="00377AB2">
      <w:pPr>
        <w:autoSpaceDE w:val="0"/>
        <w:autoSpaceDN w:val="0"/>
        <w:adjustRightInd w:val="0"/>
        <w:spacing w:after="0" w:line="240" w:lineRule="auto"/>
        <w:jc w:val="both"/>
        <w:rPr>
          <w:rFonts w:cstheme="minorHAnsi"/>
          <w:kern w:val="0"/>
          <w:lang w:val="en-US"/>
        </w:rPr>
      </w:pPr>
      <w:r w:rsidRPr="00377AB2">
        <w:rPr>
          <w:rFonts w:cstheme="minorHAnsi"/>
          <w:kern w:val="0"/>
          <w:lang w:val="en-US"/>
        </w:rPr>
        <w:t>al. (2022) on the website of Adrien Fabre (and that figure is never commented</w:t>
      </w:r>
    </w:p>
    <w:p w14:paraId="2D5FB7FE" w14:textId="77777777" w:rsidR="00377AB2" w:rsidRPr="00377AB2" w:rsidRDefault="00377AB2" w:rsidP="00377AB2">
      <w:pPr>
        <w:autoSpaceDE w:val="0"/>
        <w:autoSpaceDN w:val="0"/>
        <w:adjustRightInd w:val="0"/>
        <w:spacing w:after="0" w:line="240" w:lineRule="auto"/>
        <w:jc w:val="both"/>
        <w:rPr>
          <w:rFonts w:cstheme="minorHAnsi"/>
          <w:kern w:val="0"/>
          <w:lang w:val="en-US"/>
        </w:rPr>
      </w:pPr>
      <w:proofErr w:type="gramStart"/>
      <w:r w:rsidRPr="00377AB2">
        <w:rPr>
          <w:rFonts w:cstheme="minorHAnsi"/>
          <w:kern w:val="0"/>
          <w:lang w:val="en-US"/>
        </w:rPr>
        <w:t>in</w:t>
      </w:r>
      <w:proofErr w:type="gramEnd"/>
      <w:r w:rsidRPr="00377AB2">
        <w:rPr>
          <w:rFonts w:cstheme="minorHAnsi"/>
          <w:kern w:val="0"/>
          <w:lang w:val="en-US"/>
        </w:rPr>
        <w:t xml:space="preserve"> that paper). I</w:t>
      </w:r>
      <w:commentRangeStart w:id="253"/>
      <w:commentRangeStart w:id="254"/>
      <w:r w:rsidRPr="00377AB2">
        <w:rPr>
          <w:rFonts w:cstheme="minorHAnsi"/>
          <w:kern w:val="0"/>
          <w:lang w:val="en-US"/>
        </w:rPr>
        <w:t xml:space="preserve">f it is important that this Figure </w:t>
      </w:r>
      <w:proofErr w:type="gramStart"/>
      <w:r w:rsidRPr="00377AB2">
        <w:rPr>
          <w:rFonts w:cstheme="minorHAnsi"/>
          <w:kern w:val="0"/>
          <w:lang w:val="en-US"/>
        </w:rPr>
        <w:t>be not reproduced</w:t>
      </w:r>
      <w:proofErr w:type="gramEnd"/>
      <w:r w:rsidRPr="00377AB2">
        <w:rPr>
          <w:rFonts w:cstheme="minorHAnsi"/>
          <w:kern w:val="0"/>
          <w:lang w:val="en-US"/>
        </w:rPr>
        <w:t>, we can</w:t>
      </w:r>
    </w:p>
    <w:p w14:paraId="4C225A9F" w14:textId="77777777" w:rsidR="00377AB2" w:rsidRPr="00377AB2" w:rsidRDefault="00377AB2" w:rsidP="00377AB2">
      <w:pPr>
        <w:autoSpaceDE w:val="0"/>
        <w:autoSpaceDN w:val="0"/>
        <w:adjustRightInd w:val="0"/>
        <w:spacing w:after="0" w:line="240" w:lineRule="auto"/>
        <w:jc w:val="both"/>
        <w:rPr>
          <w:rFonts w:cstheme="minorHAnsi"/>
          <w:kern w:val="0"/>
          <w:lang w:val="en-US"/>
        </w:rPr>
      </w:pPr>
      <w:proofErr w:type="gramStart"/>
      <w:r w:rsidRPr="00377AB2">
        <w:rPr>
          <w:rFonts w:cstheme="minorHAnsi"/>
          <w:kern w:val="0"/>
          <w:lang w:val="en-US"/>
        </w:rPr>
        <w:t>make</w:t>
      </w:r>
      <w:proofErr w:type="gramEnd"/>
      <w:r w:rsidRPr="00377AB2">
        <w:rPr>
          <w:rFonts w:cstheme="minorHAnsi"/>
          <w:kern w:val="0"/>
          <w:lang w:val="en-US"/>
        </w:rPr>
        <w:t xml:space="preserve"> sure that it is not present in the final publication (which should come out</w:t>
      </w:r>
    </w:p>
    <w:p w14:paraId="5CFB6D50" w14:textId="51D33D17" w:rsidR="00377AB2" w:rsidRDefault="00377AB2" w:rsidP="00377AB2">
      <w:pPr>
        <w:autoSpaceDE w:val="0"/>
        <w:autoSpaceDN w:val="0"/>
        <w:adjustRightInd w:val="0"/>
        <w:spacing w:after="0" w:line="240" w:lineRule="auto"/>
        <w:jc w:val="both"/>
        <w:rPr>
          <w:ins w:id="255" w:author="Linus Mattauch" w:date="2024-01-19T14:59:00Z"/>
          <w:rFonts w:cstheme="minorHAnsi"/>
          <w:kern w:val="0"/>
          <w:lang w:val="en-US"/>
        </w:rPr>
      </w:pPr>
      <w:proofErr w:type="gramStart"/>
      <w:r w:rsidRPr="00377AB2">
        <w:rPr>
          <w:rFonts w:cstheme="minorHAnsi"/>
          <w:kern w:val="0"/>
          <w:lang w:val="en-US"/>
        </w:rPr>
        <w:t>in</w:t>
      </w:r>
      <w:proofErr w:type="gramEnd"/>
      <w:r w:rsidRPr="00377AB2">
        <w:rPr>
          <w:rFonts w:cstheme="minorHAnsi"/>
          <w:kern w:val="0"/>
          <w:lang w:val="en-US"/>
        </w:rPr>
        <w:t xml:space="preserve"> the American Economic Review, given a favorable R&amp;R decision).</w:t>
      </w:r>
      <w:commentRangeEnd w:id="253"/>
      <w:r w:rsidR="00F23982">
        <w:rPr>
          <w:rStyle w:val="Marquedecommentaire"/>
        </w:rPr>
        <w:commentReference w:id="253"/>
      </w:r>
      <w:commentRangeEnd w:id="254"/>
      <w:ins w:id="256" w:author="fabre" w:date="2024-01-19T20:38:00Z">
        <w:r w:rsidR="00D83F8F">
          <w:rPr>
            <w:rFonts w:cstheme="minorHAnsi"/>
            <w:kern w:val="0"/>
            <w:lang w:val="en-US"/>
          </w:rPr>
          <w:t xml:space="preserve"> TODO?</w:t>
        </w:r>
      </w:ins>
      <w:r w:rsidR="00654BE1">
        <w:rPr>
          <w:rStyle w:val="Marquedecommentaire"/>
        </w:rPr>
        <w:commentReference w:id="254"/>
      </w:r>
    </w:p>
    <w:p w14:paraId="36B2A9B2" w14:textId="77777777" w:rsidR="00F23982" w:rsidRPr="00377AB2" w:rsidRDefault="00F23982" w:rsidP="00377AB2">
      <w:pPr>
        <w:autoSpaceDE w:val="0"/>
        <w:autoSpaceDN w:val="0"/>
        <w:adjustRightInd w:val="0"/>
        <w:spacing w:after="0" w:line="240" w:lineRule="auto"/>
        <w:jc w:val="both"/>
        <w:rPr>
          <w:rFonts w:cstheme="minorHAnsi"/>
          <w:kern w:val="0"/>
          <w:lang w:val="en-US"/>
        </w:rPr>
      </w:pPr>
    </w:p>
    <w:p w14:paraId="349D70F4" w14:textId="77777777" w:rsidR="00377AB2" w:rsidRPr="00377AB2" w:rsidRDefault="00377AB2" w:rsidP="00377AB2">
      <w:pPr>
        <w:autoSpaceDE w:val="0"/>
        <w:autoSpaceDN w:val="0"/>
        <w:adjustRightInd w:val="0"/>
        <w:spacing w:after="0" w:line="240" w:lineRule="auto"/>
        <w:jc w:val="both"/>
        <w:rPr>
          <w:rFonts w:cstheme="minorHAnsi"/>
          <w:kern w:val="0"/>
          <w:lang w:val="en-US"/>
        </w:rPr>
      </w:pPr>
      <w:r w:rsidRPr="00377AB2">
        <w:rPr>
          <w:rFonts w:cstheme="minorHAnsi"/>
          <w:kern w:val="0"/>
          <w:lang w:val="en-US"/>
        </w:rPr>
        <w:t>11. Overall, the study and the survey design remains opaque at times. For</w:t>
      </w:r>
    </w:p>
    <w:p w14:paraId="170300C8" w14:textId="77777777" w:rsidR="00377AB2" w:rsidRPr="00377AB2" w:rsidRDefault="00377AB2" w:rsidP="00377AB2">
      <w:pPr>
        <w:autoSpaceDE w:val="0"/>
        <w:autoSpaceDN w:val="0"/>
        <w:adjustRightInd w:val="0"/>
        <w:spacing w:after="0" w:line="240" w:lineRule="auto"/>
        <w:jc w:val="both"/>
        <w:rPr>
          <w:rFonts w:cstheme="minorHAnsi"/>
          <w:kern w:val="0"/>
          <w:lang w:val="en-US"/>
        </w:rPr>
      </w:pPr>
      <w:proofErr w:type="gramStart"/>
      <w:r w:rsidRPr="00377AB2">
        <w:rPr>
          <w:rFonts w:cstheme="minorHAnsi"/>
          <w:kern w:val="0"/>
          <w:lang w:val="en-US"/>
        </w:rPr>
        <w:t>example</w:t>
      </w:r>
      <w:proofErr w:type="gramEnd"/>
      <w:r w:rsidRPr="00377AB2">
        <w:rPr>
          <w:rFonts w:cstheme="minorHAnsi"/>
          <w:kern w:val="0"/>
          <w:lang w:val="en-US"/>
        </w:rPr>
        <w:t>, the survey structure seems to have included so many conditions and</w:t>
      </w:r>
    </w:p>
    <w:p w14:paraId="6941BEB6" w14:textId="77777777" w:rsidR="00377AB2" w:rsidRPr="00377AB2" w:rsidRDefault="00377AB2" w:rsidP="00377AB2">
      <w:pPr>
        <w:autoSpaceDE w:val="0"/>
        <w:autoSpaceDN w:val="0"/>
        <w:adjustRightInd w:val="0"/>
        <w:spacing w:after="0" w:line="240" w:lineRule="auto"/>
        <w:jc w:val="both"/>
        <w:rPr>
          <w:rFonts w:cstheme="minorHAnsi"/>
          <w:kern w:val="0"/>
          <w:lang w:val="en-US"/>
        </w:rPr>
      </w:pPr>
      <w:proofErr w:type="gramStart"/>
      <w:r w:rsidRPr="00377AB2">
        <w:rPr>
          <w:rFonts w:cstheme="minorHAnsi"/>
          <w:kern w:val="0"/>
          <w:lang w:val="en-US"/>
        </w:rPr>
        <w:t>skip-/</w:t>
      </w:r>
      <w:proofErr w:type="gramEnd"/>
      <w:r w:rsidRPr="00377AB2">
        <w:rPr>
          <w:rFonts w:cstheme="minorHAnsi"/>
          <w:kern w:val="0"/>
          <w:lang w:val="en-US"/>
        </w:rPr>
        <w:t>assignment logics that it is hard to make sense of the results in terms of</w:t>
      </w:r>
    </w:p>
    <w:p w14:paraId="1A3E45F4" w14:textId="77777777" w:rsidR="00377AB2" w:rsidRPr="00377AB2" w:rsidRDefault="00377AB2" w:rsidP="00377AB2">
      <w:pPr>
        <w:autoSpaceDE w:val="0"/>
        <w:autoSpaceDN w:val="0"/>
        <w:adjustRightInd w:val="0"/>
        <w:spacing w:after="0" w:line="240" w:lineRule="auto"/>
        <w:jc w:val="both"/>
        <w:rPr>
          <w:rFonts w:cstheme="minorHAnsi"/>
          <w:kern w:val="0"/>
          <w:lang w:val="en-US"/>
        </w:rPr>
      </w:pPr>
      <w:proofErr w:type="gramStart"/>
      <w:r w:rsidRPr="00377AB2">
        <w:rPr>
          <w:rFonts w:cstheme="minorHAnsi"/>
          <w:kern w:val="0"/>
          <w:lang w:val="en-US"/>
        </w:rPr>
        <w:t>experimental</w:t>
      </w:r>
      <w:proofErr w:type="gramEnd"/>
      <w:r w:rsidRPr="00377AB2">
        <w:rPr>
          <w:rFonts w:cstheme="minorHAnsi"/>
          <w:kern w:val="0"/>
          <w:lang w:val="en-US"/>
        </w:rPr>
        <w:t xml:space="preserve"> conditions and potential order effects. It is also unclear how the</w:t>
      </w:r>
    </w:p>
    <w:p w14:paraId="620E6274" w14:textId="77777777" w:rsidR="00377AB2" w:rsidRPr="00377AB2" w:rsidRDefault="00377AB2" w:rsidP="00377AB2">
      <w:pPr>
        <w:autoSpaceDE w:val="0"/>
        <w:autoSpaceDN w:val="0"/>
        <w:adjustRightInd w:val="0"/>
        <w:spacing w:after="0" w:line="240" w:lineRule="auto"/>
        <w:jc w:val="both"/>
        <w:rPr>
          <w:rFonts w:cstheme="minorHAnsi"/>
          <w:kern w:val="0"/>
          <w:lang w:val="en-US"/>
        </w:rPr>
      </w:pPr>
      <w:r w:rsidRPr="00377AB2">
        <w:rPr>
          <w:rFonts w:cstheme="minorHAnsi"/>
          <w:kern w:val="0"/>
          <w:lang w:val="en-US"/>
        </w:rPr>
        <w:t xml:space="preserve">Figure A8 results </w:t>
      </w:r>
      <w:proofErr w:type="gramStart"/>
      <w:r w:rsidRPr="00377AB2">
        <w:rPr>
          <w:rFonts w:cstheme="minorHAnsi"/>
          <w:kern w:val="0"/>
          <w:lang w:val="en-US"/>
        </w:rPr>
        <w:t>should be interpreted</w:t>
      </w:r>
      <w:proofErr w:type="gramEnd"/>
      <w:r w:rsidRPr="00377AB2">
        <w:rPr>
          <w:rFonts w:cstheme="minorHAnsi"/>
          <w:kern w:val="0"/>
          <w:lang w:val="en-US"/>
        </w:rPr>
        <w:t xml:space="preserve"> given that it includes a range of policy</w:t>
      </w:r>
    </w:p>
    <w:p w14:paraId="5CE3DA8D" w14:textId="77777777" w:rsidR="00377AB2" w:rsidRPr="00377AB2" w:rsidRDefault="00377AB2" w:rsidP="00377AB2">
      <w:pPr>
        <w:autoSpaceDE w:val="0"/>
        <w:autoSpaceDN w:val="0"/>
        <w:adjustRightInd w:val="0"/>
        <w:spacing w:after="0" w:line="240" w:lineRule="auto"/>
        <w:jc w:val="both"/>
        <w:rPr>
          <w:rFonts w:cstheme="minorHAnsi"/>
          <w:kern w:val="0"/>
          <w:lang w:val="en-US"/>
        </w:rPr>
      </w:pPr>
      <w:proofErr w:type="gramStart"/>
      <w:r w:rsidRPr="00377AB2">
        <w:rPr>
          <w:rFonts w:cstheme="minorHAnsi"/>
          <w:kern w:val="0"/>
          <w:lang w:val="en-US"/>
        </w:rPr>
        <w:t>reforms</w:t>
      </w:r>
      <w:proofErr w:type="gramEnd"/>
      <w:r w:rsidRPr="00377AB2">
        <w:rPr>
          <w:rFonts w:cstheme="minorHAnsi"/>
          <w:kern w:val="0"/>
          <w:lang w:val="en-US"/>
        </w:rPr>
        <w:t xml:space="preserve"> across multiple issue areas.</w:t>
      </w:r>
    </w:p>
    <w:p w14:paraId="2C4427F8" w14:textId="5FBA1FF5" w:rsidR="00377AB2" w:rsidRPr="00377AB2" w:rsidDel="00F23982" w:rsidRDefault="00377AB2" w:rsidP="00377AB2">
      <w:pPr>
        <w:autoSpaceDE w:val="0"/>
        <w:autoSpaceDN w:val="0"/>
        <w:adjustRightInd w:val="0"/>
        <w:spacing w:after="0" w:line="240" w:lineRule="auto"/>
        <w:jc w:val="both"/>
        <w:rPr>
          <w:moveFrom w:id="257" w:author="Linus Mattauch" w:date="2024-01-19T15:01:00Z"/>
          <w:rFonts w:cstheme="minorHAnsi"/>
          <w:kern w:val="0"/>
          <w:lang w:val="en-US"/>
        </w:rPr>
      </w:pPr>
      <w:moveFromRangeStart w:id="258" w:author="Linus Mattauch" w:date="2024-01-19T15:01:00Z" w:name="move156568906"/>
      <w:moveFrom w:id="259" w:author="Linus Mattauch" w:date="2024-01-19T15:01:00Z">
        <w:r w:rsidRPr="00377AB2" w:rsidDel="00F23982">
          <w:rPr>
            <w:rFonts w:cstheme="minorHAnsi"/>
            <w:kern w:val="0"/>
            <w:lang w:val="en-US"/>
          </w:rPr>
          <w:t>The survey structure is presented with schemas in Supplementary Section</w:t>
        </w:r>
      </w:moveFrom>
    </w:p>
    <w:p w14:paraId="4DBE1947" w14:textId="0268D0B3" w:rsidR="00377AB2" w:rsidRPr="00377AB2" w:rsidDel="00F23982" w:rsidRDefault="00377AB2" w:rsidP="00377AB2">
      <w:pPr>
        <w:autoSpaceDE w:val="0"/>
        <w:autoSpaceDN w:val="0"/>
        <w:adjustRightInd w:val="0"/>
        <w:spacing w:after="0" w:line="240" w:lineRule="auto"/>
        <w:jc w:val="both"/>
        <w:rPr>
          <w:moveFrom w:id="260" w:author="Linus Mattauch" w:date="2024-01-19T15:01:00Z"/>
          <w:rFonts w:cstheme="minorHAnsi"/>
          <w:kern w:val="0"/>
          <w:lang w:val="en-US"/>
        </w:rPr>
      </w:pPr>
      <w:moveFrom w:id="261" w:author="Linus Mattauch" w:date="2024-01-19T15:01:00Z">
        <w:r w:rsidRPr="00377AB2" w:rsidDel="00F23982">
          <w:rPr>
            <w:rFonts w:cstheme="minorHAnsi"/>
            <w:kern w:val="0"/>
            <w:lang w:val="en-US"/>
          </w:rPr>
          <w:t>D.</w:t>
        </w:r>
      </w:moveFrom>
    </w:p>
    <w:moveFromRangeEnd w:id="258"/>
    <w:p w14:paraId="10DC9DE0" w14:textId="07242D3C" w:rsidR="00377AB2" w:rsidRPr="00377AB2" w:rsidRDefault="00377AB2" w:rsidP="00377AB2">
      <w:pPr>
        <w:autoSpaceDE w:val="0"/>
        <w:autoSpaceDN w:val="0"/>
        <w:adjustRightInd w:val="0"/>
        <w:spacing w:after="0" w:line="240" w:lineRule="auto"/>
        <w:jc w:val="both"/>
        <w:rPr>
          <w:rFonts w:cstheme="minorHAnsi"/>
          <w:kern w:val="0"/>
          <w:lang w:val="en-US"/>
        </w:rPr>
      </w:pPr>
      <w:r w:rsidRPr="00377AB2">
        <w:rPr>
          <w:rFonts w:cstheme="minorHAnsi"/>
          <w:kern w:val="0"/>
          <w:lang w:val="en-US"/>
        </w:rPr>
        <w:t>Thank you for pointing out that the survey design remain</w:t>
      </w:r>
      <w:ins w:id="262" w:author="Linus Mattauch" w:date="2024-01-19T15:01:00Z">
        <w:r w:rsidR="00F23982">
          <w:rPr>
            <w:rFonts w:cstheme="minorHAnsi"/>
            <w:kern w:val="0"/>
            <w:lang w:val="en-US"/>
          </w:rPr>
          <w:t>ed</w:t>
        </w:r>
      </w:ins>
      <w:del w:id="263" w:author="Linus Mattauch" w:date="2024-01-19T15:01:00Z">
        <w:r w:rsidRPr="00377AB2" w:rsidDel="00F23982">
          <w:rPr>
            <w:rFonts w:cstheme="minorHAnsi"/>
            <w:kern w:val="0"/>
            <w:lang w:val="en-US"/>
          </w:rPr>
          <w:delText>s</w:delText>
        </w:r>
      </w:del>
      <w:r w:rsidRPr="00377AB2">
        <w:rPr>
          <w:rFonts w:cstheme="minorHAnsi"/>
          <w:kern w:val="0"/>
          <w:lang w:val="en-US"/>
        </w:rPr>
        <w:t xml:space="preserve"> opaque. We</w:t>
      </w:r>
    </w:p>
    <w:p w14:paraId="7D86E94A" w14:textId="77777777" w:rsidR="00F23982" w:rsidRPr="00377AB2" w:rsidRDefault="00377AB2" w:rsidP="00F23982">
      <w:pPr>
        <w:autoSpaceDE w:val="0"/>
        <w:autoSpaceDN w:val="0"/>
        <w:adjustRightInd w:val="0"/>
        <w:spacing w:after="0" w:line="240" w:lineRule="auto"/>
        <w:jc w:val="both"/>
        <w:rPr>
          <w:moveTo w:id="264" w:author="Linus Mattauch" w:date="2024-01-19T15:01:00Z"/>
          <w:rFonts w:cstheme="minorHAnsi"/>
          <w:kern w:val="0"/>
          <w:lang w:val="en-US"/>
        </w:rPr>
      </w:pPr>
      <w:proofErr w:type="gramStart"/>
      <w:r w:rsidRPr="00377AB2">
        <w:rPr>
          <w:rFonts w:cstheme="minorHAnsi"/>
          <w:kern w:val="0"/>
          <w:lang w:val="en-US"/>
        </w:rPr>
        <w:t>made</w:t>
      </w:r>
      <w:proofErr w:type="gramEnd"/>
      <w:r w:rsidRPr="00377AB2">
        <w:rPr>
          <w:rFonts w:cstheme="minorHAnsi"/>
          <w:kern w:val="0"/>
          <w:lang w:val="en-US"/>
        </w:rPr>
        <w:t xml:space="preserve"> our best to improve the description of the design</w:t>
      </w:r>
      <w:ins w:id="265" w:author="Linus Mattauch" w:date="2024-01-19T15:01:00Z">
        <w:r w:rsidR="00F23982">
          <w:rPr>
            <w:rFonts w:cstheme="minorHAnsi"/>
            <w:kern w:val="0"/>
            <w:lang w:val="en-US"/>
          </w:rPr>
          <w:t xml:space="preserve"> in the revised version. </w:t>
        </w:r>
      </w:ins>
      <w:moveToRangeStart w:id="266" w:author="Linus Mattauch" w:date="2024-01-19T15:01:00Z" w:name="move156568906"/>
      <w:moveTo w:id="267" w:author="Linus Mattauch" w:date="2024-01-19T15:01:00Z">
        <w:r w:rsidR="00F23982" w:rsidRPr="00377AB2">
          <w:rPr>
            <w:rFonts w:cstheme="minorHAnsi"/>
            <w:kern w:val="0"/>
            <w:lang w:val="en-US"/>
          </w:rPr>
          <w:t xml:space="preserve">The survey structure </w:t>
        </w:r>
        <w:proofErr w:type="gramStart"/>
        <w:r w:rsidR="00F23982" w:rsidRPr="00377AB2">
          <w:rPr>
            <w:rFonts w:cstheme="minorHAnsi"/>
            <w:kern w:val="0"/>
            <w:lang w:val="en-US"/>
          </w:rPr>
          <w:t>is presented</w:t>
        </w:r>
        <w:proofErr w:type="gramEnd"/>
        <w:r w:rsidR="00F23982" w:rsidRPr="00377AB2">
          <w:rPr>
            <w:rFonts w:cstheme="minorHAnsi"/>
            <w:kern w:val="0"/>
            <w:lang w:val="en-US"/>
          </w:rPr>
          <w:t xml:space="preserve"> with schemas in Supplementary Section</w:t>
        </w:r>
      </w:moveTo>
    </w:p>
    <w:p w14:paraId="3BB0AF93" w14:textId="77777777" w:rsidR="00F23982" w:rsidRPr="00377AB2" w:rsidRDefault="00F23982" w:rsidP="00F23982">
      <w:pPr>
        <w:autoSpaceDE w:val="0"/>
        <w:autoSpaceDN w:val="0"/>
        <w:adjustRightInd w:val="0"/>
        <w:spacing w:after="0" w:line="240" w:lineRule="auto"/>
        <w:jc w:val="both"/>
        <w:rPr>
          <w:moveTo w:id="268" w:author="Linus Mattauch" w:date="2024-01-19T15:01:00Z"/>
          <w:rFonts w:cstheme="minorHAnsi"/>
          <w:kern w:val="0"/>
          <w:lang w:val="en-US"/>
        </w:rPr>
      </w:pPr>
      <w:moveTo w:id="269" w:author="Linus Mattauch" w:date="2024-01-19T15:01:00Z">
        <w:r w:rsidRPr="00377AB2">
          <w:rPr>
            <w:rFonts w:cstheme="minorHAnsi"/>
            <w:kern w:val="0"/>
            <w:lang w:val="en-US"/>
          </w:rPr>
          <w:t>D.</w:t>
        </w:r>
      </w:moveTo>
    </w:p>
    <w:moveToRangeEnd w:id="266"/>
    <w:p w14:paraId="7AA14F1F" w14:textId="044C5F44" w:rsidR="00377AB2" w:rsidRPr="00377AB2" w:rsidRDefault="00377AB2" w:rsidP="00377AB2">
      <w:pPr>
        <w:autoSpaceDE w:val="0"/>
        <w:autoSpaceDN w:val="0"/>
        <w:adjustRightInd w:val="0"/>
        <w:spacing w:after="0" w:line="240" w:lineRule="auto"/>
        <w:jc w:val="both"/>
        <w:rPr>
          <w:rFonts w:cstheme="minorHAnsi"/>
          <w:kern w:val="0"/>
          <w:lang w:val="en-US"/>
        </w:rPr>
      </w:pPr>
      <w:del w:id="270" w:author="Linus Mattauch" w:date="2024-01-19T15:01:00Z">
        <w:r w:rsidRPr="00377AB2" w:rsidDel="00F23982">
          <w:rPr>
            <w:rFonts w:cstheme="minorHAnsi"/>
            <w:kern w:val="0"/>
            <w:lang w:val="en-US"/>
          </w:rPr>
          <w:delText>.</w:delText>
        </w:r>
      </w:del>
      <w:r w:rsidRPr="00377AB2">
        <w:rPr>
          <w:rFonts w:cstheme="minorHAnsi"/>
          <w:kern w:val="0"/>
          <w:lang w:val="en-US"/>
        </w:rPr>
        <w:t xml:space="preserve"> In particular, we added</w:t>
      </w:r>
    </w:p>
    <w:p w14:paraId="196553AC" w14:textId="77777777" w:rsidR="00377AB2" w:rsidRPr="00377AB2" w:rsidRDefault="00377AB2" w:rsidP="00377AB2">
      <w:pPr>
        <w:autoSpaceDE w:val="0"/>
        <w:autoSpaceDN w:val="0"/>
        <w:adjustRightInd w:val="0"/>
        <w:spacing w:after="0" w:line="240" w:lineRule="auto"/>
        <w:jc w:val="both"/>
        <w:rPr>
          <w:rFonts w:cstheme="minorHAnsi"/>
          <w:kern w:val="0"/>
          <w:lang w:val="en-US"/>
        </w:rPr>
      </w:pPr>
      <w:proofErr w:type="gramStart"/>
      <w:r w:rsidRPr="00377AB2">
        <w:rPr>
          <w:rFonts w:cstheme="minorHAnsi"/>
          <w:kern w:val="0"/>
          <w:lang w:val="en-US"/>
        </w:rPr>
        <w:t>in</w:t>
      </w:r>
      <w:proofErr w:type="gramEnd"/>
      <w:r w:rsidRPr="00377AB2">
        <w:rPr>
          <w:rFonts w:cstheme="minorHAnsi"/>
          <w:kern w:val="0"/>
          <w:lang w:val="en-US"/>
        </w:rPr>
        <w:t xml:space="preserve"> Supplementary Material D that “Each treatment randomization is in-</w:t>
      </w:r>
    </w:p>
    <w:p w14:paraId="5F47A741" w14:textId="77777777" w:rsidR="00377AB2" w:rsidRPr="00377AB2" w:rsidRDefault="00377AB2" w:rsidP="00377AB2">
      <w:pPr>
        <w:autoSpaceDE w:val="0"/>
        <w:autoSpaceDN w:val="0"/>
        <w:adjustRightInd w:val="0"/>
        <w:spacing w:after="0" w:line="240" w:lineRule="auto"/>
        <w:jc w:val="both"/>
        <w:rPr>
          <w:rFonts w:cstheme="minorHAnsi"/>
          <w:kern w:val="0"/>
          <w:lang w:val="en-US"/>
        </w:rPr>
      </w:pPr>
      <w:proofErr w:type="gramStart"/>
      <w:r w:rsidRPr="00377AB2">
        <w:rPr>
          <w:rFonts w:cstheme="minorHAnsi"/>
          <w:kern w:val="0"/>
          <w:lang w:val="en-US"/>
        </w:rPr>
        <w:t>dependent</w:t>
      </w:r>
      <w:proofErr w:type="gramEnd"/>
      <w:r w:rsidRPr="00377AB2">
        <w:rPr>
          <w:rFonts w:cstheme="minorHAnsi"/>
          <w:kern w:val="0"/>
          <w:lang w:val="en-US"/>
        </w:rPr>
        <w:t>.” We also added balance analyses (Supplementary Material I) and</w:t>
      </w:r>
    </w:p>
    <w:p w14:paraId="5AE8442D" w14:textId="77777777" w:rsidR="00377AB2" w:rsidRPr="00377AB2" w:rsidRDefault="00377AB2" w:rsidP="00377AB2">
      <w:pPr>
        <w:autoSpaceDE w:val="0"/>
        <w:autoSpaceDN w:val="0"/>
        <w:adjustRightInd w:val="0"/>
        <w:spacing w:after="0" w:line="240" w:lineRule="auto"/>
        <w:jc w:val="both"/>
        <w:rPr>
          <w:rFonts w:cstheme="minorHAnsi"/>
          <w:kern w:val="0"/>
          <w:lang w:val="en-US"/>
        </w:rPr>
      </w:pPr>
      <w:proofErr w:type="gramStart"/>
      <w:r w:rsidRPr="00377AB2">
        <w:rPr>
          <w:rFonts w:cstheme="minorHAnsi"/>
          <w:kern w:val="0"/>
          <w:lang w:val="en-US"/>
        </w:rPr>
        <w:t>placebo</w:t>
      </w:r>
      <w:proofErr w:type="gramEnd"/>
      <w:r w:rsidRPr="00377AB2">
        <w:rPr>
          <w:rFonts w:cstheme="minorHAnsi"/>
          <w:kern w:val="0"/>
          <w:lang w:val="en-US"/>
        </w:rPr>
        <w:t xml:space="preserve"> tests of the effects of each treatment on unrelated outcomes (Supplementary</w:t>
      </w:r>
    </w:p>
    <w:p w14:paraId="1B8C4AD7" w14:textId="77777777" w:rsidR="00377AB2" w:rsidRPr="00377AB2" w:rsidRDefault="00377AB2" w:rsidP="00377AB2">
      <w:pPr>
        <w:autoSpaceDE w:val="0"/>
        <w:autoSpaceDN w:val="0"/>
        <w:adjustRightInd w:val="0"/>
        <w:spacing w:after="0" w:line="240" w:lineRule="auto"/>
        <w:jc w:val="both"/>
        <w:rPr>
          <w:rFonts w:cstheme="minorHAnsi"/>
          <w:kern w:val="0"/>
          <w:lang w:val="en-US"/>
        </w:rPr>
      </w:pPr>
      <w:r w:rsidRPr="00377AB2">
        <w:rPr>
          <w:rFonts w:cstheme="minorHAnsi"/>
          <w:kern w:val="0"/>
          <w:lang w:val="en-US"/>
        </w:rPr>
        <w:t>Material J). They confirm that the randomization was satisfactory, as</w:t>
      </w:r>
    </w:p>
    <w:p w14:paraId="701FE16F" w14:textId="77777777" w:rsidR="00377AB2" w:rsidRPr="00377AB2" w:rsidRDefault="00377AB2" w:rsidP="00377AB2">
      <w:pPr>
        <w:autoSpaceDE w:val="0"/>
        <w:autoSpaceDN w:val="0"/>
        <w:adjustRightInd w:val="0"/>
        <w:spacing w:after="0" w:line="240" w:lineRule="auto"/>
        <w:jc w:val="both"/>
        <w:rPr>
          <w:rFonts w:cstheme="minorHAnsi"/>
          <w:kern w:val="0"/>
          <w:lang w:val="en-US"/>
        </w:rPr>
      </w:pPr>
      <w:proofErr w:type="gramStart"/>
      <w:r w:rsidRPr="00377AB2">
        <w:rPr>
          <w:rFonts w:cstheme="minorHAnsi"/>
          <w:kern w:val="0"/>
          <w:lang w:val="en-US"/>
        </w:rPr>
        <w:t>our</w:t>
      </w:r>
      <w:proofErr w:type="gramEnd"/>
      <w:r w:rsidRPr="00377AB2">
        <w:rPr>
          <w:rFonts w:cstheme="minorHAnsi"/>
          <w:kern w:val="0"/>
          <w:lang w:val="en-US"/>
        </w:rPr>
        <w:t xml:space="preserve"> branches are balanced and there is no significant effect in the placebo tests.</w:t>
      </w:r>
    </w:p>
    <w:p w14:paraId="12185C88" w14:textId="77777777" w:rsidR="00377AB2" w:rsidRPr="00377AB2" w:rsidRDefault="00377AB2" w:rsidP="00377AB2">
      <w:pPr>
        <w:autoSpaceDE w:val="0"/>
        <w:autoSpaceDN w:val="0"/>
        <w:adjustRightInd w:val="0"/>
        <w:spacing w:after="0" w:line="240" w:lineRule="auto"/>
        <w:jc w:val="both"/>
        <w:rPr>
          <w:rFonts w:cstheme="minorHAnsi"/>
          <w:kern w:val="0"/>
          <w:lang w:val="en-US"/>
        </w:rPr>
      </w:pPr>
      <w:r w:rsidRPr="00377AB2">
        <w:rPr>
          <w:rFonts w:cstheme="minorHAnsi"/>
          <w:kern w:val="0"/>
          <w:lang w:val="en-US"/>
        </w:rPr>
        <w:t>In particular, we do not find effects of earlier treatments on unrelated outcomes</w:t>
      </w:r>
    </w:p>
    <w:p w14:paraId="4BA294F6" w14:textId="41A2912A" w:rsidR="00377AB2" w:rsidRDefault="00377AB2" w:rsidP="00377AB2">
      <w:pPr>
        <w:autoSpaceDE w:val="0"/>
        <w:autoSpaceDN w:val="0"/>
        <w:adjustRightInd w:val="0"/>
        <w:spacing w:after="0" w:line="240" w:lineRule="auto"/>
        <w:jc w:val="both"/>
        <w:rPr>
          <w:ins w:id="271" w:author="Linus Mattauch" w:date="2024-01-19T15:02:00Z"/>
          <w:rFonts w:cstheme="minorHAnsi"/>
          <w:kern w:val="0"/>
          <w:lang w:val="en-US"/>
        </w:rPr>
      </w:pPr>
      <w:proofErr w:type="gramStart"/>
      <w:r w:rsidRPr="00377AB2">
        <w:rPr>
          <w:rFonts w:cstheme="minorHAnsi"/>
          <w:kern w:val="0"/>
          <w:lang w:val="en-US"/>
        </w:rPr>
        <w:t>arriving</w:t>
      </w:r>
      <w:proofErr w:type="gramEnd"/>
      <w:r w:rsidRPr="00377AB2">
        <w:rPr>
          <w:rFonts w:cstheme="minorHAnsi"/>
          <w:kern w:val="0"/>
          <w:lang w:val="en-US"/>
        </w:rPr>
        <w:t xml:space="preserve"> later in the survey.</w:t>
      </w:r>
      <w:ins w:id="272" w:author="Linus Mattauch" w:date="2024-01-19T15:01:00Z">
        <w:r w:rsidR="00F23982">
          <w:rPr>
            <w:rFonts w:cstheme="minorHAnsi"/>
            <w:kern w:val="0"/>
            <w:lang w:val="en-US"/>
          </w:rPr>
          <w:t xml:space="preserve"> </w:t>
        </w:r>
        <w:commentRangeStart w:id="273"/>
        <w:r w:rsidR="00F23982">
          <w:rPr>
            <w:rFonts w:cstheme="minorHAnsi"/>
            <w:kern w:val="0"/>
            <w:lang w:val="en-US"/>
          </w:rPr>
          <w:t xml:space="preserve">As an example of what we </w:t>
        </w:r>
        <w:proofErr w:type="gramStart"/>
        <w:r w:rsidR="00F23982">
          <w:rPr>
            <w:rFonts w:cstheme="minorHAnsi"/>
            <w:kern w:val="0"/>
            <w:lang w:val="en-US"/>
          </w:rPr>
          <w:t>changed</w:t>
        </w:r>
        <w:proofErr w:type="gramEnd"/>
        <w:r w:rsidR="00F23982">
          <w:rPr>
            <w:rFonts w:cstheme="minorHAnsi"/>
            <w:kern w:val="0"/>
            <w:lang w:val="en-US"/>
          </w:rPr>
          <w:t xml:space="preserve"> we now write</w:t>
        </w:r>
      </w:ins>
      <w:commentRangeEnd w:id="273"/>
      <w:r w:rsidR="00F94BB9">
        <w:rPr>
          <w:rStyle w:val="Marquedecommentaire"/>
        </w:rPr>
        <w:commentReference w:id="273"/>
      </w:r>
      <w:ins w:id="274" w:author="Linus Mattauch" w:date="2024-01-19T15:01:00Z">
        <w:r w:rsidR="00F23982">
          <w:rPr>
            <w:rFonts w:cstheme="minorHAnsi"/>
            <w:kern w:val="0"/>
            <w:lang w:val="en-US"/>
          </w:rPr>
          <w:t>:</w:t>
        </w:r>
      </w:ins>
      <w:ins w:id="275" w:author="Linus Mattauch" w:date="2024-01-19T15:02:00Z">
        <w:r w:rsidR="00F23982">
          <w:rPr>
            <w:rFonts w:cstheme="minorHAnsi"/>
            <w:kern w:val="0"/>
            <w:lang w:val="en-US"/>
          </w:rPr>
          <w:t xml:space="preserve"> “[quote some words]”</w:t>
        </w:r>
      </w:ins>
      <w:ins w:id="276" w:author="fabre" w:date="2024-01-19T20:15:00Z">
        <w:r w:rsidR="00BA4F67">
          <w:rPr>
            <w:rFonts w:cstheme="minorHAnsi"/>
            <w:kern w:val="0"/>
            <w:lang w:val="en-US"/>
          </w:rPr>
          <w:t xml:space="preserve"> TODO</w:t>
        </w:r>
      </w:ins>
    </w:p>
    <w:p w14:paraId="02ED9BC7" w14:textId="77777777" w:rsidR="00F23982" w:rsidRPr="00377AB2" w:rsidRDefault="00F23982" w:rsidP="00377AB2">
      <w:pPr>
        <w:autoSpaceDE w:val="0"/>
        <w:autoSpaceDN w:val="0"/>
        <w:adjustRightInd w:val="0"/>
        <w:spacing w:after="0" w:line="240" w:lineRule="auto"/>
        <w:jc w:val="both"/>
        <w:rPr>
          <w:rFonts w:cstheme="minorHAnsi"/>
          <w:kern w:val="0"/>
          <w:lang w:val="en-US"/>
        </w:rPr>
      </w:pPr>
    </w:p>
    <w:p w14:paraId="37398D1D" w14:textId="77777777" w:rsidR="00377AB2" w:rsidRPr="00377AB2" w:rsidRDefault="00377AB2" w:rsidP="00377AB2">
      <w:pPr>
        <w:autoSpaceDE w:val="0"/>
        <w:autoSpaceDN w:val="0"/>
        <w:adjustRightInd w:val="0"/>
        <w:spacing w:after="0" w:line="240" w:lineRule="auto"/>
        <w:jc w:val="both"/>
        <w:rPr>
          <w:rFonts w:cstheme="minorHAnsi"/>
          <w:kern w:val="0"/>
          <w:lang w:val="en-US"/>
        </w:rPr>
      </w:pPr>
      <w:r w:rsidRPr="00377AB2">
        <w:rPr>
          <w:rFonts w:cstheme="minorHAnsi"/>
          <w:kern w:val="0"/>
          <w:lang w:val="en-US"/>
        </w:rPr>
        <w:t xml:space="preserve">Figure A8 is a conjoint analysis that </w:t>
      </w:r>
      <w:proofErr w:type="spellStart"/>
      <w:r w:rsidRPr="00377AB2">
        <w:rPr>
          <w:rFonts w:cstheme="minorHAnsi"/>
          <w:kern w:val="0"/>
          <w:lang w:val="en-US"/>
        </w:rPr>
        <w:t>mimick</w:t>
      </w:r>
      <w:proofErr w:type="spellEnd"/>
      <w:r w:rsidRPr="00377AB2">
        <w:rPr>
          <w:rFonts w:cstheme="minorHAnsi"/>
          <w:kern w:val="0"/>
          <w:lang w:val="en-US"/>
        </w:rPr>
        <w:t xml:space="preserve"> plausible choices between two</w:t>
      </w:r>
    </w:p>
    <w:p w14:paraId="35E77305" w14:textId="77777777" w:rsidR="00377AB2" w:rsidRPr="00377AB2" w:rsidRDefault="00377AB2" w:rsidP="00377AB2">
      <w:pPr>
        <w:autoSpaceDE w:val="0"/>
        <w:autoSpaceDN w:val="0"/>
        <w:adjustRightInd w:val="0"/>
        <w:spacing w:after="0" w:line="240" w:lineRule="auto"/>
        <w:jc w:val="both"/>
        <w:rPr>
          <w:rFonts w:cstheme="minorHAnsi"/>
          <w:kern w:val="0"/>
          <w:lang w:val="en-US"/>
        </w:rPr>
      </w:pPr>
      <w:r w:rsidRPr="00377AB2">
        <w:rPr>
          <w:rFonts w:cstheme="minorHAnsi"/>
          <w:kern w:val="0"/>
          <w:lang w:val="en-US"/>
        </w:rPr>
        <w:t>8</w:t>
      </w:r>
    </w:p>
    <w:p w14:paraId="0B34465C" w14:textId="77777777" w:rsidR="00377AB2" w:rsidRPr="00377AB2" w:rsidRDefault="00377AB2" w:rsidP="00377AB2">
      <w:pPr>
        <w:autoSpaceDE w:val="0"/>
        <w:autoSpaceDN w:val="0"/>
        <w:adjustRightInd w:val="0"/>
        <w:spacing w:after="0" w:line="240" w:lineRule="auto"/>
        <w:jc w:val="both"/>
        <w:rPr>
          <w:rFonts w:cstheme="minorHAnsi"/>
          <w:kern w:val="0"/>
          <w:lang w:val="en-US"/>
        </w:rPr>
      </w:pPr>
      <w:proofErr w:type="gramStart"/>
      <w:r w:rsidRPr="00377AB2">
        <w:rPr>
          <w:rFonts w:cstheme="minorHAnsi"/>
          <w:kern w:val="0"/>
          <w:lang w:val="en-US"/>
        </w:rPr>
        <w:t>platforms</w:t>
      </w:r>
      <w:proofErr w:type="gramEnd"/>
      <w:r w:rsidRPr="00377AB2">
        <w:rPr>
          <w:rFonts w:cstheme="minorHAnsi"/>
          <w:kern w:val="0"/>
          <w:lang w:val="en-US"/>
        </w:rPr>
        <w:t xml:space="preserve"> of progressive candidates (stemming from different left or center-left</w:t>
      </w:r>
    </w:p>
    <w:p w14:paraId="6F7BEC18" w14:textId="77777777" w:rsidR="00377AB2" w:rsidRPr="00377AB2" w:rsidRDefault="00377AB2" w:rsidP="00377AB2">
      <w:pPr>
        <w:autoSpaceDE w:val="0"/>
        <w:autoSpaceDN w:val="0"/>
        <w:adjustRightInd w:val="0"/>
        <w:spacing w:after="0" w:line="240" w:lineRule="auto"/>
        <w:jc w:val="both"/>
        <w:rPr>
          <w:rFonts w:cstheme="minorHAnsi"/>
          <w:kern w:val="0"/>
          <w:lang w:val="en-US"/>
        </w:rPr>
      </w:pPr>
      <w:proofErr w:type="gramStart"/>
      <w:r w:rsidRPr="00377AB2">
        <w:rPr>
          <w:rFonts w:cstheme="minorHAnsi"/>
          <w:kern w:val="0"/>
          <w:lang w:val="en-US"/>
        </w:rPr>
        <w:t>parties</w:t>
      </w:r>
      <w:proofErr w:type="gramEnd"/>
      <w:r w:rsidRPr="00377AB2">
        <w:rPr>
          <w:rFonts w:cstheme="minorHAnsi"/>
          <w:kern w:val="0"/>
          <w:lang w:val="en-US"/>
        </w:rPr>
        <w:t xml:space="preserve"> in Europe, or different candidates at a U.S. democratic party’s primary).</w:t>
      </w:r>
    </w:p>
    <w:p w14:paraId="001D4929" w14:textId="77777777" w:rsidR="00377AB2" w:rsidRPr="00377AB2" w:rsidRDefault="00377AB2" w:rsidP="00377AB2">
      <w:pPr>
        <w:autoSpaceDE w:val="0"/>
        <w:autoSpaceDN w:val="0"/>
        <w:adjustRightInd w:val="0"/>
        <w:spacing w:after="0" w:line="240" w:lineRule="auto"/>
        <w:jc w:val="both"/>
        <w:rPr>
          <w:rFonts w:cstheme="minorHAnsi"/>
          <w:kern w:val="0"/>
          <w:lang w:val="en-US"/>
        </w:rPr>
      </w:pPr>
      <w:r w:rsidRPr="00377AB2">
        <w:rPr>
          <w:rFonts w:cstheme="minorHAnsi"/>
          <w:kern w:val="0"/>
          <w:lang w:val="en-US"/>
        </w:rPr>
        <w:t>The goal of this conjoint design is precisely to assess how global redistribution</w:t>
      </w:r>
    </w:p>
    <w:p w14:paraId="7E8C67DB" w14:textId="1A63A0C2" w:rsidR="00377AB2" w:rsidRPr="00377AB2" w:rsidDel="00F23982" w:rsidRDefault="00377AB2" w:rsidP="00F23982">
      <w:pPr>
        <w:autoSpaceDE w:val="0"/>
        <w:autoSpaceDN w:val="0"/>
        <w:adjustRightInd w:val="0"/>
        <w:spacing w:after="0" w:line="240" w:lineRule="auto"/>
        <w:jc w:val="both"/>
        <w:rPr>
          <w:del w:id="277" w:author="Linus Mattauch" w:date="2024-01-19T15:02:00Z"/>
          <w:rFonts w:cstheme="minorHAnsi"/>
          <w:kern w:val="0"/>
          <w:lang w:val="en-US"/>
        </w:rPr>
      </w:pPr>
      <w:proofErr w:type="gramStart"/>
      <w:r w:rsidRPr="00377AB2">
        <w:rPr>
          <w:rFonts w:cstheme="minorHAnsi"/>
          <w:kern w:val="0"/>
          <w:lang w:val="en-US"/>
        </w:rPr>
        <w:t>compares</w:t>
      </w:r>
      <w:proofErr w:type="gramEnd"/>
      <w:r w:rsidRPr="00377AB2">
        <w:rPr>
          <w:rFonts w:cstheme="minorHAnsi"/>
          <w:kern w:val="0"/>
          <w:lang w:val="en-US"/>
        </w:rPr>
        <w:t xml:space="preserve"> to other issues like national climate or social policies. </w:t>
      </w:r>
      <w:del w:id="278" w:author="Linus Mattauch" w:date="2024-01-19T15:02:00Z">
        <w:r w:rsidRPr="00377AB2" w:rsidDel="00F23982">
          <w:rPr>
            <w:rFonts w:cstheme="minorHAnsi"/>
            <w:kern w:val="0"/>
            <w:lang w:val="en-US"/>
          </w:rPr>
          <w:delText>Its coverage of</w:delText>
        </w:r>
      </w:del>
    </w:p>
    <w:p w14:paraId="6B794514" w14:textId="4D2ECEDB" w:rsidR="00377AB2" w:rsidRDefault="00377AB2" w:rsidP="00F23982">
      <w:pPr>
        <w:autoSpaceDE w:val="0"/>
        <w:autoSpaceDN w:val="0"/>
        <w:adjustRightInd w:val="0"/>
        <w:spacing w:after="0" w:line="240" w:lineRule="auto"/>
        <w:jc w:val="both"/>
        <w:rPr>
          <w:ins w:id="279" w:author="Linus Mattauch" w:date="2024-01-19T15:02:00Z"/>
          <w:rFonts w:cstheme="minorHAnsi"/>
          <w:kern w:val="0"/>
          <w:lang w:val="en-US"/>
        </w:rPr>
      </w:pPr>
      <w:del w:id="280" w:author="Linus Mattauch" w:date="2024-01-19T15:02:00Z">
        <w:r w:rsidRPr="00377AB2" w:rsidDel="00F23982">
          <w:rPr>
            <w:rFonts w:cstheme="minorHAnsi"/>
            <w:kern w:val="0"/>
            <w:lang w:val="en-US"/>
          </w:rPr>
          <w:lastRenderedPageBreak/>
          <w:delText>multiple issues is a feature, not a bug.</w:delText>
        </w:r>
      </w:del>
      <w:ins w:id="281" w:author="Linus Mattauch" w:date="2024-01-19T15:02:00Z">
        <w:r w:rsidR="00F23982">
          <w:rPr>
            <w:rFonts w:cstheme="minorHAnsi"/>
            <w:kern w:val="0"/>
            <w:lang w:val="en-US"/>
          </w:rPr>
          <w:t xml:space="preserve"> </w:t>
        </w:r>
        <w:commentRangeStart w:id="282"/>
        <w:r w:rsidR="00F23982">
          <w:rPr>
            <w:rFonts w:cstheme="minorHAnsi"/>
            <w:kern w:val="0"/>
            <w:lang w:val="en-US"/>
          </w:rPr>
          <w:t xml:space="preserve">We now </w:t>
        </w:r>
        <w:proofErr w:type="gramStart"/>
        <w:r w:rsidR="00F23982">
          <w:rPr>
            <w:rFonts w:cstheme="minorHAnsi"/>
            <w:kern w:val="0"/>
            <w:lang w:val="en-US"/>
          </w:rPr>
          <w:t>write:</w:t>
        </w:r>
        <w:proofErr w:type="gramEnd"/>
        <w:r w:rsidR="00F23982">
          <w:rPr>
            <w:rFonts w:cstheme="minorHAnsi"/>
            <w:kern w:val="0"/>
            <w:lang w:val="en-US"/>
          </w:rPr>
          <w:t xml:space="preserve"> </w:t>
        </w:r>
      </w:ins>
      <w:commentRangeEnd w:id="282"/>
      <w:r w:rsidR="00F94BB9">
        <w:rPr>
          <w:rStyle w:val="Marquedecommentaire"/>
        </w:rPr>
        <w:commentReference w:id="282"/>
      </w:r>
      <w:ins w:id="283" w:author="Linus Mattauch" w:date="2024-01-19T15:02:00Z">
        <w:r w:rsidR="00F23982">
          <w:rPr>
            <w:rFonts w:cstheme="minorHAnsi"/>
            <w:kern w:val="0"/>
            <w:lang w:val="en-US"/>
          </w:rPr>
          <w:t>“…”</w:t>
        </w:r>
      </w:ins>
      <w:ins w:id="284" w:author="fabre" w:date="2024-01-19T20:38:00Z">
        <w:r w:rsidR="00D83F8F">
          <w:rPr>
            <w:rFonts w:cstheme="minorHAnsi"/>
            <w:kern w:val="0"/>
            <w:lang w:val="en-US"/>
          </w:rPr>
          <w:t xml:space="preserve"> TODO?</w:t>
        </w:r>
      </w:ins>
    </w:p>
    <w:p w14:paraId="02727C85" w14:textId="77777777" w:rsidR="00F23982" w:rsidRPr="00377AB2" w:rsidRDefault="00F23982" w:rsidP="00377AB2">
      <w:pPr>
        <w:autoSpaceDE w:val="0"/>
        <w:autoSpaceDN w:val="0"/>
        <w:adjustRightInd w:val="0"/>
        <w:spacing w:after="0" w:line="240" w:lineRule="auto"/>
        <w:jc w:val="both"/>
        <w:rPr>
          <w:rFonts w:cstheme="minorHAnsi"/>
          <w:kern w:val="0"/>
          <w:lang w:val="en-US"/>
        </w:rPr>
      </w:pPr>
    </w:p>
    <w:p w14:paraId="265BF68B" w14:textId="77777777" w:rsidR="00377AB2" w:rsidRPr="00377AB2" w:rsidRDefault="00377AB2" w:rsidP="00377AB2">
      <w:pPr>
        <w:autoSpaceDE w:val="0"/>
        <w:autoSpaceDN w:val="0"/>
        <w:adjustRightInd w:val="0"/>
        <w:spacing w:after="0" w:line="240" w:lineRule="auto"/>
        <w:jc w:val="both"/>
        <w:rPr>
          <w:rFonts w:cstheme="minorHAnsi"/>
          <w:kern w:val="0"/>
          <w:lang w:val="en-US"/>
        </w:rPr>
      </w:pPr>
      <w:r w:rsidRPr="00377AB2">
        <w:rPr>
          <w:rFonts w:cstheme="minorHAnsi"/>
          <w:kern w:val="0"/>
          <w:lang w:val="en-US"/>
        </w:rPr>
        <w:t>12. Lastly, the title could be more informative about the content of the study.</w:t>
      </w:r>
    </w:p>
    <w:p w14:paraId="310E0A17" w14:textId="77777777" w:rsidR="00377AB2" w:rsidRPr="00377AB2" w:rsidRDefault="00377AB2" w:rsidP="00377AB2">
      <w:pPr>
        <w:autoSpaceDE w:val="0"/>
        <w:autoSpaceDN w:val="0"/>
        <w:adjustRightInd w:val="0"/>
        <w:spacing w:after="0" w:line="240" w:lineRule="auto"/>
        <w:jc w:val="both"/>
        <w:rPr>
          <w:rFonts w:cstheme="minorHAnsi"/>
          <w:kern w:val="0"/>
          <w:lang w:val="en-US"/>
        </w:rPr>
      </w:pPr>
      <w:proofErr w:type="gramStart"/>
      <w:r w:rsidRPr="00377AB2">
        <w:rPr>
          <w:rFonts w:cstheme="minorHAnsi"/>
          <w:kern w:val="0"/>
          <w:lang w:val="en-US"/>
        </w:rPr>
        <w:t>Also</w:t>
      </w:r>
      <w:proofErr w:type="gramEnd"/>
      <w:r w:rsidRPr="00377AB2">
        <w:rPr>
          <w:rFonts w:cstheme="minorHAnsi"/>
          <w:kern w:val="0"/>
          <w:lang w:val="en-US"/>
        </w:rPr>
        <w:t xml:space="preserve">, it would be useful to convey the key finding or relationship that is </w:t>
      </w:r>
      <w:proofErr w:type="spellStart"/>
      <w:r w:rsidRPr="00377AB2">
        <w:rPr>
          <w:rFonts w:cstheme="minorHAnsi"/>
          <w:kern w:val="0"/>
          <w:lang w:val="en-US"/>
        </w:rPr>
        <w:t>investi</w:t>
      </w:r>
      <w:proofErr w:type="spellEnd"/>
      <w:r w:rsidRPr="00377AB2">
        <w:rPr>
          <w:rFonts w:cstheme="minorHAnsi"/>
          <w:kern w:val="0"/>
          <w:lang w:val="en-US"/>
        </w:rPr>
        <w:t>-</w:t>
      </w:r>
    </w:p>
    <w:p w14:paraId="02A5D4CC" w14:textId="77777777" w:rsidR="00377AB2" w:rsidRDefault="00377AB2" w:rsidP="00377AB2">
      <w:pPr>
        <w:autoSpaceDE w:val="0"/>
        <w:autoSpaceDN w:val="0"/>
        <w:adjustRightInd w:val="0"/>
        <w:spacing w:after="0" w:line="240" w:lineRule="auto"/>
        <w:jc w:val="both"/>
        <w:rPr>
          <w:ins w:id="285" w:author="Linus Mattauch" w:date="2024-01-19T15:02:00Z"/>
          <w:rFonts w:cstheme="minorHAnsi"/>
          <w:kern w:val="0"/>
          <w:lang w:val="en-US"/>
        </w:rPr>
      </w:pPr>
      <w:proofErr w:type="gramStart"/>
      <w:r w:rsidRPr="00377AB2">
        <w:rPr>
          <w:rFonts w:cstheme="minorHAnsi"/>
          <w:kern w:val="0"/>
          <w:lang w:val="en-US"/>
        </w:rPr>
        <w:t>gated</w:t>
      </w:r>
      <w:proofErr w:type="gramEnd"/>
      <w:r w:rsidRPr="00377AB2">
        <w:rPr>
          <w:rFonts w:cstheme="minorHAnsi"/>
          <w:kern w:val="0"/>
          <w:lang w:val="en-US"/>
        </w:rPr>
        <w:t xml:space="preserve"> in the study in the title.</w:t>
      </w:r>
    </w:p>
    <w:p w14:paraId="2871D9CC" w14:textId="77777777" w:rsidR="00F715D7" w:rsidRPr="00377AB2" w:rsidRDefault="00F715D7" w:rsidP="00377AB2">
      <w:pPr>
        <w:autoSpaceDE w:val="0"/>
        <w:autoSpaceDN w:val="0"/>
        <w:adjustRightInd w:val="0"/>
        <w:spacing w:after="0" w:line="240" w:lineRule="auto"/>
        <w:jc w:val="both"/>
        <w:rPr>
          <w:rFonts w:cstheme="minorHAnsi"/>
          <w:kern w:val="0"/>
          <w:lang w:val="en-US"/>
        </w:rPr>
      </w:pPr>
    </w:p>
    <w:p w14:paraId="2EE151AE" w14:textId="77777777" w:rsidR="00377AB2" w:rsidRPr="00377AB2" w:rsidRDefault="00377AB2" w:rsidP="00377AB2">
      <w:pPr>
        <w:autoSpaceDE w:val="0"/>
        <w:autoSpaceDN w:val="0"/>
        <w:adjustRightInd w:val="0"/>
        <w:spacing w:after="0" w:line="240" w:lineRule="auto"/>
        <w:jc w:val="both"/>
        <w:rPr>
          <w:rFonts w:cstheme="minorHAnsi"/>
          <w:kern w:val="0"/>
          <w:lang w:val="en-US"/>
        </w:rPr>
      </w:pPr>
      <w:commentRangeStart w:id="286"/>
      <w:commentRangeStart w:id="287"/>
      <w:r w:rsidRPr="00377AB2">
        <w:rPr>
          <w:rFonts w:cstheme="minorHAnsi"/>
          <w:kern w:val="0"/>
          <w:lang w:val="en-US"/>
        </w:rPr>
        <w:t>Thank you for this suggestion. We are willing to consider changing the title</w:t>
      </w:r>
    </w:p>
    <w:p w14:paraId="15074334" w14:textId="77777777" w:rsidR="00377AB2" w:rsidRPr="00377AB2" w:rsidRDefault="00377AB2" w:rsidP="00377AB2">
      <w:pPr>
        <w:autoSpaceDE w:val="0"/>
        <w:autoSpaceDN w:val="0"/>
        <w:adjustRightInd w:val="0"/>
        <w:spacing w:after="0" w:line="240" w:lineRule="auto"/>
        <w:jc w:val="both"/>
        <w:rPr>
          <w:rFonts w:cstheme="minorHAnsi"/>
          <w:kern w:val="0"/>
          <w:lang w:val="en-US"/>
        </w:rPr>
      </w:pPr>
      <w:proofErr w:type="gramStart"/>
      <w:r w:rsidRPr="00377AB2">
        <w:rPr>
          <w:rFonts w:cstheme="minorHAnsi"/>
          <w:kern w:val="0"/>
          <w:lang w:val="en-US"/>
        </w:rPr>
        <w:t>to</w:t>
      </w:r>
      <w:proofErr w:type="gramEnd"/>
      <w:r w:rsidRPr="00377AB2">
        <w:rPr>
          <w:rFonts w:cstheme="minorHAnsi"/>
          <w:kern w:val="0"/>
          <w:lang w:val="en-US"/>
        </w:rPr>
        <w:t>, e.g. “Global redistribution is genuinely supported by majorities worldwide”.</w:t>
      </w:r>
    </w:p>
    <w:p w14:paraId="52A9D4D7" w14:textId="77777777" w:rsidR="00377AB2" w:rsidRPr="00377AB2" w:rsidRDefault="00377AB2" w:rsidP="00377AB2">
      <w:pPr>
        <w:autoSpaceDE w:val="0"/>
        <w:autoSpaceDN w:val="0"/>
        <w:adjustRightInd w:val="0"/>
        <w:spacing w:after="0" w:line="240" w:lineRule="auto"/>
        <w:jc w:val="both"/>
        <w:rPr>
          <w:rFonts w:cstheme="minorHAnsi"/>
          <w:kern w:val="0"/>
          <w:lang w:val="en-US"/>
        </w:rPr>
      </w:pPr>
      <w:r w:rsidRPr="00377AB2">
        <w:rPr>
          <w:rFonts w:cstheme="minorHAnsi"/>
          <w:kern w:val="0"/>
          <w:lang w:val="en-US"/>
        </w:rPr>
        <w:t xml:space="preserve">We thought that a more neutral title would be </w:t>
      </w:r>
      <w:proofErr w:type="spellStart"/>
      <w:r w:rsidRPr="00377AB2">
        <w:rPr>
          <w:rFonts w:cstheme="minorHAnsi"/>
          <w:kern w:val="0"/>
          <w:lang w:val="en-US"/>
        </w:rPr>
        <w:t>preferrable</w:t>
      </w:r>
      <w:proofErr w:type="spellEnd"/>
      <w:r w:rsidRPr="00377AB2">
        <w:rPr>
          <w:rFonts w:cstheme="minorHAnsi"/>
          <w:kern w:val="0"/>
          <w:lang w:val="en-US"/>
        </w:rPr>
        <w:t xml:space="preserve"> but are open on this</w:t>
      </w:r>
    </w:p>
    <w:p w14:paraId="154EE73A" w14:textId="50E30036" w:rsidR="004E1E81" w:rsidRPr="00377AB2" w:rsidRDefault="00377AB2" w:rsidP="00377AB2">
      <w:pPr>
        <w:jc w:val="both"/>
        <w:rPr>
          <w:rFonts w:cstheme="minorHAnsi"/>
          <w:lang w:val="en-US"/>
        </w:rPr>
      </w:pPr>
      <w:proofErr w:type="gramStart"/>
      <w:r w:rsidRPr="00377AB2">
        <w:rPr>
          <w:rFonts w:cstheme="minorHAnsi"/>
          <w:kern w:val="0"/>
          <w:lang w:val="en-US"/>
        </w:rPr>
        <w:t>question</w:t>
      </w:r>
      <w:proofErr w:type="gramEnd"/>
      <w:r w:rsidRPr="00377AB2">
        <w:rPr>
          <w:rFonts w:cstheme="minorHAnsi"/>
          <w:kern w:val="0"/>
          <w:lang w:val="en-US"/>
        </w:rPr>
        <w:t xml:space="preserve"> and will consult the editor.</w:t>
      </w:r>
      <w:commentRangeEnd w:id="286"/>
      <w:r w:rsidR="00F715D7">
        <w:rPr>
          <w:rStyle w:val="Marquedecommentaire"/>
        </w:rPr>
        <w:commentReference w:id="286"/>
      </w:r>
      <w:commentRangeEnd w:id="287"/>
      <w:ins w:id="288" w:author="fabre" w:date="2024-01-19T20:38:00Z">
        <w:r w:rsidR="00D83F8F">
          <w:rPr>
            <w:rFonts w:cstheme="minorHAnsi"/>
            <w:kern w:val="0"/>
            <w:lang w:val="en-US"/>
          </w:rPr>
          <w:t xml:space="preserve"> TODO?</w:t>
        </w:r>
      </w:ins>
      <w:r w:rsidR="00F94BB9">
        <w:rPr>
          <w:rStyle w:val="Marquedecommentaire"/>
        </w:rPr>
        <w:commentReference w:id="287"/>
      </w:r>
    </w:p>
    <w:sectPr w:rsidR="004E1E81" w:rsidRPr="00377AB2">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 w:author="Linus Mattauch" w:date="2024-01-19T11:08:00Z" w:initials="LM">
    <w:p w14:paraId="77CC680D" w14:textId="34A81250" w:rsidR="00381D72" w:rsidRPr="00381D72" w:rsidRDefault="00381D72">
      <w:pPr>
        <w:pStyle w:val="Commentaire"/>
        <w:rPr>
          <w:lang w:val="en-US"/>
        </w:rPr>
      </w:pPr>
      <w:r>
        <w:rPr>
          <w:rStyle w:val="Marquedecommentaire"/>
        </w:rPr>
        <w:annotationRef/>
      </w:r>
      <w:r w:rsidRPr="00381D72">
        <w:rPr>
          <w:lang w:val="en-US"/>
        </w:rPr>
        <w:t>In a sense: to honest.</w:t>
      </w:r>
      <w:r>
        <w:rPr>
          <w:lang w:val="en-US"/>
        </w:rPr>
        <w:t xml:space="preserve"> If I had written this review, I would immediately not feel taken seriously/acknowledged. </w:t>
      </w:r>
    </w:p>
  </w:comment>
  <w:comment w:id="7" w:author="Linus Mattauch" w:date="2024-01-19T11:18:00Z" w:initials="LM">
    <w:p w14:paraId="68E791AC" w14:textId="78DF3C16" w:rsidR="00F53FF9" w:rsidRPr="00F53FF9" w:rsidRDefault="00F53FF9">
      <w:pPr>
        <w:pStyle w:val="Commentaire"/>
        <w:rPr>
          <w:lang w:val="en-US"/>
        </w:rPr>
      </w:pPr>
      <w:r>
        <w:rPr>
          <w:rStyle w:val="Marquedecommentaire"/>
        </w:rPr>
        <w:annotationRef/>
      </w:r>
      <w:r w:rsidRPr="00F53FF9">
        <w:rPr>
          <w:lang w:val="en-US"/>
        </w:rPr>
        <w:t>Should we at som</w:t>
      </w:r>
      <w:r>
        <w:rPr>
          <w:lang w:val="en-US"/>
        </w:rPr>
        <w:t xml:space="preserve">e point say more explicitly we come from methods in empirical econ, not political science? </w:t>
      </w:r>
    </w:p>
  </w:comment>
  <w:comment w:id="10" w:author="Linus Mattauch" w:date="2024-01-19T11:09:00Z" w:initials="LM">
    <w:p w14:paraId="3918A280" w14:textId="0593E93A" w:rsidR="00381D72" w:rsidRPr="00381D72" w:rsidRDefault="00381D72">
      <w:pPr>
        <w:pStyle w:val="Commentaire"/>
        <w:rPr>
          <w:lang w:val="en-US"/>
        </w:rPr>
      </w:pPr>
      <w:r>
        <w:rPr>
          <w:rStyle w:val="Marquedecommentaire"/>
        </w:rPr>
        <w:annotationRef/>
      </w:r>
      <w:r w:rsidRPr="00381D72">
        <w:rPr>
          <w:lang w:val="en-US"/>
        </w:rPr>
        <w:t>If a very long response le</w:t>
      </w:r>
      <w:r>
        <w:rPr>
          <w:lang w:val="en-US"/>
        </w:rPr>
        <w:t xml:space="preserve">tter follows, I sometimes give the overburdened reviewer a one para summary of what they prompted us to do. We could discuss once we have a version of all the below we are all happy with. </w:t>
      </w:r>
    </w:p>
  </w:comment>
  <w:comment w:id="13" w:author="Linus Mattauch" w:date="2024-01-19T11:18:00Z" w:initials="LM">
    <w:p w14:paraId="2258087B" w14:textId="5E99FA64" w:rsidR="00F53FF9" w:rsidRPr="00F53FF9" w:rsidRDefault="00F53FF9">
      <w:pPr>
        <w:pStyle w:val="Commentaire"/>
        <w:rPr>
          <w:lang w:val="en-US"/>
        </w:rPr>
      </w:pPr>
      <w:r>
        <w:rPr>
          <w:rStyle w:val="Marquedecommentaire"/>
        </w:rPr>
        <w:annotationRef/>
      </w:r>
      <w:r w:rsidRPr="00F53FF9">
        <w:rPr>
          <w:lang w:val="en-US"/>
        </w:rPr>
        <w:t>What’s obvious to me is t</w:t>
      </w:r>
      <w:r>
        <w:rPr>
          <w:lang w:val="en-US"/>
        </w:rPr>
        <w:t>he norm that all papers that the reviewer cites must be cited by us in the SI. Else they don’t feel valued. We could use this to show here that we have made lots of changes.</w:t>
      </w:r>
    </w:p>
  </w:comment>
  <w:comment w:id="14" w:author="fabre" w:date="2024-01-19T15:23:00Z" w:initials="f">
    <w:p w14:paraId="102CF52E" w14:textId="37E32D31" w:rsidR="009C42F3" w:rsidRPr="009C42F3" w:rsidRDefault="009C42F3">
      <w:pPr>
        <w:pStyle w:val="Commentaire"/>
        <w:rPr>
          <w:lang w:val="en-US"/>
        </w:rPr>
      </w:pPr>
      <w:r>
        <w:rPr>
          <w:rStyle w:val="Marquedecommentaire"/>
        </w:rPr>
        <w:annotationRef/>
      </w:r>
      <w:r w:rsidRPr="009C42F3">
        <w:rPr>
          <w:lang w:val="en-US"/>
        </w:rPr>
        <w:t xml:space="preserve">But these papers don’t find anywhere in our </w:t>
      </w:r>
      <w:r>
        <w:rPr>
          <w:lang w:val="en-US"/>
        </w:rPr>
        <w:t>SI, they are about national policies.</w:t>
      </w:r>
    </w:p>
  </w:comment>
  <w:comment w:id="35" w:author="Linus Mattauch" w:date="2024-01-19T11:28:00Z" w:initials="LM">
    <w:p w14:paraId="5E94B91C" w14:textId="4AD6CA51" w:rsidR="000C66EA" w:rsidRPr="000C66EA" w:rsidRDefault="000C66EA">
      <w:pPr>
        <w:pStyle w:val="Commentaire"/>
        <w:rPr>
          <w:lang w:val="en-US"/>
        </w:rPr>
      </w:pPr>
      <w:r>
        <w:rPr>
          <w:rStyle w:val="Marquedecommentaire"/>
        </w:rPr>
        <w:annotationRef/>
      </w:r>
      <w:r w:rsidRPr="000C66EA">
        <w:rPr>
          <w:lang w:val="en-US"/>
        </w:rPr>
        <w:t>I think modesty requires we d</w:t>
      </w:r>
      <w:r>
        <w:rPr>
          <w:lang w:val="en-US"/>
        </w:rPr>
        <w:t xml:space="preserve">on’t call this “media campaign” to this reviewer. Also could we use this later, where they worry about how it’s speculative? </w:t>
      </w:r>
    </w:p>
  </w:comment>
  <w:comment w:id="41" w:author="Linus Mattauch" w:date="2024-01-19T11:29:00Z" w:initials="LM">
    <w:p w14:paraId="2A378AE6" w14:textId="59A72F01" w:rsidR="006C26CA" w:rsidRPr="006C26CA" w:rsidRDefault="006C26CA">
      <w:pPr>
        <w:pStyle w:val="Commentaire"/>
        <w:rPr>
          <w:lang w:val="en-US"/>
        </w:rPr>
      </w:pPr>
      <w:r>
        <w:rPr>
          <w:rStyle w:val="Marquedecommentaire"/>
        </w:rPr>
        <w:annotationRef/>
      </w:r>
      <w:r w:rsidRPr="006C26CA">
        <w:rPr>
          <w:lang w:val="en-US"/>
        </w:rPr>
        <w:t>First, I would never write t</w:t>
      </w:r>
      <w:r>
        <w:rPr>
          <w:lang w:val="en-US"/>
        </w:rPr>
        <w:t>o “disagree” with a reviewer I am trying to win over (you can say that in a seminar or write it if it’s the editor you have to convince). Second</w:t>
      </w:r>
      <w:proofErr w:type="gramStart"/>
      <w:r>
        <w:rPr>
          <w:lang w:val="en-US"/>
        </w:rPr>
        <w:t>,  I</w:t>
      </w:r>
      <w:proofErr w:type="gramEnd"/>
      <w:r>
        <w:rPr>
          <w:lang w:val="en-US"/>
        </w:rPr>
        <w:t xml:space="preserve"> don’t see they are claiming that – rather they vaguely gesture at papers they know. So I wonder whether what comes is helping with the reviewer here. Rather, they would obviously want their papers to be acknowledged.</w:t>
      </w:r>
    </w:p>
  </w:comment>
  <w:comment w:id="63" w:author="Linus Mattauch" w:date="2024-01-19T11:36:00Z" w:initials="LM">
    <w:p w14:paraId="57CF2C3A" w14:textId="234895BE" w:rsidR="006C26CA" w:rsidRPr="006C26CA" w:rsidRDefault="006C26CA">
      <w:pPr>
        <w:pStyle w:val="Commentaire"/>
        <w:rPr>
          <w:lang w:val="en-US"/>
        </w:rPr>
      </w:pPr>
      <w:r>
        <w:rPr>
          <w:rStyle w:val="Marquedecommentaire"/>
        </w:rPr>
        <w:annotationRef/>
      </w:r>
      <w:r w:rsidRPr="006C26CA">
        <w:rPr>
          <w:lang w:val="en-US"/>
        </w:rPr>
        <w:t>You write very clearly – here f</w:t>
      </w:r>
      <w:r>
        <w:rPr>
          <w:lang w:val="en-US"/>
        </w:rPr>
        <w:t>or once</w:t>
      </w:r>
      <w:r w:rsidR="00DB1089">
        <w:rPr>
          <w:lang w:val="en-US"/>
        </w:rPr>
        <w:t xml:space="preserve"> though</w:t>
      </w:r>
      <w:r>
        <w:rPr>
          <w:lang w:val="en-US"/>
        </w:rPr>
        <w:t xml:space="preserve"> I don’t fully see the logic how revenue use shows preference for taxing the rich is not important. I may be missing something and I am probably tired.</w:t>
      </w:r>
    </w:p>
  </w:comment>
  <w:comment w:id="64" w:author="fabre" w:date="2024-01-19T15:29:00Z" w:initials="f">
    <w:p w14:paraId="449FA00B" w14:textId="330C6AA4" w:rsidR="00C76E4C" w:rsidRPr="00C76E4C" w:rsidRDefault="00C76E4C">
      <w:pPr>
        <w:pStyle w:val="Commentaire"/>
        <w:rPr>
          <w:lang w:val="en-US"/>
        </w:rPr>
      </w:pPr>
      <w:r>
        <w:rPr>
          <w:rStyle w:val="Marquedecommentaire"/>
        </w:rPr>
        <w:annotationRef/>
      </w:r>
      <w:r w:rsidRPr="00C76E4C">
        <w:rPr>
          <w:lang w:val="en-US"/>
        </w:rPr>
        <w:t>Because people may like the policy for the revenue-use rather than from the revenue-generation.</w:t>
      </w:r>
    </w:p>
  </w:comment>
  <w:comment w:id="87" w:author="Linus Mattauch" w:date="2024-01-19T11:39:00Z" w:initials="LM">
    <w:p w14:paraId="76B33CA2" w14:textId="75448DBD" w:rsidR="00DB1089" w:rsidRPr="00DB1089" w:rsidRDefault="00DB1089">
      <w:pPr>
        <w:pStyle w:val="Commentaire"/>
        <w:rPr>
          <w:lang w:val="en-US"/>
        </w:rPr>
      </w:pPr>
      <w:r>
        <w:rPr>
          <w:rStyle w:val="Marquedecommentaire"/>
        </w:rPr>
        <w:annotationRef/>
      </w:r>
      <w:r w:rsidRPr="00DB1089">
        <w:rPr>
          <w:lang w:val="en-US"/>
        </w:rPr>
        <w:t>I think this assumes too m</w:t>
      </w:r>
      <w:r>
        <w:rPr>
          <w:lang w:val="en-US"/>
        </w:rPr>
        <w:t>uch on the part of the reviewer, who is not working on climate. Can we cite (to only sources about the GCF, how this is subject of research etc.</w:t>
      </w:r>
      <w:r w:rsidR="00C40C11">
        <w:rPr>
          <w:lang w:val="en-US"/>
        </w:rPr>
        <w:t>; just cite here, not in the paper)</w:t>
      </w:r>
    </w:p>
  </w:comment>
  <w:comment w:id="88" w:author="Linus Mattauch" w:date="2024-01-19T11:40:00Z" w:initials="LM">
    <w:p w14:paraId="16B40D99" w14:textId="63DF0D83" w:rsidR="00C40C11" w:rsidRPr="00C40C11" w:rsidRDefault="00C40C11">
      <w:pPr>
        <w:pStyle w:val="Commentaire"/>
        <w:rPr>
          <w:lang w:val="en-US"/>
        </w:rPr>
      </w:pPr>
      <w:r>
        <w:rPr>
          <w:rStyle w:val="Marquedecommentaire"/>
        </w:rPr>
        <w:annotationRef/>
      </w:r>
      <w:r w:rsidRPr="00C40C11">
        <w:rPr>
          <w:lang w:val="en-US"/>
        </w:rPr>
        <w:t>Can we</w:t>
      </w:r>
      <w:r>
        <w:rPr>
          <w:lang w:val="en-US"/>
        </w:rPr>
        <w:t xml:space="preserve"> </w:t>
      </w:r>
      <w:r w:rsidRPr="00C40C11">
        <w:rPr>
          <w:lang w:val="en-US"/>
        </w:rPr>
        <w:t>have a longer (</w:t>
      </w:r>
      <w:r>
        <w:rPr>
          <w:lang w:val="en-US"/>
        </w:rPr>
        <w:t xml:space="preserve">arguably) better answer here? Sorry I don’t remember the details, but I thought we had ample tests that subjects broadly </w:t>
      </w:r>
      <w:proofErr w:type="spellStart"/>
      <w:r>
        <w:rPr>
          <w:lang w:val="en-US"/>
        </w:rPr>
        <w:t>undertand</w:t>
      </w:r>
      <w:proofErr w:type="spellEnd"/>
      <w:r>
        <w:rPr>
          <w:lang w:val="en-US"/>
        </w:rPr>
        <w:t xml:space="preserve"> the GCF? I understand this is probably so obvious to you that you didn’t write it, but I think the reviewer needs it. Quote a passage from it, just change a few words. </w:t>
      </w:r>
    </w:p>
  </w:comment>
  <w:comment w:id="91" w:author="fabre" w:date="2024-01-19T15:35:00Z" w:initials="f">
    <w:p w14:paraId="2BE385BF" w14:textId="7B296A27" w:rsidR="00C76E4C" w:rsidRPr="00C27E7E" w:rsidRDefault="00C76E4C">
      <w:pPr>
        <w:pStyle w:val="Commentaire"/>
        <w:rPr>
          <w:lang w:val="en-US"/>
        </w:rPr>
      </w:pPr>
      <w:r>
        <w:rPr>
          <w:rStyle w:val="Marquedecommentaire"/>
        </w:rPr>
        <w:annotationRef/>
      </w:r>
      <w:r w:rsidRPr="00C27E7E">
        <w:rPr>
          <w:lang w:val="en-US"/>
        </w:rPr>
        <w:t>Don’t get this sentence.</w:t>
      </w:r>
    </w:p>
  </w:comment>
  <w:comment w:id="97" w:author="Linus Mattauch" w:date="2024-01-19T11:41:00Z" w:initials="LM">
    <w:p w14:paraId="56C8F50C" w14:textId="65246069" w:rsidR="00C40C11" w:rsidRPr="00C40C11" w:rsidRDefault="00C40C11">
      <w:pPr>
        <w:pStyle w:val="Commentaire"/>
        <w:rPr>
          <w:lang w:val="en-US"/>
        </w:rPr>
      </w:pPr>
      <w:r>
        <w:rPr>
          <w:rStyle w:val="Marquedecommentaire"/>
        </w:rPr>
        <w:annotationRef/>
      </w:r>
      <w:r w:rsidRPr="00C40C11">
        <w:rPr>
          <w:lang w:val="en-US"/>
        </w:rPr>
        <w:t xml:space="preserve">That’s good tactics in a </w:t>
      </w:r>
      <w:r>
        <w:rPr>
          <w:lang w:val="en-US"/>
        </w:rPr>
        <w:t xml:space="preserve">seminar room, but I would be annoyed again if I had written that review. The burden of proof is currently with us! </w:t>
      </w:r>
      <w:r w:rsidRPr="00C40C11">
        <w:rPr>
          <mc:AlternateContent>
            <mc:Choice Requires="w16se"/>
            <mc:Fallback>
              <w:rFonts w:ascii="Segoe UI Emoji" w:eastAsia="Segoe UI Emoji" w:hAnsi="Segoe UI Emoji" w:cs="Segoe UI Emoji"/>
            </mc:Fallback>
          </mc:AlternateContent>
          <w:lang w:val="en-US"/>
        </w:rPr>
        <mc:AlternateContent>
          <mc:Choice Requires="w16se">
            <w16se:symEx w16se:font="Segoe UI Emoji" w16se:char="1F60A"/>
          </mc:Choice>
          <mc:Fallback>
            <w:t>😊</w:t>
          </mc:Fallback>
        </mc:AlternateContent>
      </w:r>
    </w:p>
  </w:comment>
  <w:comment w:id="114" w:author="Linus Mattauch" w:date="2024-01-19T14:25:00Z" w:initials="LM">
    <w:p w14:paraId="11CDD281" w14:textId="0FFA41F4" w:rsidR="004D1220" w:rsidRPr="004D1220" w:rsidRDefault="004D1220">
      <w:pPr>
        <w:pStyle w:val="Commentaire"/>
        <w:rPr>
          <w:lang w:val="en-US"/>
        </w:rPr>
      </w:pPr>
      <w:r>
        <w:rPr>
          <w:rStyle w:val="Marquedecommentaire"/>
        </w:rPr>
        <w:annotationRef/>
      </w:r>
      <w:r w:rsidRPr="004D1220">
        <w:rPr>
          <w:lang w:val="en-US"/>
        </w:rPr>
        <w:t>Tell them here, like I q</w:t>
      </w:r>
      <w:r>
        <w:rPr>
          <w:lang w:val="en-US"/>
        </w:rPr>
        <w:t xml:space="preserve">uoted for Reviewer 2 if they could not find it in the paper! They need it </w:t>
      </w:r>
      <w:r w:rsidRPr="004D1220">
        <w:rPr>
          <mc:AlternateContent>
            <mc:Choice Requires="w16se"/>
            <mc:Fallback>
              <w:rFonts w:ascii="Segoe UI Emoji" w:eastAsia="Segoe UI Emoji" w:hAnsi="Segoe UI Emoji" w:cs="Segoe UI Emoji"/>
            </mc:Fallback>
          </mc:AlternateContent>
          <w:lang w:val="en-US"/>
        </w:rPr>
        <mc:AlternateContent>
          <mc:Choice Requires="w16se">
            <w16se:symEx w16se:font="Segoe UI Emoji" w16se:char="1F609"/>
          </mc:Choice>
          <mc:Fallback>
            <w:t>😉</w:t>
          </mc:Fallback>
        </mc:AlternateContent>
      </w:r>
    </w:p>
  </w:comment>
  <w:comment w:id="117" w:author="Linus Mattauch" w:date="2024-01-19T14:27:00Z" w:initials="LM">
    <w:p w14:paraId="60D09F46" w14:textId="18D03AE8" w:rsidR="004D1220" w:rsidRPr="004D1220" w:rsidRDefault="004D1220">
      <w:pPr>
        <w:pStyle w:val="Commentaire"/>
        <w:rPr>
          <w:lang w:val="en-US"/>
        </w:rPr>
      </w:pPr>
      <w:r>
        <w:rPr>
          <w:rStyle w:val="Marquedecommentaire"/>
        </w:rPr>
        <w:annotationRef/>
      </w:r>
      <w:r w:rsidRPr="004D1220">
        <w:rPr>
          <w:lang w:val="en-US"/>
        </w:rPr>
        <w:t>I can see why they a</w:t>
      </w:r>
      <w:r>
        <w:rPr>
          <w:lang w:val="en-US"/>
        </w:rPr>
        <w:t>re confused about 1.2.</w:t>
      </w:r>
      <w:r w:rsidR="00293052">
        <w:rPr>
          <w:lang w:val="en-US"/>
        </w:rPr>
        <w:t xml:space="preserve"> First, they probably haven’t read on, and, in a sense, what comes in A.2 is a premise for understanding 1.2. Second, t</w:t>
      </w:r>
      <w:r>
        <w:rPr>
          <w:lang w:val="en-US"/>
        </w:rPr>
        <w:t>he convention is that a literature review really only says “ paper x says a, paper b, building on that says y, while paper z, by a different method comes to the conclusion c. … brief stance at the end how it’s specifically related to the present paper” That’s not how we have written A 1.2. What’s wrong with rewriting that</w:t>
      </w:r>
      <w:r w:rsidR="00293052">
        <w:rPr>
          <w:lang w:val="en-US"/>
        </w:rPr>
        <w:t xml:space="preserve"> in this way? There is a ton of paper we could quote on burden sharing etc… I could be missing something. </w:t>
      </w:r>
    </w:p>
  </w:comment>
  <w:comment w:id="120" w:author="fabre" w:date="2024-01-19T15:43:00Z" w:initials="f">
    <w:p w14:paraId="2D855EB2" w14:textId="691EEC53" w:rsidR="006251D9" w:rsidRPr="006251D9" w:rsidRDefault="006251D9">
      <w:pPr>
        <w:pStyle w:val="Commentaire"/>
        <w:rPr>
          <w:lang w:val="en-US"/>
        </w:rPr>
      </w:pPr>
      <w:r>
        <w:rPr>
          <w:rStyle w:val="Marquedecommentaire"/>
        </w:rPr>
        <w:annotationRef/>
      </w:r>
      <w:r w:rsidRPr="006251D9">
        <w:rPr>
          <w:lang w:val="en-US"/>
        </w:rPr>
        <w:t>I am not sure about that</w:t>
      </w:r>
      <w:r>
        <w:rPr>
          <w:lang w:val="en-US"/>
        </w:rPr>
        <w:t>. Our paper is primarily about attitudes, to me it makes more sense to have attitudes first in the appendix (increasing the likelihood that people will read that part).</w:t>
      </w:r>
      <w:r>
        <w:rPr>
          <w:lang w:val="en-US"/>
        </w:rPr>
        <w:br/>
        <w:t>I propose to refer to A.2 in A.1.2 for the definitions of grandfathering, etc., rather than swapping A.1 and A.2.</w:t>
      </w:r>
    </w:p>
  </w:comment>
  <w:comment w:id="132" w:author="Linus Mattauch" w:date="2024-01-19T14:35:00Z" w:initials="LM">
    <w:p w14:paraId="6BAF825B" w14:textId="160D121F" w:rsidR="006D4293" w:rsidRPr="006D4293" w:rsidRDefault="006D4293">
      <w:pPr>
        <w:pStyle w:val="Commentaire"/>
        <w:rPr>
          <w:lang w:val="en-US"/>
        </w:rPr>
      </w:pPr>
      <w:r>
        <w:rPr>
          <w:rStyle w:val="Marquedecommentaire"/>
        </w:rPr>
        <w:annotationRef/>
      </w:r>
      <w:r w:rsidRPr="006D4293">
        <w:rPr>
          <w:lang w:val="en-US"/>
        </w:rPr>
        <w:t>Don’t correct them. That’s seminar s</w:t>
      </w:r>
      <w:r>
        <w:rPr>
          <w:lang w:val="en-US"/>
        </w:rPr>
        <w:t>tyle. Tell them they are right and that their paper is important and that in addition, we have found this new work (which is really cool!).</w:t>
      </w:r>
    </w:p>
  </w:comment>
  <w:comment w:id="133" w:author="fabre" w:date="2024-01-19T15:45:00Z" w:initials="f">
    <w:p w14:paraId="625D1247" w14:textId="527C7965" w:rsidR="006251D9" w:rsidRPr="006251D9" w:rsidRDefault="006251D9">
      <w:pPr>
        <w:pStyle w:val="Commentaire"/>
        <w:rPr>
          <w:lang w:val="en-US"/>
        </w:rPr>
      </w:pPr>
      <w:r>
        <w:rPr>
          <w:rStyle w:val="Marquedecommentaire"/>
        </w:rPr>
        <w:annotationRef/>
      </w:r>
      <w:r w:rsidRPr="006251D9">
        <w:rPr>
          <w:lang w:val="en-US"/>
        </w:rPr>
        <w:t>But how? They are obviously wrong</w:t>
      </w:r>
      <w:r>
        <w:rPr>
          <w:lang w:val="en-US"/>
        </w:rPr>
        <w:t>. What do you think about these changes?</w:t>
      </w:r>
    </w:p>
  </w:comment>
  <w:comment w:id="148" w:author="fabre" w:date="2024-01-19T15:49:00Z" w:initials="f">
    <w:p w14:paraId="58D54D08" w14:textId="5F4C59A1" w:rsidR="00D54E55" w:rsidRPr="00D54E55" w:rsidRDefault="00D54E55">
      <w:pPr>
        <w:pStyle w:val="Commentaire"/>
        <w:rPr>
          <w:lang w:val="en-US"/>
        </w:rPr>
      </w:pPr>
      <w:r>
        <w:rPr>
          <w:rStyle w:val="Marquedecommentaire"/>
        </w:rPr>
        <w:annotationRef/>
      </w:r>
      <w:r>
        <w:rPr>
          <w:lang w:val="en-US"/>
        </w:rPr>
        <w:t>I am not convinced with</w:t>
      </w:r>
      <w:r w:rsidRPr="00D54E55">
        <w:rPr>
          <w:lang w:val="en-US"/>
        </w:rPr>
        <w:t xml:space="preserve"> these changes</w:t>
      </w:r>
      <w:r>
        <w:rPr>
          <w:lang w:val="en-US"/>
        </w:rPr>
        <w:t>. To me they all diminish the quality of our paper.</w:t>
      </w:r>
      <w:r>
        <w:rPr>
          <w:lang w:val="en-US"/>
        </w:rPr>
        <w:br/>
        <w:t>Their point is ridiculously flawed: they wants us to cite an unrelated paper rather than one of the largest survey on the topic. I think we shouldn’t comply with all their fantasies, it is sometimes acceptable to refute a reviewer’s point.</w:t>
      </w:r>
    </w:p>
  </w:comment>
  <w:comment w:id="158" w:author="Linus Mattauch" w:date="2024-01-19T14:37:00Z" w:initials="LM">
    <w:p w14:paraId="60C5F8C3" w14:textId="3AFF9196" w:rsidR="001D75F1" w:rsidRPr="001D75F1" w:rsidRDefault="001D75F1">
      <w:pPr>
        <w:pStyle w:val="Commentaire"/>
        <w:rPr>
          <w:lang w:val="en-US"/>
        </w:rPr>
      </w:pPr>
      <w:r>
        <w:rPr>
          <w:rStyle w:val="Marquedecommentaire"/>
        </w:rPr>
        <w:annotationRef/>
      </w:r>
      <w:r w:rsidRPr="001D75F1">
        <w:rPr>
          <w:lang w:val="en-US"/>
        </w:rPr>
        <w:t>To me this is very u</w:t>
      </w:r>
      <w:r>
        <w:rPr>
          <w:lang w:val="en-US"/>
        </w:rPr>
        <w:t xml:space="preserve">seful feedback. Much like what I wanted to signal introduction and conclusion, as how we will come across to the broad readership. </w:t>
      </w:r>
    </w:p>
  </w:comment>
  <w:comment w:id="166" w:author="Linus Mattauch" w:date="2024-01-19T14:38:00Z" w:initials="LM">
    <w:p w14:paraId="12C8DC59" w14:textId="60289917" w:rsidR="00955D2F" w:rsidRPr="00955D2F" w:rsidRDefault="00955D2F">
      <w:pPr>
        <w:pStyle w:val="Commentaire"/>
        <w:rPr>
          <w:lang w:val="en-US"/>
        </w:rPr>
      </w:pPr>
      <w:r>
        <w:rPr>
          <w:rStyle w:val="Marquedecommentaire"/>
        </w:rPr>
        <w:annotationRef/>
      </w:r>
      <w:r w:rsidRPr="00955D2F">
        <w:rPr>
          <w:lang w:val="en-US"/>
        </w:rPr>
        <w:t>Useful. Write that into the p</w:t>
      </w:r>
      <w:r>
        <w:rPr>
          <w:lang w:val="en-US"/>
        </w:rPr>
        <w:t xml:space="preserve">aper. We need that modesty and maybe to convince those in power. </w:t>
      </w:r>
    </w:p>
  </w:comment>
  <w:comment w:id="168" w:author="Linus Mattauch" w:date="2024-01-19T14:39:00Z" w:initials="LM">
    <w:p w14:paraId="178F475C" w14:textId="79F34C32" w:rsidR="00396C97" w:rsidRPr="00396C97" w:rsidRDefault="00396C97">
      <w:pPr>
        <w:pStyle w:val="Commentaire"/>
        <w:rPr>
          <w:lang w:val="en-US"/>
        </w:rPr>
      </w:pPr>
      <w:r>
        <w:rPr>
          <w:rStyle w:val="Marquedecommentaire"/>
        </w:rPr>
        <w:annotationRef/>
      </w:r>
      <w:r w:rsidRPr="00396C97">
        <w:rPr>
          <w:lang w:val="en-US"/>
        </w:rPr>
        <w:t>No burden sifting onto the r</w:t>
      </w:r>
      <w:r>
        <w:rPr>
          <w:lang w:val="en-US"/>
        </w:rPr>
        <w:t>eviewer!</w:t>
      </w:r>
    </w:p>
  </w:comment>
  <w:comment w:id="177" w:author="Linus Mattauch" w:date="2024-01-19T14:40:00Z" w:initials="LM">
    <w:p w14:paraId="54B25F83" w14:textId="64C0D09E" w:rsidR="00573B1A" w:rsidRPr="00573B1A" w:rsidRDefault="00573B1A">
      <w:pPr>
        <w:pStyle w:val="Commentaire"/>
        <w:rPr>
          <w:lang w:val="en-US"/>
        </w:rPr>
      </w:pPr>
      <w:r>
        <w:rPr>
          <w:rStyle w:val="Marquedecommentaire"/>
        </w:rPr>
        <w:annotationRef/>
      </w:r>
      <w:r w:rsidRPr="00573B1A">
        <w:rPr>
          <w:lang w:val="en-US"/>
        </w:rPr>
        <w:t>As they had missed the m</w:t>
      </w:r>
      <w:r>
        <w:rPr>
          <w:lang w:val="en-US"/>
        </w:rPr>
        <w:t xml:space="preserve">ain question of the questionnaire, they had no chance to </w:t>
      </w:r>
      <w:proofErr w:type="spellStart"/>
      <w:r>
        <w:rPr>
          <w:lang w:val="en-US"/>
        </w:rPr>
        <w:t>realise</w:t>
      </w:r>
      <w:proofErr w:type="spellEnd"/>
      <w:r>
        <w:rPr>
          <w:lang w:val="en-US"/>
        </w:rPr>
        <w:t xml:space="preserve"> subjects were made aware of the cost. Very simple answer – you have to tell them here again that we did that, quote from the questionnaire, say we have tested people understood. I think this needs to come first, then comes your response.</w:t>
      </w:r>
    </w:p>
  </w:comment>
  <w:comment w:id="178" w:author="Linus Mattauch" w:date="2024-01-19T14:45:00Z" w:initials="LM">
    <w:p w14:paraId="0493F992" w14:textId="0F66A3E6" w:rsidR="00B27182" w:rsidRPr="00B27182" w:rsidRDefault="00B27182">
      <w:pPr>
        <w:pStyle w:val="Commentaire"/>
        <w:rPr>
          <w:lang w:val="en-US"/>
        </w:rPr>
      </w:pPr>
      <w:r>
        <w:rPr>
          <w:rStyle w:val="Marquedecommentaire"/>
        </w:rPr>
        <w:annotationRef/>
      </w:r>
      <w:r w:rsidRPr="00B27182">
        <w:rPr>
          <w:lang w:val="en-US"/>
        </w:rPr>
        <w:t xml:space="preserve">I </w:t>
      </w:r>
      <w:proofErr w:type="spellStart"/>
      <w:r w:rsidRPr="00B27182">
        <w:rPr>
          <w:lang w:val="en-US"/>
        </w:rPr>
        <w:t>realise</w:t>
      </w:r>
      <w:proofErr w:type="spellEnd"/>
      <w:r w:rsidRPr="00B27182">
        <w:rPr>
          <w:lang w:val="en-US"/>
        </w:rPr>
        <w:t xml:space="preserve"> there is a</w:t>
      </w:r>
      <w:r>
        <w:rPr>
          <w:lang w:val="en-US"/>
        </w:rPr>
        <w:t xml:space="preserve"> paragraph under the subsequent response that could come here.</w:t>
      </w:r>
    </w:p>
  </w:comment>
  <w:comment w:id="186" w:author="Linus Mattauch" w:date="2024-01-19T14:43:00Z" w:initials="LM">
    <w:p w14:paraId="33A3B094" w14:textId="6FAB4321" w:rsidR="00573B1A" w:rsidRPr="00573B1A" w:rsidRDefault="00573B1A">
      <w:pPr>
        <w:pStyle w:val="Commentaire"/>
        <w:rPr>
          <w:lang w:val="en-US"/>
        </w:rPr>
      </w:pPr>
      <w:r>
        <w:rPr>
          <w:rStyle w:val="Marquedecommentaire"/>
        </w:rPr>
        <w:annotationRef/>
      </w:r>
      <w:r w:rsidRPr="00573B1A">
        <w:rPr>
          <w:lang w:val="en-US"/>
        </w:rPr>
        <w:t>I had made that edit t</w:t>
      </w:r>
      <w:r>
        <w:rPr>
          <w:lang w:val="en-US"/>
        </w:rPr>
        <w:t>o the introduction, I’d like to rewrite the conclusion again for it.</w:t>
      </w:r>
    </w:p>
  </w:comment>
  <w:comment w:id="192" w:author="Linus Mattauch" w:date="2024-01-19T14:45:00Z" w:initials="LM">
    <w:p w14:paraId="64F5EA1C" w14:textId="5C6359CB" w:rsidR="00B27182" w:rsidRPr="00B27182" w:rsidRDefault="00B27182">
      <w:pPr>
        <w:pStyle w:val="Commentaire"/>
        <w:rPr>
          <w:lang w:val="en-US"/>
        </w:rPr>
      </w:pPr>
      <w:r>
        <w:rPr>
          <w:rStyle w:val="Marquedecommentaire"/>
        </w:rPr>
        <w:annotationRef/>
      </w:r>
      <w:r w:rsidRPr="00B27182">
        <w:rPr>
          <w:lang w:val="en-US"/>
        </w:rPr>
        <w:t xml:space="preserve">This should come under the </w:t>
      </w:r>
      <w:r>
        <w:rPr>
          <w:lang w:val="en-US"/>
        </w:rPr>
        <w:t xml:space="preserve">previous answer, I think </w:t>
      </w:r>
    </w:p>
  </w:comment>
  <w:comment w:id="197" w:author="Linus Mattauch" w:date="2024-01-19T14:50:00Z" w:initials="LM">
    <w:p w14:paraId="7B73E042" w14:textId="1F20E145" w:rsidR="00F261B8" w:rsidRPr="00F261B8" w:rsidRDefault="00F261B8">
      <w:pPr>
        <w:pStyle w:val="Commentaire"/>
        <w:rPr>
          <w:lang w:val="en-US"/>
        </w:rPr>
      </w:pPr>
      <w:r>
        <w:rPr>
          <w:rStyle w:val="Marquedecommentaire"/>
        </w:rPr>
        <w:annotationRef/>
      </w:r>
      <w:r w:rsidRPr="00F261B8">
        <w:rPr>
          <w:lang w:val="en-US"/>
        </w:rPr>
        <w:t>Delete the footnote.</w:t>
      </w:r>
      <w:r>
        <w:rPr>
          <w:lang w:val="en-US"/>
        </w:rPr>
        <w:t xml:space="preserve"> Never justify yourself in such a letter. The reviewer is right </w:t>
      </w:r>
      <w:r w:rsidRPr="00F261B8">
        <w:rPr>
          <mc:AlternateContent>
            <mc:Choice Requires="w16se"/>
            <mc:Fallback>
              <w:rFonts w:ascii="Segoe UI Emoji" w:eastAsia="Segoe UI Emoji" w:hAnsi="Segoe UI Emoji" w:cs="Segoe UI Emoji"/>
            </mc:Fallback>
          </mc:AlternateContent>
          <w:lang w:val="en-US"/>
        </w:rPr>
        <mc:AlternateContent>
          <mc:Choice Requires="w16se">
            <w16se:symEx w16se:font="Segoe UI Emoji" w16se:char="1F609"/>
          </mc:Choice>
          <mc:Fallback>
            <w:t>😉</w:t>
          </mc:Fallback>
        </mc:AlternateContent>
      </w:r>
    </w:p>
  </w:comment>
  <w:comment w:id="206" w:author="Linus Mattauch" w:date="2024-01-19T14:48:00Z" w:initials="LM">
    <w:p w14:paraId="4DCB220F" w14:textId="51B7A51E" w:rsidR="00F261B8" w:rsidRPr="00F261B8" w:rsidRDefault="00F261B8">
      <w:pPr>
        <w:pStyle w:val="Commentaire"/>
        <w:rPr>
          <w:lang w:val="en-US"/>
        </w:rPr>
      </w:pPr>
      <w:r>
        <w:rPr>
          <w:rStyle w:val="Marquedecommentaire"/>
        </w:rPr>
        <w:annotationRef/>
      </w:r>
      <w:r w:rsidRPr="00F261B8">
        <w:rPr>
          <w:lang w:val="en-US"/>
        </w:rPr>
        <w:t>Don’t offer options to reviewers a</w:t>
      </w:r>
      <w:r>
        <w:rPr>
          <w:lang w:val="en-US"/>
        </w:rPr>
        <w:t xml:space="preserve">nd editors is another convention I have been educated to comply with. </w:t>
      </w:r>
    </w:p>
  </w:comment>
  <w:comment w:id="211" w:author="Linus Mattauch" w:date="2024-01-19T14:53:00Z" w:initials="LM">
    <w:p w14:paraId="778B22B1" w14:textId="69F18FC0" w:rsidR="00EB567B" w:rsidRPr="00EB567B" w:rsidRDefault="00EB567B">
      <w:pPr>
        <w:pStyle w:val="Commentaire"/>
        <w:rPr>
          <w:lang w:val="en-US"/>
        </w:rPr>
      </w:pPr>
      <w:r>
        <w:rPr>
          <w:rStyle w:val="Marquedecommentaire"/>
        </w:rPr>
        <w:annotationRef/>
      </w:r>
      <w:r w:rsidRPr="00EB567B">
        <w:rPr>
          <w:lang w:val="en-US"/>
        </w:rPr>
        <w:t>S</w:t>
      </w:r>
      <w:r>
        <w:rPr>
          <w:lang w:val="en-US"/>
        </w:rPr>
        <w:t xml:space="preserve">hould we drop it from the main text to cut words? It would help with the reviewer. </w:t>
      </w:r>
    </w:p>
  </w:comment>
  <w:comment w:id="212" w:author="fabre" w:date="2024-01-19T16:05:00Z" w:initials="f">
    <w:p w14:paraId="1EB97F9A" w14:textId="1F10093B" w:rsidR="0099397A" w:rsidRPr="0099397A" w:rsidRDefault="0099397A">
      <w:pPr>
        <w:pStyle w:val="Commentaire"/>
        <w:rPr>
          <w:lang w:val="en-US"/>
        </w:rPr>
      </w:pPr>
      <w:r>
        <w:rPr>
          <w:rStyle w:val="Marquedecommentaire"/>
        </w:rPr>
        <w:annotationRef/>
      </w:r>
      <w:r w:rsidRPr="0099397A">
        <w:rPr>
          <w:lang w:val="en-US"/>
        </w:rPr>
        <w:t xml:space="preserve">I’d rather keep the Prioritization paragraph, which </w:t>
      </w:r>
      <w:r>
        <w:rPr>
          <w:lang w:val="en-US"/>
        </w:rPr>
        <w:t>shows that the global millionaire tax is very popular.</w:t>
      </w:r>
    </w:p>
  </w:comment>
  <w:comment w:id="221" w:author="Linus Mattauch" w:date="2024-01-19T14:51:00Z" w:initials="LM">
    <w:p w14:paraId="6CB3A257" w14:textId="523AA1D6" w:rsidR="00EB567B" w:rsidRPr="00EB567B" w:rsidRDefault="00EB567B">
      <w:pPr>
        <w:pStyle w:val="Commentaire"/>
        <w:rPr>
          <w:lang w:val="en-US"/>
        </w:rPr>
      </w:pPr>
      <w:r>
        <w:rPr>
          <w:rStyle w:val="Marquedecommentaire"/>
        </w:rPr>
        <w:annotationRef/>
      </w:r>
      <w:r w:rsidRPr="00EB567B">
        <w:rPr>
          <w:lang w:val="en-US"/>
        </w:rPr>
        <w:t>No options to reviewers. They c</w:t>
      </w:r>
      <w:r>
        <w:rPr>
          <w:lang w:val="en-US"/>
        </w:rPr>
        <w:t xml:space="preserve">an complain and you have to make their life easy. </w:t>
      </w:r>
    </w:p>
  </w:comment>
  <w:comment w:id="222" w:author="fabre" w:date="2024-01-19T16:04:00Z" w:initials="f">
    <w:p w14:paraId="33D99A6B" w14:textId="7185FCE4" w:rsidR="0099397A" w:rsidRPr="0099397A" w:rsidRDefault="0099397A">
      <w:pPr>
        <w:pStyle w:val="Commentaire"/>
        <w:rPr>
          <w:lang w:val="en-US"/>
        </w:rPr>
      </w:pPr>
      <w:r>
        <w:rPr>
          <w:rStyle w:val="Marquedecommentaire"/>
        </w:rPr>
        <w:annotationRef/>
      </w:r>
      <w:r>
        <w:rPr>
          <w:lang w:val="en-US"/>
        </w:rPr>
        <w:t xml:space="preserve"> Really? As a reviewer, I’d prefer to have the author tell me they’re willing to do something if I insist rather than close the door. </w:t>
      </w:r>
      <w:r>
        <w:rPr>
          <w:lang w:val="en-US"/>
        </w:rPr>
        <w:br/>
        <w:t>Couldn’t we tell to the editor that we could drop this paragraph in case we need to cut the text?</w:t>
      </w:r>
    </w:p>
  </w:comment>
  <w:comment w:id="224" w:author="Linus Mattauch" w:date="2024-01-19T14:52:00Z" w:initials="LM">
    <w:p w14:paraId="003366A4" w14:textId="0B47F8A1" w:rsidR="00EB567B" w:rsidRPr="00EB567B" w:rsidRDefault="00EB567B">
      <w:pPr>
        <w:pStyle w:val="Commentaire"/>
        <w:rPr>
          <w:lang w:val="en-US"/>
        </w:rPr>
      </w:pPr>
      <w:r>
        <w:rPr>
          <w:rStyle w:val="Marquedecommentaire"/>
        </w:rPr>
        <w:annotationRef/>
      </w:r>
      <w:r w:rsidRPr="00EB567B">
        <w:rPr>
          <w:lang w:val="en-US"/>
        </w:rPr>
        <w:t>This is presumably what they m</w:t>
      </w:r>
      <w:r>
        <w:rPr>
          <w:lang w:val="en-US"/>
        </w:rPr>
        <w:t xml:space="preserve">ean: </w:t>
      </w:r>
      <w:r w:rsidRPr="00EB567B">
        <w:rPr>
          <w:lang w:val="en-US"/>
        </w:rPr>
        <w:t>https://www.journals.uchicago.edu/doi/full/10.1086/687324</w:t>
      </w:r>
    </w:p>
  </w:comment>
  <w:comment w:id="225" w:author="fabre" w:date="2024-01-19T16:17:00Z" w:initials="f">
    <w:p w14:paraId="525E850D" w14:textId="17EEE3BC" w:rsidR="00BD3E3C" w:rsidRPr="00BD3E3C" w:rsidRDefault="00BD3E3C">
      <w:pPr>
        <w:pStyle w:val="Commentaire"/>
        <w:rPr>
          <w:lang w:val="en-US"/>
        </w:rPr>
      </w:pPr>
      <w:r>
        <w:rPr>
          <w:rStyle w:val="Marquedecommentaire"/>
        </w:rPr>
        <w:annotationRef/>
      </w:r>
      <w:r w:rsidRPr="00BD3E3C">
        <w:rPr>
          <w:lang w:val="en-US"/>
        </w:rPr>
        <w:t>Ah ok, same as the one they cite earlier (almost) correctly then</w:t>
      </w:r>
      <w:r>
        <w:rPr>
          <w:lang w:val="en-US"/>
        </w:rPr>
        <w:t>.</w:t>
      </w:r>
      <w:r w:rsidR="00654BE1">
        <w:rPr>
          <w:lang w:val="en-US"/>
        </w:rPr>
        <w:t xml:space="preserve"> Then we can repeat what was said before: perhaps taxing the rich is not an end in itself, but a way to finance what people care about.</w:t>
      </w:r>
    </w:p>
  </w:comment>
  <w:comment w:id="227" w:author="Linus Mattauch" w:date="2024-01-19T14:53:00Z" w:initials="LM">
    <w:p w14:paraId="094C18EB" w14:textId="1687AA96" w:rsidR="00A751ED" w:rsidRPr="00BA3C52" w:rsidRDefault="00A751ED">
      <w:pPr>
        <w:pStyle w:val="Commentaire"/>
        <w:rPr>
          <w:lang w:val="en-US"/>
        </w:rPr>
      </w:pPr>
      <w:r>
        <w:rPr>
          <w:rStyle w:val="Marquedecommentaire"/>
        </w:rPr>
        <w:annotationRef/>
      </w:r>
      <w:r w:rsidRPr="00BA3C52">
        <w:rPr>
          <w:lang w:val="en-US"/>
        </w:rPr>
        <w:t>Tone!</w:t>
      </w:r>
    </w:p>
  </w:comment>
  <w:comment w:id="228" w:author="Linus Mattauch" w:date="2024-01-19T14:54:00Z" w:initials="LM">
    <w:p w14:paraId="159A78AC" w14:textId="319F6F10" w:rsidR="00A751ED" w:rsidRPr="00A751ED" w:rsidRDefault="00A751ED">
      <w:pPr>
        <w:pStyle w:val="Commentaire"/>
        <w:rPr>
          <w:lang w:val="en-US"/>
        </w:rPr>
      </w:pPr>
      <w:r>
        <w:rPr>
          <w:rStyle w:val="Marquedecommentaire"/>
        </w:rPr>
        <w:annotationRef/>
      </w:r>
      <w:r w:rsidRPr="00A751ED">
        <w:rPr>
          <w:lang w:val="en-US"/>
        </w:rPr>
        <w:t>I ran out of time t</w:t>
      </w:r>
      <w:r>
        <w:rPr>
          <w:lang w:val="en-US"/>
        </w:rPr>
        <w:t xml:space="preserve">oday – strategy should be though to </w:t>
      </w:r>
      <w:proofErr w:type="spellStart"/>
      <w:r>
        <w:rPr>
          <w:lang w:val="en-US"/>
        </w:rPr>
        <w:t>akcknwoledge</w:t>
      </w:r>
      <w:proofErr w:type="spellEnd"/>
      <w:r>
        <w:rPr>
          <w:lang w:val="en-US"/>
        </w:rPr>
        <w:t xml:space="preserve"> we did not know these papers and that we have incorporated them as follows – if they really are completely irrelevant, then in an appendix section on comparison to national tax policy preferences.</w:t>
      </w:r>
    </w:p>
  </w:comment>
  <w:comment w:id="229" w:author="fabre" w:date="2024-01-19T16:21:00Z" w:initials="f">
    <w:p w14:paraId="42A36B27" w14:textId="684B8C5F" w:rsidR="00654BE1" w:rsidRPr="00654BE1" w:rsidRDefault="00654BE1">
      <w:pPr>
        <w:pStyle w:val="Commentaire"/>
        <w:rPr>
          <w:lang w:val="en-US"/>
        </w:rPr>
      </w:pPr>
      <w:r>
        <w:rPr>
          <w:rStyle w:val="Marquedecommentaire"/>
        </w:rPr>
        <w:annotationRef/>
      </w:r>
      <w:r w:rsidRPr="00654BE1">
        <w:rPr>
          <w:lang w:val="en-US"/>
        </w:rPr>
        <w:t>Do we really need to do that</w:t>
      </w:r>
      <w:r>
        <w:rPr>
          <w:lang w:val="en-US"/>
        </w:rPr>
        <w:t>? There is huge literature on national tax policy attitudes. It wouldn’t make a fair literature review to focus on the articles mentioned by the reviewer. And doing a proper literature review feels out of topic.</w:t>
      </w:r>
    </w:p>
  </w:comment>
  <w:comment w:id="230" w:author="Linus Mattauch" w:date="2024-01-19T14:55:00Z" w:initials="LM">
    <w:p w14:paraId="20CEFF9C" w14:textId="3921A487" w:rsidR="00A751ED" w:rsidRPr="00A751ED" w:rsidRDefault="00A751ED">
      <w:pPr>
        <w:pStyle w:val="Commentaire"/>
        <w:rPr>
          <w:lang w:val="en-US"/>
        </w:rPr>
      </w:pPr>
      <w:r>
        <w:rPr>
          <w:rStyle w:val="Marquedecommentaire"/>
        </w:rPr>
        <w:annotationRef/>
      </w:r>
      <w:r w:rsidRPr="00A751ED">
        <w:rPr>
          <w:lang w:val="en-US"/>
        </w:rPr>
        <w:t>Useful. Sell it as that w</w:t>
      </w:r>
      <w:r>
        <w:rPr>
          <w:lang w:val="en-US"/>
        </w:rPr>
        <w:t>e have done it in response to their comment. Write new text to highlight what we can/can’t conclude from that figure and quote it here.</w:t>
      </w:r>
    </w:p>
  </w:comment>
  <w:comment w:id="231" w:author="fabre" w:date="2024-01-19T16:24:00Z" w:initials="f">
    <w:p w14:paraId="3554F63F" w14:textId="097F5D84" w:rsidR="00654BE1" w:rsidRPr="00654BE1" w:rsidRDefault="00654BE1">
      <w:pPr>
        <w:pStyle w:val="Commentaire"/>
        <w:rPr>
          <w:lang w:val="en-US"/>
        </w:rPr>
      </w:pPr>
      <w:r>
        <w:rPr>
          <w:rStyle w:val="Marquedecommentaire"/>
        </w:rPr>
        <w:annotationRef/>
      </w:r>
      <w:r w:rsidRPr="00654BE1">
        <w:rPr>
          <w:lang w:val="en-US"/>
        </w:rPr>
        <w:t xml:space="preserve">Does it work if it is in the notes of </w:t>
      </w:r>
      <w:r>
        <w:rPr>
          <w:lang w:val="en-US"/>
        </w:rPr>
        <w:t>Figure A29? I don’t know where else to put it.</w:t>
      </w:r>
    </w:p>
  </w:comment>
  <w:comment w:id="234" w:author="Linus Mattauch" w:date="2024-01-19T14:56:00Z" w:initials="LM">
    <w:p w14:paraId="0730B8D5" w14:textId="5706601D" w:rsidR="00076F2C" w:rsidRPr="00076F2C" w:rsidRDefault="00076F2C">
      <w:pPr>
        <w:pStyle w:val="Commentaire"/>
        <w:rPr>
          <w:lang w:val="en-US"/>
        </w:rPr>
      </w:pPr>
      <w:r>
        <w:rPr>
          <w:rStyle w:val="Marquedecommentaire"/>
        </w:rPr>
        <w:annotationRef/>
      </w:r>
      <w:r w:rsidRPr="00076F2C">
        <w:rPr>
          <w:lang w:val="en-US"/>
        </w:rPr>
        <w:t xml:space="preserve">The </w:t>
      </w:r>
      <w:proofErr w:type="spellStart"/>
      <w:r w:rsidRPr="00076F2C">
        <w:rPr>
          <w:lang w:val="en-US"/>
        </w:rPr>
        <w:t>reivewer</w:t>
      </w:r>
      <w:proofErr w:type="spellEnd"/>
      <w:r w:rsidRPr="00076F2C">
        <w:rPr>
          <w:lang w:val="en-US"/>
        </w:rPr>
        <w:t xml:space="preserve"> has no clue a</w:t>
      </w:r>
      <w:r>
        <w:rPr>
          <w:lang w:val="en-US"/>
        </w:rPr>
        <w:t>bout climate economics. Just cite them some authoritative references – just in the letter.</w:t>
      </w:r>
    </w:p>
  </w:comment>
  <w:comment w:id="235" w:author="Linus Mattauch" w:date="2024-01-19T14:56:00Z" w:initials="LM">
    <w:p w14:paraId="3EAA469A" w14:textId="00D838AD" w:rsidR="00076F2C" w:rsidRPr="00076F2C" w:rsidRDefault="00076F2C">
      <w:pPr>
        <w:pStyle w:val="Commentaire"/>
        <w:rPr>
          <w:lang w:val="en-US"/>
        </w:rPr>
      </w:pPr>
      <w:r>
        <w:rPr>
          <w:rStyle w:val="Marquedecommentaire"/>
        </w:rPr>
        <w:annotationRef/>
      </w:r>
      <w:r w:rsidRPr="00076F2C">
        <w:rPr>
          <w:lang w:val="en-US"/>
        </w:rPr>
        <w:t>Quote the passage from the p</w:t>
      </w:r>
      <w:r>
        <w:rPr>
          <w:lang w:val="en-US"/>
        </w:rPr>
        <w:t>aper here.</w:t>
      </w:r>
    </w:p>
  </w:comment>
  <w:comment w:id="236" w:author="Linus Mattauch" w:date="2024-01-19T14:57:00Z" w:initials="LM">
    <w:p w14:paraId="73FD2FA0" w14:textId="1810799D" w:rsidR="00076F2C" w:rsidRPr="00076F2C" w:rsidRDefault="00076F2C">
      <w:pPr>
        <w:pStyle w:val="Commentaire"/>
        <w:rPr>
          <w:lang w:val="en-US"/>
        </w:rPr>
      </w:pPr>
      <w:r>
        <w:rPr>
          <w:rStyle w:val="Marquedecommentaire"/>
        </w:rPr>
        <w:annotationRef/>
      </w:r>
      <w:r w:rsidRPr="00076F2C">
        <w:rPr>
          <w:lang w:val="en-US"/>
        </w:rPr>
        <w:t>Quote here any text you h</w:t>
      </w:r>
      <w:r>
        <w:rPr>
          <w:lang w:val="en-US"/>
        </w:rPr>
        <w:t>ave change to it, at least a few words of explanation on the new tables.</w:t>
      </w:r>
    </w:p>
  </w:comment>
  <w:comment w:id="237" w:author="fabre" w:date="2024-01-19T16:25:00Z" w:initials="f">
    <w:p w14:paraId="76335609" w14:textId="5027F2B4" w:rsidR="00654BE1" w:rsidRPr="00654BE1" w:rsidRDefault="00654BE1">
      <w:pPr>
        <w:pStyle w:val="Commentaire"/>
        <w:rPr>
          <w:lang w:val="en-US"/>
        </w:rPr>
      </w:pPr>
      <w:r>
        <w:rPr>
          <w:rStyle w:val="Marquedecommentaire"/>
        </w:rPr>
        <w:annotationRef/>
      </w:r>
      <w:r w:rsidRPr="00654BE1">
        <w:rPr>
          <w:lang w:val="en-US"/>
        </w:rPr>
        <w:t>Can it be in the notes of these tables</w:t>
      </w:r>
      <w:r>
        <w:rPr>
          <w:lang w:val="en-US"/>
        </w:rPr>
        <w:t>?</w:t>
      </w:r>
    </w:p>
  </w:comment>
  <w:comment w:id="245" w:author="Linus Mattauch" w:date="2024-01-19T14:58:00Z" w:initials="LM">
    <w:p w14:paraId="5D54F4CD" w14:textId="2D1BC404" w:rsidR="00076F2C" w:rsidRPr="00076F2C" w:rsidRDefault="00076F2C">
      <w:pPr>
        <w:pStyle w:val="Commentaire"/>
        <w:rPr>
          <w:lang w:val="en-US"/>
        </w:rPr>
      </w:pPr>
      <w:r>
        <w:rPr>
          <w:rStyle w:val="Marquedecommentaire"/>
        </w:rPr>
        <w:annotationRef/>
      </w:r>
      <w:r w:rsidRPr="00076F2C">
        <w:rPr>
          <w:lang w:val="en-US"/>
        </w:rPr>
        <w:t>Very hard to answer such a</w:t>
      </w:r>
      <w:r>
        <w:rPr>
          <w:lang w:val="en-US"/>
        </w:rPr>
        <w:t xml:space="preserve"> superficial (!) comment. I do think we have to counter it at least by cutting some of the complexities, at least acting as if, and say one more time here what binds it together: the _global_ nature of policies. </w:t>
      </w:r>
      <w:r w:rsidR="00BA3C52">
        <w:rPr>
          <w:lang w:val="en-US"/>
        </w:rPr>
        <w:t>We could also write two sentences into the text that we are aware it is complex</w:t>
      </w:r>
      <w:r w:rsidR="00732EC8">
        <w:rPr>
          <w:lang w:val="en-US"/>
        </w:rPr>
        <w:t>. At least it’s a comment on presentation rather than research design, so we have to change the presentation a bit.</w:t>
      </w:r>
    </w:p>
  </w:comment>
  <w:comment w:id="246" w:author="fabre" w:date="2024-01-19T16:31:00Z" w:initials="f">
    <w:p w14:paraId="4ADC06D5" w14:textId="5441C7E5" w:rsidR="00F94BB9" w:rsidRPr="00F94BB9" w:rsidRDefault="00F94BB9">
      <w:pPr>
        <w:pStyle w:val="Commentaire"/>
        <w:rPr>
          <w:lang w:val="en-US"/>
        </w:rPr>
      </w:pPr>
      <w:r>
        <w:rPr>
          <w:rStyle w:val="Marquedecommentaire"/>
        </w:rPr>
        <w:annotationRef/>
      </w:r>
      <w:r w:rsidRPr="00F94BB9">
        <w:rPr>
          <w:lang w:val="en-US"/>
        </w:rPr>
        <w:t>I am skeptical about adding length and don’t know what we can do to improve the presentation.</w:t>
      </w:r>
    </w:p>
  </w:comment>
  <w:comment w:id="253" w:author="Linus Mattauch" w:date="2024-01-19T15:00:00Z" w:initials="LM">
    <w:p w14:paraId="25317A2B" w14:textId="3FEE41E1" w:rsidR="00F23982" w:rsidRPr="00F23982" w:rsidRDefault="00F23982">
      <w:pPr>
        <w:pStyle w:val="Commentaire"/>
        <w:rPr>
          <w:lang w:val="en-US"/>
        </w:rPr>
      </w:pPr>
      <w:r>
        <w:rPr>
          <w:rStyle w:val="Marquedecommentaire"/>
        </w:rPr>
        <w:annotationRef/>
      </w:r>
      <w:proofErr w:type="spellStart"/>
      <w:r w:rsidRPr="00F23982">
        <w:rPr>
          <w:lang w:val="en-US"/>
        </w:rPr>
        <w:t>Hm</w:t>
      </w:r>
      <w:proofErr w:type="spellEnd"/>
      <w:r w:rsidRPr="00F23982">
        <w:rPr>
          <w:lang w:val="en-US"/>
        </w:rPr>
        <w:t>… this will interest the e</w:t>
      </w:r>
      <w:r>
        <w:rPr>
          <w:lang w:val="en-US"/>
        </w:rPr>
        <w:t xml:space="preserve">ditor more than the Reviewer. Is there an update on your R&amp;R. I would refrain from saying that here. It won’t change the response of that reviewer, though it’s perhaps important to signal it again to the editor at a later stage (if there is any). </w:t>
      </w:r>
    </w:p>
  </w:comment>
  <w:comment w:id="254" w:author="fabre" w:date="2024-01-19T16:29:00Z" w:initials="f">
    <w:p w14:paraId="2796CB9E" w14:textId="6DBB709C" w:rsidR="00654BE1" w:rsidRPr="00654BE1" w:rsidRDefault="00654BE1">
      <w:pPr>
        <w:pStyle w:val="Commentaire"/>
        <w:rPr>
          <w:lang w:val="en-US"/>
        </w:rPr>
      </w:pPr>
      <w:r>
        <w:rPr>
          <w:rStyle w:val="Marquedecommentaire"/>
        </w:rPr>
        <w:annotationRef/>
      </w:r>
      <w:r w:rsidRPr="00654BE1">
        <w:rPr>
          <w:lang w:val="en-US"/>
        </w:rPr>
        <w:t>Again I don’t understand how it’s better for the reviewer to close the door.</w:t>
      </w:r>
      <w:r w:rsidR="00F94BB9">
        <w:rPr>
          <w:lang w:val="en-US"/>
        </w:rPr>
        <w:br/>
        <w:t>Re our R&amp;R, we haven’t sent the revised version yet… Stefanie has other priorities.</w:t>
      </w:r>
    </w:p>
  </w:comment>
  <w:comment w:id="273" w:author="fabre" w:date="2024-01-19T16:32:00Z" w:initials="f">
    <w:p w14:paraId="7A9E8DC8" w14:textId="2AD308AF" w:rsidR="00F94BB9" w:rsidRPr="00F94BB9" w:rsidRDefault="00F94BB9">
      <w:pPr>
        <w:pStyle w:val="Commentaire"/>
        <w:rPr>
          <w:lang w:val="en-US"/>
        </w:rPr>
      </w:pPr>
      <w:r>
        <w:rPr>
          <w:rStyle w:val="Marquedecommentaire"/>
        </w:rPr>
        <w:annotationRef/>
      </w:r>
      <w:r w:rsidRPr="00F94BB9">
        <w:rPr>
          <w:lang w:val="en-US"/>
        </w:rPr>
        <w:t xml:space="preserve">OK I can add a sentence or two in the </w:t>
      </w:r>
      <w:r>
        <w:rPr>
          <w:lang w:val="en-US"/>
        </w:rPr>
        <w:t>Methods section.</w:t>
      </w:r>
    </w:p>
  </w:comment>
  <w:comment w:id="282" w:author="fabre" w:date="2024-01-19T16:33:00Z" w:initials="f">
    <w:p w14:paraId="7D00FAE3" w14:textId="01AC9121" w:rsidR="00F94BB9" w:rsidRPr="00F94BB9" w:rsidRDefault="00F94BB9">
      <w:pPr>
        <w:pStyle w:val="Commentaire"/>
        <w:rPr>
          <w:lang w:val="en-US"/>
        </w:rPr>
      </w:pPr>
      <w:r>
        <w:rPr>
          <w:rStyle w:val="Marquedecommentaire"/>
        </w:rPr>
        <w:annotationRef/>
      </w:r>
      <w:r w:rsidRPr="00F94BB9">
        <w:rPr>
          <w:lang w:val="en-US"/>
        </w:rPr>
        <w:t>Actually we’ve cut the interpretation of</w:t>
      </w:r>
      <w:r>
        <w:rPr>
          <w:lang w:val="en-US"/>
        </w:rPr>
        <w:t xml:space="preserve"> that Figure due to word limit. Fine if we don’t add anything?</w:t>
      </w:r>
    </w:p>
  </w:comment>
  <w:comment w:id="286" w:author="Linus Mattauch" w:date="2024-01-19T15:03:00Z" w:initials="LM">
    <w:p w14:paraId="19C0C3A2" w14:textId="1D3A06DA" w:rsidR="00F715D7" w:rsidRPr="00F715D7" w:rsidRDefault="00F715D7">
      <w:pPr>
        <w:pStyle w:val="Commentaire"/>
        <w:rPr>
          <w:lang w:val="en-US"/>
        </w:rPr>
      </w:pPr>
      <w:r>
        <w:rPr>
          <w:rStyle w:val="Marquedecommentaire"/>
        </w:rPr>
        <w:annotationRef/>
      </w:r>
      <w:r w:rsidRPr="00F715D7">
        <w:rPr>
          <w:lang w:val="en-US"/>
        </w:rPr>
        <w:t>Don’t give options. Here you co</w:t>
      </w:r>
      <w:r>
        <w:rPr>
          <w:lang w:val="en-US"/>
        </w:rPr>
        <w:t xml:space="preserve">uld disagree if you like. A change of title is not what will make the move their view on the paper. I am neutral if you’d like to change it or not – but don’t give options </w:t>
      </w:r>
      <w:r w:rsidRPr="00F715D7">
        <w:rPr>
          <mc:AlternateContent>
            <mc:Choice Requires="w16se"/>
            <mc:Fallback>
              <w:rFonts w:ascii="Segoe UI Emoji" w:eastAsia="Segoe UI Emoji" w:hAnsi="Segoe UI Emoji" w:cs="Segoe UI Emoji"/>
            </mc:Fallback>
          </mc:AlternateContent>
          <w:lang w:val="en-US"/>
        </w:rPr>
        <mc:AlternateContent>
          <mc:Choice Requires="w16se">
            <w16se:symEx w16se:font="Segoe UI Emoji" w16se:char="1F609"/>
          </mc:Choice>
          <mc:Fallback>
            <w:t>😉</w:t>
          </mc:Fallback>
        </mc:AlternateContent>
      </w:r>
    </w:p>
  </w:comment>
  <w:comment w:id="287" w:author="fabre" w:date="2024-01-19T16:34:00Z" w:initials="f">
    <w:p w14:paraId="54484CB2" w14:textId="1DC09735" w:rsidR="00F94BB9" w:rsidRPr="00A72560" w:rsidRDefault="00F94BB9">
      <w:pPr>
        <w:pStyle w:val="Commentaire"/>
        <w:rPr>
          <w:lang w:val="en-US"/>
        </w:rPr>
      </w:pPr>
      <w:r>
        <w:rPr>
          <w:rStyle w:val="Marquedecommentaire"/>
        </w:rPr>
        <w:annotationRef/>
      </w:r>
      <w:r w:rsidR="00A72560" w:rsidRPr="00A72560">
        <w:rPr>
          <w:lang w:val="en-US"/>
        </w:rPr>
        <w:t xml:space="preserve">I am favorable to changing the title </w:t>
      </w:r>
      <w:r w:rsidR="00A72560">
        <w:rPr>
          <w:lang w:val="en-US"/>
        </w:rPr>
        <w:t>in</w:t>
      </w:r>
      <w:r w:rsidR="00A72560" w:rsidRPr="00A72560">
        <w:rPr>
          <w:lang w:val="en-US"/>
        </w:rPr>
        <w:t>to „</w:t>
      </w:r>
      <w:r w:rsidR="00A72560">
        <w:rPr>
          <w:lang w:val="en-US"/>
        </w:rPr>
        <w:t>Global climate and redistributive policies are genuinely supported by majorities worldwide”.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7CC680D" w15:done="0"/>
  <w15:commentEx w15:paraId="68E791AC" w15:done="0"/>
  <w15:commentEx w15:paraId="3918A280" w15:done="0"/>
  <w15:commentEx w15:paraId="2258087B" w15:done="0"/>
  <w15:commentEx w15:paraId="102CF52E" w15:paraIdParent="2258087B" w15:done="0"/>
  <w15:commentEx w15:paraId="5E94B91C" w15:done="0"/>
  <w15:commentEx w15:paraId="2A378AE6" w15:done="0"/>
  <w15:commentEx w15:paraId="57CF2C3A" w15:done="0"/>
  <w15:commentEx w15:paraId="449FA00B" w15:paraIdParent="57CF2C3A" w15:done="0"/>
  <w15:commentEx w15:paraId="76B33CA2" w15:done="0"/>
  <w15:commentEx w15:paraId="16B40D99" w15:done="0"/>
  <w15:commentEx w15:paraId="2BE385BF" w15:done="0"/>
  <w15:commentEx w15:paraId="56C8F50C" w15:done="0"/>
  <w15:commentEx w15:paraId="11CDD281" w15:done="0"/>
  <w15:commentEx w15:paraId="60D09F46" w15:done="0"/>
  <w15:commentEx w15:paraId="2D855EB2" w15:done="0"/>
  <w15:commentEx w15:paraId="6BAF825B" w15:done="0"/>
  <w15:commentEx w15:paraId="625D1247" w15:paraIdParent="6BAF825B" w15:done="0"/>
  <w15:commentEx w15:paraId="58D54D08" w15:done="0"/>
  <w15:commentEx w15:paraId="60C5F8C3" w15:done="0"/>
  <w15:commentEx w15:paraId="12C8DC59" w15:done="0"/>
  <w15:commentEx w15:paraId="178F475C" w15:done="0"/>
  <w15:commentEx w15:paraId="54B25F83" w15:done="0"/>
  <w15:commentEx w15:paraId="0493F992" w15:paraIdParent="54B25F83" w15:done="0"/>
  <w15:commentEx w15:paraId="33A3B094" w15:done="0"/>
  <w15:commentEx w15:paraId="64F5EA1C" w15:done="0"/>
  <w15:commentEx w15:paraId="7B73E042" w15:done="0"/>
  <w15:commentEx w15:paraId="4DCB220F" w15:done="0"/>
  <w15:commentEx w15:paraId="778B22B1" w15:done="0"/>
  <w15:commentEx w15:paraId="1EB97F9A" w15:paraIdParent="778B22B1" w15:done="0"/>
  <w15:commentEx w15:paraId="6CB3A257" w15:done="0"/>
  <w15:commentEx w15:paraId="33D99A6B" w15:paraIdParent="6CB3A257" w15:done="0"/>
  <w15:commentEx w15:paraId="003366A4" w15:done="0"/>
  <w15:commentEx w15:paraId="525E850D" w15:paraIdParent="003366A4" w15:done="0"/>
  <w15:commentEx w15:paraId="094C18EB" w15:done="0"/>
  <w15:commentEx w15:paraId="159A78AC" w15:done="0"/>
  <w15:commentEx w15:paraId="42A36B27" w15:paraIdParent="159A78AC" w15:done="0"/>
  <w15:commentEx w15:paraId="20CEFF9C" w15:done="0"/>
  <w15:commentEx w15:paraId="3554F63F" w15:paraIdParent="20CEFF9C" w15:done="0"/>
  <w15:commentEx w15:paraId="0730B8D5" w15:done="0"/>
  <w15:commentEx w15:paraId="3EAA469A" w15:done="0"/>
  <w15:commentEx w15:paraId="73FD2FA0" w15:done="0"/>
  <w15:commentEx w15:paraId="76335609" w15:paraIdParent="73FD2FA0" w15:done="0"/>
  <w15:commentEx w15:paraId="5D54F4CD" w15:done="0"/>
  <w15:commentEx w15:paraId="4ADC06D5" w15:paraIdParent="5D54F4CD" w15:done="0"/>
  <w15:commentEx w15:paraId="25317A2B" w15:done="0"/>
  <w15:commentEx w15:paraId="2796CB9E" w15:paraIdParent="25317A2B" w15:done="0"/>
  <w15:commentEx w15:paraId="7A9E8DC8" w15:done="0"/>
  <w15:commentEx w15:paraId="7D00FAE3" w15:done="0"/>
  <w15:commentEx w15:paraId="19C0C3A2" w15:done="0"/>
  <w15:commentEx w15:paraId="54484CB2" w15:paraIdParent="19C0C3A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1F0B97AA" w16cex:dateUtc="2024-01-19T10:08:00Z"/>
  <w16cex:commentExtensible w16cex:durableId="42886AEE" w16cex:dateUtc="2024-01-19T10:18:00Z"/>
  <w16cex:commentExtensible w16cex:durableId="74D1D90B" w16cex:dateUtc="2024-01-19T10:09:00Z"/>
  <w16cex:commentExtensible w16cex:durableId="764F652A" w16cex:dateUtc="2024-01-19T10:18:00Z"/>
  <w16cex:commentExtensible w16cex:durableId="534DDBD9" w16cex:dateUtc="2024-01-19T10:28:00Z"/>
  <w16cex:commentExtensible w16cex:durableId="5DA7C1B5" w16cex:dateUtc="2024-01-19T10:29:00Z"/>
  <w16cex:commentExtensible w16cex:durableId="68F429DB" w16cex:dateUtc="2024-01-19T10:36:00Z"/>
  <w16cex:commentExtensible w16cex:durableId="3BD483F0" w16cex:dateUtc="2024-01-19T10:39:00Z"/>
  <w16cex:commentExtensible w16cex:durableId="1B45F84F" w16cex:dateUtc="2024-01-19T10:40:00Z"/>
  <w16cex:commentExtensible w16cex:durableId="6FC5045D" w16cex:dateUtc="2024-01-19T10:41:00Z"/>
  <w16cex:commentExtensible w16cex:durableId="4B066AFF" w16cex:dateUtc="2024-01-19T13:25:00Z"/>
  <w16cex:commentExtensible w16cex:durableId="2595196D" w16cex:dateUtc="2024-01-19T13:27:00Z"/>
  <w16cex:commentExtensible w16cex:durableId="75DF13B3" w16cex:dateUtc="2024-01-19T13:35:00Z"/>
  <w16cex:commentExtensible w16cex:durableId="118DBFC2" w16cex:dateUtc="2024-01-19T13:37:00Z"/>
  <w16cex:commentExtensible w16cex:durableId="3CA63564" w16cex:dateUtc="2024-01-19T13:38:00Z"/>
  <w16cex:commentExtensible w16cex:durableId="0731153B" w16cex:dateUtc="2024-01-19T13:39:00Z"/>
  <w16cex:commentExtensible w16cex:durableId="433FA6C8" w16cex:dateUtc="2024-01-19T13:40:00Z"/>
  <w16cex:commentExtensible w16cex:durableId="5B6E4C17" w16cex:dateUtc="2024-01-19T13:45:00Z"/>
  <w16cex:commentExtensible w16cex:durableId="09F2E2CE" w16cex:dateUtc="2024-01-19T13:43:00Z"/>
  <w16cex:commentExtensible w16cex:durableId="77615BA7" w16cex:dateUtc="2024-01-19T13:45:00Z"/>
  <w16cex:commentExtensible w16cex:durableId="66BF2754" w16cex:dateUtc="2024-01-19T13:50:00Z"/>
  <w16cex:commentExtensible w16cex:durableId="469F187E" w16cex:dateUtc="2024-01-19T13:48:00Z"/>
  <w16cex:commentExtensible w16cex:durableId="430879B1" w16cex:dateUtc="2024-01-19T13:53:00Z"/>
  <w16cex:commentExtensible w16cex:durableId="01BF2942" w16cex:dateUtc="2024-01-19T13:51:00Z"/>
  <w16cex:commentExtensible w16cex:durableId="7341E1D7" w16cex:dateUtc="2024-01-19T13:52:00Z"/>
  <w16cex:commentExtensible w16cex:durableId="400AE9C4" w16cex:dateUtc="2024-01-19T13:53:00Z"/>
  <w16cex:commentExtensible w16cex:durableId="5E941176" w16cex:dateUtc="2024-01-19T13:54:00Z"/>
  <w16cex:commentExtensible w16cex:durableId="74F0C786" w16cex:dateUtc="2024-01-19T13:55:00Z"/>
  <w16cex:commentExtensible w16cex:durableId="20963065" w16cex:dateUtc="2024-01-19T13:56:00Z"/>
  <w16cex:commentExtensible w16cex:durableId="3DE33AC8" w16cex:dateUtc="2024-01-19T13:56:00Z"/>
  <w16cex:commentExtensible w16cex:durableId="1B999B6D" w16cex:dateUtc="2024-01-19T13:57:00Z"/>
  <w16cex:commentExtensible w16cex:durableId="7925CBAC" w16cex:dateUtc="2024-01-19T13:58:00Z"/>
  <w16cex:commentExtensible w16cex:durableId="6C10EF6E" w16cex:dateUtc="2024-01-19T14:00:00Z"/>
  <w16cex:commentExtensible w16cex:durableId="79F52B12" w16cex:dateUtc="2024-01-19T14:0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7CC680D" w16cid:durableId="1F0B97AA"/>
  <w16cid:commentId w16cid:paraId="68E791AC" w16cid:durableId="42886AEE"/>
  <w16cid:commentId w16cid:paraId="3918A280" w16cid:durableId="74D1D90B"/>
  <w16cid:commentId w16cid:paraId="2258087B" w16cid:durableId="764F652A"/>
  <w16cid:commentId w16cid:paraId="5E94B91C" w16cid:durableId="534DDBD9"/>
  <w16cid:commentId w16cid:paraId="2A378AE6" w16cid:durableId="5DA7C1B5"/>
  <w16cid:commentId w16cid:paraId="57CF2C3A" w16cid:durableId="68F429DB"/>
  <w16cid:commentId w16cid:paraId="76B33CA2" w16cid:durableId="3BD483F0"/>
  <w16cid:commentId w16cid:paraId="16B40D99" w16cid:durableId="1B45F84F"/>
  <w16cid:commentId w16cid:paraId="56C8F50C" w16cid:durableId="6FC5045D"/>
  <w16cid:commentId w16cid:paraId="11CDD281" w16cid:durableId="4B066AFF"/>
  <w16cid:commentId w16cid:paraId="60D09F46" w16cid:durableId="2595196D"/>
  <w16cid:commentId w16cid:paraId="6BAF825B" w16cid:durableId="75DF13B3"/>
  <w16cid:commentId w16cid:paraId="60C5F8C3" w16cid:durableId="118DBFC2"/>
  <w16cid:commentId w16cid:paraId="12C8DC59" w16cid:durableId="3CA63564"/>
  <w16cid:commentId w16cid:paraId="178F475C" w16cid:durableId="0731153B"/>
  <w16cid:commentId w16cid:paraId="54B25F83" w16cid:durableId="433FA6C8"/>
  <w16cid:commentId w16cid:paraId="0493F992" w16cid:durableId="5B6E4C17"/>
  <w16cid:commentId w16cid:paraId="33A3B094" w16cid:durableId="09F2E2CE"/>
  <w16cid:commentId w16cid:paraId="64F5EA1C" w16cid:durableId="77615BA7"/>
  <w16cid:commentId w16cid:paraId="7B73E042" w16cid:durableId="66BF2754"/>
  <w16cid:commentId w16cid:paraId="4DCB220F" w16cid:durableId="469F187E"/>
  <w16cid:commentId w16cid:paraId="778B22B1" w16cid:durableId="430879B1"/>
  <w16cid:commentId w16cid:paraId="6CB3A257" w16cid:durableId="01BF2942"/>
  <w16cid:commentId w16cid:paraId="003366A4" w16cid:durableId="7341E1D7"/>
  <w16cid:commentId w16cid:paraId="094C18EB" w16cid:durableId="400AE9C4"/>
  <w16cid:commentId w16cid:paraId="159A78AC" w16cid:durableId="5E941176"/>
  <w16cid:commentId w16cid:paraId="20CEFF9C" w16cid:durableId="74F0C786"/>
  <w16cid:commentId w16cid:paraId="0730B8D5" w16cid:durableId="20963065"/>
  <w16cid:commentId w16cid:paraId="3EAA469A" w16cid:durableId="3DE33AC8"/>
  <w16cid:commentId w16cid:paraId="73FD2FA0" w16cid:durableId="1B999B6D"/>
  <w16cid:commentId w16cid:paraId="5D54F4CD" w16cid:durableId="7925CBAC"/>
  <w16cid:commentId w16cid:paraId="25317A2B" w16cid:durableId="6C10EF6E"/>
  <w16cid:commentId w16cid:paraId="19C0C3A2" w16cid:durableId="79F52B1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D561CE"/>
    <w:multiLevelType w:val="hybridMultilevel"/>
    <w:tmpl w:val="AB288B1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8D55AC0"/>
    <w:multiLevelType w:val="hybridMultilevel"/>
    <w:tmpl w:val="7D964CC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5A7F0410"/>
    <w:multiLevelType w:val="hybridMultilevel"/>
    <w:tmpl w:val="FC46C5E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Linus Mattauch">
    <w15:presenceInfo w15:providerId="AD" w15:userId="S::cenv0544@ox.ac.uk::5f4e78bb-a00d-4857-96e8-8bd6d7e89296"/>
  </w15:person>
  <w15:person w15:author="fabre">
    <w15:presenceInfo w15:providerId="Windows Live" w15:userId="2bfb7d34cf3e50d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trackRevision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7331"/>
    <w:rsid w:val="00076F2C"/>
    <w:rsid w:val="00097331"/>
    <w:rsid w:val="000C66EA"/>
    <w:rsid w:val="001D75F1"/>
    <w:rsid w:val="00293052"/>
    <w:rsid w:val="00377AB2"/>
    <w:rsid w:val="00381D72"/>
    <w:rsid w:val="00396C97"/>
    <w:rsid w:val="00416E92"/>
    <w:rsid w:val="004D1220"/>
    <w:rsid w:val="004E1E81"/>
    <w:rsid w:val="00521C36"/>
    <w:rsid w:val="00573B1A"/>
    <w:rsid w:val="006251D9"/>
    <w:rsid w:val="00627685"/>
    <w:rsid w:val="00654BE1"/>
    <w:rsid w:val="006C26CA"/>
    <w:rsid w:val="006D4293"/>
    <w:rsid w:val="007140CA"/>
    <w:rsid w:val="00732EC8"/>
    <w:rsid w:val="007B63E7"/>
    <w:rsid w:val="00955D2F"/>
    <w:rsid w:val="0099397A"/>
    <w:rsid w:val="009B5F83"/>
    <w:rsid w:val="009C42F3"/>
    <w:rsid w:val="009E5541"/>
    <w:rsid w:val="00A72560"/>
    <w:rsid w:val="00A751ED"/>
    <w:rsid w:val="00B27182"/>
    <w:rsid w:val="00BA3C52"/>
    <w:rsid w:val="00BA4F67"/>
    <w:rsid w:val="00BD3E3C"/>
    <w:rsid w:val="00C27E7E"/>
    <w:rsid w:val="00C40C11"/>
    <w:rsid w:val="00C76E4C"/>
    <w:rsid w:val="00D14E60"/>
    <w:rsid w:val="00D54E55"/>
    <w:rsid w:val="00D83F8F"/>
    <w:rsid w:val="00DB1089"/>
    <w:rsid w:val="00DB5E28"/>
    <w:rsid w:val="00E00B6F"/>
    <w:rsid w:val="00E83E73"/>
    <w:rsid w:val="00E92A07"/>
    <w:rsid w:val="00EB567B"/>
    <w:rsid w:val="00F23982"/>
    <w:rsid w:val="00F261B8"/>
    <w:rsid w:val="00F53FF9"/>
    <w:rsid w:val="00F715D7"/>
    <w:rsid w:val="00F94BB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29713E"/>
  <w15:chartTrackingRefBased/>
  <w15:docId w15:val="{5183967B-C1A6-4D81-8F88-09F5FB576D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Rvision">
    <w:name w:val="Revision"/>
    <w:hidden/>
    <w:uiPriority w:val="99"/>
    <w:semiHidden/>
    <w:rsid w:val="00381D72"/>
    <w:pPr>
      <w:spacing w:after="0" w:line="240" w:lineRule="auto"/>
    </w:pPr>
  </w:style>
  <w:style w:type="character" w:styleId="Marquedecommentaire">
    <w:name w:val="annotation reference"/>
    <w:basedOn w:val="Policepardfaut"/>
    <w:uiPriority w:val="99"/>
    <w:semiHidden/>
    <w:unhideWhenUsed/>
    <w:rsid w:val="00381D72"/>
    <w:rPr>
      <w:sz w:val="16"/>
      <w:szCs w:val="16"/>
    </w:rPr>
  </w:style>
  <w:style w:type="paragraph" w:styleId="Commentaire">
    <w:name w:val="annotation text"/>
    <w:basedOn w:val="Normal"/>
    <w:link w:val="CommentaireCar"/>
    <w:uiPriority w:val="99"/>
    <w:semiHidden/>
    <w:unhideWhenUsed/>
    <w:rsid w:val="00381D72"/>
    <w:pPr>
      <w:spacing w:line="240" w:lineRule="auto"/>
    </w:pPr>
    <w:rPr>
      <w:sz w:val="20"/>
      <w:szCs w:val="20"/>
    </w:rPr>
  </w:style>
  <w:style w:type="character" w:customStyle="1" w:styleId="CommentaireCar">
    <w:name w:val="Commentaire Car"/>
    <w:basedOn w:val="Policepardfaut"/>
    <w:link w:val="Commentaire"/>
    <w:uiPriority w:val="99"/>
    <w:semiHidden/>
    <w:rsid w:val="00381D72"/>
    <w:rPr>
      <w:sz w:val="20"/>
      <w:szCs w:val="20"/>
    </w:rPr>
  </w:style>
  <w:style w:type="paragraph" w:styleId="Objetducommentaire">
    <w:name w:val="annotation subject"/>
    <w:basedOn w:val="Commentaire"/>
    <w:next w:val="Commentaire"/>
    <w:link w:val="ObjetducommentaireCar"/>
    <w:uiPriority w:val="99"/>
    <w:semiHidden/>
    <w:unhideWhenUsed/>
    <w:rsid w:val="00381D72"/>
    <w:rPr>
      <w:b/>
      <w:bCs/>
    </w:rPr>
  </w:style>
  <w:style w:type="character" w:customStyle="1" w:styleId="ObjetducommentaireCar">
    <w:name w:val="Objet du commentaire Car"/>
    <w:basedOn w:val="CommentaireCar"/>
    <w:link w:val="Objetducommentaire"/>
    <w:uiPriority w:val="99"/>
    <w:semiHidden/>
    <w:rsid w:val="00381D72"/>
    <w:rPr>
      <w:b/>
      <w:bCs/>
      <w:sz w:val="20"/>
      <w:szCs w:val="20"/>
    </w:rPr>
  </w:style>
  <w:style w:type="paragraph" w:styleId="Paragraphedeliste">
    <w:name w:val="List Paragraph"/>
    <w:basedOn w:val="Normal"/>
    <w:uiPriority w:val="34"/>
    <w:qFormat/>
    <w:rsid w:val="000C66EA"/>
    <w:pPr>
      <w:ind w:left="720"/>
      <w:contextualSpacing/>
    </w:pPr>
  </w:style>
  <w:style w:type="paragraph" w:styleId="Textedebulles">
    <w:name w:val="Balloon Text"/>
    <w:basedOn w:val="Normal"/>
    <w:link w:val="TextedebullesCar"/>
    <w:uiPriority w:val="99"/>
    <w:semiHidden/>
    <w:unhideWhenUsed/>
    <w:rsid w:val="009C42F3"/>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9C42F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12" Type="http://schemas.microsoft.com/office/2018/08/relationships/commentsExtensible" Target="commentsExtensi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6/09/relationships/commentsIds" Target="commentsId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microsoft.com/office/2011/relationships/people" Target="peop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58BB32-38A8-4A7C-B553-9721F8DE0F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408</TotalTime>
  <Pages>8</Pages>
  <Words>4329</Words>
  <Characters>24678</Characters>
  <Application>Microsoft Office Word</Application>
  <DocSecurity>0</DocSecurity>
  <Lines>205</Lines>
  <Paragraphs>57</Paragraphs>
  <ScaleCrop>false</ScaleCrop>
  <HeadingPairs>
    <vt:vector size="4" baseType="variant">
      <vt:variant>
        <vt:lpstr>Titre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28950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Linus Mattauch</dc:creator>
  <cp:keywords/>
  <dc:description/>
  <cp:lastModifiedBy>fabre</cp:lastModifiedBy>
  <cp:revision>33</cp:revision>
  <dcterms:created xsi:type="dcterms:W3CDTF">2024-01-19T09:55:00Z</dcterms:created>
  <dcterms:modified xsi:type="dcterms:W3CDTF">2024-01-23T16:58:00Z</dcterms:modified>
</cp:coreProperties>
</file>