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1BE2" w14:textId="77777777" w:rsidR="002760CD" w:rsidRPr="004C6A23" w:rsidRDefault="00635F58">
      <w:pPr>
        <w:pStyle w:val="H2"/>
        <w:rPr>
          <w:lang w:val="de-DE"/>
        </w:rPr>
      </w:pPr>
      <w:r w:rsidRPr="004C6A23">
        <w:rPr>
          <w:lang w:val="de-DE"/>
        </w:rPr>
        <w:t>EU</w:t>
      </w:r>
    </w:p>
    <w:p w14:paraId="5538B2C6" w14:textId="77777777" w:rsidR="002760CD" w:rsidRPr="004C6A23" w:rsidRDefault="002760CD">
      <w:pPr>
        <w:rPr>
          <w:lang w:val="de-DE"/>
        </w:rPr>
      </w:pPr>
    </w:p>
    <w:p w14:paraId="7B2F3190" w14:textId="77777777" w:rsidR="002760CD" w:rsidRPr="004C6A23" w:rsidRDefault="002760CD">
      <w:pPr>
        <w:pStyle w:val="BlockSeparator"/>
        <w:rPr>
          <w:lang w:val="de-DE"/>
        </w:rPr>
      </w:pPr>
    </w:p>
    <w:p w14:paraId="5C8D6722" w14:textId="77777777" w:rsidR="002760CD" w:rsidRPr="004C6A23" w:rsidRDefault="00635F58">
      <w:pPr>
        <w:pStyle w:val="BlockStartLabel"/>
        <w:rPr>
          <w:lang w:val="de-DE"/>
        </w:rPr>
      </w:pPr>
      <w:r w:rsidRPr="004C6A23">
        <w:rPr>
          <w:lang w:val="de-DE"/>
        </w:rPr>
        <w:t xml:space="preserve">Start </w:t>
      </w:r>
      <w:proofErr w:type="spellStart"/>
      <w:r w:rsidRPr="004C6A23">
        <w:rPr>
          <w:lang w:val="de-DE"/>
        </w:rPr>
        <w:t>of</w:t>
      </w:r>
      <w:proofErr w:type="spellEnd"/>
      <w:r w:rsidRPr="004C6A23">
        <w:rPr>
          <w:lang w:val="de-DE"/>
        </w:rPr>
        <w:t xml:space="preserve"> Block: Welcome</w:t>
      </w:r>
    </w:p>
    <w:p w14:paraId="37BA6D14" w14:textId="77777777" w:rsidR="002760CD" w:rsidRPr="004C6A23" w:rsidRDefault="002760CD">
      <w:pPr>
        <w:rPr>
          <w:lang w:val="de-DE"/>
        </w:rPr>
      </w:pPr>
    </w:p>
    <w:p w14:paraId="05F7570F" w14:textId="304018C9" w:rsidR="002760CD" w:rsidRPr="004C6A23" w:rsidRDefault="00635F58">
      <w:pPr>
        <w:keepNext/>
        <w:rPr>
          <w:lang w:val="de-DE"/>
          <w:rPrChange w:id="0" w:author="Franziska Funke" w:date="2023-01-18T11:02:00Z">
            <w:rPr/>
          </w:rPrChange>
        </w:rPr>
      </w:pPr>
      <w:r w:rsidRPr="004C6A23">
        <w:rPr>
          <w:lang w:val="de-DE"/>
        </w:rPr>
        <w:t>Q1.1 Willkommen zu dieser Umfrage!</w:t>
      </w:r>
      <w:r w:rsidRPr="004C6A23">
        <w:rPr>
          <w:lang w:val="de-DE"/>
        </w:rPr>
        <w:br/>
        <w:t xml:space="preserve"> </w:t>
      </w:r>
      <w:r w:rsidRPr="004C6A23">
        <w:rPr>
          <w:lang w:val="de-DE"/>
        </w:rPr>
        <w:br/>
      </w:r>
      <w:del w:id="1" w:author="Franziska Funke" w:date="2023-01-18T11:01:00Z">
        <w:r w:rsidRPr="004C6A23" w:rsidDel="004C6A23">
          <w:rPr>
            <w:lang w:val="de-DE"/>
          </w:rPr>
          <w:delText xml:space="preserve"> </w:delText>
        </w:r>
      </w:del>
      <w:r w:rsidRPr="004C6A23">
        <w:rPr>
          <w:lang w:val="de-DE"/>
          <w:rPrChange w:id="2" w:author="Franziska Funke" w:date="2023-01-18T11:01:00Z">
            <w:rPr/>
          </w:rPrChange>
        </w:rPr>
        <w:t xml:space="preserve">Diese Umfrage ist </w:t>
      </w:r>
      <w:r w:rsidRPr="004C6A23">
        <w:rPr>
          <w:b/>
          <w:lang w:val="de-DE"/>
          <w:rPrChange w:id="3" w:author="Franziska Funke" w:date="2023-01-18T11:01:00Z">
            <w:rPr>
              <w:b/>
            </w:rPr>
          </w:rPrChange>
        </w:rPr>
        <w:t>anonym</w:t>
      </w:r>
      <w:r w:rsidRPr="004C6A23">
        <w:rPr>
          <w:lang w:val="de-DE"/>
          <w:rPrChange w:id="4" w:author="Franziska Funke" w:date="2023-01-18T11:01:00Z">
            <w:rPr/>
          </w:rPrChange>
        </w:rPr>
        <w:t xml:space="preserve"> und wird </w:t>
      </w:r>
      <w:r w:rsidRPr="004C6A23">
        <w:rPr>
          <w:b/>
          <w:lang w:val="de-DE"/>
          <w:rPrChange w:id="5" w:author="Franziska Funke" w:date="2023-01-18T11:01:00Z">
            <w:rPr>
              <w:b/>
            </w:rPr>
          </w:rPrChange>
        </w:rPr>
        <w:t>zu Forschungszwecken</w:t>
      </w:r>
      <w:ins w:id="6" w:author="Franziska Funke" w:date="2023-01-18T11:01:00Z">
        <w:r w:rsidR="004C6A23">
          <w:rPr>
            <w:b/>
            <w:lang w:val="de-DE"/>
          </w:rPr>
          <w:t xml:space="preserve"> durchgeführt</w:t>
        </w:r>
      </w:ins>
      <w:r w:rsidRPr="004C6A23">
        <w:rPr>
          <w:lang w:val="de-DE"/>
          <w:rPrChange w:id="7" w:author="Franziska Funke" w:date="2023-01-18T11:01:00Z">
            <w:rPr/>
          </w:rPrChange>
        </w:rPr>
        <w:t>. Sie umfasst eine</w:t>
      </w:r>
      <w:del w:id="8" w:author="Franziska Funke" w:date="2023-01-18T11:01:00Z">
        <w:r w:rsidRPr="004C6A23" w:rsidDel="004C6A23">
          <w:rPr>
            <w:lang w:val="de-DE"/>
            <w:rPrChange w:id="9" w:author="Franziska Funke" w:date="2023-01-18T11:01:00Z">
              <w:rPr/>
            </w:rPrChange>
          </w:rPr>
          <w:delText>e</w:delText>
        </w:r>
      </w:del>
      <w:r w:rsidRPr="004C6A23">
        <w:rPr>
          <w:lang w:val="de-DE"/>
          <w:rPrChange w:id="10" w:author="Franziska Funke" w:date="2023-01-18T11:01:00Z">
            <w:rPr/>
          </w:rPrChange>
        </w:rPr>
        <w:t xml:space="preserve"> repräsentative Stichprobe von 1000 Deutschen</w:t>
      </w:r>
      <w:del w:id="11" w:author="Franziska Funke" w:date="2023-01-18T11:01:00Z">
        <w:r w:rsidRPr="004C6A23" w:rsidDel="004C6A23">
          <w:rPr>
            <w:lang w:val="de-DE"/>
            <w:rPrChange w:id="12" w:author="Franziska Funke" w:date="2023-01-18T11:01:00Z">
              <w:rPr/>
            </w:rPrChange>
          </w:rPr>
          <w:delText xml:space="preserve"> durchgeführt</w:delText>
        </w:r>
      </w:del>
      <w:r w:rsidRPr="004C6A23">
        <w:rPr>
          <w:lang w:val="de-DE"/>
          <w:rPrChange w:id="13" w:author="Franziska Funke" w:date="2023-01-18T11:01:00Z">
            <w:rPr/>
          </w:rPrChange>
        </w:rPr>
        <w:t>.</w:t>
      </w:r>
      <w:r w:rsidRPr="004C6A23">
        <w:rPr>
          <w:lang w:val="de-DE"/>
          <w:rPrChange w:id="14" w:author="Franziska Funke" w:date="2023-01-18T11:01:00Z">
            <w:rPr/>
          </w:rPrChange>
        </w:rPr>
        <w:br/>
        <w:t xml:space="preserve">   </w:t>
      </w:r>
      <w:r w:rsidRPr="004C6A23">
        <w:rPr>
          <w:lang w:val="de-DE"/>
          <w:rPrChange w:id="15" w:author="Franziska Funke" w:date="2023-01-18T11:01:00Z">
            <w:rPr/>
          </w:rPrChange>
        </w:rPr>
        <w:br/>
      </w:r>
      <w:ins w:id="16" w:author="Franziska Funke" w:date="2023-01-18T11:02:00Z">
        <w:r w:rsidR="004C6A23" w:rsidRPr="004C6A23">
          <w:rPr>
            <w:lang w:val="de-DE"/>
            <w:rPrChange w:id="17" w:author="Franziska Funke" w:date="2023-01-18T11:02:00Z">
              <w:rPr/>
            </w:rPrChange>
          </w:rPr>
          <w:t>Die Dauer der Um</w:t>
        </w:r>
        <w:r w:rsidR="004C6A23">
          <w:rPr>
            <w:lang w:val="de-DE"/>
          </w:rPr>
          <w:t>frage beträgt</w:t>
        </w:r>
      </w:ins>
      <w:del w:id="18" w:author="Franziska Funke" w:date="2023-01-18T11:02:00Z">
        <w:r w:rsidRPr="004C6A23" w:rsidDel="004C6A23">
          <w:rPr>
            <w:lang w:val="de-DE"/>
            <w:rPrChange w:id="19" w:author="Franziska Funke" w:date="2023-01-18T11:02:00Z">
              <w:rPr/>
            </w:rPrChange>
          </w:rPr>
          <w:delText>Es dauert</w:delText>
        </w:r>
      </w:del>
      <w:r w:rsidRPr="004C6A23">
        <w:rPr>
          <w:lang w:val="de-DE"/>
          <w:rPrChange w:id="20" w:author="Franziska Funke" w:date="2023-01-18T11:02:00Z">
            <w:rPr/>
          </w:rPrChange>
        </w:rPr>
        <w:t xml:space="preserve"> ungefähr </w:t>
      </w:r>
      <w:r w:rsidRPr="004C6A23">
        <w:rPr>
          <w:b/>
          <w:lang w:val="de-DE"/>
          <w:rPrChange w:id="21" w:author="Franziska Funke" w:date="2023-01-18T11:02:00Z">
            <w:rPr>
              <w:b/>
            </w:rPr>
          </w:rPrChange>
        </w:rPr>
        <w:t>20 Minuten</w:t>
      </w:r>
      <w:del w:id="22" w:author="Franziska Funke" w:date="2023-01-18T11:02:00Z">
        <w:r w:rsidRPr="004C6A23" w:rsidDel="004C6A23">
          <w:rPr>
            <w:lang w:val="de-DE"/>
            <w:rPrChange w:id="23" w:author="Franziska Funke" w:date="2023-01-18T11:02:00Z">
              <w:rPr/>
            </w:rPrChange>
          </w:rPr>
          <w:delText>, bis es fertig ist</w:delText>
        </w:r>
      </w:del>
      <w:r w:rsidRPr="004C6A23">
        <w:rPr>
          <w:lang w:val="de-DE"/>
          <w:rPrChange w:id="24" w:author="Franziska Funke" w:date="2023-01-18T11:02:00Z">
            <w:rPr/>
          </w:rPrChange>
        </w:rPr>
        <w:t xml:space="preserve">.  </w:t>
      </w:r>
      <w:r w:rsidRPr="004C6A23">
        <w:rPr>
          <w:lang w:val="de-DE"/>
          <w:rPrChange w:id="25" w:author="Franziska Funke" w:date="2023-01-18T11:02:00Z">
            <w:rPr/>
          </w:rPrChange>
        </w:rPr>
        <w:br/>
        <w:t xml:space="preserve">   </w:t>
      </w:r>
      <w:r w:rsidRPr="004C6A23">
        <w:rPr>
          <w:lang w:val="de-DE"/>
          <w:rPrChange w:id="26" w:author="Franziska Funke" w:date="2023-01-18T11:02:00Z">
            <w:rPr/>
          </w:rPrChange>
        </w:rPr>
        <w:br/>
      </w:r>
      <w:ins w:id="27" w:author="Franziska Funke" w:date="2023-01-18T11:11:00Z">
        <w:r w:rsidR="001A35CC">
          <w:rPr>
            <w:lang w:val="de-DE"/>
          </w:rPr>
          <w:t>Unter all den Teilnehmenden, die</w:t>
        </w:r>
      </w:ins>
      <w:ins w:id="28" w:author="Franziska Funke" w:date="2023-01-18T11:09:00Z">
        <w:r w:rsidR="004C6A23">
          <w:rPr>
            <w:lang w:val="de-DE"/>
          </w:rPr>
          <w:t xml:space="preserve"> die in der Umfrage aufgeführten Verständnisfragen richtig beantworten, </w:t>
        </w:r>
      </w:ins>
      <w:ins w:id="29" w:author="Franziska Funke" w:date="2023-01-18T11:11:00Z">
        <w:r w:rsidR="001A35CC">
          <w:rPr>
            <w:lang w:val="de-DE"/>
          </w:rPr>
          <w:t xml:space="preserve">verlosen wir einen Gewinn. </w:t>
        </w:r>
      </w:ins>
      <w:ins w:id="30" w:author="Franziska Funke" w:date="2023-01-18T11:07:00Z">
        <w:r w:rsidR="004C6A23">
          <w:rPr>
            <w:lang w:val="de-DE"/>
          </w:rPr>
          <w:t xml:space="preserve"> </w:t>
        </w:r>
      </w:ins>
      <w:del w:id="31" w:author="Franziska Funke" w:date="2023-01-18T11:12:00Z">
        <w:r w:rsidRPr="004C6A23" w:rsidDel="001A35CC">
          <w:rPr>
            <w:lang w:val="de-DE"/>
          </w:rPr>
          <w:delText xml:space="preserve">Die Umfrage </w:delText>
        </w:r>
      </w:del>
      <w:del w:id="32" w:author="Franziska Funke" w:date="2023-01-18T11:07:00Z">
        <w:r w:rsidRPr="004C6A23" w:rsidDel="004C6A23">
          <w:rPr>
            <w:lang w:val="de-DE"/>
          </w:rPr>
          <w:delText>enthält Lotterien und Auszeichnungen</w:delText>
        </w:r>
      </w:del>
      <w:del w:id="33" w:author="Franziska Funke" w:date="2023-01-18T11:12:00Z">
        <w:r w:rsidRPr="004C6A23" w:rsidDel="001A35CC">
          <w:rPr>
            <w:lang w:val="de-DE"/>
          </w:rPr>
          <w:delText xml:space="preserve"> für diejenigen, die auf einige Verständnisfragen die richtige Antwort</w:delText>
        </w:r>
      </w:del>
      <w:del w:id="34" w:author="Franziska Funke" w:date="2023-01-18T11:04:00Z">
        <w:r w:rsidRPr="004C6A23" w:rsidDel="004C6A23">
          <w:rPr>
            <w:lang w:val="de-DE"/>
          </w:rPr>
          <w:delText xml:space="preserve"> erhalten</w:delText>
        </w:r>
      </w:del>
      <w:del w:id="35" w:author="Franziska Funke" w:date="2023-01-18T11:12:00Z">
        <w:r w:rsidRPr="004C6A23" w:rsidDel="001A35CC">
          <w:rPr>
            <w:lang w:val="de-DE"/>
          </w:rPr>
          <w:delText>.</w:delText>
        </w:r>
        <w:r w:rsidRPr="004C6A23" w:rsidDel="001A35CC">
          <w:rPr>
            <w:lang w:val="de-DE"/>
          </w:rPr>
          <w:br/>
        </w:r>
      </w:del>
      <w:del w:id="36" w:author="Franziska Funke" w:date="2023-01-18T11:02:00Z">
        <w:r w:rsidRPr="004C6A23" w:rsidDel="004C6A23">
          <w:rPr>
            <w:lang w:val="de-DE"/>
          </w:rPr>
          <w:delText xml:space="preserve"> </w:delText>
        </w:r>
      </w:del>
      <w:ins w:id="37" w:author="Franziska Funke" w:date="2023-01-18T11:08:00Z">
        <w:r w:rsidR="004C6A23">
          <w:rPr>
            <w:lang w:val="de-DE"/>
          </w:rPr>
          <w:t>Durch aufmerksames Bearbeiten der Umfrage, und mit ein bisschen Glück</w:t>
        </w:r>
      </w:ins>
      <w:ins w:id="38" w:author="Franziska Funke" w:date="2023-01-18T11:10:00Z">
        <w:r w:rsidR="004C6A23">
          <w:rPr>
            <w:lang w:val="de-DE"/>
          </w:rPr>
          <w:t xml:space="preserve">, </w:t>
        </w:r>
      </w:ins>
      <w:ins w:id="39" w:author="Franziska Funke" w:date="2023-01-18T11:12:00Z">
        <w:r w:rsidR="001A35CC">
          <w:rPr>
            <w:lang w:val="de-DE"/>
          </w:rPr>
          <w:t xml:space="preserve">haben </w:t>
        </w:r>
      </w:ins>
      <w:ins w:id="40" w:author="Franziska Funke" w:date="2023-01-18T11:10:00Z">
        <w:r w:rsidR="004C6A23">
          <w:rPr>
            <w:lang w:val="de-DE"/>
          </w:rPr>
          <w:t>Sie</w:t>
        </w:r>
      </w:ins>
      <w:ins w:id="41" w:author="Franziska Funke" w:date="2023-01-18T11:12:00Z">
        <w:r w:rsidR="001A35CC">
          <w:rPr>
            <w:lang w:val="de-DE"/>
          </w:rPr>
          <w:t xml:space="preserve"> die Chance</w:t>
        </w:r>
      </w:ins>
      <w:ins w:id="42" w:author="Franziska Funke" w:date="2023-01-18T11:10:00Z">
        <w:r w:rsidR="004C6A23">
          <w:rPr>
            <w:lang w:val="de-DE"/>
          </w:rPr>
          <w:t xml:space="preserve"> einen </w:t>
        </w:r>
      </w:ins>
      <w:del w:id="43" w:author="Franziska Funke" w:date="2023-01-18T11:10:00Z">
        <w:r w:rsidRPr="004C6A23" w:rsidDel="004C6A23">
          <w:rPr>
            <w:lang w:val="de-DE"/>
            <w:rPrChange w:id="44" w:author="Franziska Funke" w:date="2023-01-18T11:01:00Z">
              <w:rPr/>
            </w:rPrChange>
          </w:rPr>
          <w:delText xml:space="preserve">Wenn Sie aufmerksam </w:delText>
        </w:r>
      </w:del>
      <w:del w:id="45" w:author="Franziska Funke" w:date="2023-01-18T11:03:00Z">
        <w:r w:rsidRPr="004C6A23" w:rsidDel="004C6A23">
          <w:rPr>
            <w:lang w:val="de-DE"/>
            <w:rPrChange w:id="46" w:author="Franziska Funke" w:date="2023-01-18T11:01:00Z">
              <w:rPr/>
            </w:rPrChange>
          </w:rPr>
          <w:delText xml:space="preserve">und </w:delText>
        </w:r>
      </w:del>
      <w:del w:id="47" w:author="Franziska Funke" w:date="2023-01-18T11:02:00Z">
        <w:r w:rsidRPr="004C6A23" w:rsidDel="004C6A23">
          <w:rPr>
            <w:lang w:val="de-DE"/>
            <w:rPrChange w:id="48" w:author="Franziska Funke" w:date="2023-01-18T11:01:00Z">
              <w:rPr/>
            </w:rPrChange>
          </w:rPr>
          <w:delText>glücklich</w:delText>
        </w:r>
      </w:del>
      <w:del w:id="49" w:author="Franziska Funke" w:date="2023-01-18T11:10:00Z">
        <w:r w:rsidRPr="004C6A23" w:rsidDel="004C6A23">
          <w:rPr>
            <w:lang w:val="de-DE"/>
            <w:rPrChange w:id="50" w:author="Franziska Funke" w:date="2023-01-18T11:01:00Z">
              <w:rPr/>
            </w:rPrChange>
          </w:rPr>
          <w:delText xml:space="preserve"> sind, </w:delText>
        </w:r>
      </w:del>
      <w:del w:id="51" w:author="Franziska Funke" w:date="2023-01-18T11:03:00Z">
        <w:r w:rsidRPr="004C6A23" w:rsidDel="004C6A23">
          <w:rPr>
            <w:b/>
            <w:lang w:val="de-DE"/>
            <w:rPrChange w:id="52" w:author="Franziska Funke" w:date="2023-01-18T11:01:00Z">
              <w:rPr>
                <w:b/>
              </w:rPr>
            </w:rPrChange>
          </w:rPr>
          <w:delText xml:space="preserve">können Sie bis zu </w:delText>
        </w:r>
      </w:del>
      <w:del w:id="53" w:author="Franziska Funke" w:date="2023-01-18T11:07:00Z">
        <w:r w:rsidRPr="004C6A23" w:rsidDel="004C6A23">
          <w:rPr>
            <w:b/>
            <w:lang w:val="de-DE"/>
            <w:rPrChange w:id="54" w:author="Franziska Funke" w:date="2023-01-18T11:01:00Z">
              <w:rPr>
                <w:b/>
              </w:rPr>
            </w:rPrChange>
          </w:rPr>
          <w:delText>350€</w:delText>
        </w:r>
      </w:del>
      <w:del w:id="55" w:author="Franziska Funke" w:date="2023-01-18T11:10:00Z">
        <w:r w:rsidRPr="004C6A23" w:rsidDel="004C6A23">
          <w:rPr>
            <w:b/>
            <w:lang w:val="de-DE"/>
            <w:rPrChange w:id="56" w:author="Franziska Funke" w:date="2023-01-18T11:01:00Z">
              <w:rPr>
                <w:b/>
              </w:rPr>
            </w:rPrChange>
          </w:rPr>
          <w:delText> </w:delText>
        </w:r>
      </w:del>
      <w:del w:id="57" w:author="Franziska Funke" w:date="2023-01-18T11:03:00Z">
        <w:r w:rsidRPr="001A35CC" w:rsidDel="004C6A23">
          <w:rPr>
            <w:b/>
            <w:bCs/>
            <w:lang w:val="de-DE"/>
            <w:rPrChange w:id="58" w:author="Franziska Funke" w:date="2023-01-18T11:12:00Z">
              <w:rPr/>
            </w:rPrChange>
          </w:rPr>
          <w:delText>in</w:delText>
        </w:r>
      </w:del>
      <w:r w:rsidRPr="001A35CC">
        <w:rPr>
          <w:b/>
          <w:bCs/>
          <w:lang w:val="de-DE"/>
          <w:rPrChange w:id="59" w:author="Franziska Funke" w:date="2023-01-18T11:12:00Z">
            <w:rPr/>
          </w:rPrChange>
        </w:rPr>
        <w:t xml:space="preserve"> Amazon-</w:t>
      </w:r>
      <w:commentRangeStart w:id="60"/>
      <w:commentRangeStart w:id="61"/>
      <w:r w:rsidRPr="001A35CC">
        <w:rPr>
          <w:b/>
          <w:bCs/>
          <w:lang w:val="de-DE"/>
          <w:rPrChange w:id="62" w:author="Franziska Funke" w:date="2023-01-18T11:12:00Z">
            <w:rPr/>
          </w:rPrChange>
        </w:rPr>
        <w:t>Gutscheine</w:t>
      </w:r>
      <w:del w:id="63" w:author="Laura Schepp" w:date="2023-02-09T11:17:00Z">
        <w:r w:rsidRPr="001A35CC" w:rsidDel="009D34FD">
          <w:rPr>
            <w:b/>
            <w:bCs/>
            <w:lang w:val="de-DE"/>
            <w:rPrChange w:id="64" w:author="Franziska Funke" w:date="2023-01-18T11:12:00Z">
              <w:rPr/>
            </w:rPrChange>
          </w:rPr>
          <w:delText>n</w:delText>
        </w:r>
      </w:del>
      <w:r w:rsidRPr="001A35CC">
        <w:rPr>
          <w:b/>
          <w:bCs/>
          <w:lang w:val="de-DE"/>
          <w:rPrChange w:id="65" w:author="Franziska Funke" w:date="2023-01-18T11:12:00Z">
            <w:rPr/>
          </w:rPrChange>
        </w:rPr>
        <w:t xml:space="preserve"> </w:t>
      </w:r>
      <w:ins w:id="66" w:author="Franziska Funke" w:date="2023-01-18T11:03:00Z">
        <w:r w:rsidR="004C6A23" w:rsidRPr="001A35CC">
          <w:rPr>
            <w:b/>
            <w:bCs/>
            <w:lang w:val="de-DE"/>
            <w:rPrChange w:id="67" w:author="Franziska Funke" w:date="2023-01-18T11:12:00Z">
              <w:rPr>
                <w:lang w:val="de-DE"/>
              </w:rPr>
            </w:rPrChange>
          </w:rPr>
          <w:t xml:space="preserve">in Höhe von </w:t>
        </w:r>
      </w:ins>
      <w:ins w:id="68" w:author="Franziska Funke" w:date="2023-01-18T12:20:00Z">
        <w:r w:rsidR="0043765C">
          <w:rPr>
            <w:b/>
            <w:bCs/>
            <w:lang w:val="de-DE"/>
          </w:rPr>
          <w:t xml:space="preserve">bis zu </w:t>
        </w:r>
      </w:ins>
      <w:ins w:id="69" w:author="Franziska Funke" w:date="2023-01-18T11:03:00Z">
        <w:r w:rsidR="004C6A23" w:rsidRPr="001A35CC">
          <w:rPr>
            <w:b/>
            <w:bCs/>
            <w:lang w:val="de-DE"/>
            <w:rPrChange w:id="70" w:author="Franziska Funke" w:date="2023-01-18T11:12:00Z">
              <w:rPr>
                <w:lang w:val="de-DE"/>
              </w:rPr>
            </w:rPrChange>
          </w:rPr>
          <w:t>350€</w:t>
        </w:r>
      </w:ins>
      <w:ins w:id="71" w:author="Franziska Funke" w:date="2023-01-18T11:12:00Z">
        <w:r w:rsidR="001A35CC" w:rsidRPr="001A35CC">
          <w:rPr>
            <w:b/>
            <w:bCs/>
            <w:lang w:val="de-DE"/>
            <w:rPrChange w:id="72" w:author="Franziska Funke" w:date="2023-01-18T11:12:00Z">
              <w:rPr>
                <w:lang w:val="de-DE"/>
              </w:rPr>
            </w:rPrChange>
          </w:rPr>
          <w:t xml:space="preserve"> </w:t>
        </w:r>
      </w:ins>
      <w:commentRangeEnd w:id="60"/>
      <w:ins w:id="73" w:author="Franziska Funke" w:date="2023-01-18T12:20:00Z">
        <w:r w:rsidR="0043765C">
          <w:rPr>
            <w:rStyle w:val="CommentReference"/>
          </w:rPr>
          <w:commentReference w:id="60"/>
        </w:r>
      </w:ins>
      <w:commentRangeEnd w:id="61"/>
      <w:r w:rsidR="000557C5">
        <w:rPr>
          <w:rStyle w:val="CommentReference"/>
        </w:rPr>
        <w:commentReference w:id="61"/>
      </w:r>
      <w:ins w:id="74" w:author="Franziska Funke" w:date="2023-01-18T11:12:00Z">
        <w:r w:rsidR="001A35CC" w:rsidRPr="001A35CC">
          <w:rPr>
            <w:b/>
            <w:bCs/>
            <w:lang w:val="de-DE"/>
            <w:rPrChange w:id="75" w:author="Franziska Funke" w:date="2023-01-18T11:12:00Z">
              <w:rPr>
                <w:lang w:val="de-DE"/>
              </w:rPr>
            </w:rPrChange>
          </w:rPr>
          <w:t>zu</w:t>
        </w:r>
      </w:ins>
      <w:r w:rsidRPr="004C6A23">
        <w:rPr>
          <w:b/>
          <w:lang w:val="de-DE"/>
          <w:rPrChange w:id="76" w:author="Franziska Funke" w:date="2023-01-18T11:01:00Z">
            <w:rPr>
              <w:b/>
            </w:rPr>
          </w:rPrChange>
        </w:rPr>
        <w:t xml:space="preserve"> gewinnen</w:t>
      </w:r>
      <w:r w:rsidRPr="004C6A23">
        <w:rPr>
          <w:lang w:val="de-DE"/>
          <w:rPrChange w:id="77" w:author="Franziska Funke" w:date="2023-01-18T11:01:00Z">
            <w:rPr/>
          </w:rPrChange>
        </w:rPr>
        <w:t xml:space="preserve">. </w:t>
      </w:r>
      <w:r w:rsidRPr="004C6A23">
        <w:rPr>
          <w:lang w:val="de-DE"/>
        </w:rPr>
        <w:t>(</w:t>
      </w:r>
      <w:r>
        <w:fldChar w:fldCharType="begin"/>
      </w:r>
      <w:r w:rsidRPr="00281BC4">
        <w:rPr>
          <w:lang w:val="de-DE"/>
          <w:rPrChange w:id="78" w:author="Linus Mattauch" w:date="2023-01-19T09:50:00Z">
            <w:rPr/>
          </w:rPrChange>
        </w:rPr>
        <w:instrText>HYPERLINK "https://uvafeb.eu.qualtrics.com/WRQualtricsControlPanel/File.php?F=F_4HCkmdkP3e2Crm6&amp;download=1" \h</w:instrText>
      </w:r>
      <w:r>
        <w:fldChar w:fldCharType="separate"/>
      </w:r>
      <w:proofErr w:type="gramStart"/>
      <w:r w:rsidRPr="004C6A23">
        <w:rPr>
          <w:color w:val="007AC0"/>
          <w:u w:val="single"/>
          <w:lang w:val="de-DE"/>
        </w:rPr>
        <w:t>Siehe</w:t>
      </w:r>
      <w:proofErr w:type="gramEnd"/>
      <w:r w:rsidRPr="004C6A23">
        <w:rPr>
          <w:color w:val="007AC0"/>
          <w:u w:val="single"/>
          <w:lang w:val="de-DE"/>
        </w:rPr>
        <w:t xml:space="preserve"> Konditionen</w:t>
      </w:r>
      <w:r>
        <w:rPr>
          <w:color w:val="007AC0"/>
          <w:u w:val="single"/>
          <w:lang w:val="de-DE"/>
        </w:rPr>
        <w:fldChar w:fldCharType="end"/>
      </w:r>
      <w:r w:rsidRPr="004C6A23">
        <w:rPr>
          <w:lang w:val="de-DE"/>
        </w:rPr>
        <w:t xml:space="preserve">.) </w:t>
      </w:r>
      <w:r w:rsidRPr="004C6A23">
        <w:rPr>
          <w:lang w:val="de-DE"/>
        </w:rPr>
        <w:br/>
      </w:r>
      <w:del w:id="79" w:author="Franziska Funke" w:date="2023-01-18T11:02:00Z">
        <w:r w:rsidRPr="004C6A23" w:rsidDel="004C6A23">
          <w:rPr>
            <w:lang w:val="de-DE"/>
          </w:rPr>
          <w:delText xml:space="preserve"> </w:delText>
        </w:r>
      </w:del>
      <w:r w:rsidRPr="004C6A23">
        <w:rPr>
          <w:lang w:val="de-DE"/>
        </w:rPr>
        <w:t>Bitte beantworten Sie jede Frage sorgfältig</w:t>
      </w:r>
      <w:ins w:id="80" w:author="Linus Mattauch" w:date="2023-01-26T11:04:00Z">
        <w:r w:rsidR="00372841">
          <w:rPr>
            <w:lang w:val="de-DE"/>
          </w:rPr>
          <w:t>.</w:t>
        </w:r>
      </w:ins>
      <w:ins w:id="81" w:author="Franziska Funke" w:date="2023-01-18T11:02:00Z">
        <w:del w:id="82" w:author="Linus Mattauch" w:date="2023-01-26T11:04:00Z">
          <w:r w:rsidR="004C6A23" w:rsidDel="00372841">
            <w:rPr>
              <w:lang w:val="de-DE"/>
            </w:rPr>
            <w:delText xml:space="preserve"> </w:delText>
          </w:r>
        </w:del>
      </w:ins>
      <w:r w:rsidRPr="004C6A23">
        <w:rPr>
          <w:lang w:val="de-DE"/>
        </w:rPr>
        <w:t>.</w:t>
      </w:r>
      <w:r w:rsidRPr="004C6A23">
        <w:rPr>
          <w:lang w:val="de-DE"/>
        </w:rPr>
        <w:br/>
        <w:t xml:space="preserve"> </w:t>
      </w:r>
      <w:r w:rsidRPr="004C6A23">
        <w:rPr>
          <w:lang w:val="de-DE"/>
        </w:rPr>
        <w:br/>
      </w:r>
      <w:del w:id="83" w:author="Franziska Funke" w:date="2023-01-18T11:02:00Z">
        <w:r w:rsidRPr="004C6A23" w:rsidDel="004C6A23">
          <w:rPr>
            <w:lang w:val="de-DE"/>
          </w:rPr>
          <w:delText xml:space="preserve"> </w:delText>
        </w:r>
      </w:del>
      <w:proofErr w:type="gramStart"/>
      <w:r w:rsidRPr="004C6A23">
        <w:rPr>
          <w:b/>
          <w:lang w:val="de-DE"/>
          <w:rPrChange w:id="84" w:author="Franziska Funke" w:date="2023-01-18T11:02:00Z">
            <w:rPr>
              <w:b/>
            </w:rPr>
          </w:rPrChange>
        </w:rPr>
        <w:t>Sind</w:t>
      </w:r>
      <w:proofErr w:type="gramEnd"/>
      <w:r w:rsidRPr="004C6A23">
        <w:rPr>
          <w:b/>
          <w:lang w:val="de-DE"/>
          <w:rPrChange w:id="85" w:author="Franziska Funke" w:date="2023-01-18T11:02:00Z">
            <w:rPr>
              <w:b/>
            </w:rPr>
          </w:rPrChange>
        </w:rPr>
        <w:t xml:space="preserve"> Sie mit der Teilnahme an der Umfrage einverstanden?</w:t>
      </w:r>
    </w:p>
    <w:p w14:paraId="7CD3962A" w14:textId="77777777" w:rsidR="002760CD" w:rsidRDefault="00635F58">
      <w:pPr>
        <w:pStyle w:val="ListParagraph"/>
        <w:keepNext/>
        <w:numPr>
          <w:ilvl w:val="0"/>
          <w:numId w:val="4"/>
        </w:numPr>
      </w:pPr>
      <w:proofErr w:type="gramStart"/>
      <w:r>
        <w:t>Ja  (</w:t>
      </w:r>
      <w:proofErr w:type="gramEnd"/>
      <w:r>
        <w:t xml:space="preserve">4) </w:t>
      </w:r>
    </w:p>
    <w:p w14:paraId="5C34C08B" w14:textId="77777777" w:rsidR="002760CD" w:rsidRDefault="00635F58">
      <w:pPr>
        <w:pStyle w:val="ListParagraph"/>
        <w:keepNext/>
        <w:numPr>
          <w:ilvl w:val="0"/>
          <w:numId w:val="4"/>
        </w:numPr>
      </w:pPr>
      <w:proofErr w:type="spellStart"/>
      <w:proofErr w:type="gramStart"/>
      <w:r>
        <w:t>Nein</w:t>
      </w:r>
      <w:proofErr w:type="spellEnd"/>
      <w:r>
        <w:t xml:space="preserve">  (</w:t>
      </w:r>
      <w:proofErr w:type="gramEnd"/>
      <w:r>
        <w:t xml:space="preserve">5) </w:t>
      </w:r>
    </w:p>
    <w:p w14:paraId="6ECB74ED" w14:textId="77777777" w:rsidR="002760CD" w:rsidRDefault="002760CD"/>
    <w:p w14:paraId="0E519F89" w14:textId="77777777" w:rsidR="002760CD" w:rsidRDefault="00635F58">
      <w:pPr>
        <w:pStyle w:val="BlockEndLabel"/>
      </w:pPr>
      <w:r>
        <w:t>End of Block: Welcome</w:t>
      </w:r>
    </w:p>
    <w:p w14:paraId="6C6212EC" w14:textId="77777777" w:rsidR="002760CD" w:rsidRDefault="002760CD">
      <w:pPr>
        <w:pStyle w:val="BlockSeparator"/>
      </w:pPr>
    </w:p>
    <w:p w14:paraId="097CE4DE" w14:textId="77777777" w:rsidR="002760CD" w:rsidRDefault="00635F58">
      <w:pPr>
        <w:pStyle w:val="BlockStartLabel"/>
      </w:pPr>
      <w:r>
        <w:t>Start of Block: Socio-demographics</w:t>
      </w:r>
    </w:p>
    <w:p w14:paraId="1764D950" w14:textId="77777777" w:rsidR="002760CD" w:rsidRDefault="002760CD"/>
    <w:p w14:paraId="12F1A28A" w14:textId="77777777" w:rsidR="002760CD" w:rsidRPr="004C6A23" w:rsidRDefault="00635F58">
      <w:pPr>
        <w:keepNext/>
        <w:rPr>
          <w:lang w:val="de-DE"/>
        </w:rPr>
      </w:pPr>
      <w:r w:rsidRPr="004C6A23">
        <w:rPr>
          <w:lang w:val="de-DE"/>
        </w:rPr>
        <w:t>Q2.1 Was ist Ihr Geschlecht?</w:t>
      </w:r>
    </w:p>
    <w:p w14:paraId="5AF53EC1" w14:textId="77777777" w:rsidR="002760CD" w:rsidRDefault="00635F58">
      <w:pPr>
        <w:pStyle w:val="ListParagraph"/>
        <w:keepNext/>
        <w:numPr>
          <w:ilvl w:val="0"/>
          <w:numId w:val="4"/>
        </w:numPr>
      </w:pPr>
      <w:proofErr w:type="spellStart"/>
      <w:proofErr w:type="gramStart"/>
      <w:r>
        <w:t>weiblich</w:t>
      </w:r>
      <w:proofErr w:type="spellEnd"/>
      <w:r>
        <w:t xml:space="preserve">  (</w:t>
      </w:r>
      <w:proofErr w:type="gramEnd"/>
      <w:r>
        <w:t xml:space="preserve">1) </w:t>
      </w:r>
    </w:p>
    <w:p w14:paraId="0D755BEA" w14:textId="77777777" w:rsidR="002760CD" w:rsidRDefault="00635F58">
      <w:pPr>
        <w:pStyle w:val="ListParagraph"/>
        <w:keepNext/>
        <w:numPr>
          <w:ilvl w:val="0"/>
          <w:numId w:val="4"/>
        </w:numPr>
      </w:pPr>
      <w:proofErr w:type="spellStart"/>
      <w:proofErr w:type="gramStart"/>
      <w:r>
        <w:t>männlich</w:t>
      </w:r>
      <w:proofErr w:type="spellEnd"/>
      <w:r>
        <w:t xml:space="preserve">  (</w:t>
      </w:r>
      <w:proofErr w:type="gramEnd"/>
      <w:r>
        <w:t xml:space="preserve">2) </w:t>
      </w:r>
    </w:p>
    <w:p w14:paraId="6A53E5C4" w14:textId="77777777" w:rsidR="002760CD" w:rsidRDefault="00635F58">
      <w:pPr>
        <w:pStyle w:val="ListParagraph"/>
        <w:keepNext/>
        <w:numPr>
          <w:ilvl w:val="0"/>
          <w:numId w:val="4"/>
        </w:numPr>
      </w:pPr>
      <w:proofErr w:type="gramStart"/>
      <w:r>
        <w:t>divers  (</w:t>
      </w:r>
      <w:proofErr w:type="gramEnd"/>
      <w:r>
        <w:t xml:space="preserve">3) </w:t>
      </w:r>
    </w:p>
    <w:p w14:paraId="2FA26E2A" w14:textId="77777777" w:rsidR="002760CD" w:rsidRDefault="002760CD"/>
    <w:p w14:paraId="0569128F" w14:textId="77777777" w:rsidR="002760CD" w:rsidRDefault="002760CD">
      <w:pPr>
        <w:pStyle w:val="QuestionSeparator"/>
      </w:pPr>
    </w:p>
    <w:p w14:paraId="2AF9AE80" w14:textId="77777777" w:rsidR="002760CD" w:rsidRDefault="002760CD"/>
    <w:p w14:paraId="47A820F8" w14:textId="77777777" w:rsidR="002760CD" w:rsidRPr="004C6A23" w:rsidRDefault="00635F58">
      <w:pPr>
        <w:keepNext/>
        <w:rPr>
          <w:lang w:val="de-DE"/>
        </w:rPr>
      </w:pPr>
      <w:r w:rsidRPr="004C6A23">
        <w:rPr>
          <w:lang w:val="de-DE"/>
        </w:rPr>
        <w:lastRenderedPageBreak/>
        <w:t>Q2.2 Wie alt sind Sie?</w:t>
      </w:r>
    </w:p>
    <w:p w14:paraId="180593FA" w14:textId="77777777" w:rsidR="002760CD" w:rsidRDefault="00635F58">
      <w:pPr>
        <w:pStyle w:val="ListParagraph"/>
        <w:keepNext/>
        <w:numPr>
          <w:ilvl w:val="0"/>
          <w:numId w:val="4"/>
        </w:numPr>
      </w:pPr>
      <w:proofErr w:type="spellStart"/>
      <w:r>
        <w:t>Unter</w:t>
      </w:r>
      <w:proofErr w:type="spellEnd"/>
      <w:r>
        <w:t xml:space="preserve"> </w:t>
      </w:r>
      <w:proofErr w:type="gramStart"/>
      <w:r>
        <w:t>18  (</w:t>
      </w:r>
      <w:proofErr w:type="gramEnd"/>
      <w:r>
        <w:t xml:space="preserve">1) </w:t>
      </w:r>
    </w:p>
    <w:p w14:paraId="290A950B" w14:textId="77777777" w:rsidR="002760CD" w:rsidRDefault="00635F58">
      <w:pPr>
        <w:pStyle w:val="ListParagraph"/>
        <w:keepNext/>
        <w:numPr>
          <w:ilvl w:val="0"/>
          <w:numId w:val="4"/>
        </w:numPr>
      </w:pPr>
      <w:r>
        <w:t xml:space="preserve">18 bis </w:t>
      </w:r>
      <w:proofErr w:type="gramStart"/>
      <w:r>
        <w:t>20  (</w:t>
      </w:r>
      <w:proofErr w:type="gramEnd"/>
      <w:r>
        <w:t xml:space="preserve">2) </w:t>
      </w:r>
    </w:p>
    <w:p w14:paraId="16049BD1" w14:textId="77777777" w:rsidR="002760CD" w:rsidRDefault="00635F58">
      <w:pPr>
        <w:pStyle w:val="ListParagraph"/>
        <w:keepNext/>
        <w:numPr>
          <w:ilvl w:val="0"/>
          <w:numId w:val="4"/>
        </w:numPr>
      </w:pPr>
      <w:r>
        <w:t xml:space="preserve">21 bis </w:t>
      </w:r>
      <w:proofErr w:type="gramStart"/>
      <w:r>
        <w:t>24  (</w:t>
      </w:r>
      <w:proofErr w:type="gramEnd"/>
      <w:r>
        <w:t xml:space="preserve">3) </w:t>
      </w:r>
    </w:p>
    <w:p w14:paraId="49DA6C14" w14:textId="77777777" w:rsidR="002760CD" w:rsidRDefault="00635F58">
      <w:pPr>
        <w:pStyle w:val="ListParagraph"/>
        <w:keepNext/>
        <w:numPr>
          <w:ilvl w:val="0"/>
          <w:numId w:val="4"/>
        </w:numPr>
      </w:pPr>
      <w:r>
        <w:t xml:space="preserve">25 bis </w:t>
      </w:r>
      <w:proofErr w:type="gramStart"/>
      <w:r>
        <w:t>29  (</w:t>
      </w:r>
      <w:proofErr w:type="gramEnd"/>
      <w:r>
        <w:t xml:space="preserve">4) </w:t>
      </w:r>
    </w:p>
    <w:p w14:paraId="5B711C39" w14:textId="77777777" w:rsidR="002760CD" w:rsidRDefault="00635F58">
      <w:pPr>
        <w:pStyle w:val="ListParagraph"/>
        <w:keepNext/>
        <w:numPr>
          <w:ilvl w:val="0"/>
          <w:numId w:val="4"/>
        </w:numPr>
      </w:pPr>
      <w:r>
        <w:t xml:space="preserve">30 bis </w:t>
      </w:r>
      <w:proofErr w:type="gramStart"/>
      <w:r>
        <w:t>34  (</w:t>
      </w:r>
      <w:proofErr w:type="gramEnd"/>
      <w:r>
        <w:t xml:space="preserve">5) </w:t>
      </w:r>
    </w:p>
    <w:p w14:paraId="1D549232" w14:textId="77777777" w:rsidR="002760CD" w:rsidRDefault="00635F58">
      <w:pPr>
        <w:pStyle w:val="ListParagraph"/>
        <w:keepNext/>
        <w:numPr>
          <w:ilvl w:val="0"/>
          <w:numId w:val="4"/>
        </w:numPr>
      </w:pPr>
      <w:r>
        <w:t xml:space="preserve">35 bis </w:t>
      </w:r>
      <w:proofErr w:type="gramStart"/>
      <w:r>
        <w:t>39  (</w:t>
      </w:r>
      <w:proofErr w:type="gramEnd"/>
      <w:r>
        <w:t xml:space="preserve">6) </w:t>
      </w:r>
    </w:p>
    <w:p w14:paraId="507959AF" w14:textId="77777777" w:rsidR="002760CD" w:rsidRDefault="00635F58">
      <w:pPr>
        <w:pStyle w:val="ListParagraph"/>
        <w:keepNext/>
        <w:numPr>
          <w:ilvl w:val="0"/>
          <w:numId w:val="4"/>
        </w:numPr>
      </w:pPr>
      <w:r>
        <w:t xml:space="preserve">40 bis </w:t>
      </w:r>
      <w:proofErr w:type="gramStart"/>
      <w:r>
        <w:t>44  (</w:t>
      </w:r>
      <w:proofErr w:type="gramEnd"/>
      <w:r>
        <w:t xml:space="preserve">7) </w:t>
      </w:r>
    </w:p>
    <w:p w14:paraId="5A728064" w14:textId="77777777" w:rsidR="002760CD" w:rsidRDefault="00635F58">
      <w:pPr>
        <w:pStyle w:val="ListParagraph"/>
        <w:keepNext/>
        <w:numPr>
          <w:ilvl w:val="0"/>
          <w:numId w:val="4"/>
        </w:numPr>
      </w:pPr>
      <w:r>
        <w:t xml:space="preserve">45 bis </w:t>
      </w:r>
      <w:proofErr w:type="gramStart"/>
      <w:r>
        <w:t>49  (</w:t>
      </w:r>
      <w:proofErr w:type="gramEnd"/>
      <w:r>
        <w:t xml:space="preserve">8) </w:t>
      </w:r>
    </w:p>
    <w:p w14:paraId="75B452CB" w14:textId="77777777" w:rsidR="002760CD" w:rsidRDefault="00635F58">
      <w:pPr>
        <w:pStyle w:val="ListParagraph"/>
        <w:keepNext/>
        <w:numPr>
          <w:ilvl w:val="0"/>
          <w:numId w:val="4"/>
        </w:numPr>
      </w:pPr>
      <w:r>
        <w:t xml:space="preserve">50 bis </w:t>
      </w:r>
      <w:proofErr w:type="gramStart"/>
      <w:r>
        <w:t>54  (</w:t>
      </w:r>
      <w:proofErr w:type="gramEnd"/>
      <w:r>
        <w:t xml:space="preserve">9) </w:t>
      </w:r>
    </w:p>
    <w:p w14:paraId="21D9271D" w14:textId="77777777" w:rsidR="002760CD" w:rsidRDefault="00635F58">
      <w:pPr>
        <w:pStyle w:val="ListParagraph"/>
        <w:keepNext/>
        <w:numPr>
          <w:ilvl w:val="0"/>
          <w:numId w:val="4"/>
        </w:numPr>
      </w:pPr>
      <w:r>
        <w:t xml:space="preserve">55 bis </w:t>
      </w:r>
      <w:proofErr w:type="gramStart"/>
      <w:r>
        <w:t>59  (</w:t>
      </w:r>
      <w:proofErr w:type="gramEnd"/>
      <w:r>
        <w:t xml:space="preserve">10) </w:t>
      </w:r>
    </w:p>
    <w:p w14:paraId="22BE56A2" w14:textId="77777777" w:rsidR="002760CD" w:rsidRDefault="00635F58">
      <w:pPr>
        <w:pStyle w:val="ListParagraph"/>
        <w:keepNext/>
        <w:numPr>
          <w:ilvl w:val="0"/>
          <w:numId w:val="4"/>
        </w:numPr>
      </w:pPr>
      <w:r>
        <w:t xml:space="preserve">60 bis </w:t>
      </w:r>
      <w:proofErr w:type="gramStart"/>
      <w:r>
        <w:t>64  (</w:t>
      </w:r>
      <w:proofErr w:type="gramEnd"/>
      <w:r>
        <w:t xml:space="preserve">11) </w:t>
      </w:r>
    </w:p>
    <w:p w14:paraId="7B0E492F" w14:textId="77777777" w:rsidR="002760CD" w:rsidRDefault="00635F58">
      <w:pPr>
        <w:pStyle w:val="ListParagraph"/>
        <w:keepNext/>
        <w:numPr>
          <w:ilvl w:val="0"/>
          <w:numId w:val="4"/>
        </w:numPr>
      </w:pPr>
      <w:r>
        <w:t xml:space="preserve">65 bis </w:t>
      </w:r>
      <w:proofErr w:type="gramStart"/>
      <w:r>
        <w:t>69  (</w:t>
      </w:r>
      <w:proofErr w:type="gramEnd"/>
      <w:r>
        <w:t xml:space="preserve">12) </w:t>
      </w:r>
    </w:p>
    <w:p w14:paraId="6E1A8316" w14:textId="77777777" w:rsidR="002760CD" w:rsidRDefault="00635F58">
      <w:pPr>
        <w:pStyle w:val="ListParagraph"/>
        <w:keepNext/>
        <w:numPr>
          <w:ilvl w:val="0"/>
          <w:numId w:val="4"/>
        </w:numPr>
      </w:pPr>
      <w:r>
        <w:t xml:space="preserve">70 bis </w:t>
      </w:r>
      <w:proofErr w:type="gramStart"/>
      <w:r>
        <w:t>74  (</w:t>
      </w:r>
      <w:proofErr w:type="gramEnd"/>
      <w:r>
        <w:t xml:space="preserve">13) </w:t>
      </w:r>
    </w:p>
    <w:p w14:paraId="0A23DC4E" w14:textId="77777777" w:rsidR="002760CD" w:rsidRDefault="00635F58">
      <w:pPr>
        <w:pStyle w:val="ListParagraph"/>
        <w:keepNext/>
        <w:numPr>
          <w:ilvl w:val="0"/>
          <w:numId w:val="4"/>
        </w:numPr>
      </w:pPr>
      <w:r>
        <w:t xml:space="preserve">75 bis </w:t>
      </w:r>
      <w:proofErr w:type="gramStart"/>
      <w:r>
        <w:t>79  (</w:t>
      </w:r>
      <w:proofErr w:type="gramEnd"/>
      <w:r>
        <w:t xml:space="preserve">14) </w:t>
      </w:r>
    </w:p>
    <w:p w14:paraId="1CC752D0" w14:textId="77777777" w:rsidR="002760CD" w:rsidRDefault="00635F58">
      <w:pPr>
        <w:pStyle w:val="ListParagraph"/>
        <w:keepNext/>
        <w:numPr>
          <w:ilvl w:val="0"/>
          <w:numId w:val="4"/>
        </w:numPr>
      </w:pPr>
      <w:r>
        <w:t xml:space="preserve">80 bis </w:t>
      </w:r>
      <w:proofErr w:type="gramStart"/>
      <w:r>
        <w:t>84  (</w:t>
      </w:r>
      <w:proofErr w:type="gramEnd"/>
      <w:r>
        <w:t xml:space="preserve">15) </w:t>
      </w:r>
    </w:p>
    <w:p w14:paraId="25C0AB10" w14:textId="77777777" w:rsidR="002760CD" w:rsidRDefault="00635F58">
      <w:pPr>
        <w:pStyle w:val="ListParagraph"/>
        <w:keepNext/>
        <w:numPr>
          <w:ilvl w:val="0"/>
          <w:numId w:val="4"/>
        </w:numPr>
      </w:pPr>
      <w:r>
        <w:t xml:space="preserve">85 bis </w:t>
      </w:r>
      <w:proofErr w:type="gramStart"/>
      <w:r>
        <w:t>89  (</w:t>
      </w:r>
      <w:proofErr w:type="gramEnd"/>
      <w:r>
        <w:t xml:space="preserve">16) </w:t>
      </w:r>
    </w:p>
    <w:p w14:paraId="6B6F52CF" w14:textId="77777777" w:rsidR="002760CD" w:rsidRDefault="00635F58">
      <w:pPr>
        <w:pStyle w:val="ListParagraph"/>
        <w:keepNext/>
        <w:numPr>
          <w:ilvl w:val="0"/>
          <w:numId w:val="4"/>
        </w:numPr>
      </w:pPr>
      <w:r>
        <w:t xml:space="preserve">90 bis </w:t>
      </w:r>
      <w:proofErr w:type="gramStart"/>
      <w:r>
        <w:t>99  (</w:t>
      </w:r>
      <w:proofErr w:type="gramEnd"/>
      <w:r>
        <w:t xml:space="preserve">17) </w:t>
      </w:r>
    </w:p>
    <w:p w14:paraId="28C8D2C6" w14:textId="77777777" w:rsidR="002760CD" w:rsidRDefault="00635F58">
      <w:pPr>
        <w:pStyle w:val="ListParagraph"/>
        <w:keepNext/>
        <w:numPr>
          <w:ilvl w:val="0"/>
          <w:numId w:val="4"/>
        </w:numPr>
      </w:pPr>
      <w:r>
        <w:t xml:space="preserve">100 </w:t>
      </w:r>
      <w:proofErr w:type="spellStart"/>
      <w:r>
        <w:t>oder</w:t>
      </w:r>
      <w:proofErr w:type="spellEnd"/>
      <w:r>
        <w:t xml:space="preserve"> </w:t>
      </w:r>
      <w:proofErr w:type="spellStart"/>
      <w:proofErr w:type="gramStart"/>
      <w:r>
        <w:t>älter</w:t>
      </w:r>
      <w:proofErr w:type="spellEnd"/>
      <w:r>
        <w:t xml:space="preserve">  (</w:t>
      </w:r>
      <w:proofErr w:type="gramEnd"/>
      <w:r>
        <w:t xml:space="preserve">18) </w:t>
      </w:r>
    </w:p>
    <w:p w14:paraId="3B4ACE45" w14:textId="77777777" w:rsidR="002760CD" w:rsidRDefault="002760CD"/>
    <w:p w14:paraId="3FD80CD3" w14:textId="77777777" w:rsidR="002760CD" w:rsidRDefault="002760CD">
      <w:pPr>
        <w:pStyle w:val="QuestionSeparator"/>
      </w:pPr>
    </w:p>
    <w:p w14:paraId="5E70D9BC" w14:textId="77777777" w:rsidR="002760CD" w:rsidRDefault="002760CD"/>
    <w:p w14:paraId="2A5DEE65" w14:textId="77777777" w:rsidR="002760CD" w:rsidRPr="004C6A23" w:rsidRDefault="00635F58">
      <w:pPr>
        <w:keepNext/>
        <w:rPr>
          <w:lang w:val="de-DE"/>
        </w:rPr>
      </w:pPr>
      <w:r w:rsidRPr="004C6A23">
        <w:rPr>
          <w:lang w:val="de-DE"/>
        </w:rPr>
        <w:lastRenderedPageBreak/>
        <w:t>Q2.6 In welchem Land leben Sie?</w:t>
      </w:r>
    </w:p>
    <w:p w14:paraId="708F5E26" w14:textId="77777777" w:rsidR="002760CD" w:rsidRDefault="00635F58">
      <w:pPr>
        <w:pStyle w:val="ListParagraph"/>
        <w:keepNext/>
        <w:numPr>
          <w:ilvl w:val="0"/>
          <w:numId w:val="4"/>
        </w:numPr>
      </w:pPr>
      <w:proofErr w:type="spellStart"/>
      <w:proofErr w:type="gramStart"/>
      <w:r>
        <w:t>Frankreich</w:t>
      </w:r>
      <w:proofErr w:type="spellEnd"/>
      <w:r>
        <w:t xml:space="preserve">  (</w:t>
      </w:r>
      <w:proofErr w:type="gramEnd"/>
      <w:r>
        <w:t xml:space="preserve">1) </w:t>
      </w:r>
    </w:p>
    <w:p w14:paraId="471BC041" w14:textId="77777777" w:rsidR="002760CD" w:rsidRDefault="00635F58">
      <w:pPr>
        <w:pStyle w:val="ListParagraph"/>
        <w:keepNext/>
        <w:numPr>
          <w:ilvl w:val="0"/>
          <w:numId w:val="4"/>
        </w:numPr>
      </w:pPr>
      <w:proofErr w:type="gramStart"/>
      <w:r>
        <w:t>Deutschland  (</w:t>
      </w:r>
      <w:proofErr w:type="gramEnd"/>
      <w:r>
        <w:t xml:space="preserve">10) </w:t>
      </w:r>
    </w:p>
    <w:p w14:paraId="0EAB5F8C" w14:textId="77777777" w:rsidR="002760CD" w:rsidRDefault="00635F58">
      <w:pPr>
        <w:pStyle w:val="ListParagraph"/>
        <w:keepNext/>
        <w:numPr>
          <w:ilvl w:val="0"/>
          <w:numId w:val="4"/>
        </w:numPr>
      </w:pPr>
      <w:proofErr w:type="spellStart"/>
      <w:proofErr w:type="gramStart"/>
      <w:r>
        <w:t>Spanien</w:t>
      </w:r>
      <w:proofErr w:type="spellEnd"/>
      <w:r>
        <w:t xml:space="preserve">  (</w:t>
      </w:r>
      <w:proofErr w:type="gramEnd"/>
      <w:r>
        <w:t xml:space="preserve">12) </w:t>
      </w:r>
    </w:p>
    <w:p w14:paraId="5F7D40D8" w14:textId="77777777" w:rsidR="002760CD" w:rsidRDefault="00635F58">
      <w:pPr>
        <w:pStyle w:val="ListParagraph"/>
        <w:keepNext/>
        <w:numPr>
          <w:ilvl w:val="0"/>
          <w:numId w:val="4"/>
        </w:numPr>
      </w:pPr>
      <w:proofErr w:type="spellStart"/>
      <w:r>
        <w:t>Vereinigtes</w:t>
      </w:r>
      <w:proofErr w:type="spellEnd"/>
      <w:r>
        <w:t xml:space="preserve"> </w:t>
      </w:r>
      <w:proofErr w:type="spellStart"/>
      <w:proofErr w:type="gramStart"/>
      <w:r>
        <w:t>Königreich</w:t>
      </w:r>
      <w:proofErr w:type="spellEnd"/>
      <w:r>
        <w:t xml:space="preserve">  (</w:t>
      </w:r>
      <w:proofErr w:type="gramEnd"/>
      <w:r>
        <w:t xml:space="preserve">11) </w:t>
      </w:r>
    </w:p>
    <w:p w14:paraId="632D8724" w14:textId="77777777" w:rsidR="002760CD" w:rsidRDefault="00635F58">
      <w:pPr>
        <w:pStyle w:val="ListParagraph"/>
        <w:keepNext/>
        <w:numPr>
          <w:ilvl w:val="0"/>
          <w:numId w:val="4"/>
        </w:numPr>
      </w:pPr>
      <w:proofErr w:type="spellStart"/>
      <w:r>
        <w:t>Sonstige</w:t>
      </w:r>
      <w:proofErr w:type="spellEnd"/>
      <w:r>
        <w:t xml:space="preserve"> </w:t>
      </w:r>
      <w:proofErr w:type="gramStart"/>
      <w:r>
        <w:t>Länder  (</w:t>
      </w:r>
      <w:proofErr w:type="gramEnd"/>
      <w:r>
        <w:t xml:space="preserve">2) </w:t>
      </w:r>
    </w:p>
    <w:p w14:paraId="64A666C3" w14:textId="77777777" w:rsidR="002760CD" w:rsidRDefault="002760CD"/>
    <w:p w14:paraId="5EC13C40" w14:textId="77777777" w:rsidR="002760CD" w:rsidRDefault="002760CD">
      <w:pPr>
        <w:pStyle w:val="QuestionSeparator"/>
      </w:pPr>
    </w:p>
    <w:p w14:paraId="3631554B" w14:textId="77777777" w:rsidR="002760CD" w:rsidRDefault="002760CD"/>
    <w:p w14:paraId="1DA1E342" w14:textId="77777777" w:rsidR="002760CD" w:rsidRPr="004C6A23" w:rsidRDefault="00635F58">
      <w:pPr>
        <w:keepNext/>
        <w:rPr>
          <w:lang w:val="de-DE"/>
        </w:rPr>
      </w:pPr>
      <w:r w:rsidRPr="004C6A23">
        <w:rPr>
          <w:lang w:val="de-DE"/>
        </w:rPr>
        <w:t xml:space="preserve">Q228 Leben Sie mit Ihrem </w:t>
      </w:r>
      <w:proofErr w:type="spellStart"/>
      <w:r w:rsidRPr="004C6A23">
        <w:rPr>
          <w:lang w:val="de-DE"/>
        </w:rPr>
        <w:t>Partner:in</w:t>
      </w:r>
      <w:proofErr w:type="spellEnd"/>
      <w:r w:rsidRPr="004C6A23">
        <w:rPr>
          <w:lang w:val="de-DE"/>
        </w:rPr>
        <w:t xml:space="preserve"> zusammen (sofern Sie in einer Beziehung sind)?</w:t>
      </w:r>
    </w:p>
    <w:p w14:paraId="6698199D" w14:textId="77777777" w:rsidR="002760CD" w:rsidRDefault="00635F58">
      <w:pPr>
        <w:pStyle w:val="ListParagraph"/>
        <w:keepNext/>
        <w:numPr>
          <w:ilvl w:val="0"/>
          <w:numId w:val="4"/>
        </w:numPr>
      </w:pPr>
      <w:proofErr w:type="gramStart"/>
      <w:r>
        <w:t>Ja  (</w:t>
      </w:r>
      <w:proofErr w:type="gramEnd"/>
      <w:r>
        <w:t xml:space="preserve">1) </w:t>
      </w:r>
    </w:p>
    <w:p w14:paraId="741B968A" w14:textId="77777777" w:rsidR="002760CD" w:rsidRDefault="00635F58">
      <w:pPr>
        <w:pStyle w:val="ListParagraph"/>
        <w:keepNext/>
        <w:numPr>
          <w:ilvl w:val="0"/>
          <w:numId w:val="4"/>
        </w:numPr>
      </w:pPr>
      <w:proofErr w:type="spellStart"/>
      <w:proofErr w:type="gramStart"/>
      <w:r>
        <w:t>Nein</w:t>
      </w:r>
      <w:proofErr w:type="spellEnd"/>
      <w:r>
        <w:t xml:space="preserve">  (</w:t>
      </w:r>
      <w:proofErr w:type="gramEnd"/>
      <w:r>
        <w:t xml:space="preserve">2) </w:t>
      </w:r>
    </w:p>
    <w:p w14:paraId="616B2BA9" w14:textId="77777777" w:rsidR="002760CD" w:rsidRDefault="002760CD"/>
    <w:p w14:paraId="6776D23A" w14:textId="77777777" w:rsidR="002760CD" w:rsidRDefault="002760CD">
      <w:pPr>
        <w:pStyle w:val="QuestionSeparator"/>
      </w:pPr>
    </w:p>
    <w:p w14:paraId="546BE11F" w14:textId="77777777" w:rsidR="002760CD" w:rsidRDefault="002760CD"/>
    <w:p w14:paraId="49A84B3C" w14:textId="77777777" w:rsidR="002760CD" w:rsidRPr="004C6A23" w:rsidRDefault="00635F58">
      <w:pPr>
        <w:keepNext/>
        <w:rPr>
          <w:lang w:val="de-DE"/>
        </w:rPr>
      </w:pPr>
      <w:r w:rsidRPr="004C6A23">
        <w:rPr>
          <w:lang w:val="de-DE"/>
        </w:rPr>
        <w:t xml:space="preserve">Q93 </w:t>
      </w:r>
      <w:r w:rsidRPr="004C6A23">
        <w:rPr>
          <w:lang w:val="de-DE"/>
        </w:rPr>
        <w:br/>
        <w:t xml:space="preserve">Wie viele Personen leben in Ihrem Haushalt?  </w:t>
      </w:r>
      <w:r w:rsidRPr="004C6A23">
        <w:rPr>
          <w:lang w:val="de-DE"/>
        </w:rPr>
        <w:br/>
        <w:t xml:space="preserve">Zum Haushalt gehören: Sie, die bei Ihnen lebenden Familienmitglieder und Ihre Unterhaltsberechtigten. </w:t>
      </w:r>
    </w:p>
    <w:p w14:paraId="585B28FE" w14:textId="77777777" w:rsidR="002760CD" w:rsidRDefault="00635F58">
      <w:pPr>
        <w:pStyle w:val="ListParagraph"/>
        <w:keepNext/>
        <w:numPr>
          <w:ilvl w:val="0"/>
          <w:numId w:val="4"/>
        </w:numPr>
      </w:pPr>
      <w:proofErr w:type="gramStart"/>
      <w:r>
        <w:t>1  (</w:t>
      </w:r>
      <w:proofErr w:type="gramEnd"/>
      <w:r>
        <w:t xml:space="preserve">2) </w:t>
      </w:r>
    </w:p>
    <w:p w14:paraId="3C407D34" w14:textId="77777777" w:rsidR="002760CD" w:rsidRDefault="00635F58">
      <w:pPr>
        <w:pStyle w:val="ListParagraph"/>
        <w:keepNext/>
        <w:numPr>
          <w:ilvl w:val="0"/>
          <w:numId w:val="4"/>
        </w:numPr>
      </w:pPr>
      <w:proofErr w:type="gramStart"/>
      <w:r>
        <w:t>2  (</w:t>
      </w:r>
      <w:proofErr w:type="gramEnd"/>
      <w:r>
        <w:t xml:space="preserve">3) </w:t>
      </w:r>
    </w:p>
    <w:p w14:paraId="11100112" w14:textId="77777777" w:rsidR="002760CD" w:rsidRDefault="00635F58">
      <w:pPr>
        <w:pStyle w:val="ListParagraph"/>
        <w:keepNext/>
        <w:numPr>
          <w:ilvl w:val="0"/>
          <w:numId w:val="4"/>
        </w:numPr>
      </w:pPr>
      <w:proofErr w:type="gramStart"/>
      <w:r>
        <w:t>3  (</w:t>
      </w:r>
      <w:proofErr w:type="gramEnd"/>
      <w:r>
        <w:t xml:space="preserve">4) </w:t>
      </w:r>
    </w:p>
    <w:p w14:paraId="2E05C677" w14:textId="77777777" w:rsidR="002760CD" w:rsidRDefault="00635F58">
      <w:pPr>
        <w:pStyle w:val="ListParagraph"/>
        <w:keepNext/>
        <w:numPr>
          <w:ilvl w:val="0"/>
          <w:numId w:val="4"/>
        </w:numPr>
      </w:pPr>
      <w:proofErr w:type="gramStart"/>
      <w:r>
        <w:t>4  (</w:t>
      </w:r>
      <w:proofErr w:type="gramEnd"/>
      <w:r>
        <w:t xml:space="preserve">5) </w:t>
      </w:r>
    </w:p>
    <w:p w14:paraId="2E9B7C2D" w14:textId="77777777" w:rsidR="002760CD" w:rsidRDefault="00635F58">
      <w:pPr>
        <w:pStyle w:val="ListParagraph"/>
        <w:keepNext/>
        <w:numPr>
          <w:ilvl w:val="0"/>
          <w:numId w:val="4"/>
        </w:numPr>
      </w:pPr>
      <w:r>
        <w:t xml:space="preserve">5 </w:t>
      </w:r>
      <w:proofErr w:type="spellStart"/>
      <w:r>
        <w:t>oder</w:t>
      </w:r>
      <w:proofErr w:type="spellEnd"/>
      <w:r>
        <w:t xml:space="preserve"> </w:t>
      </w:r>
      <w:proofErr w:type="spellStart"/>
      <w:proofErr w:type="gramStart"/>
      <w:r>
        <w:t>mehr</w:t>
      </w:r>
      <w:proofErr w:type="spellEnd"/>
      <w:r>
        <w:t xml:space="preserve">  (</w:t>
      </w:r>
      <w:proofErr w:type="gramEnd"/>
      <w:r>
        <w:t xml:space="preserve">6) </w:t>
      </w:r>
    </w:p>
    <w:p w14:paraId="1DF7A5FD" w14:textId="77777777" w:rsidR="002760CD" w:rsidRDefault="002760CD"/>
    <w:p w14:paraId="40A79401" w14:textId="77777777" w:rsidR="002760CD" w:rsidRDefault="002760CD">
      <w:pPr>
        <w:pStyle w:val="QuestionSeparator"/>
      </w:pPr>
    </w:p>
    <w:p w14:paraId="77E5D3EF" w14:textId="77777777" w:rsidR="002760CD" w:rsidRDefault="002760CD"/>
    <w:p w14:paraId="47007567" w14:textId="77777777" w:rsidR="002760CD" w:rsidRPr="004C6A23" w:rsidRDefault="00635F58">
      <w:pPr>
        <w:keepNext/>
        <w:rPr>
          <w:lang w:val="de-DE"/>
        </w:rPr>
      </w:pPr>
      <w:r w:rsidRPr="004C6A23">
        <w:rPr>
          <w:lang w:val="de-DE"/>
        </w:rPr>
        <w:lastRenderedPageBreak/>
        <w:t>Q258 Wie viele Kinder unter 14 Jahren leben bei Ihnen?</w:t>
      </w:r>
    </w:p>
    <w:p w14:paraId="77A4DABD" w14:textId="77777777" w:rsidR="002760CD" w:rsidRDefault="00635F58">
      <w:pPr>
        <w:pStyle w:val="ListParagraph"/>
        <w:keepNext/>
        <w:numPr>
          <w:ilvl w:val="0"/>
          <w:numId w:val="4"/>
        </w:numPr>
      </w:pPr>
      <w:proofErr w:type="gramStart"/>
      <w:r>
        <w:t>0  (</w:t>
      </w:r>
      <w:proofErr w:type="gramEnd"/>
      <w:r>
        <w:t xml:space="preserve">1) </w:t>
      </w:r>
    </w:p>
    <w:p w14:paraId="0A687B33" w14:textId="77777777" w:rsidR="002760CD" w:rsidRDefault="00635F58">
      <w:pPr>
        <w:pStyle w:val="ListParagraph"/>
        <w:keepNext/>
        <w:numPr>
          <w:ilvl w:val="0"/>
          <w:numId w:val="4"/>
        </w:numPr>
      </w:pPr>
      <w:proofErr w:type="gramStart"/>
      <w:r>
        <w:t>1  (</w:t>
      </w:r>
      <w:proofErr w:type="gramEnd"/>
      <w:r>
        <w:t xml:space="preserve">2) </w:t>
      </w:r>
    </w:p>
    <w:p w14:paraId="654B14CA" w14:textId="77777777" w:rsidR="002760CD" w:rsidRDefault="00635F58">
      <w:pPr>
        <w:pStyle w:val="ListParagraph"/>
        <w:keepNext/>
        <w:numPr>
          <w:ilvl w:val="0"/>
          <w:numId w:val="4"/>
        </w:numPr>
      </w:pPr>
      <w:proofErr w:type="gramStart"/>
      <w:r>
        <w:t>2  (</w:t>
      </w:r>
      <w:proofErr w:type="gramEnd"/>
      <w:r>
        <w:t xml:space="preserve">3) </w:t>
      </w:r>
    </w:p>
    <w:p w14:paraId="0C696B3E" w14:textId="77777777" w:rsidR="002760CD" w:rsidRDefault="00635F58">
      <w:pPr>
        <w:pStyle w:val="ListParagraph"/>
        <w:keepNext/>
        <w:numPr>
          <w:ilvl w:val="0"/>
          <w:numId w:val="4"/>
        </w:numPr>
      </w:pPr>
      <w:proofErr w:type="gramStart"/>
      <w:r>
        <w:t>3  (</w:t>
      </w:r>
      <w:proofErr w:type="gramEnd"/>
      <w:r>
        <w:t xml:space="preserve">4) </w:t>
      </w:r>
    </w:p>
    <w:p w14:paraId="4343E58B" w14:textId="77777777" w:rsidR="002760CD" w:rsidRDefault="00635F58">
      <w:pPr>
        <w:pStyle w:val="ListParagraph"/>
        <w:keepNext/>
        <w:numPr>
          <w:ilvl w:val="0"/>
          <w:numId w:val="4"/>
        </w:numPr>
      </w:pPr>
      <w:r>
        <w:t xml:space="preserve">4 </w:t>
      </w:r>
      <w:proofErr w:type="spellStart"/>
      <w:r>
        <w:t>oder</w:t>
      </w:r>
      <w:proofErr w:type="spellEnd"/>
      <w:r>
        <w:t xml:space="preserve"> </w:t>
      </w:r>
      <w:proofErr w:type="spellStart"/>
      <w:proofErr w:type="gramStart"/>
      <w:r>
        <w:t>mehr</w:t>
      </w:r>
      <w:proofErr w:type="spellEnd"/>
      <w:r>
        <w:t xml:space="preserve">  (</w:t>
      </w:r>
      <w:proofErr w:type="gramEnd"/>
      <w:r>
        <w:t xml:space="preserve">5) </w:t>
      </w:r>
    </w:p>
    <w:p w14:paraId="1EC9CBEE" w14:textId="77777777" w:rsidR="002760CD" w:rsidRDefault="002760CD"/>
    <w:p w14:paraId="3EA13969" w14:textId="77777777" w:rsidR="002760CD" w:rsidRDefault="002760CD">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760CD" w14:paraId="6D055956" w14:textId="77777777">
        <w:trPr>
          <w:trHeight w:val="300"/>
        </w:trPr>
        <w:tc>
          <w:tcPr>
            <w:tcW w:w="1368" w:type="dxa"/>
            <w:tcBorders>
              <w:top w:val="nil"/>
              <w:left w:val="nil"/>
              <w:bottom w:val="nil"/>
              <w:right w:val="nil"/>
            </w:tcBorders>
          </w:tcPr>
          <w:p w14:paraId="4A2443B7" w14:textId="77777777" w:rsidR="002760CD" w:rsidRDefault="00635F58">
            <w:pPr>
              <w:rPr>
                <w:color w:val="CCCCCC"/>
              </w:rPr>
            </w:pPr>
            <w:r>
              <w:rPr>
                <w:color w:val="CCCCCC"/>
              </w:rPr>
              <w:t>Page Break</w:t>
            </w:r>
          </w:p>
        </w:tc>
        <w:tc>
          <w:tcPr>
            <w:tcW w:w="8208" w:type="dxa"/>
            <w:tcBorders>
              <w:top w:val="nil"/>
              <w:left w:val="nil"/>
              <w:bottom w:val="nil"/>
              <w:right w:val="nil"/>
            </w:tcBorders>
          </w:tcPr>
          <w:p w14:paraId="6C46A3C3" w14:textId="77777777" w:rsidR="002760CD" w:rsidRDefault="002760CD">
            <w:pPr>
              <w:pBdr>
                <w:top w:val="single" w:sz="8" w:space="0" w:color="CCCCCC"/>
              </w:pBdr>
              <w:spacing w:before="120" w:after="120" w:line="120" w:lineRule="auto"/>
              <w:jc w:val="center"/>
              <w:rPr>
                <w:color w:val="CCCCCC"/>
              </w:rPr>
            </w:pPr>
          </w:p>
        </w:tc>
      </w:tr>
    </w:tbl>
    <w:p w14:paraId="01412EDC" w14:textId="77777777" w:rsidR="002760CD" w:rsidRDefault="00635F58">
      <w:r>
        <w:br w:type="page"/>
      </w:r>
    </w:p>
    <w:tbl>
      <w:tblPr>
        <w:tblStyle w:val="QQuestionIconTable"/>
        <w:tblW w:w="50" w:type="auto"/>
        <w:tblLook w:val="07E0" w:firstRow="1" w:lastRow="1" w:firstColumn="1" w:lastColumn="1" w:noHBand="1" w:noVBand="1"/>
      </w:tblPr>
      <w:tblGrid>
        <w:gridCol w:w="380"/>
      </w:tblGrid>
      <w:tr w:rsidR="002760CD" w14:paraId="2C91F640" w14:textId="77777777">
        <w:tc>
          <w:tcPr>
            <w:tcW w:w="50" w:type="dxa"/>
          </w:tcPr>
          <w:p w14:paraId="3CAF4FB7" w14:textId="77777777" w:rsidR="002760CD" w:rsidRDefault="00635F58">
            <w:pPr>
              <w:keepNext/>
            </w:pPr>
            <w:r>
              <w:rPr>
                <w:noProof/>
              </w:rPr>
              <w:lastRenderedPageBreak/>
              <w:drawing>
                <wp:inline distT="0" distB="0" distL="0" distR="0" wp14:anchorId="3E7AC349" wp14:editId="06A2A03D">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76A0C139" w14:textId="77777777" w:rsidR="002760CD" w:rsidRDefault="002760CD"/>
    <w:p w14:paraId="1021AEF5" w14:textId="77777777" w:rsidR="002760CD" w:rsidRPr="004C6A23" w:rsidRDefault="00635F58">
      <w:pPr>
        <w:keepNext/>
        <w:rPr>
          <w:lang w:val="de-DE"/>
        </w:rPr>
      </w:pPr>
      <w:r w:rsidRPr="004C6A23">
        <w:rPr>
          <w:lang w:val="de-DE"/>
        </w:rPr>
        <w:t>Q2.4 Wie lautet Ihre Postleitzahl?</w:t>
      </w:r>
    </w:p>
    <w:p w14:paraId="77419B3B" w14:textId="77777777" w:rsidR="002760CD" w:rsidRDefault="00635F58">
      <w:pPr>
        <w:pStyle w:val="TextEntryLine"/>
        <w:ind w:firstLine="400"/>
      </w:pPr>
      <w:r>
        <w:t>________________________________________________________________</w:t>
      </w:r>
    </w:p>
    <w:p w14:paraId="2AED2969" w14:textId="77777777" w:rsidR="002760CD" w:rsidRDefault="002760CD"/>
    <w:p w14:paraId="675A6819" w14:textId="77777777" w:rsidR="002760CD" w:rsidRDefault="002760CD">
      <w:pPr>
        <w:pStyle w:val="QuestionSeparator"/>
      </w:pPr>
    </w:p>
    <w:tbl>
      <w:tblPr>
        <w:tblStyle w:val="QQuestionIconTable"/>
        <w:tblW w:w="50" w:type="auto"/>
        <w:tblLook w:val="07E0" w:firstRow="1" w:lastRow="1" w:firstColumn="1" w:lastColumn="1" w:noHBand="1" w:noVBand="1"/>
      </w:tblPr>
      <w:tblGrid>
        <w:gridCol w:w="380"/>
      </w:tblGrid>
      <w:tr w:rsidR="002760CD" w14:paraId="695EEC49" w14:textId="77777777">
        <w:tc>
          <w:tcPr>
            <w:tcW w:w="50" w:type="dxa"/>
          </w:tcPr>
          <w:p w14:paraId="125887D0" w14:textId="77777777" w:rsidR="002760CD" w:rsidRDefault="00635F58">
            <w:pPr>
              <w:keepNext/>
            </w:pPr>
            <w:r>
              <w:rPr>
                <w:noProof/>
              </w:rPr>
              <w:drawing>
                <wp:inline distT="0" distB="0" distL="0" distR="0" wp14:anchorId="27E9FA09" wp14:editId="5629F5BF">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14:paraId="799B8F6C" w14:textId="77777777" w:rsidR="002760CD" w:rsidRDefault="002760CD"/>
    <w:p w14:paraId="5FDA1972" w14:textId="2A2DBDAD" w:rsidR="002760CD" w:rsidRPr="001A35CC" w:rsidRDefault="00635F58">
      <w:pPr>
        <w:keepNext/>
        <w:rPr>
          <w:lang w:val="de-DE"/>
          <w:rPrChange w:id="86" w:author="Franziska Funke" w:date="2023-01-18T11:15:00Z">
            <w:rPr/>
          </w:rPrChange>
        </w:rPr>
      </w:pPr>
      <w:r w:rsidRPr="004C6A23">
        <w:rPr>
          <w:lang w:val="de-DE"/>
        </w:rPr>
        <w:t xml:space="preserve">Q2.14 </w:t>
      </w:r>
      <w:r w:rsidRPr="004C6A23">
        <w:rPr>
          <w:lang w:val="de-DE"/>
        </w:rPr>
        <w:br/>
        <w:t xml:space="preserve">Wie hoch ist das </w:t>
      </w:r>
      <w:r w:rsidRPr="004C6A23">
        <w:rPr>
          <w:b/>
          <w:u w:val="single"/>
          <w:lang w:val="de-DE"/>
        </w:rPr>
        <w:t>monatliche</w:t>
      </w:r>
      <w:r w:rsidRPr="004C6A23">
        <w:rPr>
          <w:b/>
          <w:lang w:val="de-DE"/>
        </w:rPr>
        <w:t xml:space="preserve"> Einkommen Ihres </w:t>
      </w:r>
      <w:r w:rsidRPr="004C6A23">
        <w:rPr>
          <w:b/>
          <w:u w:val="single"/>
          <w:lang w:val="de-DE"/>
        </w:rPr>
        <w:t>Haushalts</w:t>
      </w:r>
      <w:r w:rsidRPr="004C6A23">
        <w:rPr>
          <w:b/>
          <w:lang w:val="de-DE"/>
        </w:rPr>
        <w:t xml:space="preserve"> nach Steuern</w:t>
      </w:r>
      <w:r w:rsidRPr="004C6A23">
        <w:rPr>
          <w:lang w:val="de-DE"/>
        </w:rPr>
        <w:t xml:space="preserve"> und Transfer</w:t>
      </w:r>
      <w:ins w:id="87" w:author="Franziska Funke" w:date="2023-01-18T11:15:00Z">
        <w:r w:rsidR="001A35CC">
          <w:rPr>
            <w:lang w:val="de-DE"/>
          </w:rPr>
          <w:t>leistungen</w:t>
        </w:r>
      </w:ins>
      <w:del w:id="88" w:author="Franziska Funke" w:date="2023-01-18T11:15:00Z">
        <w:r w:rsidRPr="004C6A23" w:rsidDel="001A35CC">
          <w:rPr>
            <w:lang w:val="de-DE"/>
          </w:rPr>
          <w:delText>s</w:delText>
        </w:r>
      </w:del>
      <w:r w:rsidRPr="004C6A23">
        <w:rPr>
          <w:lang w:val="de-DE"/>
        </w:rPr>
        <w:t xml:space="preserve">?  </w:t>
      </w:r>
      <w:r w:rsidRPr="004C6A23">
        <w:rPr>
          <w:lang w:val="de-DE"/>
        </w:rPr>
        <w:br/>
      </w:r>
      <w:r w:rsidRPr="001A35CC">
        <w:rPr>
          <w:lang w:val="de-DE"/>
          <w:rPrChange w:id="89" w:author="Franziska Funke" w:date="2023-01-18T11:15:00Z">
            <w:rPr/>
          </w:rPrChange>
        </w:rPr>
        <w:t xml:space="preserve">Dazu gehören alle Einkünfte: Löhne, Renten, Zulagen, Mieteinkünfte usw. </w:t>
      </w:r>
    </w:p>
    <w:p w14:paraId="4D0F03F4" w14:textId="77777777" w:rsidR="002760CD" w:rsidRDefault="00635F58">
      <w:pPr>
        <w:pStyle w:val="ListParagraph"/>
        <w:keepNext/>
        <w:numPr>
          <w:ilvl w:val="0"/>
          <w:numId w:val="4"/>
        </w:numPr>
      </w:pPr>
      <w:proofErr w:type="spellStart"/>
      <w:r>
        <w:t>weniger</w:t>
      </w:r>
      <w:proofErr w:type="spellEnd"/>
      <w:r>
        <w:t xml:space="preserve"> </w:t>
      </w:r>
      <w:proofErr w:type="spellStart"/>
      <w:r>
        <w:t>als</w:t>
      </w:r>
      <w:proofErr w:type="spellEnd"/>
      <w:r>
        <w:t xml:space="preserve"> €</w:t>
      </w:r>
      <w:proofErr w:type="gramStart"/>
      <w:r>
        <w:t>100  (</w:t>
      </w:r>
      <w:proofErr w:type="gramEnd"/>
      <w:r>
        <w:t xml:space="preserve">5) </w:t>
      </w:r>
    </w:p>
    <w:p w14:paraId="541783CD" w14:textId="77777777" w:rsidR="002760CD" w:rsidRDefault="00635F58">
      <w:pPr>
        <w:pStyle w:val="ListParagraph"/>
        <w:keepNext/>
        <w:numPr>
          <w:ilvl w:val="0"/>
          <w:numId w:val="4"/>
        </w:numPr>
      </w:pPr>
      <w:proofErr w:type="spellStart"/>
      <w:r>
        <w:t>zwischen</w:t>
      </w:r>
      <w:proofErr w:type="spellEnd"/>
      <w:r>
        <w:t xml:space="preserve"> €101 und €</w:t>
      </w:r>
      <w:proofErr w:type="gramStart"/>
      <w:r>
        <w:t>200  (</w:t>
      </w:r>
      <w:proofErr w:type="gramEnd"/>
      <w:r>
        <w:t xml:space="preserve">6) </w:t>
      </w:r>
    </w:p>
    <w:p w14:paraId="25283959" w14:textId="77777777" w:rsidR="002760CD" w:rsidRDefault="00635F58">
      <w:pPr>
        <w:pStyle w:val="ListParagraph"/>
        <w:keepNext/>
        <w:numPr>
          <w:ilvl w:val="0"/>
          <w:numId w:val="4"/>
        </w:numPr>
      </w:pPr>
      <w:proofErr w:type="spellStart"/>
      <w:r>
        <w:t>zwischen</w:t>
      </w:r>
      <w:proofErr w:type="spellEnd"/>
      <w:r>
        <w:t xml:space="preserve"> €201 und €</w:t>
      </w:r>
      <w:proofErr w:type="gramStart"/>
      <w:r>
        <w:t>250  (</w:t>
      </w:r>
      <w:proofErr w:type="gramEnd"/>
      <w:r>
        <w:t xml:space="preserve">11) </w:t>
      </w:r>
    </w:p>
    <w:p w14:paraId="132CD810" w14:textId="77777777" w:rsidR="002760CD" w:rsidRDefault="00635F58">
      <w:pPr>
        <w:pStyle w:val="ListParagraph"/>
        <w:keepNext/>
        <w:numPr>
          <w:ilvl w:val="0"/>
          <w:numId w:val="4"/>
        </w:numPr>
      </w:pPr>
      <w:proofErr w:type="spellStart"/>
      <w:r>
        <w:t>zwischen</w:t>
      </w:r>
      <w:proofErr w:type="spellEnd"/>
      <w:r>
        <w:t xml:space="preserve"> €251 und €</w:t>
      </w:r>
      <w:proofErr w:type="gramStart"/>
      <w:r>
        <w:t>300  (</w:t>
      </w:r>
      <w:proofErr w:type="gramEnd"/>
      <w:r>
        <w:t xml:space="preserve">20) </w:t>
      </w:r>
    </w:p>
    <w:p w14:paraId="3A69914A" w14:textId="77777777" w:rsidR="002760CD" w:rsidRDefault="00635F58">
      <w:pPr>
        <w:pStyle w:val="ListParagraph"/>
        <w:keepNext/>
        <w:numPr>
          <w:ilvl w:val="0"/>
          <w:numId w:val="4"/>
        </w:numPr>
      </w:pPr>
      <w:proofErr w:type="spellStart"/>
      <w:r>
        <w:t>zwischen</w:t>
      </w:r>
      <w:proofErr w:type="spellEnd"/>
      <w:r>
        <w:t xml:space="preserve"> €301 und €</w:t>
      </w:r>
      <w:proofErr w:type="gramStart"/>
      <w:r>
        <w:t>400  (</w:t>
      </w:r>
      <w:proofErr w:type="gramEnd"/>
      <w:r>
        <w:t xml:space="preserve">12) </w:t>
      </w:r>
    </w:p>
    <w:p w14:paraId="7EF7958D" w14:textId="77777777" w:rsidR="002760CD" w:rsidRDefault="00635F58">
      <w:pPr>
        <w:pStyle w:val="ListParagraph"/>
        <w:keepNext/>
        <w:numPr>
          <w:ilvl w:val="0"/>
          <w:numId w:val="4"/>
        </w:numPr>
      </w:pPr>
      <w:proofErr w:type="spellStart"/>
      <w:r>
        <w:t>zwischen</w:t>
      </w:r>
      <w:proofErr w:type="spellEnd"/>
      <w:r>
        <w:t xml:space="preserve"> €401 und €</w:t>
      </w:r>
      <w:proofErr w:type="gramStart"/>
      <w:r>
        <w:t>500  (</w:t>
      </w:r>
      <w:proofErr w:type="gramEnd"/>
      <w:r>
        <w:t xml:space="preserve">13) </w:t>
      </w:r>
    </w:p>
    <w:p w14:paraId="7B3141F9" w14:textId="77777777" w:rsidR="002760CD" w:rsidRDefault="00635F58">
      <w:pPr>
        <w:pStyle w:val="ListParagraph"/>
        <w:keepNext/>
        <w:numPr>
          <w:ilvl w:val="0"/>
          <w:numId w:val="4"/>
        </w:numPr>
      </w:pPr>
      <w:proofErr w:type="spellStart"/>
      <w:r>
        <w:t>zwischen</w:t>
      </w:r>
      <w:proofErr w:type="spellEnd"/>
      <w:r>
        <w:t xml:space="preserve"> €501 und €</w:t>
      </w:r>
      <w:proofErr w:type="gramStart"/>
      <w:r>
        <w:t>600  (</w:t>
      </w:r>
      <w:proofErr w:type="gramEnd"/>
      <w:r>
        <w:t xml:space="preserve">14) </w:t>
      </w:r>
    </w:p>
    <w:p w14:paraId="2BBCE21F" w14:textId="77777777" w:rsidR="002760CD" w:rsidRDefault="00635F58">
      <w:pPr>
        <w:pStyle w:val="ListParagraph"/>
        <w:keepNext/>
        <w:numPr>
          <w:ilvl w:val="0"/>
          <w:numId w:val="4"/>
        </w:numPr>
      </w:pPr>
      <w:proofErr w:type="spellStart"/>
      <w:r>
        <w:t>zwischen</w:t>
      </w:r>
      <w:proofErr w:type="spellEnd"/>
      <w:r>
        <w:t xml:space="preserve"> €601 und €</w:t>
      </w:r>
      <w:proofErr w:type="gramStart"/>
      <w:r>
        <w:t>700  (</w:t>
      </w:r>
      <w:proofErr w:type="gramEnd"/>
      <w:r>
        <w:t xml:space="preserve">15) </w:t>
      </w:r>
    </w:p>
    <w:p w14:paraId="083B9210" w14:textId="77777777" w:rsidR="002760CD" w:rsidRDefault="00635F58">
      <w:pPr>
        <w:pStyle w:val="ListParagraph"/>
        <w:keepNext/>
        <w:numPr>
          <w:ilvl w:val="0"/>
          <w:numId w:val="4"/>
        </w:numPr>
      </w:pPr>
      <w:proofErr w:type="spellStart"/>
      <w:r>
        <w:t>zwischen</w:t>
      </w:r>
      <w:proofErr w:type="spellEnd"/>
      <w:r>
        <w:t xml:space="preserve"> €701 und €</w:t>
      </w:r>
      <w:proofErr w:type="gramStart"/>
      <w:r>
        <w:t>750  (</w:t>
      </w:r>
      <w:proofErr w:type="gramEnd"/>
      <w:r>
        <w:t xml:space="preserve">21) </w:t>
      </w:r>
    </w:p>
    <w:p w14:paraId="705F1845" w14:textId="77777777" w:rsidR="002760CD" w:rsidRDefault="00635F58">
      <w:pPr>
        <w:pStyle w:val="ListParagraph"/>
        <w:keepNext/>
        <w:numPr>
          <w:ilvl w:val="0"/>
          <w:numId w:val="4"/>
        </w:numPr>
      </w:pPr>
      <w:proofErr w:type="spellStart"/>
      <w:r>
        <w:t>zwischen</w:t>
      </w:r>
      <w:proofErr w:type="spellEnd"/>
      <w:r>
        <w:t xml:space="preserve"> €751 und €</w:t>
      </w:r>
      <w:proofErr w:type="gramStart"/>
      <w:r>
        <w:t>800  (</w:t>
      </w:r>
      <w:proofErr w:type="gramEnd"/>
      <w:r>
        <w:t xml:space="preserve">16) </w:t>
      </w:r>
    </w:p>
    <w:p w14:paraId="0B331292" w14:textId="77777777" w:rsidR="002760CD" w:rsidRDefault="00635F58">
      <w:pPr>
        <w:pStyle w:val="ListParagraph"/>
        <w:keepNext/>
        <w:numPr>
          <w:ilvl w:val="0"/>
          <w:numId w:val="4"/>
        </w:numPr>
      </w:pPr>
      <w:proofErr w:type="spellStart"/>
      <w:r>
        <w:t>zwischen</w:t>
      </w:r>
      <w:proofErr w:type="spellEnd"/>
      <w:r>
        <w:t xml:space="preserve"> €801 und €</w:t>
      </w:r>
      <w:proofErr w:type="gramStart"/>
      <w:r>
        <w:t>900  (</w:t>
      </w:r>
      <w:proofErr w:type="gramEnd"/>
      <w:r>
        <w:t xml:space="preserve">8) </w:t>
      </w:r>
    </w:p>
    <w:p w14:paraId="415C1620" w14:textId="77777777" w:rsidR="002760CD" w:rsidRDefault="00635F58">
      <w:pPr>
        <w:pStyle w:val="ListParagraph"/>
        <w:keepNext/>
        <w:numPr>
          <w:ilvl w:val="0"/>
          <w:numId w:val="4"/>
        </w:numPr>
      </w:pPr>
      <w:proofErr w:type="spellStart"/>
      <w:r>
        <w:t>mehr</w:t>
      </w:r>
      <w:proofErr w:type="spellEnd"/>
      <w:r>
        <w:t xml:space="preserve"> </w:t>
      </w:r>
      <w:proofErr w:type="spellStart"/>
      <w:r>
        <w:t>als</w:t>
      </w:r>
      <w:proofErr w:type="spellEnd"/>
      <w:r>
        <w:t xml:space="preserve"> €</w:t>
      </w:r>
      <w:proofErr w:type="gramStart"/>
      <w:r>
        <w:t>900  (</w:t>
      </w:r>
      <w:proofErr w:type="gramEnd"/>
      <w:r>
        <w:t xml:space="preserve">9) </w:t>
      </w:r>
    </w:p>
    <w:p w14:paraId="04C98E1D" w14:textId="77777777" w:rsidR="002760CD" w:rsidRDefault="00635F58">
      <w:pPr>
        <w:pStyle w:val="ListParagraph"/>
        <w:keepNext/>
        <w:numPr>
          <w:ilvl w:val="0"/>
          <w:numId w:val="4"/>
        </w:numPr>
      </w:pPr>
      <w:r>
        <w:t xml:space="preserve">Ich </w:t>
      </w:r>
      <w:proofErr w:type="spellStart"/>
      <w:r>
        <w:t>antworte</w:t>
      </w:r>
      <w:proofErr w:type="spellEnd"/>
      <w:r>
        <w:t xml:space="preserve"> </w:t>
      </w:r>
      <w:proofErr w:type="spellStart"/>
      <w:r>
        <w:t>lieber</w:t>
      </w:r>
      <w:proofErr w:type="spellEnd"/>
      <w:r>
        <w:t xml:space="preserve"> </w:t>
      </w:r>
      <w:proofErr w:type="spellStart"/>
      <w:proofErr w:type="gramStart"/>
      <w:r>
        <w:t>nicht</w:t>
      </w:r>
      <w:proofErr w:type="spellEnd"/>
      <w:r>
        <w:t xml:space="preserve">  (</w:t>
      </w:r>
      <w:proofErr w:type="gramEnd"/>
      <w:r>
        <w:t xml:space="preserve">22) </w:t>
      </w:r>
    </w:p>
    <w:p w14:paraId="435DA2C3" w14:textId="77777777" w:rsidR="002760CD" w:rsidRDefault="002760CD"/>
    <w:p w14:paraId="7A39DD77" w14:textId="77777777" w:rsidR="002760CD" w:rsidRDefault="002760CD">
      <w:pPr>
        <w:pStyle w:val="QuestionSeparator"/>
      </w:pPr>
    </w:p>
    <w:p w14:paraId="18F21B23" w14:textId="77777777" w:rsidR="002760CD" w:rsidRDefault="002760CD"/>
    <w:p w14:paraId="1B07DFC4" w14:textId="77777777" w:rsidR="002760CD" w:rsidRPr="004C6A23" w:rsidRDefault="00635F58">
      <w:pPr>
        <w:keepNext/>
        <w:rPr>
          <w:lang w:val="de-DE"/>
        </w:rPr>
      </w:pPr>
      <w:r w:rsidRPr="004C6A23">
        <w:rPr>
          <w:lang w:val="de-DE"/>
        </w:rPr>
        <w:lastRenderedPageBreak/>
        <w:t>Q2.8 Welcher ist der höchste Bildungsabschluss, den Sie haben?</w:t>
      </w:r>
    </w:p>
    <w:p w14:paraId="182011B6" w14:textId="77777777" w:rsidR="002760CD" w:rsidRDefault="00635F58">
      <w:pPr>
        <w:pStyle w:val="ListParagraph"/>
        <w:keepNext/>
        <w:numPr>
          <w:ilvl w:val="0"/>
          <w:numId w:val="4"/>
        </w:numPr>
      </w:pPr>
      <w:proofErr w:type="spellStart"/>
      <w:r>
        <w:t>Keine</w:t>
      </w:r>
      <w:proofErr w:type="spellEnd"/>
      <w:r>
        <w:t xml:space="preserve"> </w:t>
      </w:r>
      <w:proofErr w:type="spellStart"/>
      <w:r>
        <w:t>abgeschlossene</w:t>
      </w:r>
      <w:proofErr w:type="spellEnd"/>
      <w:r>
        <w:t xml:space="preserve"> </w:t>
      </w:r>
      <w:proofErr w:type="spellStart"/>
      <w:r>
        <w:t>Schulbildung</w:t>
      </w:r>
      <w:proofErr w:type="spellEnd"/>
      <w:r>
        <w:t xml:space="preserve"> / </w:t>
      </w:r>
      <w:proofErr w:type="spellStart"/>
      <w:proofErr w:type="gramStart"/>
      <w:r>
        <w:t>Grundschule</w:t>
      </w:r>
      <w:proofErr w:type="spellEnd"/>
      <w:r>
        <w:t xml:space="preserve">  (</w:t>
      </w:r>
      <w:proofErr w:type="gramEnd"/>
      <w:r>
        <w:t xml:space="preserve">9) </w:t>
      </w:r>
    </w:p>
    <w:p w14:paraId="21542CBD" w14:textId="77777777" w:rsidR="002760CD" w:rsidRPr="004C6A23" w:rsidRDefault="00635F58">
      <w:pPr>
        <w:pStyle w:val="ListParagraph"/>
        <w:keepNext/>
        <w:numPr>
          <w:ilvl w:val="0"/>
          <w:numId w:val="4"/>
        </w:numPr>
        <w:rPr>
          <w:lang w:val="de-DE"/>
        </w:rPr>
      </w:pPr>
      <w:r w:rsidRPr="004C6A23">
        <w:rPr>
          <w:lang w:val="de-DE"/>
        </w:rPr>
        <w:t xml:space="preserve">Untere Sekundarstufe (z.B. Haupt- oder </w:t>
      </w:r>
      <w:proofErr w:type="gramStart"/>
      <w:r w:rsidRPr="004C6A23">
        <w:rPr>
          <w:lang w:val="de-DE"/>
        </w:rPr>
        <w:t>Realschulabschluss)  (</w:t>
      </w:r>
      <w:proofErr w:type="gramEnd"/>
      <w:r w:rsidRPr="004C6A23">
        <w:rPr>
          <w:lang w:val="de-DE"/>
        </w:rPr>
        <w:t xml:space="preserve">1) </w:t>
      </w:r>
    </w:p>
    <w:p w14:paraId="35451C49" w14:textId="77777777" w:rsidR="002760CD" w:rsidRDefault="00635F58">
      <w:pPr>
        <w:pStyle w:val="ListParagraph"/>
        <w:keepNext/>
        <w:numPr>
          <w:ilvl w:val="0"/>
          <w:numId w:val="4"/>
        </w:numPr>
      </w:pPr>
      <w:commentRangeStart w:id="90"/>
      <w:proofErr w:type="spellStart"/>
      <w:r>
        <w:t>Gymnasiale</w:t>
      </w:r>
      <w:proofErr w:type="spellEnd"/>
      <w:r>
        <w:t xml:space="preserve"> </w:t>
      </w:r>
      <w:proofErr w:type="spellStart"/>
      <w:r>
        <w:t>Oberstufe</w:t>
      </w:r>
      <w:proofErr w:type="spellEnd"/>
      <w:r>
        <w:t xml:space="preserve"> </w:t>
      </w:r>
      <w:proofErr w:type="spellStart"/>
      <w:proofErr w:type="gramStart"/>
      <w:r>
        <w:t>abgebrochen</w:t>
      </w:r>
      <w:proofErr w:type="spellEnd"/>
      <w:r>
        <w:t xml:space="preserve">  (</w:t>
      </w:r>
      <w:proofErr w:type="gramEnd"/>
      <w:r>
        <w:t xml:space="preserve">2) </w:t>
      </w:r>
      <w:commentRangeEnd w:id="90"/>
      <w:r w:rsidR="001A35CC">
        <w:rPr>
          <w:rStyle w:val="CommentReference"/>
        </w:rPr>
        <w:commentReference w:id="90"/>
      </w:r>
    </w:p>
    <w:p w14:paraId="375AFD41" w14:textId="77777777" w:rsidR="002760CD" w:rsidRDefault="00635F58">
      <w:pPr>
        <w:pStyle w:val="ListParagraph"/>
        <w:keepNext/>
        <w:numPr>
          <w:ilvl w:val="0"/>
          <w:numId w:val="4"/>
        </w:numPr>
      </w:pPr>
      <w:proofErr w:type="gramStart"/>
      <w:r>
        <w:t>Abitur  (</w:t>
      </w:r>
      <w:proofErr w:type="gramEnd"/>
      <w:r>
        <w:t xml:space="preserve">3) </w:t>
      </w:r>
    </w:p>
    <w:p w14:paraId="38B26D32" w14:textId="77777777" w:rsidR="002760CD" w:rsidRDefault="00635F58">
      <w:pPr>
        <w:pStyle w:val="ListParagraph"/>
        <w:keepNext/>
        <w:numPr>
          <w:ilvl w:val="0"/>
          <w:numId w:val="4"/>
        </w:numPr>
      </w:pPr>
      <w:r>
        <w:t xml:space="preserve">Universität </w:t>
      </w:r>
      <w:proofErr w:type="spellStart"/>
      <w:r>
        <w:t>ohne</w:t>
      </w:r>
      <w:proofErr w:type="spellEnd"/>
      <w:r>
        <w:t xml:space="preserve"> </w:t>
      </w:r>
      <w:proofErr w:type="spellStart"/>
      <w:r>
        <w:t>Abschluss</w:t>
      </w:r>
      <w:proofErr w:type="spellEnd"/>
      <w:r>
        <w:t xml:space="preserve"> </w:t>
      </w:r>
      <w:proofErr w:type="spellStart"/>
      <w:proofErr w:type="gramStart"/>
      <w:r>
        <w:t>verlassen</w:t>
      </w:r>
      <w:proofErr w:type="spellEnd"/>
      <w:r>
        <w:t xml:space="preserve">  (</w:t>
      </w:r>
      <w:proofErr w:type="gramEnd"/>
      <w:r>
        <w:t xml:space="preserve">4) </w:t>
      </w:r>
    </w:p>
    <w:p w14:paraId="3013F50D" w14:textId="77777777" w:rsidR="002760CD" w:rsidRDefault="00635F58">
      <w:pPr>
        <w:pStyle w:val="ListParagraph"/>
        <w:keepNext/>
        <w:numPr>
          <w:ilvl w:val="0"/>
          <w:numId w:val="4"/>
        </w:numPr>
      </w:pPr>
      <w:proofErr w:type="spellStart"/>
      <w:r>
        <w:t>Berufsschule</w:t>
      </w:r>
      <w:proofErr w:type="spellEnd"/>
      <w:r>
        <w:t xml:space="preserve"> </w:t>
      </w:r>
      <w:proofErr w:type="spellStart"/>
      <w:r>
        <w:t>oder</w:t>
      </w:r>
      <w:proofErr w:type="spellEnd"/>
      <w:r>
        <w:t xml:space="preserve"> </w:t>
      </w:r>
      <w:proofErr w:type="spellStart"/>
      <w:proofErr w:type="gramStart"/>
      <w:r>
        <w:t>Zweitausbildung</w:t>
      </w:r>
      <w:proofErr w:type="spellEnd"/>
      <w:r>
        <w:t xml:space="preserve">  (</w:t>
      </w:r>
      <w:proofErr w:type="gramEnd"/>
      <w:r>
        <w:t xml:space="preserve">5) </w:t>
      </w:r>
    </w:p>
    <w:p w14:paraId="08ACBE0E" w14:textId="77777777" w:rsidR="002760CD" w:rsidRDefault="00635F58">
      <w:pPr>
        <w:pStyle w:val="ListParagraph"/>
        <w:keepNext/>
        <w:numPr>
          <w:ilvl w:val="0"/>
          <w:numId w:val="4"/>
        </w:numPr>
      </w:pPr>
      <w:r>
        <w:t xml:space="preserve">Bachelor </w:t>
      </w:r>
      <w:proofErr w:type="spellStart"/>
      <w:r>
        <w:t>oder</w:t>
      </w:r>
      <w:proofErr w:type="spellEnd"/>
      <w:r>
        <w:t xml:space="preserve"> </w:t>
      </w:r>
      <w:proofErr w:type="spellStart"/>
      <w:proofErr w:type="gramStart"/>
      <w:r>
        <w:t>Fachhochschulabschluss</w:t>
      </w:r>
      <w:proofErr w:type="spellEnd"/>
      <w:r>
        <w:t xml:space="preserve">  (</w:t>
      </w:r>
      <w:proofErr w:type="gramEnd"/>
      <w:r>
        <w:t xml:space="preserve">6) </w:t>
      </w:r>
    </w:p>
    <w:p w14:paraId="6603D9C1" w14:textId="77777777" w:rsidR="002760CD" w:rsidRDefault="00635F58">
      <w:pPr>
        <w:pStyle w:val="ListParagraph"/>
        <w:keepNext/>
        <w:numPr>
          <w:ilvl w:val="0"/>
          <w:numId w:val="4"/>
        </w:numPr>
      </w:pPr>
      <w:r>
        <w:t>Master-</w:t>
      </w:r>
      <w:proofErr w:type="spellStart"/>
      <w:r>
        <w:t>Abschluss</w:t>
      </w:r>
      <w:proofErr w:type="spellEnd"/>
      <w:r>
        <w:t xml:space="preserve"> </w:t>
      </w:r>
      <w:proofErr w:type="spellStart"/>
      <w:r>
        <w:t>oder</w:t>
      </w:r>
      <w:proofErr w:type="spellEnd"/>
      <w:r>
        <w:t xml:space="preserve"> </w:t>
      </w:r>
      <w:proofErr w:type="spellStart"/>
      <w:proofErr w:type="gramStart"/>
      <w:r>
        <w:t>höher</w:t>
      </w:r>
      <w:proofErr w:type="spellEnd"/>
      <w:r>
        <w:t xml:space="preserve">  (</w:t>
      </w:r>
      <w:proofErr w:type="gramEnd"/>
      <w:r>
        <w:t xml:space="preserve">7) </w:t>
      </w:r>
    </w:p>
    <w:p w14:paraId="3CC5A392" w14:textId="0E0B7C18" w:rsidR="002760CD" w:rsidRDefault="002760CD"/>
    <w:p w14:paraId="0524983B" w14:textId="77777777" w:rsidR="00BF7CAB" w:rsidRPr="00BF7CAB" w:rsidRDefault="00BF7CAB">
      <w:pPr>
        <w:rPr>
          <w:ins w:id="91" w:author="Franziska Funke" w:date="2023-01-18T11:22:00Z"/>
          <w:lang w:val="de-DE"/>
          <w:rPrChange w:id="92" w:author="Franziska Funke" w:date="2023-01-18T11:22:00Z">
            <w:rPr>
              <w:ins w:id="93" w:author="Franziska Funke" w:date="2023-01-18T11:22:00Z"/>
            </w:rPr>
          </w:rPrChange>
        </w:rPr>
      </w:pPr>
    </w:p>
    <w:p w14:paraId="1F581275" w14:textId="77777777" w:rsidR="00BF7CAB" w:rsidRPr="00BF7CAB" w:rsidRDefault="00BF7CAB">
      <w:pPr>
        <w:pStyle w:val="QuestionSeparator"/>
        <w:rPr>
          <w:lang w:val="de-DE"/>
          <w:rPrChange w:id="94" w:author="Franziska Funke" w:date="2023-01-18T11:22:00Z">
            <w:rPr/>
          </w:rPrChange>
        </w:rPr>
      </w:pPr>
    </w:p>
    <w:p w14:paraId="5A0EEBE0" w14:textId="77777777" w:rsidR="002760CD" w:rsidRPr="00BF7CAB" w:rsidRDefault="002760CD">
      <w:pPr>
        <w:rPr>
          <w:lang w:val="de-DE"/>
          <w:rPrChange w:id="95" w:author="Franziska Funke" w:date="2023-01-18T11:22:00Z">
            <w:rPr/>
          </w:rPrChange>
        </w:rPr>
      </w:pPr>
    </w:p>
    <w:p w14:paraId="097BE9B0" w14:textId="77777777" w:rsidR="002760CD" w:rsidRPr="004C6A23" w:rsidRDefault="00635F58">
      <w:pPr>
        <w:keepNext/>
        <w:rPr>
          <w:lang w:val="de-DE"/>
        </w:rPr>
      </w:pPr>
      <w:r w:rsidRPr="004C6A23">
        <w:rPr>
          <w:lang w:val="de-DE"/>
        </w:rPr>
        <w:t>Q2.9 Was ist Ihr Beschäftigungsstatus?</w:t>
      </w:r>
    </w:p>
    <w:p w14:paraId="71C0BB55" w14:textId="77777777" w:rsidR="002760CD" w:rsidRDefault="00635F58">
      <w:pPr>
        <w:pStyle w:val="ListParagraph"/>
        <w:keepNext/>
        <w:numPr>
          <w:ilvl w:val="0"/>
          <w:numId w:val="4"/>
        </w:numPr>
      </w:pPr>
      <w:proofErr w:type="spellStart"/>
      <w:r>
        <w:t>Vollzeit</w:t>
      </w:r>
      <w:proofErr w:type="spellEnd"/>
      <w:r>
        <w:t xml:space="preserve"> </w:t>
      </w:r>
      <w:proofErr w:type="spellStart"/>
      <w:proofErr w:type="gramStart"/>
      <w:r>
        <w:t>angestellt</w:t>
      </w:r>
      <w:proofErr w:type="spellEnd"/>
      <w:r>
        <w:t xml:space="preserve">  (</w:t>
      </w:r>
      <w:proofErr w:type="gramEnd"/>
      <w:r>
        <w:t xml:space="preserve">2) </w:t>
      </w:r>
    </w:p>
    <w:p w14:paraId="09DFA724" w14:textId="77777777" w:rsidR="002760CD" w:rsidRDefault="00635F58">
      <w:pPr>
        <w:pStyle w:val="ListParagraph"/>
        <w:keepNext/>
        <w:numPr>
          <w:ilvl w:val="0"/>
          <w:numId w:val="4"/>
        </w:numPr>
      </w:pPr>
      <w:proofErr w:type="spellStart"/>
      <w:proofErr w:type="gramStart"/>
      <w:r>
        <w:t>Teilzeitbeschäftigt</w:t>
      </w:r>
      <w:proofErr w:type="spellEnd"/>
      <w:r>
        <w:t xml:space="preserve">  (</w:t>
      </w:r>
      <w:proofErr w:type="gramEnd"/>
      <w:r>
        <w:t xml:space="preserve">3) </w:t>
      </w:r>
    </w:p>
    <w:p w14:paraId="641BBBE9" w14:textId="77777777" w:rsidR="002760CD" w:rsidRDefault="00635F58">
      <w:pPr>
        <w:pStyle w:val="ListParagraph"/>
        <w:keepNext/>
        <w:numPr>
          <w:ilvl w:val="0"/>
          <w:numId w:val="4"/>
        </w:numPr>
      </w:pPr>
      <w:proofErr w:type="spellStart"/>
      <w:proofErr w:type="gramStart"/>
      <w:r>
        <w:t>Selbstständig</w:t>
      </w:r>
      <w:proofErr w:type="spellEnd"/>
      <w:r>
        <w:t xml:space="preserve">  (</w:t>
      </w:r>
      <w:proofErr w:type="gramEnd"/>
      <w:r>
        <w:t xml:space="preserve">4) </w:t>
      </w:r>
    </w:p>
    <w:p w14:paraId="1704BD74" w14:textId="77777777" w:rsidR="002760CD" w:rsidRDefault="00635F58">
      <w:pPr>
        <w:pStyle w:val="ListParagraph"/>
        <w:keepNext/>
        <w:numPr>
          <w:ilvl w:val="0"/>
          <w:numId w:val="4"/>
        </w:numPr>
      </w:pPr>
      <w:proofErr w:type="spellStart"/>
      <w:r>
        <w:t>Student:</w:t>
      </w:r>
      <w:proofErr w:type="gramStart"/>
      <w:r>
        <w:t>in</w:t>
      </w:r>
      <w:proofErr w:type="spellEnd"/>
      <w:r>
        <w:t xml:space="preserve">  (</w:t>
      </w:r>
      <w:proofErr w:type="gramEnd"/>
      <w:r>
        <w:t xml:space="preserve">6) </w:t>
      </w:r>
    </w:p>
    <w:p w14:paraId="2BE4BC85" w14:textId="77777777" w:rsidR="002760CD" w:rsidRDefault="00635F58">
      <w:pPr>
        <w:pStyle w:val="ListParagraph"/>
        <w:keepNext/>
        <w:numPr>
          <w:ilvl w:val="0"/>
          <w:numId w:val="4"/>
        </w:numPr>
      </w:pPr>
      <w:proofErr w:type="spellStart"/>
      <w:r>
        <w:t>Im</w:t>
      </w:r>
      <w:proofErr w:type="spellEnd"/>
      <w:r>
        <w:t xml:space="preserve"> </w:t>
      </w:r>
      <w:proofErr w:type="spellStart"/>
      <w:proofErr w:type="gramStart"/>
      <w:r>
        <w:t>Ruhestand</w:t>
      </w:r>
      <w:proofErr w:type="spellEnd"/>
      <w:r>
        <w:t xml:space="preserve">  (</w:t>
      </w:r>
      <w:proofErr w:type="gramEnd"/>
      <w:r>
        <w:t xml:space="preserve">7) </w:t>
      </w:r>
    </w:p>
    <w:p w14:paraId="012108B2" w14:textId="77777777" w:rsidR="002760CD" w:rsidRDefault="00635F58">
      <w:pPr>
        <w:pStyle w:val="ListParagraph"/>
        <w:keepNext/>
        <w:numPr>
          <w:ilvl w:val="0"/>
          <w:numId w:val="4"/>
        </w:numPr>
      </w:pPr>
      <w:proofErr w:type="spellStart"/>
      <w:r>
        <w:t>Arbeitslos</w:t>
      </w:r>
      <w:proofErr w:type="spellEnd"/>
      <w:r>
        <w:t xml:space="preserve"> (</w:t>
      </w:r>
      <w:proofErr w:type="spellStart"/>
      <w:proofErr w:type="gramStart"/>
      <w:r>
        <w:t>arbeitssuchend</w:t>
      </w:r>
      <w:proofErr w:type="spellEnd"/>
      <w:r>
        <w:t>)  (</w:t>
      </w:r>
      <w:proofErr w:type="gramEnd"/>
      <w:r>
        <w:t xml:space="preserve">5) </w:t>
      </w:r>
    </w:p>
    <w:p w14:paraId="6B5747FD" w14:textId="77777777" w:rsidR="002760CD" w:rsidRDefault="00635F58">
      <w:pPr>
        <w:pStyle w:val="ListParagraph"/>
        <w:keepNext/>
        <w:numPr>
          <w:ilvl w:val="0"/>
          <w:numId w:val="4"/>
        </w:numPr>
      </w:pPr>
      <w:proofErr w:type="spellStart"/>
      <w:r>
        <w:t>Inaktiv</w:t>
      </w:r>
      <w:proofErr w:type="spellEnd"/>
      <w:r>
        <w:t xml:space="preserve"> (</w:t>
      </w:r>
      <w:proofErr w:type="spellStart"/>
      <w:r>
        <w:t>kein</w:t>
      </w:r>
      <w:proofErr w:type="spellEnd"/>
      <w:r>
        <w:t xml:space="preserve"> </w:t>
      </w:r>
      <w:proofErr w:type="spellStart"/>
      <w:r>
        <w:t>Arbeitsverhältnis</w:t>
      </w:r>
      <w:proofErr w:type="spellEnd"/>
      <w:r>
        <w:t xml:space="preserve"> </w:t>
      </w:r>
      <w:proofErr w:type="spellStart"/>
      <w:proofErr w:type="gramStart"/>
      <w:r>
        <w:t>angestrebt</w:t>
      </w:r>
      <w:proofErr w:type="spellEnd"/>
      <w:r>
        <w:t>)  (</w:t>
      </w:r>
      <w:proofErr w:type="gramEnd"/>
      <w:r>
        <w:t xml:space="preserve">8) </w:t>
      </w:r>
    </w:p>
    <w:p w14:paraId="0E719F03" w14:textId="77777777" w:rsidR="002760CD" w:rsidRDefault="002760CD"/>
    <w:p w14:paraId="37EDFCE6" w14:textId="77777777" w:rsidR="002760CD" w:rsidRDefault="002760CD">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760CD" w14:paraId="6DB7E7BE" w14:textId="77777777">
        <w:trPr>
          <w:trHeight w:val="300"/>
        </w:trPr>
        <w:tc>
          <w:tcPr>
            <w:tcW w:w="1368" w:type="dxa"/>
            <w:tcBorders>
              <w:top w:val="nil"/>
              <w:left w:val="nil"/>
              <w:bottom w:val="nil"/>
              <w:right w:val="nil"/>
            </w:tcBorders>
          </w:tcPr>
          <w:p w14:paraId="400BCFFB" w14:textId="77777777" w:rsidR="002760CD" w:rsidRDefault="00635F58">
            <w:pPr>
              <w:rPr>
                <w:color w:val="CCCCCC"/>
              </w:rPr>
            </w:pPr>
            <w:r>
              <w:rPr>
                <w:color w:val="CCCCCC"/>
              </w:rPr>
              <w:t>Page Break</w:t>
            </w:r>
          </w:p>
        </w:tc>
        <w:tc>
          <w:tcPr>
            <w:tcW w:w="8208" w:type="dxa"/>
            <w:tcBorders>
              <w:top w:val="nil"/>
              <w:left w:val="nil"/>
              <w:bottom w:val="nil"/>
              <w:right w:val="nil"/>
            </w:tcBorders>
          </w:tcPr>
          <w:p w14:paraId="2036B484" w14:textId="77777777" w:rsidR="002760CD" w:rsidRDefault="002760CD">
            <w:pPr>
              <w:pBdr>
                <w:top w:val="single" w:sz="8" w:space="0" w:color="CCCCCC"/>
              </w:pBdr>
              <w:spacing w:before="120" w:after="120" w:line="120" w:lineRule="auto"/>
              <w:jc w:val="center"/>
              <w:rPr>
                <w:color w:val="CCCCCC"/>
              </w:rPr>
            </w:pPr>
          </w:p>
        </w:tc>
      </w:tr>
    </w:tbl>
    <w:p w14:paraId="43426247" w14:textId="77777777" w:rsidR="002760CD" w:rsidRDefault="00635F58">
      <w:r>
        <w:br w:type="page"/>
      </w:r>
    </w:p>
    <w:tbl>
      <w:tblPr>
        <w:tblStyle w:val="QQuestionIconTable"/>
        <w:tblW w:w="50" w:type="auto"/>
        <w:tblLook w:val="07E0" w:firstRow="1" w:lastRow="1" w:firstColumn="1" w:lastColumn="1" w:noHBand="1" w:noVBand="1"/>
      </w:tblPr>
      <w:tblGrid>
        <w:gridCol w:w="380"/>
      </w:tblGrid>
      <w:tr w:rsidR="002760CD" w14:paraId="5F162F20" w14:textId="77777777">
        <w:tc>
          <w:tcPr>
            <w:tcW w:w="50" w:type="dxa"/>
          </w:tcPr>
          <w:p w14:paraId="64C11A2D" w14:textId="77777777" w:rsidR="002760CD" w:rsidRDefault="00635F58">
            <w:pPr>
              <w:keepNext/>
            </w:pPr>
            <w:r>
              <w:rPr>
                <w:noProof/>
              </w:rPr>
              <w:lastRenderedPageBreak/>
              <w:drawing>
                <wp:inline distT="0" distB="0" distL="0" distR="0" wp14:anchorId="22C58F5C" wp14:editId="10197047">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14:paraId="711AC559" w14:textId="77777777" w:rsidR="002760CD" w:rsidRDefault="002760CD"/>
    <w:p w14:paraId="2B11E8A9" w14:textId="77777777" w:rsidR="002760CD" w:rsidRDefault="00635F58">
      <w:pPr>
        <w:keepNext/>
      </w:pPr>
      <w:r w:rsidRPr="004C6A23">
        <w:rPr>
          <w:lang w:val="de-DE"/>
        </w:rPr>
        <w:t xml:space="preserve">Q2.15 </w:t>
      </w:r>
      <w:proofErr w:type="gramStart"/>
      <w:r w:rsidRPr="004C6A23">
        <w:rPr>
          <w:lang w:val="de-DE"/>
        </w:rPr>
        <w:t>Sind</w:t>
      </w:r>
      <w:proofErr w:type="gramEnd"/>
      <w:r w:rsidRPr="004C6A23">
        <w:rPr>
          <w:lang w:val="de-DE"/>
        </w:rPr>
        <w:t xml:space="preserve"> Sie </w:t>
      </w:r>
      <w:proofErr w:type="spellStart"/>
      <w:r w:rsidRPr="004C6A23">
        <w:rPr>
          <w:lang w:val="de-DE"/>
        </w:rPr>
        <w:t>Hausbesitzer:in</w:t>
      </w:r>
      <w:proofErr w:type="spellEnd"/>
      <w:r w:rsidRPr="004C6A23">
        <w:rPr>
          <w:lang w:val="de-DE"/>
        </w:rPr>
        <w:t xml:space="preserve"> oder </w:t>
      </w:r>
      <w:proofErr w:type="spellStart"/>
      <w:r w:rsidRPr="004C6A23">
        <w:rPr>
          <w:lang w:val="de-DE"/>
        </w:rPr>
        <w:t>Mieter:in</w:t>
      </w:r>
      <w:proofErr w:type="spellEnd"/>
      <w:r w:rsidRPr="004C6A23">
        <w:rPr>
          <w:lang w:val="de-DE"/>
        </w:rPr>
        <w:t xml:space="preserve">? </w:t>
      </w:r>
      <w:r>
        <w:t>(</w:t>
      </w:r>
      <w:proofErr w:type="spellStart"/>
      <w:r>
        <w:t>Mehrfachnennungen</w:t>
      </w:r>
      <w:proofErr w:type="spellEnd"/>
      <w:r>
        <w:t xml:space="preserve"> </w:t>
      </w:r>
      <w:proofErr w:type="spellStart"/>
      <w:r>
        <w:t>sind</w:t>
      </w:r>
      <w:proofErr w:type="spellEnd"/>
      <w:r>
        <w:t xml:space="preserve"> </w:t>
      </w:r>
      <w:proofErr w:type="spellStart"/>
      <w:r>
        <w:t>möglich</w:t>
      </w:r>
      <w:proofErr w:type="spellEnd"/>
      <w:r>
        <w:t>)</w:t>
      </w:r>
    </w:p>
    <w:p w14:paraId="691762A6" w14:textId="77777777" w:rsidR="002760CD" w:rsidRDefault="00635F58">
      <w:pPr>
        <w:pStyle w:val="ListParagraph"/>
        <w:keepNext/>
        <w:numPr>
          <w:ilvl w:val="0"/>
          <w:numId w:val="2"/>
        </w:numPr>
      </w:pPr>
      <w:proofErr w:type="spellStart"/>
      <w:r>
        <w:t>Mieter:</w:t>
      </w:r>
      <w:proofErr w:type="gramStart"/>
      <w:r>
        <w:t>in</w:t>
      </w:r>
      <w:proofErr w:type="spellEnd"/>
      <w:r>
        <w:t xml:space="preserve">  (</w:t>
      </w:r>
      <w:proofErr w:type="gramEnd"/>
      <w:r>
        <w:t xml:space="preserve">1) </w:t>
      </w:r>
    </w:p>
    <w:p w14:paraId="4130708B" w14:textId="77777777" w:rsidR="002760CD" w:rsidRDefault="00635F58">
      <w:pPr>
        <w:pStyle w:val="ListParagraph"/>
        <w:keepNext/>
        <w:numPr>
          <w:ilvl w:val="0"/>
          <w:numId w:val="2"/>
        </w:numPr>
      </w:pPr>
      <w:proofErr w:type="spellStart"/>
      <w:r>
        <w:t>Eigentümer:</w:t>
      </w:r>
      <w:proofErr w:type="gramStart"/>
      <w:r>
        <w:t>in</w:t>
      </w:r>
      <w:proofErr w:type="spellEnd"/>
      <w:r>
        <w:t xml:space="preserve">  (</w:t>
      </w:r>
      <w:proofErr w:type="gramEnd"/>
      <w:r>
        <w:t xml:space="preserve">2) </w:t>
      </w:r>
    </w:p>
    <w:p w14:paraId="7A5A5018" w14:textId="77777777" w:rsidR="002760CD" w:rsidRPr="004C6A23" w:rsidRDefault="00635F58">
      <w:pPr>
        <w:pStyle w:val="ListParagraph"/>
        <w:keepNext/>
        <w:numPr>
          <w:ilvl w:val="0"/>
          <w:numId w:val="2"/>
        </w:numPr>
        <w:rPr>
          <w:lang w:val="de-DE"/>
        </w:rPr>
      </w:pPr>
      <w:proofErr w:type="spellStart"/>
      <w:r w:rsidRPr="004C6A23">
        <w:rPr>
          <w:lang w:val="de-DE"/>
        </w:rPr>
        <w:t>Vermieter:in</w:t>
      </w:r>
      <w:proofErr w:type="spellEnd"/>
      <w:r w:rsidRPr="004C6A23">
        <w:rPr>
          <w:lang w:val="de-DE"/>
        </w:rPr>
        <w:t>, der/</w:t>
      </w:r>
      <w:proofErr w:type="gramStart"/>
      <w:r w:rsidRPr="004C6A23">
        <w:rPr>
          <w:lang w:val="de-DE"/>
        </w:rPr>
        <w:t>die Eigentum</w:t>
      </w:r>
      <w:proofErr w:type="gramEnd"/>
      <w:r w:rsidRPr="004C6A23">
        <w:rPr>
          <w:lang w:val="de-DE"/>
        </w:rPr>
        <w:t xml:space="preserve"> vermietet</w:t>
      </w:r>
      <w:del w:id="96" w:author="Franziska Funke" w:date="2023-01-18T11:26:00Z">
        <w:r w:rsidRPr="004C6A23" w:rsidDel="00BF7CAB">
          <w:rPr>
            <w:lang w:val="de-DE"/>
          </w:rPr>
          <w:delText xml:space="preserve"> </w:delText>
        </w:r>
      </w:del>
      <w:r w:rsidRPr="004C6A23">
        <w:rPr>
          <w:lang w:val="de-DE"/>
        </w:rPr>
        <w:t xml:space="preserve"> (3) </w:t>
      </w:r>
    </w:p>
    <w:p w14:paraId="75BFB37C" w14:textId="77777777" w:rsidR="002760CD" w:rsidRDefault="00635F58">
      <w:pPr>
        <w:pStyle w:val="ListParagraph"/>
        <w:keepNext/>
        <w:numPr>
          <w:ilvl w:val="0"/>
          <w:numId w:val="2"/>
        </w:numPr>
      </w:pPr>
      <w:proofErr w:type="spellStart"/>
      <w:r>
        <w:t>Kostenlose</w:t>
      </w:r>
      <w:proofErr w:type="spellEnd"/>
      <w:r>
        <w:t xml:space="preserve"> </w:t>
      </w:r>
      <w:proofErr w:type="spellStart"/>
      <w:proofErr w:type="gramStart"/>
      <w:r>
        <w:t>Wohnung</w:t>
      </w:r>
      <w:proofErr w:type="spellEnd"/>
      <w:r>
        <w:t xml:space="preserve">  (</w:t>
      </w:r>
      <w:proofErr w:type="gramEnd"/>
      <w:r>
        <w:t xml:space="preserve">4) </w:t>
      </w:r>
    </w:p>
    <w:p w14:paraId="5655852C" w14:textId="77777777" w:rsidR="002760CD" w:rsidRDefault="002760CD"/>
    <w:p w14:paraId="29E2BCD5" w14:textId="77777777" w:rsidR="002760CD" w:rsidRDefault="002760CD">
      <w:pPr>
        <w:pStyle w:val="QuestionSeparator"/>
      </w:pPr>
    </w:p>
    <w:p w14:paraId="7A72F4AB" w14:textId="77777777" w:rsidR="002760CD" w:rsidRDefault="00635F58">
      <w:pPr>
        <w:pStyle w:val="QDisplayLogic"/>
        <w:keepNext/>
      </w:pPr>
      <w:r>
        <w:t>Display This Question:</w:t>
      </w:r>
    </w:p>
    <w:p w14:paraId="2721344A" w14:textId="77777777" w:rsidR="002760CD" w:rsidRPr="004C6A23" w:rsidRDefault="00635F58">
      <w:pPr>
        <w:pStyle w:val="QDisplayLogic"/>
        <w:keepNext/>
        <w:ind w:firstLine="400"/>
        <w:rPr>
          <w:lang w:val="de-DE"/>
        </w:rPr>
      </w:pPr>
      <w:r>
        <w:t xml:space="preserve">If </w:t>
      </w:r>
      <w:proofErr w:type="gramStart"/>
      <w:r>
        <w:t>Do</w:t>
      </w:r>
      <w:proofErr w:type="gramEnd"/>
      <w:r>
        <w:t xml:space="preserve"> you live with your partner (if you have one)? </w:t>
      </w:r>
      <w:r w:rsidRPr="004C6A23">
        <w:rPr>
          <w:lang w:val="de-DE"/>
        </w:rPr>
        <w:t>= Yes</w:t>
      </w:r>
    </w:p>
    <w:p w14:paraId="3FDFD193" w14:textId="77777777" w:rsidR="002760CD" w:rsidRPr="004C6A23" w:rsidRDefault="002760CD">
      <w:pPr>
        <w:rPr>
          <w:lang w:val="de-DE"/>
        </w:rPr>
      </w:pPr>
    </w:p>
    <w:p w14:paraId="0877D450" w14:textId="2E7DD696" w:rsidR="002760CD" w:rsidRPr="00BF7CAB" w:rsidRDefault="00635F58">
      <w:pPr>
        <w:keepNext/>
        <w:rPr>
          <w:lang w:val="de-DE"/>
          <w:rPrChange w:id="97" w:author="Franziska Funke" w:date="2023-01-18T11:27:00Z">
            <w:rPr/>
          </w:rPrChange>
        </w:rPr>
      </w:pPr>
      <w:r w:rsidRPr="004C6A23">
        <w:rPr>
          <w:lang w:val="de-DE"/>
        </w:rPr>
        <w:t xml:space="preserve">Q50 </w:t>
      </w:r>
      <w:r w:rsidRPr="004C6A23">
        <w:rPr>
          <w:lang w:val="de-DE"/>
        </w:rPr>
        <w:br/>
        <w:t>Was ist der</w:t>
      </w:r>
      <w:r w:rsidRPr="004C6A23">
        <w:rPr>
          <w:b/>
          <w:lang w:val="de-DE"/>
        </w:rPr>
        <w:t xml:space="preserve"> </w:t>
      </w:r>
      <w:proofErr w:type="gramStart"/>
      <w:r w:rsidRPr="004C6A23">
        <w:rPr>
          <w:lang w:val="de-DE"/>
        </w:rPr>
        <w:t>geschätzt</w:t>
      </w:r>
      <w:ins w:id="98" w:author="Franziska Funke" w:date="2023-01-18T11:27:00Z">
        <w:r w:rsidR="00BF7CAB">
          <w:rPr>
            <w:lang w:val="de-DE"/>
          </w:rPr>
          <w:t>e</w:t>
        </w:r>
      </w:ins>
      <w:proofErr w:type="gramEnd"/>
      <w:r w:rsidRPr="004C6A23">
        <w:rPr>
          <w:b/>
          <w:lang w:val="de-DE"/>
        </w:rPr>
        <w:t xml:space="preserve"> </w:t>
      </w:r>
      <w:del w:id="99" w:author="Franziska Funke" w:date="2023-01-18T11:27:00Z">
        <w:r w:rsidRPr="004C6A23" w:rsidDel="00BF7CAB">
          <w:rPr>
            <w:lang w:val="de-DE"/>
          </w:rPr>
          <w:delText>Wert</w:delText>
        </w:r>
        <w:r w:rsidRPr="004C6A23" w:rsidDel="00BF7CAB">
          <w:rPr>
            <w:b/>
            <w:lang w:val="de-DE"/>
          </w:rPr>
          <w:delText xml:space="preserve"> </w:delText>
        </w:r>
        <w:r w:rsidRPr="004C6A23" w:rsidDel="00BF7CAB">
          <w:rPr>
            <w:lang w:val="de-DE"/>
          </w:rPr>
          <w:delText>von</w:delText>
        </w:r>
        <w:r w:rsidRPr="004C6A23" w:rsidDel="00BF7CAB">
          <w:rPr>
            <w:b/>
            <w:lang w:val="de-DE"/>
          </w:rPr>
          <w:delText xml:space="preserve"> </w:delText>
        </w:r>
        <w:r w:rsidRPr="004C6A23" w:rsidDel="00BF7CAB">
          <w:rPr>
            <w:lang w:val="de-DE"/>
          </w:rPr>
          <w:delText xml:space="preserve">dem </w:delText>
        </w:r>
      </w:del>
      <w:r w:rsidRPr="004C6A23">
        <w:rPr>
          <w:lang w:val="de-DE"/>
        </w:rPr>
        <w:t xml:space="preserve">Vermögenswert Ihres Haushaltes (in Euro)?  </w:t>
      </w:r>
      <w:r w:rsidRPr="004C6A23">
        <w:rPr>
          <w:lang w:val="de-DE"/>
        </w:rPr>
        <w:br/>
        <w:t xml:space="preserve">   </w:t>
      </w:r>
      <w:r w:rsidRPr="004C6A23">
        <w:rPr>
          <w:lang w:val="de-DE"/>
        </w:rPr>
        <w:br/>
        <w:t>Geben Sie hier alle Ihre Besitztümer (Haus, Auto, Ersparnisse usw.) ohne Schulden an. Wenn Sie beispielsweise ein Haus im Wert von 300</w:t>
      </w:r>
      <w:commentRangeStart w:id="100"/>
      <w:commentRangeStart w:id="101"/>
      <w:ins w:id="102" w:author="Franziska Funke" w:date="2023-01-18T11:27:00Z">
        <w:r w:rsidR="00BF7CAB">
          <w:rPr>
            <w:lang w:val="de-DE"/>
          </w:rPr>
          <w:t>.</w:t>
        </w:r>
      </w:ins>
      <w:del w:id="103" w:author="Franziska Funke" w:date="2023-01-18T11:27:00Z">
        <w:r w:rsidRPr="004C6A23" w:rsidDel="00BF7CAB">
          <w:rPr>
            <w:lang w:val="de-DE"/>
          </w:rPr>
          <w:delText>'</w:delText>
        </w:r>
      </w:del>
      <w:commentRangeEnd w:id="100"/>
      <w:r w:rsidR="00BF7CAB">
        <w:rPr>
          <w:rStyle w:val="CommentReference"/>
        </w:rPr>
        <w:commentReference w:id="100"/>
      </w:r>
      <w:commentRangeEnd w:id="101"/>
      <w:r w:rsidR="00372841">
        <w:rPr>
          <w:rStyle w:val="CommentReference"/>
        </w:rPr>
        <w:commentReference w:id="101"/>
      </w:r>
      <w:r w:rsidRPr="004C6A23">
        <w:rPr>
          <w:lang w:val="de-DE"/>
        </w:rPr>
        <w:t>000 € besitzen und 100</w:t>
      </w:r>
      <w:ins w:id="104" w:author="Franziska Funke" w:date="2023-01-18T11:27:00Z">
        <w:r w:rsidR="00BF7CAB">
          <w:rPr>
            <w:lang w:val="de-DE"/>
          </w:rPr>
          <w:t>.</w:t>
        </w:r>
      </w:ins>
      <w:del w:id="105" w:author="Franziska Funke" w:date="2023-01-18T11:27:00Z">
        <w:r w:rsidRPr="004C6A23" w:rsidDel="00BF7CAB">
          <w:rPr>
            <w:lang w:val="de-DE"/>
          </w:rPr>
          <w:delText>'</w:delText>
        </w:r>
      </w:del>
      <w:r w:rsidRPr="004C6A23">
        <w:rPr>
          <w:lang w:val="de-DE"/>
        </w:rPr>
        <w:t xml:space="preserve">000 € zur Rückzahlung Ihrer Hypothek </w:t>
      </w:r>
      <w:del w:id="106" w:author="Laura Schepp" w:date="2023-02-09T11:17:00Z">
        <w:r w:rsidRPr="004C6A23" w:rsidDel="009D34FD">
          <w:rPr>
            <w:lang w:val="de-DE"/>
          </w:rPr>
          <w:delText>übrig haben</w:delText>
        </w:r>
      </w:del>
      <w:ins w:id="107" w:author="Laura Schepp" w:date="2023-02-09T11:17:00Z">
        <w:r w:rsidR="009D34FD" w:rsidRPr="004C6A23">
          <w:rPr>
            <w:lang w:val="de-DE"/>
          </w:rPr>
          <w:t>übrighaben</w:t>
        </w:r>
      </w:ins>
      <w:r w:rsidRPr="004C6A23">
        <w:rPr>
          <w:lang w:val="de-DE"/>
        </w:rPr>
        <w:t>, beträgt Ihr Vermögen 200</w:t>
      </w:r>
      <w:ins w:id="108" w:author="Franziska Funke" w:date="2023-01-18T11:27:00Z">
        <w:r w:rsidR="00BF7CAB">
          <w:rPr>
            <w:lang w:val="de-DE"/>
          </w:rPr>
          <w:t>.</w:t>
        </w:r>
      </w:ins>
      <w:del w:id="109" w:author="Franziska Funke" w:date="2023-01-18T11:27:00Z">
        <w:r w:rsidRPr="004C6A23" w:rsidDel="00BF7CAB">
          <w:rPr>
            <w:lang w:val="de-DE"/>
          </w:rPr>
          <w:delText>'</w:delText>
        </w:r>
      </w:del>
      <w:r w:rsidRPr="004C6A23">
        <w:rPr>
          <w:lang w:val="de-DE"/>
        </w:rPr>
        <w:t xml:space="preserve">000 €.  </w:t>
      </w:r>
      <w:r w:rsidRPr="004C6A23">
        <w:rPr>
          <w:lang w:val="de-DE"/>
        </w:rPr>
        <w:br/>
        <w:t xml:space="preserve">  </w:t>
      </w:r>
      <w:r w:rsidRPr="004C6A23">
        <w:rPr>
          <w:lang w:val="de-DE"/>
        </w:rPr>
        <w:br/>
      </w:r>
      <w:r w:rsidRPr="00BF7CAB">
        <w:rPr>
          <w:lang w:val="de-DE"/>
          <w:rPrChange w:id="110" w:author="Franziska Funke" w:date="2023-01-18T11:27:00Z">
            <w:rPr/>
          </w:rPrChange>
        </w:rPr>
        <w:t xml:space="preserve">Ich schätze unser Vermögen ohne Schulden auf:  </w:t>
      </w:r>
    </w:p>
    <w:p w14:paraId="7818C7B7" w14:textId="77777777" w:rsidR="002760CD" w:rsidRPr="004C6A23" w:rsidRDefault="00635F58">
      <w:pPr>
        <w:pStyle w:val="ListParagraph"/>
        <w:keepNext/>
        <w:numPr>
          <w:ilvl w:val="0"/>
          <w:numId w:val="4"/>
        </w:numPr>
        <w:rPr>
          <w:lang w:val="de-DE"/>
        </w:rPr>
      </w:pPr>
      <w:r w:rsidRPr="004C6A23">
        <w:rPr>
          <w:lang w:val="de-DE"/>
        </w:rPr>
        <w:t xml:space="preserve">Weniger als €0 (wir haben eine </w:t>
      </w:r>
      <w:proofErr w:type="gramStart"/>
      <w:r w:rsidRPr="004C6A23">
        <w:rPr>
          <w:lang w:val="de-DE"/>
        </w:rPr>
        <w:t>Nettoverschuldung)  (</w:t>
      </w:r>
      <w:proofErr w:type="gramEnd"/>
      <w:r w:rsidRPr="004C6A23">
        <w:rPr>
          <w:lang w:val="de-DE"/>
        </w:rPr>
        <w:t xml:space="preserve">1) </w:t>
      </w:r>
    </w:p>
    <w:p w14:paraId="69B2C2B2" w14:textId="5AA8406E" w:rsidR="002760CD" w:rsidRDefault="00635F58">
      <w:pPr>
        <w:pStyle w:val="ListParagraph"/>
        <w:keepNext/>
        <w:numPr>
          <w:ilvl w:val="0"/>
          <w:numId w:val="4"/>
        </w:numPr>
      </w:pPr>
      <w:proofErr w:type="spellStart"/>
      <w:r>
        <w:t>Zwischen</w:t>
      </w:r>
      <w:proofErr w:type="spellEnd"/>
      <w:r>
        <w:t xml:space="preserve"> €0 und €70</w:t>
      </w:r>
      <w:ins w:id="111" w:author="Franziska Funke" w:date="2023-01-18T11:28:00Z">
        <w:r w:rsidR="00BF7CAB">
          <w:t>.</w:t>
        </w:r>
      </w:ins>
      <w:del w:id="112" w:author="Franziska Funke" w:date="2023-01-18T11:28:00Z">
        <w:r w:rsidDel="00BF7CAB">
          <w:delText>'</w:delText>
        </w:r>
      </w:del>
      <w:proofErr w:type="gramStart"/>
      <w:r>
        <w:t>000  (</w:t>
      </w:r>
      <w:proofErr w:type="gramEnd"/>
      <w:r>
        <w:t xml:space="preserve">6) </w:t>
      </w:r>
    </w:p>
    <w:p w14:paraId="09E41363" w14:textId="743BF2A3" w:rsidR="002760CD" w:rsidRDefault="00635F58">
      <w:pPr>
        <w:pStyle w:val="ListParagraph"/>
        <w:keepNext/>
        <w:numPr>
          <w:ilvl w:val="0"/>
          <w:numId w:val="4"/>
        </w:numPr>
      </w:pPr>
      <w:proofErr w:type="spellStart"/>
      <w:r>
        <w:t>Zwischen</w:t>
      </w:r>
      <w:proofErr w:type="spellEnd"/>
      <w:r>
        <w:t xml:space="preserve"> €70</w:t>
      </w:r>
      <w:ins w:id="113" w:author="Franziska Funke" w:date="2023-01-18T11:28:00Z">
        <w:r w:rsidR="00BF7CAB">
          <w:t>.</w:t>
        </w:r>
      </w:ins>
      <w:del w:id="114" w:author="Franziska Funke" w:date="2023-01-18T11:28:00Z">
        <w:r w:rsidDel="00BF7CAB">
          <w:delText>'</w:delText>
        </w:r>
      </w:del>
      <w:r>
        <w:t>000 und €260</w:t>
      </w:r>
      <w:ins w:id="115" w:author="Franziska Funke" w:date="2023-01-18T11:28:00Z">
        <w:r w:rsidR="00BF7CAB">
          <w:t>.</w:t>
        </w:r>
      </w:ins>
      <w:del w:id="116" w:author="Franziska Funke" w:date="2023-01-18T11:28:00Z">
        <w:r w:rsidDel="00BF7CAB">
          <w:delText>'</w:delText>
        </w:r>
      </w:del>
      <w:proofErr w:type="gramStart"/>
      <w:r>
        <w:t>000  (</w:t>
      </w:r>
      <w:proofErr w:type="gramEnd"/>
      <w:r>
        <w:t xml:space="preserve">2) </w:t>
      </w:r>
    </w:p>
    <w:p w14:paraId="0DC885F3" w14:textId="11807DDD" w:rsidR="002760CD" w:rsidRDefault="00635F58">
      <w:pPr>
        <w:pStyle w:val="ListParagraph"/>
        <w:keepNext/>
        <w:numPr>
          <w:ilvl w:val="0"/>
          <w:numId w:val="4"/>
        </w:numPr>
      </w:pPr>
      <w:proofErr w:type="spellStart"/>
      <w:r>
        <w:t>Zwischen</w:t>
      </w:r>
      <w:proofErr w:type="spellEnd"/>
      <w:r>
        <w:t xml:space="preserve"> €260</w:t>
      </w:r>
      <w:ins w:id="117" w:author="Franziska Funke" w:date="2023-01-18T11:28:00Z">
        <w:r w:rsidR="00BF7CAB">
          <w:t>.</w:t>
        </w:r>
      </w:ins>
      <w:del w:id="118" w:author="Franziska Funke" w:date="2023-01-18T11:28:00Z">
        <w:r w:rsidDel="00BF7CAB">
          <w:delText>'</w:delText>
        </w:r>
      </w:del>
      <w:r>
        <w:t>000 und €560</w:t>
      </w:r>
      <w:ins w:id="119" w:author="Franziska Funke" w:date="2023-01-18T11:28:00Z">
        <w:r w:rsidR="00BF7CAB">
          <w:t>.</w:t>
        </w:r>
      </w:ins>
      <w:del w:id="120" w:author="Franziska Funke" w:date="2023-01-18T11:28:00Z">
        <w:r w:rsidDel="00BF7CAB">
          <w:delText>'</w:delText>
        </w:r>
      </w:del>
      <w:proofErr w:type="gramStart"/>
      <w:r>
        <w:t>000  (</w:t>
      </w:r>
      <w:proofErr w:type="gramEnd"/>
      <w:r>
        <w:t xml:space="preserve">3) </w:t>
      </w:r>
    </w:p>
    <w:p w14:paraId="60C76B9B" w14:textId="7F47008E" w:rsidR="002760CD" w:rsidRDefault="00635F58">
      <w:pPr>
        <w:pStyle w:val="ListParagraph"/>
        <w:keepNext/>
        <w:numPr>
          <w:ilvl w:val="0"/>
          <w:numId w:val="4"/>
        </w:numPr>
      </w:pPr>
      <w:proofErr w:type="spellStart"/>
      <w:r>
        <w:t>Mehr</w:t>
      </w:r>
      <w:proofErr w:type="spellEnd"/>
      <w:r>
        <w:t xml:space="preserve"> </w:t>
      </w:r>
      <w:proofErr w:type="spellStart"/>
      <w:r>
        <w:t>als</w:t>
      </w:r>
      <w:proofErr w:type="spellEnd"/>
      <w:r>
        <w:t xml:space="preserve"> €560</w:t>
      </w:r>
      <w:ins w:id="121" w:author="Franziska Funke" w:date="2023-01-18T11:28:00Z">
        <w:r w:rsidR="00BF7CAB">
          <w:t>.</w:t>
        </w:r>
      </w:ins>
      <w:del w:id="122" w:author="Franziska Funke" w:date="2023-01-18T11:28:00Z">
        <w:r w:rsidDel="00BF7CAB">
          <w:delText>'</w:delText>
        </w:r>
      </w:del>
      <w:proofErr w:type="gramStart"/>
      <w:r>
        <w:t>000  (</w:t>
      </w:r>
      <w:proofErr w:type="gramEnd"/>
      <w:r>
        <w:t xml:space="preserve">4) </w:t>
      </w:r>
    </w:p>
    <w:p w14:paraId="5D77F937" w14:textId="77777777" w:rsidR="002760CD" w:rsidRDefault="002760CD"/>
    <w:p w14:paraId="5EA0A000" w14:textId="77777777" w:rsidR="002760CD" w:rsidRDefault="002760CD">
      <w:pPr>
        <w:pStyle w:val="QuestionSeparator"/>
      </w:pPr>
    </w:p>
    <w:p w14:paraId="532704DA" w14:textId="77777777" w:rsidR="002760CD" w:rsidRDefault="00635F58">
      <w:pPr>
        <w:pStyle w:val="QDisplayLogic"/>
        <w:keepNext/>
      </w:pPr>
      <w:r>
        <w:t>Display This Question:</w:t>
      </w:r>
    </w:p>
    <w:p w14:paraId="1AF20BC5" w14:textId="77777777" w:rsidR="002760CD" w:rsidRPr="004C6A23" w:rsidRDefault="00635F58">
      <w:pPr>
        <w:pStyle w:val="QDisplayLogic"/>
        <w:keepNext/>
        <w:ind w:firstLine="400"/>
        <w:rPr>
          <w:lang w:val="de-DE"/>
        </w:rPr>
      </w:pPr>
      <w:r>
        <w:t xml:space="preserve">If </w:t>
      </w:r>
      <w:proofErr w:type="gramStart"/>
      <w:r>
        <w:t>Do</w:t>
      </w:r>
      <w:proofErr w:type="gramEnd"/>
      <w:r>
        <w:t xml:space="preserve"> you live with your partner (if you have one)? </w:t>
      </w:r>
      <w:r w:rsidRPr="004C6A23">
        <w:rPr>
          <w:lang w:val="de-DE"/>
        </w:rPr>
        <w:t xml:space="preserve">= </w:t>
      </w:r>
      <w:proofErr w:type="spellStart"/>
      <w:r w:rsidRPr="004C6A23">
        <w:rPr>
          <w:lang w:val="de-DE"/>
        </w:rPr>
        <w:t>No</w:t>
      </w:r>
      <w:proofErr w:type="spellEnd"/>
    </w:p>
    <w:p w14:paraId="52BA3F9C" w14:textId="77777777" w:rsidR="002760CD" w:rsidRPr="004C6A23" w:rsidRDefault="002760CD">
      <w:pPr>
        <w:rPr>
          <w:lang w:val="de-DE"/>
        </w:rPr>
      </w:pPr>
    </w:p>
    <w:p w14:paraId="4E27229B" w14:textId="61E1921A" w:rsidR="002760CD" w:rsidRPr="00BF7CAB" w:rsidRDefault="00635F58">
      <w:pPr>
        <w:keepNext/>
        <w:rPr>
          <w:lang w:val="de-DE"/>
          <w:rPrChange w:id="123" w:author="Franziska Funke" w:date="2023-01-18T11:29:00Z">
            <w:rPr/>
          </w:rPrChange>
        </w:rPr>
      </w:pPr>
      <w:r w:rsidRPr="004C6A23">
        <w:rPr>
          <w:lang w:val="de-DE"/>
        </w:rPr>
        <w:t xml:space="preserve">Q2.16 </w:t>
      </w:r>
      <w:r w:rsidRPr="004C6A23">
        <w:rPr>
          <w:lang w:val="de-DE"/>
        </w:rPr>
        <w:br/>
        <w:t>Was ist der</w:t>
      </w:r>
      <w:r w:rsidRPr="004C6A23">
        <w:rPr>
          <w:b/>
          <w:lang w:val="de-DE"/>
        </w:rPr>
        <w:t xml:space="preserve"> </w:t>
      </w:r>
      <w:r w:rsidRPr="004C6A23">
        <w:rPr>
          <w:lang w:val="de-DE"/>
        </w:rPr>
        <w:t xml:space="preserve">geschätzte Wert Ihres Vermögens (in Euro)?  </w:t>
      </w:r>
      <w:r w:rsidRPr="004C6A23">
        <w:rPr>
          <w:lang w:val="de-DE"/>
        </w:rPr>
        <w:br/>
      </w:r>
      <w:r w:rsidRPr="004C6A23">
        <w:rPr>
          <w:lang w:val="de-DE"/>
        </w:rPr>
        <w:lastRenderedPageBreak/>
        <w:t xml:space="preserve">   </w:t>
      </w:r>
      <w:r w:rsidRPr="004C6A23">
        <w:rPr>
          <w:lang w:val="de-DE"/>
        </w:rPr>
        <w:br/>
        <w:t>Geben Sie hier alle Ihre Besitztümer (Haus, Auto, Ersparnisse usw.) ohne Schulden an. Wenn Sie beispielsweise ein Haus im Wert von 300</w:t>
      </w:r>
      <w:ins w:id="124" w:author="Franziska Funke" w:date="2023-01-18T11:29:00Z">
        <w:r w:rsidR="00BF7CAB">
          <w:rPr>
            <w:lang w:val="de-DE"/>
          </w:rPr>
          <w:t>.</w:t>
        </w:r>
      </w:ins>
      <w:del w:id="125" w:author="Franziska Funke" w:date="2023-01-18T11:29:00Z">
        <w:r w:rsidRPr="004C6A23" w:rsidDel="00BF7CAB">
          <w:rPr>
            <w:lang w:val="de-DE"/>
          </w:rPr>
          <w:delText>'</w:delText>
        </w:r>
      </w:del>
      <w:r w:rsidRPr="004C6A23">
        <w:rPr>
          <w:lang w:val="de-DE"/>
        </w:rPr>
        <w:t>000 € besitzen und 100</w:t>
      </w:r>
      <w:ins w:id="126" w:author="Franziska Funke" w:date="2023-01-18T11:29:00Z">
        <w:r w:rsidR="00BF7CAB">
          <w:rPr>
            <w:lang w:val="de-DE"/>
          </w:rPr>
          <w:t>.</w:t>
        </w:r>
      </w:ins>
      <w:del w:id="127" w:author="Franziska Funke" w:date="2023-01-18T11:29:00Z">
        <w:r w:rsidRPr="004C6A23" w:rsidDel="00BF7CAB">
          <w:rPr>
            <w:lang w:val="de-DE"/>
          </w:rPr>
          <w:delText>'</w:delText>
        </w:r>
      </w:del>
      <w:r w:rsidRPr="004C6A23">
        <w:rPr>
          <w:lang w:val="de-DE"/>
        </w:rPr>
        <w:t>000 € zur Rückzahlung Ihrer Hypothek verbleiben, beträgt Ihr Vermögen 200</w:t>
      </w:r>
      <w:ins w:id="128" w:author="Franziska Funke" w:date="2023-01-18T11:29:00Z">
        <w:r w:rsidR="00BF7CAB">
          <w:rPr>
            <w:lang w:val="de-DE"/>
          </w:rPr>
          <w:t>.</w:t>
        </w:r>
      </w:ins>
      <w:del w:id="129" w:author="Franziska Funke" w:date="2023-01-18T11:29:00Z">
        <w:r w:rsidRPr="004C6A23" w:rsidDel="00BF7CAB">
          <w:rPr>
            <w:lang w:val="de-DE"/>
          </w:rPr>
          <w:delText>'</w:delText>
        </w:r>
      </w:del>
      <w:r w:rsidRPr="004C6A23">
        <w:rPr>
          <w:lang w:val="de-DE"/>
        </w:rPr>
        <w:t xml:space="preserve">000 €.  </w:t>
      </w:r>
      <w:r w:rsidRPr="004C6A23">
        <w:rPr>
          <w:lang w:val="de-DE"/>
        </w:rPr>
        <w:br/>
        <w:t xml:space="preserve">  </w:t>
      </w:r>
      <w:r w:rsidRPr="004C6A23">
        <w:rPr>
          <w:lang w:val="de-DE"/>
        </w:rPr>
        <w:br/>
      </w:r>
      <w:r w:rsidRPr="00BF7CAB">
        <w:rPr>
          <w:lang w:val="de-DE"/>
          <w:rPrChange w:id="130" w:author="Franziska Funke" w:date="2023-01-18T11:29:00Z">
            <w:rPr/>
          </w:rPrChange>
        </w:rPr>
        <w:t xml:space="preserve">Ich schätze mein Vermögen ohne Schulden auf:  </w:t>
      </w:r>
    </w:p>
    <w:p w14:paraId="4E677378" w14:textId="77777777" w:rsidR="002760CD" w:rsidRPr="004C6A23" w:rsidRDefault="00635F58">
      <w:pPr>
        <w:pStyle w:val="ListParagraph"/>
        <w:keepNext/>
        <w:numPr>
          <w:ilvl w:val="0"/>
          <w:numId w:val="4"/>
        </w:numPr>
        <w:rPr>
          <w:lang w:val="de-DE"/>
        </w:rPr>
      </w:pPr>
      <w:r w:rsidRPr="004C6A23">
        <w:rPr>
          <w:lang w:val="de-DE"/>
        </w:rPr>
        <w:t xml:space="preserve">Weniger als €0 (ich habe eine </w:t>
      </w:r>
      <w:proofErr w:type="gramStart"/>
      <w:r w:rsidRPr="004C6A23">
        <w:rPr>
          <w:lang w:val="de-DE"/>
        </w:rPr>
        <w:t>Nettoverschuldung)  (</w:t>
      </w:r>
      <w:proofErr w:type="gramEnd"/>
      <w:r w:rsidRPr="004C6A23">
        <w:rPr>
          <w:lang w:val="de-DE"/>
        </w:rPr>
        <w:t xml:space="preserve">1) </w:t>
      </w:r>
    </w:p>
    <w:p w14:paraId="71C5904B" w14:textId="3A440E54" w:rsidR="002760CD" w:rsidRDefault="00635F58">
      <w:pPr>
        <w:pStyle w:val="ListParagraph"/>
        <w:keepNext/>
        <w:numPr>
          <w:ilvl w:val="0"/>
          <w:numId w:val="4"/>
        </w:numPr>
      </w:pPr>
      <w:proofErr w:type="spellStart"/>
      <w:r>
        <w:t>Zwischen</w:t>
      </w:r>
      <w:proofErr w:type="spellEnd"/>
      <w:r>
        <w:t xml:space="preserve"> €0 und €35</w:t>
      </w:r>
      <w:ins w:id="131" w:author="Franziska Funke" w:date="2023-01-18T11:29:00Z">
        <w:r w:rsidR="00BF7CAB">
          <w:t>.</w:t>
        </w:r>
      </w:ins>
      <w:del w:id="132" w:author="Franziska Funke" w:date="2023-01-18T11:29:00Z">
        <w:r w:rsidDel="00BF7CAB">
          <w:delText>'</w:delText>
        </w:r>
      </w:del>
      <w:proofErr w:type="gramStart"/>
      <w:r>
        <w:t>000  (</w:t>
      </w:r>
      <w:proofErr w:type="gramEnd"/>
      <w:r>
        <w:t xml:space="preserve">6) </w:t>
      </w:r>
    </w:p>
    <w:p w14:paraId="433D74F2" w14:textId="7A68C04D" w:rsidR="002760CD" w:rsidRDefault="00635F58">
      <w:pPr>
        <w:pStyle w:val="ListParagraph"/>
        <w:keepNext/>
        <w:numPr>
          <w:ilvl w:val="0"/>
          <w:numId w:val="4"/>
        </w:numPr>
      </w:pPr>
      <w:proofErr w:type="spellStart"/>
      <w:r>
        <w:t>Zwischen</w:t>
      </w:r>
      <w:proofErr w:type="spellEnd"/>
      <w:r>
        <w:t xml:space="preserve"> €35</w:t>
      </w:r>
      <w:ins w:id="133" w:author="Franziska Funke" w:date="2023-01-18T11:29:00Z">
        <w:r w:rsidR="00BF7CAB">
          <w:t>.</w:t>
        </w:r>
      </w:ins>
      <w:del w:id="134" w:author="Franziska Funke" w:date="2023-01-18T11:29:00Z">
        <w:r w:rsidDel="00BF7CAB">
          <w:delText>'</w:delText>
        </w:r>
      </w:del>
      <w:r>
        <w:t>000 und €130</w:t>
      </w:r>
      <w:ins w:id="135" w:author="Franziska Funke" w:date="2023-01-18T11:29:00Z">
        <w:r w:rsidR="00BF7CAB">
          <w:t>.</w:t>
        </w:r>
      </w:ins>
      <w:del w:id="136" w:author="Franziska Funke" w:date="2023-01-18T11:29:00Z">
        <w:r w:rsidDel="00BF7CAB">
          <w:delText>'</w:delText>
        </w:r>
      </w:del>
      <w:proofErr w:type="gramStart"/>
      <w:r>
        <w:t>000  (</w:t>
      </w:r>
      <w:proofErr w:type="gramEnd"/>
      <w:r>
        <w:t xml:space="preserve">2) </w:t>
      </w:r>
    </w:p>
    <w:p w14:paraId="27BC50BE" w14:textId="32E2E705" w:rsidR="002760CD" w:rsidRDefault="00635F58">
      <w:pPr>
        <w:pStyle w:val="ListParagraph"/>
        <w:keepNext/>
        <w:numPr>
          <w:ilvl w:val="0"/>
          <w:numId w:val="4"/>
        </w:numPr>
      </w:pPr>
      <w:proofErr w:type="spellStart"/>
      <w:r>
        <w:t>Zwischen</w:t>
      </w:r>
      <w:proofErr w:type="spellEnd"/>
      <w:r>
        <w:t xml:space="preserve"> €130</w:t>
      </w:r>
      <w:ins w:id="137" w:author="Franziska Funke" w:date="2023-01-18T11:29:00Z">
        <w:r w:rsidR="00BF7CAB">
          <w:t>.</w:t>
        </w:r>
      </w:ins>
      <w:del w:id="138" w:author="Franziska Funke" w:date="2023-01-18T11:29:00Z">
        <w:r w:rsidDel="00BF7CAB">
          <w:delText>'</w:delText>
        </w:r>
      </w:del>
      <w:r>
        <w:t>000 und €280</w:t>
      </w:r>
      <w:ins w:id="139" w:author="Franziska Funke" w:date="2023-01-18T11:29:00Z">
        <w:r w:rsidR="00BF7CAB">
          <w:t>.</w:t>
        </w:r>
      </w:ins>
      <w:del w:id="140" w:author="Franziska Funke" w:date="2023-01-18T11:29:00Z">
        <w:r w:rsidDel="00BF7CAB">
          <w:delText>'</w:delText>
        </w:r>
      </w:del>
      <w:proofErr w:type="gramStart"/>
      <w:r>
        <w:t>000  (</w:t>
      </w:r>
      <w:proofErr w:type="gramEnd"/>
      <w:r>
        <w:t xml:space="preserve">3) </w:t>
      </w:r>
    </w:p>
    <w:p w14:paraId="7E7240EB" w14:textId="5F9BC61F" w:rsidR="002760CD" w:rsidRDefault="00635F58">
      <w:pPr>
        <w:pStyle w:val="ListParagraph"/>
        <w:keepNext/>
        <w:numPr>
          <w:ilvl w:val="0"/>
          <w:numId w:val="4"/>
        </w:numPr>
      </w:pPr>
      <w:proofErr w:type="spellStart"/>
      <w:r>
        <w:t>Mehr</w:t>
      </w:r>
      <w:proofErr w:type="spellEnd"/>
      <w:r>
        <w:t xml:space="preserve"> </w:t>
      </w:r>
      <w:proofErr w:type="spellStart"/>
      <w:r>
        <w:t>als</w:t>
      </w:r>
      <w:proofErr w:type="spellEnd"/>
      <w:r>
        <w:t xml:space="preserve"> €280</w:t>
      </w:r>
      <w:ins w:id="141" w:author="Franziska Funke" w:date="2023-01-18T11:29:00Z">
        <w:r w:rsidR="00BF7CAB">
          <w:t>.</w:t>
        </w:r>
      </w:ins>
      <w:del w:id="142" w:author="Franziska Funke" w:date="2023-01-18T11:29:00Z">
        <w:r w:rsidDel="00BF7CAB">
          <w:delText>'</w:delText>
        </w:r>
      </w:del>
      <w:proofErr w:type="gramStart"/>
      <w:r>
        <w:t>000  (</w:t>
      </w:r>
      <w:proofErr w:type="gramEnd"/>
      <w:r>
        <w:t xml:space="preserve">4) </w:t>
      </w:r>
    </w:p>
    <w:p w14:paraId="0031648C" w14:textId="77777777" w:rsidR="002760CD" w:rsidRDefault="002760CD"/>
    <w:p w14:paraId="01EAF501" w14:textId="77777777" w:rsidR="002760CD" w:rsidRDefault="00635F58">
      <w:pPr>
        <w:pStyle w:val="BlockEndLabel"/>
      </w:pPr>
      <w:r>
        <w:t>End of Block: Socio-demographics</w:t>
      </w:r>
    </w:p>
    <w:p w14:paraId="2DC5C5F0" w14:textId="77777777" w:rsidR="002760CD" w:rsidRDefault="002760CD">
      <w:pPr>
        <w:pStyle w:val="BlockSeparator"/>
      </w:pPr>
    </w:p>
    <w:p w14:paraId="17474E3D" w14:textId="77777777" w:rsidR="002760CD" w:rsidRDefault="00635F58">
      <w:pPr>
        <w:pStyle w:val="BlockStartLabel"/>
      </w:pPr>
      <w:r>
        <w:t>Start of Block: GCS</w:t>
      </w:r>
    </w:p>
    <w:p w14:paraId="25912762" w14:textId="77777777" w:rsidR="002760CD" w:rsidRDefault="002760CD"/>
    <w:p w14:paraId="4CA092AF" w14:textId="77777777" w:rsidR="002760CD" w:rsidRDefault="00635F58">
      <w:pPr>
        <w:keepNext/>
      </w:pPr>
      <w:r>
        <w:t>Q116 Timing</w:t>
      </w:r>
    </w:p>
    <w:p w14:paraId="47282EFC" w14:textId="77777777" w:rsidR="002760CD" w:rsidRDefault="00635F58">
      <w:pPr>
        <w:pStyle w:val="ListParagraph"/>
        <w:keepNext/>
        <w:ind w:left="0"/>
      </w:pPr>
      <w:r>
        <w:t xml:space="preserve">First </w:t>
      </w:r>
      <w:proofErr w:type="gramStart"/>
      <w:r>
        <w:t>Click  (</w:t>
      </w:r>
      <w:proofErr w:type="gramEnd"/>
      <w:r>
        <w:t>1)</w:t>
      </w:r>
    </w:p>
    <w:p w14:paraId="6B9F4ED0" w14:textId="77777777" w:rsidR="002760CD" w:rsidRDefault="00635F58">
      <w:pPr>
        <w:pStyle w:val="ListParagraph"/>
        <w:keepNext/>
        <w:ind w:left="0"/>
      </w:pPr>
      <w:r>
        <w:t xml:space="preserve">Last </w:t>
      </w:r>
      <w:proofErr w:type="gramStart"/>
      <w:r>
        <w:t>Click  (</w:t>
      </w:r>
      <w:proofErr w:type="gramEnd"/>
      <w:r>
        <w:t>2)</w:t>
      </w:r>
    </w:p>
    <w:p w14:paraId="599F7686" w14:textId="77777777" w:rsidR="002760CD" w:rsidRDefault="00635F58">
      <w:pPr>
        <w:pStyle w:val="ListParagraph"/>
        <w:keepNext/>
        <w:ind w:left="0"/>
      </w:pPr>
      <w:r>
        <w:t xml:space="preserve">Page </w:t>
      </w:r>
      <w:proofErr w:type="gramStart"/>
      <w:r>
        <w:t>Submit  (</w:t>
      </w:r>
      <w:proofErr w:type="gramEnd"/>
      <w:r>
        <w:t>3)</w:t>
      </w:r>
    </w:p>
    <w:p w14:paraId="5592E159" w14:textId="77777777" w:rsidR="002760CD" w:rsidRPr="00281BC4" w:rsidRDefault="00635F58">
      <w:pPr>
        <w:pStyle w:val="ListParagraph"/>
        <w:keepNext/>
        <w:ind w:left="0"/>
        <w:rPr>
          <w:lang w:val="de-DE"/>
          <w:rPrChange w:id="143" w:author="Linus Mattauch" w:date="2023-01-19T09:50:00Z">
            <w:rPr/>
          </w:rPrChange>
        </w:rPr>
      </w:pPr>
      <w:r w:rsidRPr="00281BC4">
        <w:rPr>
          <w:lang w:val="de-DE"/>
          <w:rPrChange w:id="144" w:author="Linus Mattauch" w:date="2023-01-19T09:50:00Z">
            <w:rPr/>
          </w:rPrChange>
        </w:rPr>
        <w:t xml:space="preserve">Click </w:t>
      </w:r>
      <w:proofErr w:type="gramStart"/>
      <w:r w:rsidRPr="00281BC4">
        <w:rPr>
          <w:lang w:val="de-DE"/>
          <w:rPrChange w:id="145" w:author="Linus Mattauch" w:date="2023-01-19T09:50:00Z">
            <w:rPr/>
          </w:rPrChange>
        </w:rPr>
        <w:t>Count  (</w:t>
      </w:r>
      <w:proofErr w:type="gramEnd"/>
      <w:r w:rsidRPr="00281BC4">
        <w:rPr>
          <w:lang w:val="de-DE"/>
          <w:rPrChange w:id="146" w:author="Linus Mattauch" w:date="2023-01-19T09:50:00Z">
            <w:rPr/>
          </w:rPrChange>
        </w:rPr>
        <w:t>4)</w:t>
      </w:r>
    </w:p>
    <w:p w14:paraId="7EDBF808" w14:textId="77777777" w:rsidR="002760CD" w:rsidRPr="00281BC4" w:rsidRDefault="002760CD">
      <w:pPr>
        <w:rPr>
          <w:lang w:val="de-DE"/>
          <w:rPrChange w:id="147" w:author="Linus Mattauch" w:date="2023-01-19T09:50:00Z">
            <w:rPr/>
          </w:rPrChange>
        </w:rPr>
      </w:pPr>
    </w:p>
    <w:p w14:paraId="57C74FE7" w14:textId="77777777" w:rsidR="002760CD" w:rsidRPr="00281BC4" w:rsidRDefault="002760CD">
      <w:pPr>
        <w:pStyle w:val="QuestionSeparator"/>
        <w:rPr>
          <w:lang w:val="de-DE"/>
          <w:rPrChange w:id="148" w:author="Linus Mattauch" w:date="2023-01-19T09:50:00Z">
            <w:rPr/>
          </w:rPrChange>
        </w:rPr>
      </w:pPr>
    </w:p>
    <w:p w14:paraId="14513AA5" w14:textId="77777777" w:rsidR="002760CD" w:rsidRPr="00281BC4" w:rsidRDefault="002760CD">
      <w:pPr>
        <w:rPr>
          <w:lang w:val="de-DE"/>
          <w:rPrChange w:id="149" w:author="Linus Mattauch" w:date="2023-01-19T09:50:00Z">
            <w:rPr/>
          </w:rPrChange>
        </w:rPr>
      </w:pPr>
    </w:p>
    <w:p w14:paraId="0B438ABC" w14:textId="216973A7" w:rsidR="002760CD" w:rsidRPr="004C6A23" w:rsidRDefault="00635F58">
      <w:pPr>
        <w:keepNext/>
        <w:rPr>
          <w:lang w:val="de-DE"/>
        </w:rPr>
      </w:pPr>
      <w:r w:rsidRPr="004C6A23">
        <w:rPr>
          <w:lang w:val="de-DE"/>
        </w:rPr>
        <w:t xml:space="preserve">Q258 </w:t>
      </w:r>
      <w:r w:rsidRPr="004C6A23">
        <w:rPr>
          <w:lang w:val="de-DE"/>
        </w:rPr>
        <w:br/>
      </w:r>
      <w:proofErr w:type="gramStart"/>
      <w:r w:rsidRPr="004C6A23">
        <w:rPr>
          <w:lang w:val="de-DE"/>
        </w:rPr>
        <w:t>Nachfolgend</w:t>
      </w:r>
      <w:proofErr w:type="gramEnd"/>
      <w:r w:rsidRPr="004C6A23">
        <w:rPr>
          <w:lang w:val="de-DE"/>
        </w:rPr>
        <w:t xml:space="preserve"> beschreiben wir einige Politikmaßnahmen, zu denen uns Ihre Meinung interessiert.  </w:t>
      </w:r>
      <w:r w:rsidRPr="004C6A23">
        <w:rPr>
          <w:lang w:val="de-DE"/>
        </w:rPr>
        <w:br/>
        <w:t xml:space="preserve">Um zu überprüfen, ob Sie die Beschreibungen aufmerksam gelesen haben, </w:t>
      </w:r>
      <w:r w:rsidRPr="004C6A23">
        <w:rPr>
          <w:b/>
          <w:lang w:val="de-DE"/>
        </w:rPr>
        <w:t>stellen wir im Anschluss einige Verständnisfragen: Wer die richtigen Antworten gibt, kann bis zu 150€ gewinnen</w:t>
      </w:r>
      <w:r w:rsidRPr="004C6A23">
        <w:rPr>
          <w:lang w:val="de-DE"/>
        </w:rPr>
        <w:t xml:space="preserve">. </w:t>
      </w:r>
      <w:r w:rsidRPr="004C6A23">
        <w:rPr>
          <w:lang w:val="de-DE"/>
        </w:rPr>
        <w:br/>
      </w:r>
      <w:del w:id="150" w:author="Franziska Funke" w:date="2023-01-18T11:30:00Z">
        <w:r w:rsidRPr="004C6A23" w:rsidDel="00BF7CAB">
          <w:rPr>
            <w:lang w:val="de-DE"/>
          </w:rPr>
          <w:delText xml:space="preserve"> </w:delText>
        </w:r>
      </w:del>
      <w:r w:rsidRPr="004C6A23">
        <w:rPr>
          <w:b/>
          <w:u w:val="single"/>
          <w:lang w:val="de-DE"/>
        </w:rPr>
        <w:t>Globales Klimaprogramm:</w:t>
      </w:r>
      <w:r w:rsidRPr="004C6A23">
        <w:rPr>
          <w:lang w:val="de-DE"/>
        </w:rPr>
        <w:br/>
      </w:r>
      <w:del w:id="151" w:author="Franziska Funke" w:date="2023-01-18T11:30:00Z">
        <w:r w:rsidRPr="004C6A23" w:rsidDel="00BF7CAB">
          <w:rPr>
            <w:lang w:val="de-DE"/>
          </w:rPr>
          <w:delText xml:space="preserve"> </w:delText>
        </w:r>
      </w:del>
      <w:r w:rsidRPr="004C6A23">
        <w:rPr>
          <w:lang w:val="de-DE"/>
        </w:rPr>
        <w:t xml:space="preserve">2015 haben sich alle Länder darauf geeinigt, die Erderwärmung „deutlich unter +2 °C" einzudämmen. Damit die globale Erwärmung auf diesem Niveau begrenzt werden kann, </w:t>
      </w:r>
      <w:r w:rsidRPr="004C6A23">
        <w:rPr>
          <w:b/>
          <w:lang w:val="de-DE"/>
        </w:rPr>
        <w:t xml:space="preserve">muss </w:t>
      </w:r>
      <w:ins w:id="152" w:author="Franziska Funke" w:date="2023-01-18T11:30:00Z">
        <w:r w:rsidR="00BF7CAB">
          <w:rPr>
            <w:b/>
            <w:lang w:val="de-DE"/>
          </w:rPr>
          <w:t xml:space="preserve">eine </w:t>
        </w:r>
      </w:ins>
      <w:r w:rsidRPr="004C6A23">
        <w:rPr>
          <w:b/>
          <w:lang w:val="de-DE"/>
        </w:rPr>
        <w:t>maximale Menge an Treibhausgasen, die wir global emittieren können,</w:t>
      </w:r>
      <w:r w:rsidRPr="004C6A23">
        <w:rPr>
          <w:lang w:val="de-DE"/>
        </w:rPr>
        <w:t xml:space="preserve"> eingehalten werden.</w:t>
      </w:r>
      <w:r w:rsidRPr="004C6A23">
        <w:rPr>
          <w:lang w:val="de-DE"/>
        </w:rPr>
        <w:br/>
      </w:r>
      <w:commentRangeStart w:id="153"/>
      <w:commentRangeStart w:id="154"/>
      <w:del w:id="155" w:author="Franziska Funke" w:date="2023-01-18T11:35:00Z">
        <w:r w:rsidRPr="004C6A23" w:rsidDel="004400C7">
          <w:rPr>
            <w:lang w:val="de-DE"/>
          </w:rPr>
          <w:delText xml:space="preserve"> </w:delText>
        </w:r>
      </w:del>
      <w:r w:rsidRPr="004400C7">
        <w:rPr>
          <w:lang w:val="de-DE"/>
          <w:rPrChange w:id="156" w:author="Franziska Funke" w:date="2023-01-18T11:35:00Z">
            <w:rPr/>
          </w:rPrChange>
        </w:rPr>
        <w:t xml:space="preserve">Um das Klimaziel zu erreichen, </w:t>
      </w:r>
      <w:r w:rsidRPr="004C6A23">
        <w:rPr>
          <w:lang w:val="de-DE"/>
          <w:rPrChange w:id="157" w:author="Franziska Funke" w:date="2023-01-18T11:01:00Z">
            <w:rPr/>
          </w:rPrChange>
        </w:rPr>
        <w:t>kann weltweit eine begrenzte Anzahl von Zertifikaten zum Ausstoß von Treibhausgasen geschaffen werden</w:t>
      </w:r>
      <w:commentRangeEnd w:id="153"/>
      <w:r w:rsidR="003B3D04">
        <w:rPr>
          <w:rStyle w:val="CommentReference"/>
        </w:rPr>
        <w:commentReference w:id="153"/>
      </w:r>
      <w:commentRangeEnd w:id="154"/>
      <w:r w:rsidR="00F9017F">
        <w:rPr>
          <w:rStyle w:val="CommentReference"/>
        </w:rPr>
        <w:commentReference w:id="154"/>
      </w:r>
      <w:r w:rsidRPr="004C6A23">
        <w:rPr>
          <w:lang w:val="de-DE"/>
          <w:rPrChange w:id="158" w:author="Franziska Funke" w:date="2023-01-18T11:01:00Z">
            <w:rPr/>
          </w:rPrChange>
        </w:rPr>
        <w:t xml:space="preserve">. </w:t>
      </w:r>
      <w:r w:rsidRPr="004C6A23">
        <w:rPr>
          <w:lang w:val="de-DE"/>
        </w:rPr>
        <w:t>Umweltverschmutzende Unternehmen müssten</w:t>
      </w:r>
      <w:ins w:id="159" w:author="Franziska Funke" w:date="2023-01-18T11:35:00Z">
        <w:r w:rsidR="004400C7">
          <w:rPr>
            <w:lang w:val="de-DE"/>
          </w:rPr>
          <w:t xml:space="preserve"> für jede Tonne Emissionen, die sie ausstoßen,</w:t>
        </w:r>
      </w:ins>
      <w:r w:rsidRPr="004C6A23">
        <w:rPr>
          <w:lang w:val="de-DE"/>
        </w:rPr>
        <w:t xml:space="preserve"> Zertifikate kaufen</w:t>
      </w:r>
      <w:del w:id="160" w:author="Franziska Funke" w:date="2023-01-18T11:35:00Z">
        <w:r w:rsidRPr="004C6A23" w:rsidDel="004400C7">
          <w:rPr>
            <w:lang w:val="de-DE"/>
          </w:rPr>
          <w:delText>, um ihre Emissionen abzudecken</w:delText>
        </w:r>
      </w:del>
      <w:r w:rsidRPr="004C6A23">
        <w:rPr>
          <w:lang w:val="de-DE"/>
        </w:rPr>
        <w:t xml:space="preserve">. Eine solche Politik würde </w:t>
      </w:r>
      <w:r w:rsidRPr="004C6A23">
        <w:rPr>
          <w:b/>
          <w:lang w:val="de-DE"/>
        </w:rPr>
        <w:t xml:space="preserve">Unternehmen für fossile Brennstoffe dazu bringen, </w:t>
      </w:r>
      <w:r w:rsidRPr="004C6A23">
        <w:rPr>
          <w:b/>
          <w:lang w:val="de-DE"/>
        </w:rPr>
        <w:lastRenderedPageBreak/>
        <w:t>für ihre Emissionen zu bezahlen</w:t>
      </w:r>
      <w:r w:rsidRPr="004C6A23">
        <w:rPr>
          <w:lang w:val="de-DE"/>
        </w:rPr>
        <w:t xml:space="preserve"> und den Preis für fossile Brennstoffe schrittweise erhöhen. </w:t>
      </w:r>
      <w:r w:rsidRPr="004C6A23">
        <w:rPr>
          <w:b/>
          <w:lang w:val="de-DE"/>
        </w:rPr>
        <w:t>Höhere Preise würden Menschen und Unternehmen dazu bringen, weniger fossile Brennstoffe zu verwenden und so die Treibhausgasemissionen zu reduzieren.</w:t>
      </w:r>
      <w:r w:rsidRPr="004C6A23">
        <w:rPr>
          <w:lang w:val="de-DE"/>
        </w:rPr>
        <w:br/>
      </w:r>
      <w:del w:id="161" w:author="Franziska Funke" w:date="2023-01-18T11:43:00Z">
        <w:r w:rsidRPr="004C6A23" w:rsidDel="003B3D04">
          <w:rPr>
            <w:lang w:val="de-DE"/>
          </w:rPr>
          <w:delText xml:space="preserve"> </w:delText>
        </w:r>
      </w:del>
      <w:proofErr w:type="gramStart"/>
      <w:r w:rsidRPr="004C6A23">
        <w:rPr>
          <w:lang w:val="de-DE"/>
          <w:rPrChange w:id="162" w:author="Franziska Funke" w:date="2023-01-18T11:01:00Z">
            <w:rPr/>
          </w:rPrChange>
        </w:rPr>
        <w:t>Gemäß</w:t>
      </w:r>
      <w:proofErr w:type="gramEnd"/>
      <w:r w:rsidRPr="004C6A23">
        <w:rPr>
          <w:lang w:val="de-DE"/>
          <w:rPrChange w:id="163" w:author="Franziska Funke" w:date="2023-01-18T11:01:00Z">
            <w:rPr/>
          </w:rPrChange>
        </w:rPr>
        <w:t xml:space="preserve"> dem Grundsatz, dass jeder Mensch das gleiche Recht hat zu emittieren, könnten die Einnahmen aus dem Verkauf von Emissionszertifikaten ein globales Grundeinkommen finanzieren. </w:t>
      </w:r>
      <w:proofErr w:type="spellStart"/>
      <w:r w:rsidRPr="004C6A23">
        <w:rPr>
          <w:b/>
          <w:lang w:val="de-DE"/>
        </w:rPr>
        <w:t>Jede</w:t>
      </w:r>
      <w:ins w:id="164" w:author="Franziska Funke" w:date="2023-01-18T11:46:00Z">
        <w:r w:rsidR="003B3D04">
          <w:rPr>
            <w:b/>
            <w:lang w:val="de-DE"/>
          </w:rPr>
          <w:t>:</w:t>
        </w:r>
      </w:ins>
      <w:r w:rsidRPr="004C6A23">
        <w:rPr>
          <w:b/>
          <w:lang w:val="de-DE"/>
        </w:rPr>
        <w:t>r</w:t>
      </w:r>
      <w:proofErr w:type="spellEnd"/>
      <w:r w:rsidRPr="004C6A23">
        <w:rPr>
          <w:b/>
          <w:lang w:val="de-DE"/>
        </w:rPr>
        <w:t xml:space="preserve"> Erwachsene auf der Welt würde 30 Euro pro Monat erhalten</w:t>
      </w:r>
      <w:r w:rsidRPr="004C6A23">
        <w:rPr>
          <w:lang w:val="de-DE"/>
        </w:rPr>
        <w:t xml:space="preserve"> und damit könnten die 700 Millionen Menschen, die weniger als 2 Dollar pro Tag verdienen, aus der extremen Armut befreit werden.</w:t>
      </w:r>
      <w:r w:rsidRPr="004C6A23">
        <w:rPr>
          <w:lang w:val="de-DE"/>
        </w:rPr>
        <w:br/>
        <w:t xml:space="preserve"> </w:t>
      </w:r>
      <w:r w:rsidRPr="00372841">
        <w:rPr>
          <w:b/>
          <w:lang w:val="de-DE"/>
          <w:rPrChange w:id="165" w:author="Linus Mattauch" w:date="2023-01-26T11:07:00Z">
            <w:rPr>
              <w:b/>
            </w:rPr>
          </w:rPrChange>
        </w:rPr>
        <w:t>Der</w:t>
      </w:r>
      <w:ins w:id="166" w:author="Laura Schepp" w:date="2023-02-09T10:16:00Z">
        <w:r w:rsidR="00FB47D9">
          <w:rPr>
            <w:b/>
            <w:lang w:val="de-DE"/>
          </w:rPr>
          <w:t xml:space="preserve">/die </w:t>
        </w:r>
        <w:proofErr w:type="spellStart"/>
        <w:r w:rsidR="00FB47D9">
          <w:rPr>
            <w:b/>
            <w:lang w:val="de-DE"/>
          </w:rPr>
          <w:t>repräsentative:r</w:t>
        </w:r>
        <w:proofErr w:type="spellEnd"/>
        <w:r w:rsidR="00FB47D9">
          <w:rPr>
            <w:b/>
            <w:lang w:val="de-DE"/>
          </w:rPr>
          <w:t xml:space="preserve"> </w:t>
        </w:r>
        <w:proofErr w:type="spellStart"/>
        <w:r w:rsidR="00FB47D9">
          <w:rPr>
            <w:b/>
            <w:lang w:val="de-DE"/>
          </w:rPr>
          <w:t>Deutsche:r</w:t>
        </w:r>
      </w:ins>
      <w:proofErr w:type="spellEnd"/>
      <w:del w:id="167" w:author="Laura Schepp" w:date="2023-02-09T10:15:00Z">
        <w:r w:rsidRPr="00372841" w:rsidDel="00FB47D9">
          <w:rPr>
            <w:b/>
            <w:lang w:val="de-DE"/>
            <w:rPrChange w:id="168" w:author="Linus Mattauch" w:date="2023-01-26T11:07:00Z">
              <w:rPr>
                <w:b/>
              </w:rPr>
            </w:rPrChange>
          </w:rPr>
          <w:delText xml:space="preserve"> </w:delText>
        </w:r>
        <w:commentRangeStart w:id="169"/>
        <w:r w:rsidRPr="00372841" w:rsidDel="00FB47D9">
          <w:rPr>
            <w:b/>
            <w:lang w:val="de-DE"/>
            <w:rPrChange w:id="170" w:author="Linus Mattauch" w:date="2023-01-26T11:07:00Z">
              <w:rPr>
                <w:b/>
              </w:rPr>
            </w:rPrChange>
          </w:rPr>
          <w:delText>typische Deutsche</w:delText>
        </w:r>
      </w:del>
      <w:r w:rsidRPr="00372841">
        <w:rPr>
          <w:b/>
          <w:lang w:val="de-DE"/>
          <w:rPrChange w:id="171" w:author="Linus Mattauch" w:date="2023-01-26T11:07:00Z">
            <w:rPr>
              <w:b/>
            </w:rPr>
          </w:rPrChange>
        </w:rPr>
        <w:t xml:space="preserve"> </w:t>
      </w:r>
      <w:commentRangeEnd w:id="169"/>
      <w:r w:rsidR="00372841">
        <w:rPr>
          <w:rStyle w:val="CommentReference"/>
        </w:rPr>
        <w:commentReference w:id="169"/>
      </w:r>
      <w:r w:rsidRPr="004C6A23">
        <w:rPr>
          <w:b/>
          <w:lang w:val="de-DE"/>
          <w:rPrChange w:id="172" w:author="Franziska Funke" w:date="2023-01-18T11:01:00Z">
            <w:rPr>
              <w:b/>
            </w:rPr>
          </w:rPrChange>
        </w:rPr>
        <w:t>würde monatlich 25 € verlieren</w:t>
      </w:r>
      <w:r w:rsidRPr="004C6A23">
        <w:rPr>
          <w:lang w:val="de-DE"/>
          <w:rPrChange w:id="173" w:author="Franziska Funke" w:date="2023-01-18T11:01:00Z">
            <w:rPr/>
          </w:rPrChange>
        </w:rPr>
        <w:t xml:space="preserve"> (da er oder sie mit 55 € pro Monat an Preiserhöhungen konfrontiert wäre, was höher ist als die 30 €, die er erhalten würde).</w:t>
      </w:r>
      <w:r w:rsidRPr="004C6A23">
        <w:rPr>
          <w:lang w:val="de-DE"/>
          <w:rPrChange w:id="174" w:author="Franziska Funke" w:date="2023-01-18T11:01:00Z">
            <w:rPr/>
          </w:rPrChange>
        </w:rPr>
        <w:br/>
      </w:r>
      <w:del w:id="175" w:author="Franziska Funke" w:date="2023-01-18T11:43:00Z">
        <w:r w:rsidRPr="004C6A23" w:rsidDel="003B3D04">
          <w:rPr>
            <w:lang w:val="de-DE"/>
            <w:rPrChange w:id="176" w:author="Franziska Funke" w:date="2023-01-18T11:01:00Z">
              <w:rPr/>
            </w:rPrChange>
          </w:rPr>
          <w:delText xml:space="preserve"> </w:delText>
        </w:r>
      </w:del>
      <w:r w:rsidRPr="004C6A23">
        <w:rPr>
          <w:lang w:val="de-DE"/>
          <w:rPrChange w:id="177" w:author="Franziska Funke" w:date="2023-01-18T11:01:00Z">
            <w:rPr/>
          </w:rPrChange>
        </w:rPr>
        <w:t xml:space="preserve">Die Politikmaßnahme könnte eingeführt werden, sobald sich Länder mit zusammen mehr als 60% der weltweiten Emissionen darauf einigen. </w:t>
      </w:r>
      <w:r w:rsidRPr="004C6A23">
        <w:rPr>
          <w:lang w:val="de-DE"/>
        </w:rPr>
        <w:t>Länder, die sich weigern würden, an der Politik teilzunehmen, müssten mit Sanktionen (wie Zöllen) vom Rest der Welt rechnen und wären vom Grundeinkommen ausgeschlossen.</w:t>
      </w:r>
    </w:p>
    <w:p w14:paraId="392E0A04" w14:textId="77777777" w:rsidR="002760CD" w:rsidRPr="004C6A23" w:rsidRDefault="002760CD">
      <w:pPr>
        <w:rPr>
          <w:lang w:val="de-DE"/>
        </w:rPr>
      </w:pPr>
    </w:p>
    <w:p w14:paraId="36430C60" w14:textId="77777777" w:rsidR="002760CD" w:rsidRPr="004C6A23" w:rsidRDefault="002760CD">
      <w:pPr>
        <w:pStyle w:val="QuestionSeparator"/>
        <w:rPr>
          <w:lang w:val="de-DE"/>
        </w:rPr>
      </w:pPr>
    </w:p>
    <w:tbl>
      <w:tblPr>
        <w:tblStyle w:val="QQuestionIconTable"/>
        <w:tblW w:w="50" w:type="auto"/>
        <w:tblLook w:val="07E0" w:firstRow="1" w:lastRow="1" w:firstColumn="1" w:lastColumn="1" w:noHBand="1" w:noVBand="1"/>
      </w:tblPr>
      <w:tblGrid>
        <w:gridCol w:w="380"/>
      </w:tblGrid>
      <w:tr w:rsidR="002760CD" w14:paraId="0E726AC6" w14:textId="77777777">
        <w:tc>
          <w:tcPr>
            <w:tcW w:w="50" w:type="dxa"/>
          </w:tcPr>
          <w:p w14:paraId="453E9F4F" w14:textId="77777777" w:rsidR="002760CD" w:rsidRDefault="00635F58">
            <w:pPr>
              <w:keepNext/>
            </w:pPr>
            <w:r>
              <w:rPr>
                <w:noProof/>
              </w:rPr>
              <w:drawing>
                <wp:inline distT="0" distB="0" distL="0" distR="0" wp14:anchorId="3AF4FB95" wp14:editId="636447E9">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14:paraId="5676F5EF" w14:textId="77777777" w:rsidR="002760CD" w:rsidRDefault="002760CD"/>
    <w:p w14:paraId="2CC5C105" w14:textId="5EDCCB72" w:rsidR="002760CD" w:rsidRPr="003B3D04" w:rsidRDefault="00635F58">
      <w:pPr>
        <w:keepNext/>
        <w:rPr>
          <w:lang w:val="de-DE"/>
          <w:rPrChange w:id="178" w:author="Franziska Funke" w:date="2023-01-18T11:50:00Z">
            <w:rPr/>
          </w:rPrChange>
        </w:rPr>
      </w:pPr>
      <w:r w:rsidRPr="009D34FD">
        <w:rPr>
          <w:lang w:val="de-DE"/>
        </w:rPr>
        <w:t>Q259</w:t>
      </w:r>
      <w:r w:rsidRPr="004C6A23">
        <w:rPr>
          <w:lang w:val="de-DE"/>
        </w:rPr>
        <w:t xml:space="preserve"> </w:t>
      </w:r>
      <w:r w:rsidRPr="004C6A23">
        <w:rPr>
          <w:lang w:val="de-DE"/>
        </w:rPr>
        <w:br/>
        <w:t xml:space="preserve">Wer würde im </w:t>
      </w:r>
      <w:commentRangeStart w:id="179"/>
      <w:commentRangeStart w:id="180"/>
      <w:r w:rsidRPr="004C6A23">
        <w:rPr>
          <w:lang w:val="de-DE"/>
        </w:rPr>
        <w:t>globale</w:t>
      </w:r>
      <w:ins w:id="181" w:author="Linus Mattauch" w:date="2023-01-26T11:08:00Z">
        <w:r w:rsidR="00372841">
          <w:rPr>
            <w:lang w:val="de-DE"/>
          </w:rPr>
          <w:t>s</w:t>
        </w:r>
      </w:ins>
      <w:del w:id="182" w:author="Linus Mattauch" w:date="2023-01-26T11:08:00Z">
        <w:r w:rsidRPr="004C6A23" w:rsidDel="00372841">
          <w:rPr>
            <w:lang w:val="de-DE"/>
          </w:rPr>
          <w:delText>n</w:delText>
        </w:r>
      </w:del>
      <w:r w:rsidRPr="004C6A23">
        <w:rPr>
          <w:lang w:val="de-DE"/>
        </w:rPr>
        <w:t xml:space="preserve"> Klima</w:t>
      </w:r>
      <w:ins w:id="183" w:author="Linus Mattauch" w:date="2023-01-26T11:08:00Z">
        <w:r w:rsidR="00372841">
          <w:rPr>
            <w:lang w:val="de-DE"/>
          </w:rPr>
          <w:t>programm</w:t>
        </w:r>
      </w:ins>
      <w:del w:id="184" w:author="Linus Mattauch" w:date="2023-01-26T11:08:00Z">
        <w:r w:rsidRPr="004C6A23" w:rsidDel="00372841">
          <w:rPr>
            <w:lang w:val="de-DE"/>
          </w:rPr>
          <w:delText>schema</w:delText>
        </w:r>
      </w:del>
      <w:r w:rsidRPr="004C6A23">
        <w:rPr>
          <w:lang w:val="de-DE"/>
        </w:rPr>
        <w:t xml:space="preserve"> </w:t>
      </w:r>
      <w:commentRangeEnd w:id="179"/>
      <w:r w:rsidR="003B3D04">
        <w:rPr>
          <w:rStyle w:val="CommentReference"/>
        </w:rPr>
        <w:commentReference w:id="179"/>
      </w:r>
      <w:commentRangeEnd w:id="180"/>
      <w:r w:rsidR="00372841">
        <w:rPr>
          <w:rStyle w:val="CommentReference"/>
        </w:rPr>
        <w:commentReference w:id="180"/>
      </w:r>
      <w:r w:rsidRPr="004C6A23">
        <w:rPr>
          <w:lang w:val="de-DE"/>
        </w:rPr>
        <w:t xml:space="preserve">finanziell gewinnen oder verlieren?  </w:t>
      </w:r>
      <w:r w:rsidRPr="004C6A23">
        <w:rPr>
          <w:lang w:val="de-DE"/>
        </w:rPr>
        <w:br/>
      </w:r>
      <w:r w:rsidRPr="003B3D04">
        <w:rPr>
          <w:lang w:val="de-DE"/>
          <w:rPrChange w:id="185" w:author="Franziska Funke" w:date="2023-01-18T11:50:00Z">
            <w:rPr/>
          </w:rPrChange>
        </w:rPr>
        <w:t xml:space="preserve">Drei Befragte mit der richtigen Antwort erhalten 50 € </w:t>
      </w:r>
    </w:p>
    <w:p w14:paraId="398AA593" w14:textId="2C4E373D" w:rsidR="002760CD" w:rsidRPr="003B3D04" w:rsidRDefault="00635F58">
      <w:pPr>
        <w:pStyle w:val="ListParagraph"/>
        <w:keepNext/>
        <w:numPr>
          <w:ilvl w:val="0"/>
          <w:numId w:val="4"/>
        </w:numPr>
        <w:rPr>
          <w:lang w:val="de-DE"/>
          <w:rPrChange w:id="186" w:author="Franziska Funke" w:date="2023-01-18T11:49:00Z">
            <w:rPr/>
          </w:rPrChange>
        </w:rPr>
      </w:pPr>
      <w:del w:id="187" w:author="Franziska Funke" w:date="2023-01-18T11:49:00Z">
        <w:r w:rsidRPr="004C6A23" w:rsidDel="003B3D04">
          <w:rPr>
            <w:lang w:val="de-DE"/>
          </w:rPr>
          <w:delText xml:space="preserve">Typische </w:delText>
        </w:r>
      </w:del>
      <w:ins w:id="188" w:author="Franziska Funke" w:date="2023-01-18T11:49:00Z">
        <w:r w:rsidR="003B3D04" w:rsidRPr="004C6A23">
          <w:rPr>
            <w:lang w:val="de-DE"/>
          </w:rPr>
          <w:t xml:space="preserve"> </w:t>
        </w:r>
      </w:ins>
      <w:ins w:id="189" w:author="Franziska Funke" w:date="2023-01-18T11:51:00Z">
        <w:del w:id="190" w:author="Laura Schepp" w:date="2023-02-09T11:18:00Z">
          <w:r w:rsidR="003B3D04" w:rsidDel="009D34FD">
            <w:rPr>
              <w:lang w:val="de-DE"/>
            </w:rPr>
            <w:delText xml:space="preserve">Menschen in </w:delText>
          </w:r>
        </w:del>
      </w:ins>
      <w:del w:id="191" w:author="Laura Schepp" w:date="2023-02-09T11:18:00Z">
        <w:r w:rsidRPr="004C6A23" w:rsidDel="009D34FD">
          <w:rPr>
            <w:lang w:val="de-DE"/>
          </w:rPr>
          <w:delText>Deutsch</w:delText>
        </w:r>
      </w:del>
      <w:ins w:id="192" w:author="Franziska Funke" w:date="2023-01-18T11:51:00Z">
        <w:del w:id="193" w:author="Laura Schepp" w:date="2023-02-09T11:18:00Z">
          <w:r w:rsidR="003B3D04" w:rsidDel="009D34FD">
            <w:rPr>
              <w:lang w:val="de-DE"/>
            </w:rPr>
            <w:delText>land</w:delText>
          </w:r>
        </w:del>
      </w:ins>
      <w:del w:id="194" w:author="Laura Schepp" w:date="2023-02-09T11:18:00Z">
        <w:r w:rsidRPr="004C6A23" w:rsidDel="009D34FD">
          <w:rPr>
            <w:lang w:val="de-DE"/>
          </w:rPr>
          <w:delText xml:space="preserve">e </w:delText>
        </w:r>
      </w:del>
      <w:ins w:id="195" w:author="Laura Schepp" w:date="2023-02-09T11:18:00Z">
        <w:r w:rsidR="009D34FD">
          <w:rPr>
            <w:lang w:val="de-DE"/>
          </w:rPr>
          <w:t xml:space="preserve">Repräsentative Deutsche </w:t>
        </w:r>
      </w:ins>
      <w:r w:rsidRPr="004C6A23">
        <w:rPr>
          <w:lang w:val="de-DE"/>
        </w:rPr>
        <w:t xml:space="preserve">würden </w:t>
      </w:r>
      <w:ins w:id="196" w:author="Franziska Funke" w:date="2023-01-18T11:51:00Z">
        <w:del w:id="197" w:author="Laura Schepp" w:date="2023-02-09T11:19:00Z">
          <w:r w:rsidR="003B3D04" w:rsidDel="00413F00">
            <w:rPr>
              <w:lang w:val="de-DE"/>
            </w:rPr>
            <w:delText xml:space="preserve">im Durchschnitt </w:delText>
          </w:r>
        </w:del>
      </w:ins>
      <w:r w:rsidRPr="004C6A23">
        <w:rPr>
          <w:lang w:val="de-DE"/>
        </w:rPr>
        <w:t xml:space="preserve">gewinnen und die 700 Millionen ärmsten Menschen würden gewinnen.  </w:t>
      </w:r>
      <w:r w:rsidRPr="003B3D04">
        <w:rPr>
          <w:lang w:val="de-DE"/>
          <w:rPrChange w:id="198" w:author="Franziska Funke" w:date="2023-01-18T11:49:00Z">
            <w:rPr/>
          </w:rPrChange>
        </w:rPr>
        <w:t xml:space="preserve">(1) </w:t>
      </w:r>
    </w:p>
    <w:p w14:paraId="16FEBA31" w14:textId="03EF13A3" w:rsidR="002760CD" w:rsidRPr="003B3D04" w:rsidRDefault="00635F58">
      <w:pPr>
        <w:pStyle w:val="ListParagraph"/>
        <w:keepNext/>
        <w:numPr>
          <w:ilvl w:val="0"/>
          <w:numId w:val="4"/>
        </w:numPr>
        <w:rPr>
          <w:lang w:val="de-DE"/>
          <w:rPrChange w:id="199" w:author="Franziska Funke" w:date="2023-01-18T11:51:00Z">
            <w:rPr/>
          </w:rPrChange>
        </w:rPr>
      </w:pPr>
      <w:del w:id="200" w:author="Franziska Funke" w:date="2023-01-18T11:51:00Z">
        <w:r w:rsidRPr="004C6A23" w:rsidDel="003B3D04">
          <w:rPr>
            <w:lang w:val="de-DE"/>
          </w:rPr>
          <w:delText xml:space="preserve">Typische </w:delText>
        </w:r>
      </w:del>
      <w:ins w:id="201" w:author="Franziska Funke" w:date="2023-01-18T11:51:00Z">
        <w:del w:id="202" w:author="Laura Schepp" w:date="2023-02-09T11:18:00Z">
          <w:r w:rsidR="003B3D04" w:rsidDel="009D34FD">
            <w:rPr>
              <w:lang w:val="de-DE"/>
            </w:rPr>
            <w:delText>Mens</w:delText>
          </w:r>
        </w:del>
      </w:ins>
      <w:ins w:id="203" w:author="Franziska Funke" w:date="2023-01-18T11:52:00Z">
        <w:del w:id="204" w:author="Laura Schepp" w:date="2023-02-09T11:18:00Z">
          <w:r w:rsidR="003B3D04" w:rsidDel="009D34FD">
            <w:rPr>
              <w:lang w:val="de-DE"/>
            </w:rPr>
            <w:delText xml:space="preserve">chen in </w:delText>
          </w:r>
        </w:del>
      </w:ins>
      <w:del w:id="205" w:author="Laura Schepp" w:date="2023-02-09T11:18:00Z">
        <w:r w:rsidRPr="004C6A23" w:rsidDel="009D34FD">
          <w:rPr>
            <w:lang w:val="de-DE"/>
          </w:rPr>
          <w:delText>Deutsch</w:delText>
        </w:r>
      </w:del>
      <w:ins w:id="206" w:author="Franziska Funke" w:date="2023-01-18T11:52:00Z">
        <w:del w:id="207" w:author="Laura Schepp" w:date="2023-02-09T11:18:00Z">
          <w:r w:rsidR="003B3D04" w:rsidDel="009D34FD">
            <w:rPr>
              <w:lang w:val="de-DE"/>
            </w:rPr>
            <w:delText>land</w:delText>
          </w:r>
        </w:del>
      </w:ins>
      <w:del w:id="208" w:author="Laura Schepp" w:date="2023-02-09T11:18:00Z">
        <w:r w:rsidRPr="004C6A23" w:rsidDel="009D34FD">
          <w:rPr>
            <w:lang w:val="de-DE"/>
          </w:rPr>
          <w:delText xml:space="preserve">e </w:delText>
        </w:r>
      </w:del>
      <w:ins w:id="209" w:author="Laura Schepp" w:date="2023-02-09T11:18:00Z">
        <w:r w:rsidR="009D34FD">
          <w:rPr>
            <w:lang w:val="de-DE"/>
          </w:rPr>
          <w:t xml:space="preserve">Repräsentative Deutsche </w:t>
        </w:r>
      </w:ins>
      <w:r w:rsidRPr="004C6A23">
        <w:rPr>
          <w:lang w:val="de-DE"/>
        </w:rPr>
        <w:t xml:space="preserve">würden </w:t>
      </w:r>
      <w:ins w:id="210" w:author="Franziska Funke" w:date="2023-01-18T11:51:00Z">
        <w:del w:id="211" w:author="Laura Schepp" w:date="2023-02-09T11:19:00Z">
          <w:r w:rsidR="003B3D04" w:rsidDel="00413F00">
            <w:rPr>
              <w:lang w:val="de-DE"/>
            </w:rPr>
            <w:delText xml:space="preserve">im Durchschnitt </w:delText>
          </w:r>
        </w:del>
      </w:ins>
      <w:r w:rsidRPr="004C6A23">
        <w:rPr>
          <w:lang w:val="de-DE"/>
        </w:rPr>
        <w:t xml:space="preserve">gewinnen und die 700 Millionen ärmsten Menschen würden verlieren.  </w:t>
      </w:r>
      <w:r w:rsidRPr="003B3D04">
        <w:rPr>
          <w:lang w:val="de-DE"/>
          <w:rPrChange w:id="212" w:author="Franziska Funke" w:date="2023-01-18T11:51:00Z">
            <w:rPr/>
          </w:rPrChange>
        </w:rPr>
        <w:t xml:space="preserve">(2) </w:t>
      </w:r>
    </w:p>
    <w:p w14:paraId="4539AFB5" w14:textId="222873EF" w:rsidR="002760CD" w:rsidRPr="003B3D04" w:rsidRDefault="00635F58">
      <w:pPr>
        <w:pStyle w:val="ListParagraph"/>
        <w:keepNext/>
        <w:numPr>
          <w:ilvl w:val="0"/>
          <w:numId w:val="4"/>
        </w:numPr>
        <w:rPr>
          <w:lang w:val="de-DE"/>
          <w:rPrChange w:id="213" w:author="Franziska Funke" w:date="2023-01-18T11:51:00Z">
            <w:rPr/>
          </w:rPrChange>
        </w:rPr>
      </w:pPr>
      <w:del w:id="214" w:author="Franziska Funke" w:date="2023-01-18T11:51:00Z">
        <w:r w:rsidRPr="004C6A23" w:rsidDel="003B3D04">
          <w:rPr>
            <w:lang w:val="de-DE"/>
          </w:rPr>
          <w:delText xml:space="preserve">Typische </w:delText>
        </w:r>
      </w:del>
      <w:ins w:id="215" w:author="Franziska Funke" w:date="2023-01-18T11:52:00Z">
        <w:del w:id="216" w:author="Laura Schepp" w:date="2023-02-09T11:18:00Z">
          <w:r w:rsidR="003B3D04" w:rsidDel="009D34FD">
            <w:rPr>
              <w:lang w:val="de-DE"/>
            </w:rPr>
            <w:delText xml:space="preserve">Menschen in </w:delText>
          </w:r>
        </w:del>
      </w:ins>
      <w:del w:id="217" w:author="Laura Schepp" w:date="2023-02-09T11:18:00Z">
        <w:r w:rsidRPr="004C6A23" w:rsidDel="009D34FD">
          <w:rPr>
            <w:lang w:val="de-DE"/>
          </w:rPr>
          <w:delText>Deutsch</w:delText>
        </w:r>
      </w:del>
      <w:ins w:id="218" w:author="Franziska Funke" w:date="2023-01-18T11:52:00Z">
        <w:del w:id="219" w:author="Laura Schepp" w:date="2023-02-09T11:18:00Z">
          <w:r w:rsidR="003B3D04" w:rsidDel="009D34FD">
            <w:rPr>
              <w:lang w:val="de-DE"/>
            </w:rPr>
            <w:delText>land</w:delText>
          </w:r>
        </w:del>
      </w:ins>
      <w:del w:id="220" w:author="Laura Schepp" w:date="2023-02-09T11:18:00Z">
        <w:r w:rsidRPr="004C6A23" w:rsidDel="009D34FD">
          <w:rPr>
            <w:lang w:val="de-DE"/>
          </w:rPr>
          <w:delText xml:space="preserve">e </w:delText>
        </w:r>
      </w:del>
      <w:ins w:id="221" w:author="Laura Schepp" w:date="2023-02-09T11:19:00Z">
        <w:r w:rsidR="009D34FD">
          <w:rPr>
            <w:lang w:val="de-DE"/>
          </w:rPr>
          <w:t xml:space="preserve">Repräsentative Deutsche </w:t>
        </w:r>
      </w:ins>
      <w:r w:rsidRPr="004C6A23">
        <w:rPr>
          <w:lang w:val="de-DE"/>
        </w:rPr>
        <w:t xml:space="preserve">würden </w:t>
      </w:r>
      <w:ins w:id="222" w:author="Franziska Funke" w:date="2023-01-18T11:51:00Z">
        <w:del w:id="223" w:author="Laura Schepp" w:date="2023-02-09T11:20:00Z">
          <w:r w:rsidR="003B3D04" w:rsidDel="00413F00">
            <w:rPr>
              <w:lang w:val="de-DE"/>
            </w:rPr>
            <w:delText xml:space="preserve">im Durchschnitt </w:delText>
          </w:r>
        </w:del>
      </w:ins>
      <w:del w:id="224" w:author="Laura Schepp" w:date="2023-02-09T11:20:00Z">
        <w:r w:rsidRPr="004C6A23" w:rsidDel="00413F00">
          <w:rPr>
            <w:lang w:val="de-DE"/>
          </w:rPr>
          <w:delText xml:space="preserve">verlieren </w:delText>
        </w:r>
      </w:del>
      <w:r w:rsidRPr="004C6A23">
        <w:rPr>
          <w:lang w:val="de-DE"/>
        </w:rPr>
        <w:t xml:space="preserve">und die 700 Millionen ärmsten Menschen würden gewinnen.  </w:t>
      </w:r>
      <w:r w:rsidRPr="003B3D04">
        <w:rPr>
          <w:lang w:val="de-DE"/>
          <w:rPrChange w:id="225" w:author="Franziska Funke" w:date="2023-01-18T11:51:00Z">
            <w:rPr/>
          </w:rPrChange>
        </w:rPr>
        <w:t xml:space="preserve">(3) </w:t>
      </w:r>
    </w:p>
    <w:p w14:paraId="51169EA6" w14:textId="1AEC613B" w:rsidR="002760CD" w:rsidRPr="003B3D04" w:rsidRDefault="00635F58">
      <w:pPr>
        <w:pStyle w:val="ListParagraph"/>
        <w:keepNext/>
        <w:numPr>
          <w:ilvl w:val="0"/>
          <w:numId w:val="4"/>
        </w:numPr>
        <w:rPr>
          <w:lang w:val="de-DE"/>
          <w:rPrChange w:id="226" w:author="Franziska Funke" w:date="2023-01-18T11:51:00Z">
            <w:rPr/>
          </w:rPrChange>
        </w:rPr>
      </w:pPr>
      <w:del w:id="227" w:author="Franziska Funke" w:date="2023-01-18T11:51:00Z">
        <w:r w:rsidRPr="004C6A23" w:rsidDel="003B3D04">
          <w:rPr>
            <w:lang w:val="de-DE"/>
          </w:rPr>
          <w:delText xml:space="preserve">Typische </w:delText>
        </w:r>
      </w:del>
      <w:ins w:id="228" w:author="Franziska Funke" w:date="2023-01-18T11:52:00Z">
        <w:del w:id="229" w:author="Laura Schepp" w:date="2023-02-09T11:19:00Z">
          <w:r w:rsidR="003B3D04" w:rsidDel="009D34FD">
            <w:rPr>
              <w:lang w:val="de-DE"/>
            </w:rPr>
            <w:delText xml:space="preserve">Menschen in </w:delText>
          </w:r>
        </w:del>
      </w:ins>
      <w:del w:id="230" w:author="Laura Schepp" w:date="2023-02-09T11:19:00Z">
        <w:r w:rsidRPr="004C6A23" w:rsidDel="009D34FD">
          <w:rPr>
            <w:lang w:val="de-DE"/>
          </w:rPr>
          <w:delText>Deutsch</w:delText>
        </w:r>
      </w:del>
      <w:ins w:id="231" w:author="Franziska Funke" w:date="2023-01-18T11:52:00Z">
        <w:del w:id="232" w:author="Laura Schepp" w:date="2023-02-09T11:19:00Z">
          <w:r w:rsidR="003B3D04" w:rsidDel="009D34FD">
            <w:rPr>
              <w:lang w:val="de-DE"/>
            </w:rPr>
            <w:delText>land</w:delText>
          </w:r>
        </w:del>
      </w:ins>
      <w:del w:id="233" w:author="Laura Schepp" w:date="2023-02-09T11:19:00Z">
        <w:r w:rsidRPr="004C6A23" w:rsidDel="009D34FD">
          <w:rPr>
            <w:lang w:val="de-DE"/>
          </w:rPr>
          <w:delText xml:space="preserve">e </w:delText>
        </w:r>
      </w:del>
      <w:ins w:id="234" w:author="Laura Schepp" w:date="2023-02-09T11:19:00Z">
        <w:r w:rsidR="009D34FD">
          <w:rPr>
            <w:lang w:val="de-DE"/>
          </w:rPr>
          <w:t xml:space="preserve">Repräsentative Deutsche </w:t>
        </w:r>
      </w:ins>
      <w:r w:rsidRPr="004C6A23">
        <w:rPr>
          <w:lang w:val="de-DE"/>
        </w:rPr>
        <w:t xml:space="preserve">würden </w:t>
      </w:r>
      <w:ins w:id="235" w:author="Franziska Funke" w:date="2023-01-18T11:51:00Z">
        <w:del w:id="236" w:author="Laura Schepp" w:date="2023-02-09T11:20:00Z">
          <w:r w:rsidR="003B3D04" w:rsidDel="00413F00">
            <w:rPr>
              <w:lang w:val="de-DE"/>
            </w:rPr>
            <w:delText>im Durchsc</w:delText>
          </w:r>
        </w:del>
      </w:ins>
      <w:ins w:id="237" w:author="Franziska Funke" w:date="2023-01-18T11:52:00Z">
        <w:del w:id="238" w:author="Laura Schepp" w:date="2023-02-09T11:20:00Z">
          <w:r w:rsidR="003B3D04" w:rsidDel="00413F00">
            <w:rPr>
              <w:lang w:val="de-DE"/>
            </w:rPr>
            <w:delText>h</w:delText>
          </w:r>
        </w:del>
      </w:ins>
      <w:ins w:id="239" w:author="Franziska Funke" w:date="2023-01-18T11:51:00Z">
        <w:del w:id="240" w:author="Laura Schepp" w:date="2023-02-09T11:20:00Z">
          <w:r w:rsidR="003B3D04" w:rsidDel="00413F00">
            <w:rPr>
              <w:lang w:val="de-DE"/>
            </w:rPr>
            <w:delText xml:space="preserve">nitt </w:delText>
          </w:r>
        </w:del>
      </w:ins>
      <w:r w:rsidRPr="004C6A23">
        <w:rPr>
          <w:lang w:val="de-DE"/>
        </w:rPr>
        <w:t xml:space="preserve">verlieren und die 700 Millionen ärmsten Menschen würden verlieren.  </w:t>
      </w:r>
      <w:r w:rsidRPr="003B3D04">
        <w:rPr>
          <w:lang w:val="de-DE"/>
          <w:rPrChange w:id="241" w:author="Franziska Funke" w:date="2023-01-18T11:51:00Z">
            <w:rPr/>
          </w:rPrChange>
        </w:rPr>
        <w:t xml:space="preserve">(4) </w:t>
      </w:r>
    </w:p>
    <w:p w14:paraId="6BD135B9" w14:textId="77777777" w:rsidR="002760CD" w:rsidRPr="003B3D04" w:rsidRDefault="002760CD">
      <w:pPr>
        <w:rPr>
          <w:lang w:val="de-DE"/>
          <w:rPrChange w:id="242" w:author="Franziska Funke" w:date="2023-01-18T11:51:00Z">
            <w:rPr/>
          </w:rPrChange>
        </w:rPr>
      </w:pPr>
    </w:p>
    <w:p w14:paraId="5406D7DE" w14:textId="77777777" w:rsidR="002760CD" w:rsidRPr="00396537" w:rsidRDefault="00635F58">
      <w:pPr>
        <w:pStyle w:val="BlockEndLabel"/>
        <w:rPr>
          <w:lang w:val="de-DE"/>
          <w:rPrChange w:id="243" w:author="Franziska Funke" w:date="2023-01-18T11:53:00Z">
            <w:rPr/>
          </w:rPrChange>
        </w:rPr>
      </w:pPr>
      <w:r w:rsidRPr="00396537">
        <w:rPr>
          <w:lang w:val="de-DE"/>
          <w:rPrChange w:id="244" w:author="Franziska Funke" w:date="2023-01-18T11:53:00Z">
            <w:rPr/>
          </w:rPrChange>
        </w:rPr>
        <w:t xml:space="preserve">End </w:t>
      </w:r>
      <w:proofErr w:type="spellStart"/>
      <w:r w:rsidRPr="00396537">
        <w:rPr>
          <w:lang w:val="de-DE"/>
          <w:rPrChange w:id="245" w:author="Franziska Funke" w:date="2023-01-18T11:53:00Z">
            <w:rPr/>
          </w:rPrChange>
        </w:rPr>
        <w:t>of</w:t>
      </w:r>
      <w:proofErr w:type="spellEnd"/>
      <w:r w:rsidRPr="00396537">
        <w:rPr>
          <w:lang w:val="de-DE"/>
          <w:rPrChange w:id="246" w:author="Franziska Funke" w:date="2023-01-18T11:53:00Z">
            <w:rPr/>
          </w:rPrChange>
        </w:rPr>
        <w:t xml:space="preserve"> Block: GCS</w:t>
      </w:r>
    </w:p>
    <w:p w14:paraId="25943B96" w14:textId="77777777" w:rsidR="002760CD" w:rsidRPr="00396537" w:rsidRDefault="002760CD">
      <w:pPr>
        <w:pStyle w:val="BlockSeparator"/>
        <w:rPr>
          <w:lang w:val="de-DE"/>
          <w:rPrChange w:id="247" w:author="Franziska Funke" w:date="2023-01-18T11:53:00Z">
            <w:rPr/>
          </w:rPrChange>
        </w:rPr>
      </w:pPr>
    </w:p>
    <w:p w14:paraId="42BEBE76" w14:textId="77777777" w:rsidR="002760CD" w:rsidRPr="00396537" w:rsidRDefault="00635F58">
      <w:pPr>
        <w:pStyle w:val="BlockStartLabel"/>
        <w:rPr>
          <w:lang w:val="de-DE"/>
          <w:rPrChange w:id="248" w:author="Franziska Funke" w:date="2023-01-18T11:53:00Z">
            <w:rPr/>
          </w:rPrChange>
        </w:rPr>
      </w:pPr>
      <w:r w:rsidRPr="00396537">
        <w:rPr>
          <w:lang w:val="de-DE"/>
          <w:rPrChange w:id="249" w:author="Franziska Funke" w:date="2023-01-18T11:53:00Z">
            <w:rPr/>
          </w:rPrChange>
        </w:rPr>
        <w:t xml:space="preserve">Start </w:t>
      </w:r>
      <w:proofErr w:type="spellStart"/>
      <w:r w:rsidRPr="00396537">
        <w:rPr>
          <w:lang w:val="de-DE"/>
          <w:rPrChange w:id="250" w:author="Franziska Funke" w:date="2023-01-18T11:53:00Z">
            <w:rPr/>
          </w:rPrChange>
        </w:rPr>
        <w:t>of</w:t>
      </w:r>
      <w:proofErr w:type="spellEnd"/>
      <w:r w:rsidRPr="00396537">
        <w:rPr>
          <w:lang w:val="de-DE"/>
          <w:rPrChange w:id="251" w:author="Franziska Funke" w:date="2023-01-18T11:53:00Z">
            <w:rPr/>
          </w:rPrChange>
        </w:rPr>
        <w:t xml:space="preserve"> Block: NR</w:t>
      </w:r>
    </w:p>
    <w:p w14:paraId="2A9D8DF5" w14:textId="77777777" w:rsidR="002760CD" w:rsidRPr="00396537" w:rsidRDefault="002760CD">
      <w:pPr>
        <w:rPr>
          <w:lang w:val="de-DE"/>
          <w:rPrChange w:id="252" w:author="Franziska Funke" w:date="2023-01-18T11:53:00Z">
            <w:rPr/>
          </w:rPrChange>
        </w:rPr>
      </w:pPr>
    </w:p>
    <w:p w14:paraId="795BC8B7" w14:textId="77777777" w:rsidR="002760CD" w:rsidRPr="00396537" w:rsidRDefault="00635F58">
      <w:pPr>
        <w:keepNext/>
        <w:rPr>
          <w:lang w:val="de-DE"/>
          <w:rPrChange w:id="253" w:author="Franziska Funke" w:date="2023-01-18T11:53:00Z">
            <w:rPr/>
          </w:rPrChange>
        </w:rPr>
      </w:pPr>
      <w:r w:rsidRPr="00396537">
        <w:rPr>
          <w:lang w:val="de-DE"/>
          <w:rPrChange w:id="254" w:author="Franziska Funke" w:date="2023-01-18T11:53:00Z">
            <w:rPr/>
          </w:rPrChange>
        </w:rPr>
        <w:lastRenderedPageBreak/>
        <w:t>Q115 Timing</w:t>
      </w:r>
    </w:p>
    <w:p w14:paraId="51301714" w14:textId="77777777" w:rsidR="002760CD" w:rsidRPr="00281BC4" w:rsidRDefault="00635F58">
      <w:pPr>
        <w:pStyle w:val="ListParagraph"/>
        <w:keepNext/>
        <w:ind w:left="0"/>
      </w:pPr>
      <w:r w:rsidRPr="00281BC4">
        <w:t xml:space="preserve">First </w:t>
      </w:r>
      <w:proofErr w:type="gramStart"/>
      <w:r w:rsidRPr="00281BC4">
        <w:t>Click  (</w:t>
      </w:r>
      <w:proofErr w:type="gramEnd"/>
      <w:r w:rsidRPr="00281BC4">
        <w:t>1)</w:t>
      </w:r>
    </w:p>
    <w:p w14:paraId="3CF24B2F" w14:textId="77777777" w:rsidR="002760CD" w:rsidRPr="00281BC4" w:rsidRDefault="00635F58">
      <w:pPr>
        <w:pStyle w:val="ListParagraph"/>
        <w:keepNext/>
        <w:ind w:left="0"/>
      </w:pPr>
      <w:r w:rsidRPr="00281BC4">
        <w:t xml:space="preserve">Last </w:t>
      </w:r>
      <w:proofErr w:type="gramStart"/>
      <w:r w:rsidRPr="00281BC4">
        <w:t>Click  (</w:t>
      </w:r>
      <w:proofErr w:type="gramEnd"/>
      <w:r w:rsidRPr="00281BC4">
        <w:t>2)</w:t>
      </w:r>
    </w:p>
    <w:p w14:paraId="363B19A6" w14:textId="77777777" w:rsidR="002760CD" w:rsidRPr="00281BC4" w:rsidRDefault="00635F58">
      <w:pPr>
        <w:pStyle w:val="ListParagraph"/>
        <w:keepNext/>
        <w:ind w:left="0"/>
      </w:pPr>
      <w:r w:rsidRPr="00281BC4">
        <w:t xml:space="preserve">Page </w:t>
      </w:r>
      <w:proofErr w:type="gramStart"/>
      <w:r w:rsidRPr="00281BC4">
        <w:t>Submit  (</w:t>
      </w:r>
      <w:proofErr w:type="gramEnd"/>
      <w:r w:rsidRPr="00281BC4">
        <w:t>3)</w:t>
      </w:r>
    </w:p>
    <w:p w14:paraId="1453CB66" w14:textId="77777777" w:rsidR="002760CD" w:rsidRPr="00396537" w:rsidRDefault="00635F58">
      <w:pPr>
        <w:pStyle w:val="ListParagraph"/>
        <w:keepNext/>
        <w:ind w:left="0"/>
        <w:rPr>
          <w:lang w:val="de-DE"/>
          <w:rPrChange w:id="255" w:author="Franziska Funke" w:date="2023-01-18T11:53:00Z">
            <w:rPr/>
          </w:rPrChange>
        </w:rPr>
      </w:pPr>
      <w:r w:rsidRPr="00396537">
        <w:rPr>
          <w:lang w:val="de-DE"/>
          <w:rPrChange w:id="256" w:author="Franziska Funke" w:date="2023-01-18T11:53:00Z">
            <w:rPr/>
          </w:rPrChange>
        </w:rPr>
        <w:t xml:space="preserve">Click </w:t>
      </w:r>
      <w:proofErr w:type="gramStart"/>
      <w:r w:rsidRPr="00396537">
        <w:rPr>
          <w:lang w:val="de-DE"/>
          <w:rPrChange w:id="257" w:author="Franziska Funke" w:date="2023-01-18T11:53:00Z">
            <w:rPr/>
          </w:rPrChange>
        </w:rPr>
        <w:t>Count  (</w:t>
      </w:r>
      <w:proofErr w:type="gramEnd"/>
      <w:r w:rsidRPr="00396537">
        <w:rPr>
          <w:lang w:val="de-DE"/>
          <w:rPrChange w:id="258" w:author="Franziska Funke" w:date="2023-01-18T11:53:00Z">
            <w:rPr/>
          </w:rPrChange>
        </w:rPr>
        <w:t>4)</w:t>
      </w:r>
    </w:p>
    <w:p w14:paraId="6DAED694" w14:textId="77777777" w:rsidR="002760CD" w:rsidRPr="00396537" w:rsidRDefault="002760CD">
      <w:pPr>
        <w:rPr>
          <w:lang w:val="de-DE"/>
          <w:rPrChange w:id="259" w:author="Franziska Funke" w:date="2023-01-18T11:53:00Z">
            <w:rPr/>
          </w:rPrChange>
        </w:rPr>
      </w:pPr>
    </w:p>
    <w:p w14:paraId="676AD364" w14:textId="77777777" w:rsidR="002760CD" w:rsidRPr="00396537" w:rsidRDefault="002760CD">
      <w:pPr>
        <w:pStyle w:val="QuestionSeparator"/>
        <w:rPr>
          <w:lang w:val="de-DE"/>
          <w:rPrChange w:id="260" w:author="Franziska Funke" w:date="2023-01-18T11:53:00Z">
            <w:rPr/>
          </w:rPrChange>
        </w:rPr>
      </w:pPr>
    </w:p>
    <w:p w14:paraId="083C8543" w14:textId="77777777" w:rsidR="002760CD" w:rsidRPr="00396537" w:rsidRDefault="002760CD">
      <w:pPr>
        <w:rPr>
          <w:lang w:val="de-DE"/>
          <w:rPrChange w:id="261" w:author="Franziska Funke" w:date="2023-01-18T11:53:00Z">
            <w:rPr/>
          </w:rPrChange>
        </w:rPr>
      </w:pPr>
    </w:p>
    <w:p w14:paraId="14D11E54" w14:textId="50EB71D8" w:rsidR="002760CD" w:rsidRPr="004C6A23" w:rsidRDefault="00635F58">
      <w:pPr>
        <w:keepNext/>
        <w:rPr>
          <w:lang w:val="de-DE"/>
        </w:rPr>
      </w:pPr>
      <w:r w:rsidRPr="004C6A23">
        <w:rPr>
          <w:lang w:val="de-DE"/>
        </w:rPr>
        <w:t xml:space="preserve">Q111 Zu Ihrer Information, die erwartete Antwort war, dass </w:t>
      </w:r>
      <w:del w:id="262" w:author="Franziska Funke" w:date="2023-01-18T11:53:00Z">
        <w:r w:rsidRPr="004C6A23" w:rsidDel="00396537">
          <w:rPr>
            <w:i/>
            <w:lang w:val="de-DE"/>
          </w:rPr>
          <w:delText xml:space="preserve">Typische </w:delText>
        </w:r>
      </w:del>
      <w:ins w:id="263" w:author="Franziska Funke" w:date="2023-01-18T11:53:00Z">
        <w:del w:id="264" w:author="Laura Schepp" w:date="2023-02-09T11:19:00Z">
          <w:r w:rsidR="00396537" w:rsidDel="00413F00">
            <w:rPr>
              <w:i/>
              <w:lang w:val="de-DE"/>
            </w:rPr>
            <w:delText xml:space="preserve">Menschen in </w:delText>
          </w:r>
        </w:del>
      </w:ins>
      <w:del w:id="265" w:author="Laura Schepp" w:date="2023-02-09T11:19:00Z">
        <w:r w:rsidRPr="004C6A23" w:rsidDel="00413F00">
          <w:rPr>
            <w:i/>
            <w:lang w:val="de-DE"/>
          </w:rPr>
          <w:delText>Deutsch</w:delText>
        </w:r>
      </w:del>
      <w:ins w:id="266" w:author="Franziska Funke" w:date="2023-01-18T11:53:00Z">
        <w:del w:id="267" w:author="Laura Schepp" w:date="2023-02-09T11:19:00Z">
          <w:r w:rsidR="00396537" w:rsidDel="00413F00">
            <w:rPr>
              <w:i/>
              <w:lang w:val="de-DE"/>
            </w:rPr>
            <w:delText>land</w:delText>
          </w:r>
        </w:del>
      </w:ins>
      <w:del w:id="268" w:author="Laura Schepp" w:date="2023-02-09T11:19:00Z">
        <w:r w:rsidRPr="004C6A23" w:rsidDel="00413F00">
          <w:rPr>
            <w:i/>
            <w:lang w:val="de-DE"/>
          </w:rPr>
          <w:delText xml:space="preserve">e </w:delText>
        </w:r>
      </w:del>
      <w:ins w:id="269" w:author="Laura Schepp" w:date="2023-02-09T11:19:00Z">
        <w:r w:rsidR="00413F00">
          <w:rPr>
            <w:i/>
            <w:lang w:val="de-DE"/>
          </w:rPr>
          <w:t xml:space="preserve">Repräsentative Deutsche </w:t>
        </w:r>
      </w:ins>
      <w:ins w:id="270" w:author="Franziska Funke" w:date="2023-01-18T11:53:00Z">
        <w:del w:id="271" w:author="Laura Schepp" w:date="2023-02-09T11:19:00Z">
          <w:r w:rsidR="00396537" w:rsidDel="00413F00">
            <w:rPr>
              <w:i/>
              <w:lang w:val="de-DE"/>
            </w:rPr>
            <w:delText>im</w:delText>
          </w:r>
        </w:del>
      </w:ins>
      <w:ins w:id="272" w:author="Franziska Funke" w:date="2023-01-18T11:54:00Z">
        <w:del w:id="273" w:author="Laura Schepp" w:date="2023-02-09T11:19:00Z">
          <w:r w:rsidR="00396537" w:rsidDel="00413F00">
            <w:rPr>
              <w:i/>
              <w:lang w:val="de-DE"/>
            </w:rPr>
            <w:delText xml:space="preserve"> Durchschnitt </w:delText>
          </w:r>
        </w:del>
      </w:ins>
      <w:r w:rsidRPr="004C6A23">
        <w:rPr>
          <w:i/>
          <w:lang w:val="de-DE"/>
        </w:rPr>
        <w:t>verlieren würden und die 700 Millionen ärmsten Menschen gewinnen würden</w:t>
      </w:r>
      <w:r w:rsidRPr="004C6A23">
        <w:rPr>
          <w:lang w:val="de-DE"/>
        </w:rPr>
        <w:t>. Hier ist nun die zweite Politikmaßnahme:</w:t>
      </w:r>
      <w:r w:rsidRPr="004C6A23">
        <w:rPr>
          <w:lang w:val="de-DE"/>
        </w:rPr>
        <w:br/>
        <w:t xml:space="preserve"> </w:t>
      </w:r>
      <w:r w:rsidRPr="004C6A23">
        <w:rPr>
          <w:lang w:val="de-DE"/>
        </w:rPr>
        <w:br/>
      </w:r>
      <w:del w:id="274" w:author="Franziska Funke" w:date="2023-01-18T11:54:00Z">
        <w:r w:rsidRPr="004C6A23" w:rsidDel="00396537">
          <w:rPr>
            <w:lang w:val="de-DE"/>
          </w:rPr>
          <w:delText xml:space="preserve"> </w:delText>
        </w:r>
      </w:del>
      <w:r w:rsidRPr="004C6A23">
        <w:rPr>
          <w:b/>
          <w:u w:val="single"/>
          <w:lang w:val="de-DE"/>
        </w:rPr>
        <w:t>Nationales Umverteilungsprogramm</w:t>
      </w:r>
      <w:r w:rsidRPr="004C6A23">
        <w:rPr>
          <w:lang w:val="de-DE"/>
        </w:rPr>
        <w:br/>
      </w:r>
      <w:del w:id="275" w:author="Franziska Funke" w:date="2023-01-18T11:54:00Z">
        <w:r w:rsidRPr="004C6A23" w:rsidDel="00396537">
          <w:rPr>
            <w:lang w:val="de-DE"/>
          </w:rPr>
          <w:delText xml:space="preserve"> </w:delText>
        </w:r>
      </w:del>
      <w:r w:rsidRPr="004C6A23">
        <w:rPr>
          <w:lang w:val="de-DE"/>
        </w:rPr>
        <w:t xml:space="preserve">Diese Politik würde </w:t>
      </w:r>
      <w:r w:rsidRPr="004C6A23">
        <w:rPr>
          <w:b/>
          <w:lang w:val="de-DE"/>
        </w:rPr>
        <w:t>die Steuern auf die oberen 1 % erhöhen</w:t>
      </w:r>
      <w:r w:rsidRPr="004C6A23">
        <w:rPr>
          <w:lang w:val="de-DE"/>
        </w:rPr>
        <w:t xml:space="preserve"> und allen Erwachsenen Auszahlung überweisen. Genauer gesagt würde </w:t>
      </w:r>
      <w:proofErr w:type="spellStart"/>
      <w:proofErr w:type="gramStart"/>
      <w:r w:rsidRPr="004C6A23">
        <w:rPr>
          <w:b/>
          <w:lang w:val="de-DE"/>
        </w:rPr>
        <w:t>jede:r</w:t>
      </w:r>
      <w:proofErr w:type="spellEnd"/>
      <w:proofErr w:type="gramEnd"/>
      <w:r w:rsidRPr="004C6A23">
        <w:rPr>
          <w:b/>
          <w:lang w:val="de-DE"/>
        </w:rPr>
        <w:t xml:space="preserve"> </w:t>
      </w:r>
      <w:del w:id="276" w:author="Franziska Funke" w:date="2023-01-18T11:54:00Z">
        <w:r w:rsidRPr="004C6A23" w:rsidDel="00396537">
          <w:rPr>
            <w:b/>
            <w:lang w:val="de-DE"/>
          </w:rPr>
          <w:delText xml:space="preserve">deutsche </w:delText>
        </w:r>
      </w:del>
      <w:r w:rsidRPr="004C6A23">
        <w:rPr>
          <w:b/>
          <w:lang w:val="de-DE"/>
        </w:rPr>
        <w:t xml:space="preserve">Erwachsene </w:t>
      </w:r>
      <w:ins w:id="277" w:author="Franziska Funke" w:date="2023-01-18T11:54:00Z">
        <w:r w:rsidR="00396537">
          <w:rPr>
            <w:b/>
            <w:lang w:val="de-DE"/>
          </w:rPr>
          <w:t xml:space="preserve">in Deutschland </w:t>
        </w:r>
      </w:ins>
      <w:r w:rsidRPr="004C6A23">
        <w:rPr>
          <w:b/>
          <w:lang w:val="de-DE"/>
        </w:rPr>
        <w:t>25 Euro pro Monat erhalten</w:t>
      </w:r>
      <w:r w:rsidRPr="004C6A23">
        <w:rPr>
          <w:lang w:val="de-DE"/>
        </w:rPr>
        <w:t>. Dies würde durch eine Erhöhung der Einkommensteuer auf Haushaltseinkommen über 20.000 € pro Monat finanziert, wobei die Steuern für Einkommen unter 20.000 € pro Monat unverändert bleiben.</w:t>
      </w:r>
    </w:p>
    <w:p w14:paraId="35853ED4" w14:textId="77777777" w:rsidR="002760CD" w:rsidRPr="004C6A23" w:rsidRDefault="002760CD">
      <w:pPr>
        <w:rPr>
          <w:lang w:val="de-DE"/>
        </w:rPr>
      </w:pPr>
    </w:p>
    <w:p w14:paraId="53C81B56" w14:textId="77777777" w:rsidR="002760CD" w:rsidRPr="004C6A23" w:rsidRDefault="002760CD">
      <w:pPr>
        <w:pStyle w:val="QuestionSeparator"/>
        <w:rPr>
          <w:lang w:val="de-DE"/>
        </w:rPr>
      </w:pPr>
    </w:p>
    <w:p w14:paraId="3ECDA7A8" w14:textId="77777777" w:rsidR="002760CD" w:rsidRPr="004C6A23" w:rsidRDefault="002760CD">
      <w:pPr>
        <w:rPr>
          <w:lang w:val="de-DE"/>
        </w:rPr>
      </w:pPr>
    </w:p>
    <w:p w14:paraId="72A5A3B5" w14:textId="504B2E5A" w:rsidR="002760CD" w:rsidRPr="004C6A23" w:rsidRDefault="00635F58">
      <w:pPr>
        <w:keepNext/>
        <w:rPr>
          <w:lang w:val="de-DE"/>
        </w:rPr>
      </w:pPr>
      <w:r w:rsidRPr="00984CEC">
        <w:rPr>
          <w:highlight w:val="yellow"/>
          <w:lang w:val="de-DE"/>
          <w:rPrChange w:id="278" w:author="Laura Schepp" w:date="2023-02-09T11:01:00Z">
            <w:rPr>
              <w:lang w:val="de-DE"/>
            </w:rPr>
          </w:rPrChange>
        </w:rPr>
        <w:t>Q261</w:t>
      </w:r>
      <w:r w:rsidRPr="004C6A23">
        <w:rPr>
          <w:lang w:val="de-DE"/>
        </w:rPr>
        <w:t xml:space="preserve"> </w:t>
      </w:r>
      <w:r w:rsidRPr="004C6A23">
        <w:rPr>
          <w:lang w:val="de-DE"/>
        </w:rPr>
        <w:br/>
        <w:t xml:space="preserve">Wer würde im nationalen Umverteilungssystem finanziell gewinnen oder verlieren?  </w:t>
      </w:r>
      <w:r w:rsidRPr="004C6A23">
        <w:rPr>
          <w:lang w:val="de-DE"/>
        </w:rPr>
        <w:br/>
        <w:t xml:space="preserve">Drei Befragte mit der richtigen Antwort erhalten </w:t>
      </w:r>
      <w:ins w:id="279" w:author="Franziska Funke" w:date="2023-01-18T11:55:00Z">
        <w:r w:rsidR="00396537">
          <w:rPr>
            <w:lang w:val="de-DE"/>
          </w:rPr>
          <w:t xml:space="preserve">einen Amazon-Gutschein in Höhe von </w:t>
        </w:r>
      </w:ins>
      <w:r w:rsidRPr="004C6A23">
        <w:rPr>
          <w:lang w:val="de-DE"/>
        </w:rPr>
        <w:t>50 €</w:t>
      </w:r>
      <w:del w:id="280" w:author="Franziska Funke" w:date="2023-01-18T11:55:00Z">
        <w:r w:rsidRPr="004C6A23" w:rsidDel="00396537">
          <w:rPr>
            <w:lang w:val="de-DE"/>
          </w:rPr>
          <w:delText> in Amazon-Gutscheinen</w:delText>
        </w:r>
      </w:del>
      <w:r w:rsidRPr="004C6A23">
        <w:rPr>
          <w:lang w:val="de-DE"/>
        </w:rPr>
        <w:t xml:space="preserve">. </w:t>
      </w:r>
    </w:p>
    <w:p w14:paraId="57864220" w14:textId="6CC7A127" w:rsidR="002760CD" w:rsidRPr="00396537" w:rsidRDefault="00635F58">
      <w:pPr>
        <w:pStyle w:val="ListParagraph"/>
        <w:keepNext/>
        <w:numPr>
          <w:ilvl w:val="0"/>
          <w:numId w:val="4"/>
        </w:numPr>
        <w:rPr>
          <w:lang w:val="de-DE"/>
          <w:rPrChange w:id="281" w:author="Franziska Funke" w:date="2023-01-18T11:57:00Z">
            <w:rPr/>
          </w:rPrChange>
        </w:rPr>
      </w:pPr>
      <w:del w:id="282" w:author="Franziska Funke" w:date="2023-01-18T11:57:00Z">
        <w:r w:rsidRPr="004C6A23" w:rsidDel="00396537">
          <w:rPr>
            <w:lang w:val="de-DE"/>
          </w:rPr>
          <w:delText xml:space="preserve">Typische </w:delText>
        </w:r>
      </w:del>
      <w:ins w:id="283" w:author="Franziska Funke" w:date="2023-01-18T11:57:00Z">
        <w:del w:id="284" w:author="Laura Schepp" w:date="2023-02-09T11:20:00Z">
          <w:r w:rsidR="00396537" w:rsidDel="00413F00">
            <w:rPr>
              <w:lang w:val="de-DE"/>
            </w:rPr>
            <w:delText>Durchschnittliche Einwohner:innen</w:delText>
          </w:r>
        </w:del>
      </w:ins>
      <w:ins w:id="285" w:author="Laura Schepp" w:date="2023-02-09T11:20:00Z">
        <w:r w:rsidR="00413F00">
          <w:rPr>
            <w:lang w:val="de-DE"/>
          </w:rPr>
          <w:t xml:space="preserve"> Repräsentative Deutsche</w:t>
        </w:r>
      </w:ins>
      <w:ins w:id="286" w:author="Franziska Funke" w:date="2023-01-18T11:57:00Z">
        <w:r w:rsidR="00396537">
          <w:rPr>
            <w:lang w:val="de-DE"/>
          </w:rPr>
          <w:t xml:space="preserve"> </w:t>
        </w:r>
      </w:ins>
      <w:del w:id="287" w:author="Franziska Funke" w:date="2023-01-18T11:57:00Z">
        <w:r w:rsidRPr="004C6A23" w:rsidDel="00396537">
          <w:rPr>
            <w:lang w:val="de-DE"/>
          </w:rPr>
          <w:delText>Deutsche</w:delText>
        </w:r>
      </w:del>
      <w:r w:rsidRPr="004C6A23">
        <w:rPr>
          <w:lang w:val="de-DE"/>
        </w:rPr>
        <w:t xml:space="preserve"> würden gewinnen und die reichsten </w:t>
      </w:r>
      <w:ins w:id="288" w:author="Franziska Funke" w:date="2023-01-18T11:57:00Z">
        <w:del w:id="289" w:author="Laura Schepp" w:date="2023-02-09T11:22:00Z">
          <w:r w:rsidR="00396537" w:rsidDel="00413F00">
            <w:rPr>
              <w:lang w:val="de-DE"/>
            </w:rPr>
            <w:delText>Einwohner:innen</w:delText>
          </w:r>
        </w:del>
      </w:ins>
      <w:del w:id="290" w:author="Laura Schepp" w:date="2023-02-09T11:22:00Z">
        <w:r w:rsidRPr="004C6A23" w:rsidDel="00413F00">
          <w:rPr>
            <w:lang w:val="de-DE"/>
          </w:rPr>
          <w:delText xml:space="preserve">Deutsche </w:delText>
        </w:r>
      </w:del>
      <w:ins w:id="291" w:author="Laura Schepp" w:date="2023-02-09T11:22:00Z">
        <w:r w:rsidR="00413F00">
          <w:rPr>
            <w:lang w:val="de-DE"/>
          </w:rPr>
          <w:t xml:space="preserve">Deutschen </w:t>
        </w:r>
      </w:ins>
      <w:r w:rsidRPr="004C6A23">
        <w:rPr>
          <w:lang w:val="de-DE"/>
        </w:rPr>
        <w:t xml:space="preserve">würden gewinnen.  </w:t>
      </w:r>
      <w:r w:rsidRPr="00396537">
        <w:rPr>
          <w:lang w:val="de-DE"/>
          <w:rPrChange w:id="292" w:author="Franziska Funke" w:date="2023-01-18T11:57:00Z">
            <w:rPr/>
          </w:rPrChange>
        </w:rPr>
        <w:t xml:space="preserve">(1) </w:t>
      </w:r>
    </w:p>
    <w:p w14:paraId="54A3AAB4" w14:textId="69A8C4A8" w:rsidR="002760CD" w:rsidRPr="00396537" w:rsidRDefault="00635F58">
      <w:pPr>
        <w:pStyle w:val="ListParagraph"/>
        <w:keepNext/>
        <w:numPr>
          <w:ilvl w:val="0"/>
          <w:numId w:val="4"/>
        </w:numPr>
        <w:rPr>
          <w:lang w:val="de-DE"/>
          <w:rPrChange w:id="293" w:author="Franziska Funke" w:date="2023-01-18T11:57:00Z">
            <w:rPr/>
          </w:rPrChange>
        </w:rPr>
      </w:pPr>
      <w:del w:id="294" w:author="Laura Schepp" w:date="2023-02-09T11:20:00Z">
        <w:r w:rsidRPr="004C6A23" w:rsidDel="00413F00">
          <w:rPr>
            <w:lang w:val="de-DE"/>
          </w:rPr>
          <w:delText>Typische</w:delText>
        </w:r>
      </w:del>
      <w:ins w:id="295" w:author="Franziska Funke" w:date="2023-01-18T11:57:00Z">
        <w:del w:id="296" w:author="Laura Schepp" w:date="2023-02-09T11:20:00Z">
          <w:r w:rsidR="00396537" w:rsidDel="00413F00">
            <w:rPr>
              <w:lang w:val="de-DE"/>
            </w:rPr>
            <w:delText>Durchschnittliche</w:delText>
          </w:r>
        </w:del>
      </w:ins>
      <w:del w:id="297" w:author="Laura Schepp" w:date="2023-02-09T11:20:00Z">
        <w:r w:rsidRPr="004C6A23" w:rsidDel="00413F00">
          <w:rPr>
            <w:lang w:val="de-DE"/>
          </w:rPr>
          <w:delText xml:space="preserve"> </w:delText>
        </w:r>
      </w:del>
      <w:ins w:id="298" w:author="Franziska Funke" w:date="2023-01-18T11:57:00Z">
        <w:del w:id="299" w:author="Laura Schepp" w:date="2023-02-09T11:20:00Z">
          <w:r w:rsidR="00396537" w:rsidDel="00413F00">
            <w:rPr>
              <w:lang w:val="de-DE"/>
            </w:rPr>
            <w:delText>Einwohner:innen</w:delText>
          </w:r>
        </w:del>
      </w:ins>
      <w:del w:id="300" w:author="Laura Schepp" w:date="2023-02-09T11:20:00Z">
        <w:r w:rsidRPr="004C6A23" w:rsidDel="00413F00">
          <w:rPr>
            <w:lang w:val="de-DE"/>
          </w:rPr>
          <w:delText xml:space="preserve">Deutsche </w:delText>
        </w:r>
      </w:del>
      <w:ins w:id="301" w:author="Laura Schepp" w:date="2023-02-09T11:20:00Z">
        <w:r w:rsidR="00413F00">
          <w:rPr>
            <w:lang w:val="de-DE"/>
          </w:rPr>
          <w:t xml:space="preserve">Repräsentative Deutsche </w:t>
        </w:r>
      </w:ins>
      <w:r w:rsidRPr="004C6A23">
        <w:rPr>
          <w:lang w:val="de-DE"/>
        </w:rPr>
        <w:t xml:space="preserve">würden gewinnen und die reichsten </w:t>
      </w:r>
      <w:ins w:id="302" w:author="Franziska Funke" w:date="2023-01-18T11:58:00Z">
        <w:del w:id="303" w:author="Laura Schepp" w:date="2023-02-09T11:22:00Z">
          <w:r w:rsidR="00396537" w:rsidDel="00413F00">
            <w:rPr>
              <w:lang w:val="de-DE"/>
            </w:rPr>
            <w:delText>Einwohner:innen</w:delText>
          </w:r>
        </w:del>
      </w:ins>
      <w:del w:id="304" w:author="Laura Schepp" w:date="2023-02-09T11:22:00Z">
        <w:r w:rsidRPr="004C6A23" w:rsidDel="00413F00">
          <w:rPr>
            <w:lang w:val="de-DE"/>
          </w:rPr>
          <w:delText xml:space="preserve">Deutschen </w:delText>
        </w:r>
      </w:del>
      <w:ins w:id="305" w:author="Laura Schepp" w:date="2023-02-09T11:22:00Z">
        <w:r w:rsidR="00413F00">
          <w:rPr>
            <w:lang w:val="de-DE"/>
          </w:rPr>
          <w:t xml:space="preserve">Deutschen </w:t>
        </w:r>
      </w:ins>
      <w:r w:rsidRPr="004C6A23">
        <w:rPr>
          <w:lang w:val="de-DE"/>
        </w:rPr>
        <w:t xml:space="preserve">würden verlieren.  </w:t>
      </w:r>
      <w:r w:rsidRPr="00396537">
        <w:rPr>
          <w:lang w:val="de-DE"/>
          <w:rPrChange w:id="306" w:author="Franziska Funke" w:date="2023-01-18T11:57:00Z">
            <w:rPr/>
          </w:rPrChange>
        </w:rPr>
        <w:t xml:space="preserve">(2) </w:t>
      </w:r>
    </w:p>
    <w:p w14:paraId="25D89681" w14:textId="34AB0101" w:rsidR="002760CD" w:rsidRPr="00396537" w:rsidRDefault="00396537">
      <w:pPr>
        <w:pStyle w:val="ListParagraph"/>
        <w:keepNext/>
        <w:numPr>
          <w:ilvl w:val="0"/>
          <w:numId w:val="4"/>
        </w:numPr>
        <w:rPr>
          <w:lang w:val="de-DE"/>
          <w:rPrChange w:id="307" w:author="Franziska Funke" w:date="2023-01-18T11:59:00Z">
            <w:rPr/>
          </w:rPrChange>
        </w:rPr>
      </w:pPr>
      <w:ins w:id="308" w:author="Franziska Funke" w:date="2023-01-18T11:59:00Z">
        <w:del w:id="309" w:author="Laura Schepp" w:date="2023-02-09T11:22:00Z">
          <w:r w:rsidDel="00413F00">
            <w:rPr>
              <w:lang w:val="de-DE"/>
            </w:rPr>
            <w:delText>Durchschnittliche</w:delText>
          </w:r>
          <w:r w:rsidRPr="004C6A23" w:rsidDel="00413F00">
            <w:rPr>
              <w:lang w:val="de-DE"/>
            </w:rPr>
            <w:delText xml:space="preserve"> </w:delText>
          </w:r>
          <w:r w:rsidDel="00413F00">
            <w:rPr>
              <w:lang w:val="de-DE"/>
            </w:rPr>
            <w:delText>Einwohner:innen</w:delText>
          </w:r>
          <w:r w:rsidRPr="004C6A23" w:rsidDel="00413F00">
            <w:rPr>
              <w:lang w:val="de-DE"/>
            </w:rPr>
            <w:delText xml:space="preserve"> </w:delText>
          </w:r>
        </w:del>
      </w:ins>
      <w:del w:id="310" w:author="Franziska Funke" w:date="2023-01-18T11:59:00Z">
        <w:r w:rsidR="00635F58" w:rsidRPr="004C6A23" w:rsidDel="00396537">
          <w:rPr>
            <w:lang w:val="de-DE"/>
          </w:rPr>
          <w:delText xml:space="preserve">Typische Deutsche </w:delText>
        </w:r>
      </w:del>
      <w:ins w:id="311" w:author="Laura Schepp" w:date="2023-02-09T11:22:00Z">
        <w:r w:rsidR="00413F00">
          <w:rPr>
            <w:lang w:val="de-DE"/>
          </w:rPr>
          <w:t xml:space="preserve">Repräsentative Deutsche </w:t>
        </w:r>
      </w:ins>
      <w:r w:rsidR="00635F58" w:rsidRPr="004C6A23">
        <w:rPr>
          <w:lang w:val="de-DE"/>
        </w:rPr>
        <w:t xml:space="preserve">würden verlieren und die reichsten </w:t>
      </w:r>
      <w:ins w:id="312" w:author="Franziska Funke" w:date="2023-01-18T12:00:00Z">
        <w:del w:id="313" w:author="Laura Schepp" w:date="2023-02-09T11:23:00Z">
          <w:r w:rsidDel="00413F00">
            <w:rPr>
              <w:lang w:val="de-DE"/>
            </w:rPr>
            <w:delText>Einwohner:innen</w:delText>
          </w:r>
          <w:r w:rsidRPr="004C6A23" w:rsidDel="00413F00">
            <w:rPr>
              <w:lang w:val="de-DE"/>
            </w:rPr>
            <w:delText xml:space="preserve"> </w:delText>
          </w:r>
        </w:del>
      </w:ins>
      <w:del w:id="314" w:author="Laura Schepp" w:date="2023-02-09T11:23:00Z">
        <w:r w:rsidR="00635F58" w:rsidRPr="004C6A23" w:rsidDel="00413F00">
          <w:rPr>
            <w:lang w:val="de-DE"/>
          </w:rPr>
          <w:delText xml:space="preserve">Deutschen </w:delText>
        </w:r>
      </w:del>
      <w:ins w:id="315" w:author="Laura Schepp" w:date="2023-02-09T11:23:00Z">
        <w:r w:rsidR="00413F00">
          <w:rPr>
            <w:lang w:val="de-DE"/>
          </w:rPr>
          <w:t xml:space="preserve">Deutschen </w:t>
        </w:r>
      </w:ins>
      <w:r w:rsidR="00635F58" w:rsidRPr="004C6A23">
        <w:rPr>
          <w:lang w:val="de-DE"/>
        </w:rPr>
        <w:t xml:space="preserve">würden gewinnen.  </w:t>
      </w:r>
      <w:r w:rsidR="00635F58" w:rsidRPr="00396537">
        <w:rPr>
          <w:lang w:val="de-DE"/>
          <w:rPrChange w:id="316" w:author="Franziska Funke" w:date="2023-01-18T11:59:00Z">
            <w:rPr/>
          </w:rPrChange>
        </w:rPr>
        <w:t xml:space="preserve">(3) </w:t>
      </w:r>
    </w:p>
    <w:p w14:paraId="0112A7E9" w14:textId="7B5E57DB" w:rsidR="002760CD" w:rsidRPr="00396537" w:rsidRDefault="00396537">
      <w:pPr>
        <w:pStyle w:val="ListParagraph"/>
        <w:keepNext/>
        <w:numPr>
          <w:ilvl w:val="0"/>
          <w:numId w:val="4"/>
        </w:numPr>
        <w:rPr>
          <w:lang w:val="de-DE"/>
          <w:rPrChange w:id="317" w:author="Franziska Funke" w:date="2023-01-18T12:00:00Z">
            <w:rPr/>
          </w:rPrChange>
        </w:rPr>
      </w:pPr>
      <w:ins w:id="318" w:author="Franziska Funke" w:date="2023-01-18T11:59:00Z">
        <w:del w:id="319" w:author="Laura Schepp" w:date="2023-02-09T11:22:00Z">
          <w:r w:rsidDel="00413F00">
            <w:rPr>
              <w:lang w:val="de-DE"/>
            </w:rPr>
            <w:delText>Durchschnittliche</w:delText>
          </w:r>
          <w:r w:rsidRPr="004C6A23" w:rsidDel="00413F00">
            <w:rPr>
              <w:lang w:val="de-DE"/>
            </w:rPr>
            <w:delText xml:space="preserve"> </w:delText>
          </w:r>
          <w:r w:rsidDel="00413F00">
            <w:rPr>
              <w:lang w:val="de-DE"/>
            </w:rPr>
            <w:delText>Einwohner:innen</w:delText>
          </w:r>
          <w:r w:rsidRPr="004C6A23" w:rsidDel="00413F00">
            <w:rPr>
              <w:lang w:val="de-DE"/>
            </w:rPr>
            <w:delText xml:space="preserve"> </w:delText>
          </w:r>
        </w:del>
      </w:ins>
      <w:del w:id="320" w:author="Franziska Funke" w:date="2023-01-18T11:59:00Z">
        <w:r w:rsidR="00635F58" w:rsidRPr="004C6A23" w:rsidDel="00396537">
          <w:rPr>
            <w:lang w:val="de-DE"/>
          </w:rPr>
          <w:delText xml:space="preserve">Typische Deutsche </w:delText>
        </w:r>
      </w:del>
      <w:ins w:id="321" w:author="Laura Schepp" w:date="2023-02-09T11:22:00Z">
        <w:r w:rsidR="00413F00">
          <w:rPr>
            <w:lang w:val="de-DE"/>
          </w:rPr>
          <w:t xml:space="preserve">Repräsentative Deutsche </w:t>
        </w:r>
      </w:ins>
      <w:r w:rsidR="00635F58" w:rsidRPr="004C6A23">
        <w:rPr>
          <w:lang w:val="de-DE"/>
        </w:rPr>
        <w:t>würden verlieren und die reichsten</w:t>
      </w:r>
      <w:ins w:id="322" w:author="Franziska Funke" w:date="2023-01-18T12:00:00Z">
        <w:r w:rsidRPr="00396537">
          <w:rPr>
            <w:lang w:val="de-DE"/>
          </w:rPr>
          <w:t xml:space="preserve"> </w:t>
        </w:r>
        <w:del w:id="323" w:author="Laura Schepp" w:date="2023-02-09T11:23:00Z">
          <w:r w:rsidDel="00413F00">
            <w:rPr>
              <w:lang w:val="de-DE"/>
            </w:rPr>
            <w:delText>Einwohner:innen</w:delText>
          </w:r>
          <w:r w:rsidRPr="004C6A23" w:rsidDel="00413F00">
            <w:rPr>
              <w:lang w:val="de-DE"/>
            </w:rPr>
            <w:delText xml:space="preserve"> </w:delText>
          </w:r>
        </w:del>
      </w:ins>
      <w:del w:id="324" w:author="Laura Schepp" w:date="2023-02-09T11:23:00Z">
        <w:r w:rsidR="00635F58" w:rsidRPr="004C6A23" w:rsidDel="00413F00">
          <w:rPr>
            <w:lang w:val="de-DE"/>
          </w:rPr>
          <w:delText xml:space="preserve"> Deutschen </w:delText>
        </w:r>
      </w:del>
      <w:ins w:id="325" w:author="Laura Schepp" w:date="2023-02-09T11:23:00Z">
        <w:r w:rsidR="00413F00">
          <w:rPr>
            <w:lang w:val="de-DE"/>
          </w:rPr>
          <w:t xml:space="preserve">Deutschen </w:t>
        </w:r>
      </w:ins>
      <w:r w:rsidR="00635F58" w:rsidRPr="004C6A23">
        <w:rPr>
          <w:lang w:val="de-DE"/>
        </w:rPr>
        <w:t xml:space="preserve">würden verlieren.  </w:t>
      </w:r>
      <w:r w:rsidR="00635F58" w:rsidRPr="00396537">
        <w:rPr>
          <w:lang w:val="de-DE"/>
          <w:rPrChange w:id="326" w:author="Franziska Funke" w:date="2023-01-18T12:00:00Z">
            <w:rPr/>
          </w:rPrChange>
        </w:rPr>
        <w:t xml:space="preserve">(4) </w:t>
      </w:r>
    </w:p>
    <w:p w14:paraId="43C04F57" w14:textId="77777777" w:rsidR="002760CD" w:rsidRPr="00396537" w:rsidRDefault="002760CD">
      <w:pPr>
        <w:rPr>
          <w:lang w:val="de-DE"/>
          <w:rPrChange w:id="327" w:author="Franziska Funke" w:date="2023-01-18T12:00:00Z">
            <w:rPr/>
          </w:rPrChange>
        </w:rPr>
      </w:pPr>
    </w:p>
    <w:p w14:paraId="43B09133" w14:textId="77777777" w:rsidR="002760CD" w:rsidRPr="00396537" w:rsidRDefault="00635F58">
      <w:pPr>
        <w:pStyle w:val="BlockEndLabel"/>
        <w:rPr>
          <w:lang w:val="de-DE"/>
          <w:rPrChange w:id="328" w:author="Franziska Funke" w:date="2023-01-18T12:00:00Z">
            <w:rPr/>
          </w:rPrChange>
        </w:rPr>
      </w:pPr>
      <w:r w:rsidRPr="00396537">
        <w:rPr>
          <w:lang w:val="de-DE"/>
          <w:rPrChange w:id="329" w:author="Franziska Funke" w:date="2023-01-18T12:00:00Z">
            <w:rPr/>
          </w:rPrChange>
        </w:rPr>
        <w:t xml:space="preserve">End </w:t>
      </w:r>
      <w:proofErr w:type="spellStart"/>
      <w:r w:rsidRPr="00396537">
        <w:rPr>
          <w:lang w:val="de-DE"/>
          <w:rPrChange w:id="330" w:author="Franziska Funke" w:date="2023-01-18T12:00:00Z">
            <w:rPr/>
          </w:rPrChange>
        </w:rPr>
        <w:t>of</w:t>
      </w:r>
      <w:proofErr w:type="spellEnd"/>
      <w:r w:rsidRPr="00396537">
        <w:rPr>
          <w:lang w:val="de-DE"/>
          <w:rPrChange w:id="331" w:author="Franziska Funke" w:date="2023-01-18T12:00:00Z">
            <w:rPr/>
          </w:rPrChange>
        </w:rPr>
        <w:t xml:space="preserve"> Block: NR</w:t>
      </w:r>
    </w:p>
    <w:p w14:paraId="67BF399A" w14:textId="77777777" w:rsidR="002760CD" w:rsidRPr="00396537" w:rsidRDefault="002760CD">
      <w:pPr>
        <w:pStyle w:val="BlockSeparator"/>
        <w:rPr>
          <w:lang w:val="de-DE"/>
          <w:rPrChange w:id="332" w:author="Franziska Funke" w:date="2023-01-18T12:00:00Z">
            <w:rPr/>
          </w:rPrChange>
        </w:rPr>
      </w:pPr>
    </w:p>
    <w:p w14:paraId="2E11AE40" w14:textId="77777777" w:rsidR="002760CD" w:rsidRPr="00396537" w:rsidRDefault="00635F58">
      <w:pPr>
        <w:pStyle w:val="BlockStartLabel"/>
        <w:rPr>
          <w:lang w:val="de-DE"/>
          <w:rPrChange w:id="333" w:author="Franziska Funke" w:date="2023-01-18T12:00:00Z">
            <w:rPr/>
          </w:rPrChange>
        </w:rPr>
      </w:pPr>
      <w:r w:rsidRPr="00396537">
        <w:rPr>
          <w:lang w:val="de-DE"/>
          <w:rPrChange w:id="334" w:author="Franziska Funke" w:date="2023-01-18T12:00:00Z">
            <w:rPr/>
          </w:rPrChange>
        </w:rPr>
        <w:t xml:space="preserve">Start </w:t>
      </w:r>
      <w:proofErr w:type="spellStart"/>
      <w:r w:rsidRPr="00396537">
        <w:rPr>
          <w:lang w:val="de-DE"/>
          <w:rPrChange w:id="335" w:author="Franziska Funke" w:date="2023-01-18T12:00:00Z">
            <w:rPr/>
          </w:rPrChange>
        </w:rPr>
        <w:t>of</w:t>
      </w:r>
      <w:proofErr w:type="spellEnd"/>
      <w:r w:rsidRPr="00396537">
        <w:rPr>
          <w:lang w:val="de-DE"/>
          <w:rPrChange w:id="336" w:author="Franziska Funke" w:date="2023-01-18T12:00:00Z">
            <w:rPr/>
          </w:rPrChange>
        </w:rPr>
        <w:t xml:space="preserve"> Block: GCS+NR</w:t>
      </w:r>
    </w:p>
    <w:p w14:paraId="775696E7" w14:textId="77777777" w:rsidR="002760CD" w:rsidRPr="00396537" w:rsidRDefault="002760CD">
      <w:pPr>
        <w:rPr>
          <w:lang w:val="de-DE"/>
          <w:rPrChange w:id="337" w:author="Franziska Funke" w:date="2023-01-18T12:00:00Z">
            <w:rPr/>
          </w:rPrChange>
        </w:rPr>
      </w:pPr>
    </w:p>
    <w:p w14:paraId="4FE80AF6" w14:textId="77777777" w:rsidR="002760CD" w:rsidRPr="00396537" w:rsidRDefault="00635F58">
      <w:pPr>
        <w:keepNext/>
        <w:rPr>
          <w:lang w:val="de-DE"/>
          <w:rPrChange w:id="338" w:author="Franziska Funke" w:date="2023-01-18T12:00:00Z">
            <w:rPr/>
          </w:rPrChange>
        </w:rPr>
      </w:pPr>
      <w:r w:rsidRPr="00396537">
        <w:rPr>
          <w:lang w:val="de-DE"/>
          <w:rPrChange w:id="339" w:author="Franziska Funke" w:date="2023-01-18T12:00:00Z">
            <w:rPr/>
          </w:rPrChange>
        </w:rPr>
        <w:lastRenderedPageBreak/>
        <w:t>Q114 Timing</w:t>
      </w:r>
    </w:p>
    <w:p w14:paraId="13F960B4" w14:textId="77777777" w:rsidR="002760CD" w:rsidRPr="00281BC4" w:rsidRDefault="00635F58">
      <w:pPr>
        <w:pStyle w:val="ListParagraph"/>
        <w:keepNext/>
        <w:ind w:left="0"/>
      </w:pPr>
      <w:r w:rsidRPr="00281BC4">
        <w:t xml:space="preserve">First </w:t>
      </w:r>
      <w:proofErr w:type="gramStart"/>
      <w:r w:rsidRPr="00281BC4">
        <w:t>Click  (</w:t>
      </w:r>
      <w:proofErr w:type="gramEnd"/>
      <w:r w:rsidRPr="00281BC4">
        <w:t>1)</w:t>
      </w:r>
    </w:p>
    <w:p w14:paraId="60FF8AFE" w14:textId="77777777" w:rsidR="002760CD" w:rsidRPr="00281BC4" w:rsidRDefault="00635F58">
      <w:pPr>
        <w:pStyle w:val="ListParagraph"/>
        <w:keepNext/>
        <w:ind w:left="0"/>
      </w:pPr>
      <w:r w:rsidRPr="00281BC4">
        <w:t xml:space="preserve">Last </w:t>
      </w:r>
      <w:proofErr w:type="gramStart"/>
      <w:r w:rsidRPr="00281BC4">
        <w:t>Click  (</w:t>
      </w:r>
      <w:proofErr w:type="gramEnd"/>
      <w:r w:rsidRPr="00281BC4">
        <w:t>2)</w:t>
      </w:r>
    </w:p>
    <w:p w14:paraId="4684158E" w14:textId="77777777" w:rsidR="002760CD" w:rsidRPr="00281BC4" w:rsidRDefault="00635F58">
      <w:pPr>
        <w:pStyle w:val="ListParagraph"/>
        <w:keepNext/>
        <w:ind w:left="0"/>
      </w:pPr>
      <w:r w:rsidRPr="00281BC4">
        <w:t xml:space="preserve">Page </w:t>
      </w:r>
      <w:proofErr w:type="gramStart"/>
      <w:r w:rsidRPr="00281BC4">
        <w:t>Submit  (</w:t>
      </w:r>
      <w:proofErr w:type="gramEnd"/>
      <w:r w:rsidRPr="00281BC4">
        <w:t>3)</w:t>
      </w:r>
    </w:p>
    <w:p w14:paraId="543BB5E9" w14:textId="77777777" w:rsidR="002760CD" w:rsidRPr="00396537" w:rsidRDefault="00635F58">
      <w:pPr>
        <w:pStyle w:val="ListParagraph"/>
        <w:keepNext/>
        <w:ind w:left="0"/>
        <w:rPr>
          <w:lang w:val="de-DE"/>
          <w:rPrChange w:id="340" w:author="Franziska Funke" w:date="2023-01-18T12:00:00Z">
            <w:rPr/>
          </w:rPrChange>
        </w:rPr>
      </w:pPr>
      <w:r w:rsidRPr="00396537">
        <w:rPr>
          <w:lang w:val="de-DE"/>
          <w:rPrChange w:id="341" w:author="Franziska Funke" w:date="2023-01-18T12:00:00Z">
            <w:rPr/>
          </w:rPrChange>
        </w:rPr>
        <w:t xml:space="preserve">Click </w:t>
      </w:r>
      <w:proofErr w:type="gramStart"/>
      <w:r w:rsidRPr="00396537">
        <w:rPr>
          <w:lang w:val="de-DE"/>
          <w:rPrChange w:id="342" w:author="Franziska Funke" w:date="2023-01-18T12:00:00Z">
            <w:rPr/>
          </w:rPrChange>
        </w:rPr>
        <w:t>Count  (</w:t>
      </w:r>
      <w:proofErr w:type="gramEnd"/>
      <w:r w:rsidRPr="00396537">
        <w:rPr>
          <w:lang w:val="de-DE"/>
          <w:rPrChange w:id="343" w:author="Franziska Funke" w:date="2023-01-18T12:00:00Z">
            <w:rPr/>
          </w:rPrChange>
        </w:rPr>
        <w:t>4)</w:t>
      </w:r>
    </w:p>
    <w:p w14:paraId="11BE96DF" w14:textId="77777777" w:rsidR="002760CD" w:rsidRPr="00396537" w:rsidRDefault="002760CD">
      <w:pPr>
        <w:rPr>
          <w:lang w:val="de-DE"/>
          <w:rPrChange w:id="344" w:author="Franziska Funke" w:date="2023-01-18T12:00:00Z">
            <w:rPr/>
          </w:rPrChange>
        </w:rPr>
      </w:pPr>
    </w:p>
    <w:p w14:paraId="57AE99B7" w14:textId="77777777" w:rsidR="002760CD" w:rsidRPr="00396537" w:rsidRDefault="002760CD">
      <w:pPr>
        <w:pStyle w:val="QuestionSeparator"/>
        <w:rPr>
          <w:lang w:val="de-DE"/>
          <w:rPrChange w:id="345" w:author="Franziska Funke" w:date="2023-01-18T12:00:00Z">
            <w:rPr/>
          </w:rPrChange>
        </w:rPr>
      </w:pPr>
    </w:p>
    <w:p w14:paraId="604BDDDE" w14:textId="77777777" w:rsidR="002760CD" w:rsidRPr="00396537" w:rsidRDefault="002760CD">
      <w:pPr>
        <w:rPr>
          <w:lang w:val="de-DE"/>
          <w:rPrChange w:id="346" w:author="Franziska Funke" w:date="2023-01-18T12:00:00Z">
            <w:rPr/>
          </w:rPrChange>
        </w:rPr>
      </w:pPr>
    </w:p>
    <w:p w14:paraId="598B6610" w14:textId="0906AE82" w:rsidR="002760CD" w:rsidRPr="004C6A23" w:rsidRDefault="00635F58">
      <w:pPr>
        <w:keepNext/>
        <w:rPr>
          <w:lang w:val="de-DE"/>
        </w:rPr>
      </w:pPr>
      <w:r w:rsidRPr="00984CEC">
        <w:rPr>
          <w:highlight w:val="yellow"/>
          <w:lang w:val="de-DE"/>
          <w:rPrChange w:id="347" w:author="Laura Schepp" w:date="2023-02-09T11:02:00Z">
            <w:rPr>
              <w:lang w:val="de-DE"/>
            </w:rPr>
          </w:rPrChange>
        </w:rPr>
        <w:t>Q112</w:t>
      </w:r>
      <w:r w:rsidRPr="004C6A23">
        <w:rPr>
          <w:lang w:val="de-DE"/>
        </w:rPr>
        <w:t xml:space="preserve"> </w:t>
      </w:r>
      <w:r w:rsidRPr="004C6A23">
        <w:rPr>
          <w:lang w:val="de-DE"/>
        </w:rPr>
        <w:br/>
        <w:t xml:space="preserve">Zu Ihrer Information, die erwartete Antwort war, dass </w:t>
      </w:r>
      <w:ins w:id="348" w:author="Franziska Funke" w:date="2023-01-18T12:00:00Z">
        <w:del w:id="349" w:author="Laura Schepp" w:date="2023-02-09T11:01:00Z">
          <w:r w:rsidR="00396537" w:rsidDel="00984CEC">
            <w:rPr>
              <w:lang w:val="de-DE"/>
            </w:rPr>
            <w:delText>durchschnittliche Einwohner:innen</w:delText>
          </w:r>
        </w:del>
      </w:ins>
      <w:ins w:id="350" w:author="Laura Schepp" w:date="2023-02-09T11:01:00Z">
        <w:r w:rsidR="00984CEC">
          <w:rPr>
            <w:lang w:val="de-DE"/>
          </w:rPr>
          <w:t xml:space="preserve"> repräsentative Deutsche</w:t>
        </w:r>
      </w:ins>
      <w:ins w:id="351" w:author="Franziska Funke" w:date="2023-01-18T12:00:00Z">
        <w:r w:rsidR="00396537" w:rsidRPr="004C6A23">
          <w:rPr>
            <w:lang w:val="de-DE"/>
          </w:rPr>
          <w:t xml:space="preserve"> </w:t>
        </w:r>
      </w:ins>
      <w:del w:id="352" w:author="Franziska Funke" w:date="2023-01-18T12:00:00Z">
        <w:r w:rsidRPr="004C6A23" w:rsidDel="00396537">
          <w:rPr>
            <w:i/>
            <w:lang w:val="de-DE"/>
          </w:rPr>
          <w:delText xml:space="preserve">Typische Deutsche </w:delText>
        </w:r>
      </w:del>
      <w:r w:rsidRPr="004C6A23">
        <w:rPr>
          <w:i/>
          <w:lang w:val="de-DE"/>
        </w:rPr>
        <w:t xml:space="preserve">gewinnen würden und die reichsten </w:t>
      </w:r>
      <w:ins w:id="353" w:author="Franziska Funke" w:date="2023-01-18T12:00:00Z">
        <w:del w:id="354" w:author="Laura Schepp" w:date="2023-02-09T11:23:00Z">
          <w:r w:rsidR="00396537" w:rsidDel="00413F00">
            <w:rPr>
              <w:lang w:val="de-DE"/>
            </w:rPr>
            <w:delText>Einwohner:innen</w:delText>
          </w:r>
        </w:del>
      </w:ins>
      <w:del w:id="355" w:author="Laura Schepp" w:date="2023-02-09T11:23:00Z">
        <w:r w:rsidRPr="004C6A23" w:rsidDel="00413F00">
          <w:rPr>
            <w:i/>
            <w:lang w:val="de-DE"/>
          </w:rPr>
          <w:delText xml:space="preserve">Deutschen </w:delText>
        </w:r>
      </w:del>
      <w:ins w:id="356" w:author="Laura Schepp" w:date="2023-02-09T11:23:00Z">
        <w:r w:rsidR="00413F00">
          <w:rPr>
            <w:i/>
            <w:lang w:val="de-DE"/>
          </w:rPr>
          <w:t xml:space="preserve">Deutschen </w:t>
        </w:r>
      </w:ins>
      <w:r w:rsidRPr="004C6A23">
        <w:rPr>
          <w:i/>
          <w:lang w:val="de-DE"/>
        </w:rPr>
        <w:t>verlieren würden</w:t>
      </w:r>
      <w:r w:rsidRPr="004C6A23">
        <w:rPr>
          <w:lang w:val="de-DE"/>
        </w:rPr>
        <w:t xml:space="preserve">.  </w:t>
      </w:r>
      <w:r w:rsidRPr="004C6A23">
        <w:rPr>
          <w:lang w:val="de-DE"/>
        </w:rPr>
        <w:br/>
        <w:t xml:space="preserve">   </w:t>
      </w:r>
      <w:r w:rsidRPr="004C6A23">
        <w:rPr>
          <w:lang w:val="de-DE"/>
        </w:rPr>
        <w:br/>
        <w:t>Um Ihnen bei der nächsten Frage zu helfen, hier eine Erinnerung an die ersten beiden Politikmaßnahmen:</w:t>
      </w:r>
      <w:r w:rsidRPr="004C6A23">
        <w:rPr>
          <w:lang w:val="de-DE"/>
        </w:rPr>
        <w:br/>
        <w:t xml:space="preserve"> </w:t>
      </w:r>
      <w:r w:rsidRPr="004C6A23">
        <w:rPr>
          <w:lang w:val="de-DE"/>
        </w:rPr>
        <w:br/>
      </w:r>
      <w:del w:id="357" w:author="Franziska Funke" w:date="2023-01-18T12:00:00Z">
        <w:r w:rsidRPr="004C6A23" w:rsidDel="00396537">
          <w:rPr>
            <w:lang w:val="de-DE"/>
          </w:rPr>
          <w:delText xml:space="preserve"> </w:delText>
        </w:r>
      </w:del>
      <w:r w:rsidRPr="004C6A23">
        <w:rPr>
          <w:b/>
          <w:u w:val="single"/>
          <w:lang w:val="de-DE"/>
        </w:rPr>
        <w:t>Globales Klimaprogramm:</w:t>
      </w:r>
      <w:r w:rsidRPr="004C6A23">
        <w:rPr>
          <w:lang w:val="de-DE"/>
        </w:rPr>
        <w:t xml:space="preserve">  </w:t>
      </w:r>
      <w:r w:rsidRPr="004C6A23">
        <w:rPr>
          <w:lang w:val="de-DE"/>
        </w:rPr>
        <w:br/>
        <w:t xml:space="preserve">Um die globale Erwärmung zu begrenzen und das internationale Klimaziel zu erreichen, würde das globale Klimaprogramm </w:t>
      </w:r>
      <w:r w:rsidRPr="004C6A23">
        <w:rPr>
          <w:b/>
          <w:lang w:val="de-DE"/>
        </w:rPr>
        <w:t>eine Höchstmenge an Treibhausgasen auferlegen, die wir weltweit ausstoßen dürfen</w:t>
      </w:r>
      <w:r w:rsidRPr="004C6A23">
        <w:rPr>
          <w:lang w:val="de-DE"/>
        </w:rPr>
        <w:t>.</w:t>
      </w:r>
      <w:r w:rsidRPr="004C6A23">
        <w:rPr>
          <w:lang w:val="de-DE"/>
        </w:rPr>
        <w:br/>
      </w:r>
      <w:del w:id="358" w:author="Franziska Funke" w:date="2023-01-18T12:01:00Z">
        <w:r w:rsidRPr="004C6A23" w:rsidDel="00396537">
          <w:rPr>
            <w:lang w:val="de-DE"/>
          </w:rPr>
          <w:delText xml:space="preserve"> </w:delText>
        </w:r>
      </w:del>
      <w:r w:rsidRPr="004C6A23">
        <w:rPr>
          <w:b/>
          <w:lang w:val="de-DE"/>
          <w:rPrChange w:id="359" w:author="Franziska Funke" w:date="2023-01-18T11:01:00Z">
            <w:rPr>
              <w:b/>
            </w:rPr>
          </w:rPrChange>
        </w:rPr>
        <w:t>Die Verschmutzer werden für ihre Emissionen zahlen müssen</w:t>
      </w:r>
      <w:r w:rsidRPr="004C6A23">
        <w:rPr>
          <w:lang w:val="de-DE"/>
          <w:rPrChange w:id="360" w:author="Franziska Funke" w:date="2023-01-18T11:01:00Z">
            <w:rPr/>
          </w:rPrChange>
        </w:rPr>
        <w:t>, was wiederum die Preise für fossile Brennstoffe erhöhen und von umweltschädlichen Aktivitäten abhalten würde.</w:t>
      </w:r>
      <w:r w:rsidRPr="004C6A23">
        <w:rPr>
          <w:lang w:val="de-DE"/>
          <w:rPrChange w:id="361" w:author="Franziska Funke" w:date="2023-01-18T11:01:00Z">
            <w:rPr/>
          </w:rPrChange>
        </w:rPr>
        <w:br/>
      </w:r>
      <w:del w:id="362" w:author="Franziska Funke" w:date="2023-01-18T12:01:00Z">
        <w:r w:rsidRPr="004C6A23" w:rsidDel="00396537">
          <w:rPr>
            <w:lang w:val="de-DE"/>
            <w:rPrChange w:id="363" w:author="Franziska Funke" w:date="2023-01-18T11:01:00Z">
              <w:rPr/>
            </w:rPrChange>
          </w:rPr>
          <w:delText xml:space="preserve"> </w:delText>
        </w:r>
      </w:del>
      <w:r w:rsidRPr="004C6A23">
        <w:rPr>
          <w:lang w:val="de-DE"/>
          <w:rPrChange w:id="364" w:author="Franziska Funke" w:date="2023-01-18T11:01:00Z">
            <w:rPr/>
          </w:rPrChange>
        </w:rPr>
        <w:t xml:space="preserve">Mit den Einnahmen würde ein </w:t>
      </w:r>
      <w:r w:rsidRPr="004C6A23">
        <w:rPr>
          <w:b/>
          <w:lang w:val="de-DE"/>
          <w:rPrChange w:id="365" w:author="Franziska Funke" w:date="2023-01-18T11:01:00Z">
            <w:rPr>
              <w:b/>
            </w:rPr>
          </w:rPrChange>
        </w:rPr>
        <w:t>globales Grundeinkommen</w:t>
      </w:r>
      <w:r w:rsidRPr="004C6A23">
        <w:rPr>
          <w:lang w:val="de-DE"/>
          <w:rPrChange w:id="366" w:author="Franziska Funke" w:date="2023-01-18T11:01:00Z">
            <w:rPr/>
          </w:rPrChange>
        </w:rPr>
        <w:t xml:space="preserve"> von 30 Dollar pro Monat für alle Menschen finanziert und die ärmste Milliarde Menschen aus der extremen Armut befreit werden.</w:t>
      </w:r>
      <w:r w:rsidRPr="004C6A23">
        <w:rPr>
          <w:lang w:val="de-DE"/>
          <w:rPrChange w:id="367" w:author="Franziska Funke" w:date="2023-01-18T11:01:00Z">
            <w:rPr/>
          </w:rPrChange>
        </w:rPr>
        <w:br/>
      </w:r>
      <w:del w:id="368" w:author="Franziska Funke" w:date="2023-01-18T12:01:00Z">
        <w:r w:rsidRPr="004C6A23" w:rsidDel="00396537">
          <w:rPr>
            <w:lang w:val="de-DE"/>
            <w:rPrChange w:id="369" w:author="Franziska Funke" w:date="2023-01-18T11:01:00Z">
              <w:rPr/>
            </w:rPrChange>
          </w:rPr>
          <w:delText xml:space="preserve"> </w:delText>
        </w:r>
      </w:del>
      <w:r w:rsidRPr="004C6A23">
        <w:rPr>
          <w:lang w:val="de-DE"/>
          <w:rPrChange w:id="370" w:author="Franziska Funke" w:date="2023-01-18T11:01:00Z">
            <w:rPr/>
          </w:rPrChange>
        </w:rPr>
        <w:t xml:space="preserve">Wenn man das Grundeinkommens und die Treibstoffpreiserhöhungen berücksichtigt würde </w:t>
      </w:r>
      <w:r w:rsidRPr="004C6A23">
        <w:rPr>
          <w:b/>
          <w:lang w:val="de-DE"/>
          <w:rPrChange w:id="371" w:author="Franziska Funke" w:date="2023-01-18T11:01:00Z">
            <w:rPr>
              <w:b/>
            </w:rPr>
          </w:rPrChange>
        </w:rPr>
        <w:t>der</w:t>
      </w:r>
      <w:ins w:id="372" w:author="Laura Schepp" w:date="2023-02-09T11:02:00Z">
        <w:r w:rsidR="00984CEC">
          <w:rPr>
            <w:b/>
            <w:lang w:val="de-DE"/>
          </w:rPr>
          <w:t>/die</w:t>
        </w:r>
      </w:ins>
      <w:r w:rsidRPr="004C6A23">
        <w:rPr>
          <w:b/>
          <w:lang w:val="de-DE"/>
          <w:rPrChange w:id="373" w:author="Franziska Funke" w:date="2023-01-18T11:01:00Z">
            <w:rPr>
              <w:b/>
            </w:rPr>
          </w:rPrChange>
        </w:rPr>
        <w:t xml:space="preserve"> </w:t>
      </w:r>
      <w:del w:id="374" w:author="Laura Schepp" w:date="2023-02-09T11:02:00Z">
        <w:r w:rsidRPr="004C6A23" w:rsidDel="00984CEC">
          <w:rPr>
            <w:b/>
            <w:lang w:val="de-DE"/>
            <w:rPrChange w:id="375" w:author="Franziska Funke" w:date="2023-01-18T11:01:00Z">
              <w:rPr>
                <w:b/>
              </w:rPr>
            </w:rPrChange>
          </w:rPr>
          <w:delText>typische Deutsche</w:delText>
        </w:r>
      </w:del>
      <w:ins w:id="376" w:author="Franziska Funke" w:date="2023-01-18T12:01:00Z">
        <w:del w:id="377" w:author="Laura Schepp" w:date="2023-02-09T11:02:00Z">
          <w:r w:rsidR="00396537" w:rsidDel="00984CEC">
            <w:rPr>
              <w:b/>
              <w:lang w:val="de-DE"/>
            </w:rPr>
            <w:delText>durchschnittliche Mensch in Deutschland</w:delText>
          </w:r>
        </w:del>
      </w:ins>
      <w:ins w:id="378" w:author="Laura Schepp" w:date="2023-02-09T11:02:00Z">
        <w:r w:rsidR="00984CEC">
          <w:rPr>
            <w:b/>
            <w:lang w:val="de-DE"/>
          </w:rPr>
          <w:t xml:space="preserve"> </w:t>
        </w:r>
        <w:proofErr w:type="spellStart"/>
        <w:r w:rsidR="00984CEC">
          <w:rPr>
            <w:b/>
            <w:lang w:val="de-DE"/>
          </w:rPr>
          <w:t>repräsentative:r</w:t>
        </w:r>
        <w:proofErr w:type="spellEnd"/>
        <w:r w:rsidR="00984CEC">
          <w:rPr>
            <w:b/>
            <w:lang w:val="de-DE"/>
          </w:rPr>
          <w:t xml:space="preserve"> </w:t>
        </w:r>
        <w:proofErr w:type="spellStart"/>
        <w:r w:rsidR="00984CEC">
          <w:rPr>
            <w:b/>
            <w:lang w:val="de-DE"/>
          </w:rPr>
          <w:t>Deutsche:r</w:t>
        </w:r>
      </w:ins>
      <w:proofErr w:type="spellEnd"/>
      <w:r w:rsidRPr="004C6A23">
        <w:rPr>
          <w:b/>
          <w:lang w:val="de-DE"/>
          <w:rPrChange w:id="379" w:author="Franziska Funke" w:date="2023-01-18T11:01:00Z">
            <w:rPr>
              <w:b/>
            </w:rPr>
          </w:rPrChange>
        </w:rPr>
        <w:t xml:space="preserve"> finanziell 25 Euro pro Monat verlieren</w:t>
      </w:r>
      <w:r w:rsidRPr="004C6A23">
        <w:rPr>
          <w:lang w:val="de-DE"/>
          <w:rPrChange w:id="380" w:author="Franziska Funke" w:date="2023-01-18T11:01:00Z">
            <w:rPr/>
          </w:rPrChange>
        </w:rPr>
        <w:t>.</w:t>
      </w:r>
      <w:r w:rsidRPr="004C6A23">
        <w:rPr>
          <w:lang w:val="de-DE"/>
          <w:rPrChange w:id="381" w:author="Franziska Funke" w:date="2023-01-18T11:01:00Z">
            <w:rPr/>
          </w:rPrChange>
        </w:rPr>
        <w:br/>
        <w:t xml:space="preserve"> </w:t>
      </w:r>
      <w:r w:rsidRPr="004C6A23">
        <w:rPr>
          <w:lang w:val="de-DE"/>
          <w:rPrChange w:id="382" w:author="Franziska Funke" w:date="2023-01-18T11:01:00Z">
            <w:rPr/>
          </w:rPrChange>
        </w:rPr>
        <w:br/>
      </w:r>
      <w:del w:id="383" w:author="Franziska Funke" w:date="2023-01-18T12:01:00Z">
        <w:r w:rsidRPr="004C6A23" w:rsidDel="00396537">
          <w:rPr>
            <w:lang w:val="de-DE"/>
            <w:rPrChange w:id="384" w:author="Franziska Funke" w:date="2023-01-18T11:01:00Z">
              <w:rPr/>
            </w:rPrChange>
          </w:rPr>
          <w:delText xml:space="preserve"> </w:delText>
        </w:r>
      </w:del>
      <w:r w:rsidRPr="004C6A23">
        <w:rPr>
          <w:b/>
          <w:u w:val="single"/>
          <w:lang w:val="de-DE"/>
          <w:rPrChange w:id="385" w:author="Franziska Funke" w:date="2023-01-18T11:01:00Z">
            <w:rPr>
              <w:b/>
              <w:u w:val="single"/>
            </w:rPr>
          </w:rPrChange>
        </w:rPr>
        <w:t>Nationales Umverteilungsprogramm</w:t>
      </w:r>
      <w:r w:rsidRPr="004C6A23">
        <w:rPr>
          <w:lang w:val="de-DE"/>
          <w:rPrChange w:id="386" w:author="Franziska Funke" w:date="2023-01-18T11:01:00Z">
            <w:rPr/>
          </w:rPrChange>
        </w:rPr>
        <w:br/>
      </w:r>
      <w:del w:id="387" w:author="Franziska Funke" w:date="2023-01-18T12:01:00Z">
        <w:r w:rsidRPr="004C6A23" w:rsidDel="00396537">
          <w:rPr>
            <w:lang w:val="de-DE"/>
            <w:rPrChange w:id="388" w:author="Franziska Funke" w:date="2023-01-18T11:01:00Z">
              <w:rPr/>
            </w:rPrChange>
          </w:rPr>
          <w:delText xml:space="preserve"> </w:delText>
        </w:r>
      </w:del>
      <w:r w:rsidRPr="004C6A23">
        <w:rPr>
          <w:lang w:val="de-DE"/>
          <w:rPrChange w:id="389" w:author="Franziska Funke" w:date="2023-01-18T11:01:00Z">
            <w:rPr/>
          </w:rPrChange>
        </w:rPr>
        <w:t xml:space="preserve">Diese Politik würde </w:t>
      </w:r>
      <w:r w:rsidRPr="004C6A23">
        <w:rPr>
          <w:b/>
          <w:lang w:val="de-DE"/>
          <w:rPrChange w:id="390" w:author="Franziska Funke" w:date="2023-01-18T11:01:00Z">
            <w:rPr>
              <w:b/>
            </w:rPr>
          </w:rPrChange>
        </w:rPr>
        <w:t>die Steuern auf die oberen 1 % erhöhen</w:t>
      </w:r>
      <w:r w:rsidRPr="004C6A23">
        <w:rPr>
          <w:lang w:val="de-DE"/>
          <w:rPrChange w:id="391" w:author="Franziska Funke" w:date="2023-01-18T11:01:00Z">
            <w:rPr/>
          </w:rPrChange>
        </w:rPr>
        <w:t xml:space="preserve"> und allen Erwachsenen Auszahlung überweisen. </w:t>
      </w:r>
      <w:r w:rsidRPr="004C6A23">
        <w:rPr>
          <w:lang w:val="de-DE"/>
        </w:rPr>
        <w:t xml:space="preserve">Genauer gesagt würde </w:t>
      </w:r>
      <w:proofErr w:type="spellStart"/>
      <w:proofErr w:type="gramStart"/>
      <w:r w:rsidRPr="004C6A23">
        <w:rPr>
          <w:b/>
          <w:lang w:val="de-DE"/>
        </w:rPr>
        <w:t>jede:r</w:t>
      </w:r>
      <w:proofErr w:type="spellEnd"/>
      <w:proofErr w:type="gramEnd"/>
      <w:r w:rsidRPr="004C6A23">
        <w:rPr>
          <w:b/>
          <w:lang w:val="de-DE"/>
        </w:rPr>
        <w:t xml:space="preserve"> </w:t>
      </w:r>
      <w:del w:id="392" w:author="Franziska Funke" w:date="2023-01-18T12:02:00Z">
        <w:r w:rsidRPr="004C6A23" w:rsidDel="00396537">
          <w:rPr>
            <w:b/>
            <w:lang w:val="de-DE"/>
          </w:rPr>
          <w:delText xml:space="preserve">Deutsche </w:delText>
        </w:r>
      </w:del>
      <w:ins w:id="393" w:author="Franziska Funke" w:date="2023-01-18T12:02:00Z">
        <w:r w:rsidR="00396537">
          <w:rPr>
            <w:b/>
            <w:lang w:val="de-DE"/>
          </w:rPr>
          <w:t>Mensch in Deutschland</w:t>
        </w:r>
        <w:r w:rsidR="00396537" w:rsidRPr="004C6A23">
          <w:rPr>
            <w:b/>
            <w:lang w:val="de-DE"/>
          </w:rPr>
          <w:t xml:space="preserve"> </w:t>
        </w:r>
      </w:ins>
      <w:r w:rsidRPr="004C6A23">
        <w:rPr>
          <w:b/>
          <w:lang w:val="de-DE"/>
        </w:rPr>
        <w:t>25 Euro pro Monat erhalten</w:t>
      </w:r>
      <w:r w:rsidRPr="004C6A23">
        <w:rPr>
          <w:lang w:val="de-DE"/>
        </w:rPr>
        <w:t xml:space="preserve">. Dies würde durch eine Erhöhung der Einkommensteuer auf Haushaltseinkommen über 20.000 € pro Monat finanziert, wobei die Steuern für Einkommen unter 20.000 € pro Monat unverändert bleiben. </w:t>
      </w:r>
    </w:p>
    <w:p w14:paraId="53D75A8A" w14:textId="77777777" w:rsidR="002760CD" w:rsidRPr="004C6A23" w:rsidRDefault="002760CD">
      <w:pPr>
        <w:rPr>
          <w:lang w:val="de-DE"/>
        </w:rPr>
      </w:pPr>
    </w:p>
    <w:p w14:paraId="07B93B19" w14:textId="77777777" w:rsidR="002760CD" w:rsidRPr="004C6A23" w:rsidRDefault="002760CD">
      <w:pPr>
        <w:pStyle w:val="QuestionSeparator"/>
        <w:rPr>
          <w:lang w:val="de-DE"/>
        </w:rPr>
      </w:pPr>
    </w:p>
    <w:p w14:paraId="681CF530" w14:textId="77777777" w:rsidR="002760CD" w:rsidRPr="004C6A23" w:rsidRDefault="002760CD">
      <w:pPr>
        <w:rPr>
          <w:lang w:val="de-DE"/>
        </w:rPr>
      </w:pPr>
    </w:p>
    <w:p w14:paraId="39F71ABD" w14:textId="46F7DE67" w:rsidR="002760CD" w:rsidRPr="004C6A23" w:rsidRDefault="00635F58">
      <w:pPr>
        <w:keepNext/>
        <w:rPr>
          <w:lang w:val="de-DE"/>
          <w:rPrChange w:id="394" w:author="Franziska Funke" w:date="2023-01-18T11:01:00Z">
            <w:rPr/>
          </w:rPrChange>
        </w:rPr>
      </w:pPr>
      <w:r w:rsidRPr="004C6A23">
        <w:rPr>
          <w:lang w:val="de-DE"/>
        </w:rPr>
        <w:t xml:space="preserve">Q90 Wenn sowohl das globale Klimaschema als auch das nationale Umverteilungssystem umgesetzt werden, wie würde </w:t>
      </w:r>
      <w:proofErr w:type="spellStart"/>
      <w:proofErr w:type="gramStart"/>
      <w:r w:rsidRPr="004C6A23">
        <w:rPr>
          <w:lang w:val="de-DE"/>
        </w:rPr>
        <w:t>ein</w:t>
      </w:r>
      <w:ins w:id="395" w:author="Laura Schepp" w:date="2023-02-09T11:03:00Z">
        <w:r w:rsidR="00984CEC">
          <w:rPr>
            <w:lang w:val="de-DE"/>
          </w:rPr>
          <w:t>:e</w:t>
        </w:r>
        <w:proofErr w:type="spellEnd"/>
        <w:proofErr w:type="gramEnd"/>
        <w:r w:rsidR="00984CEC">
          <w:rPr>
            <w:lang w:val="de-DE"/>
          </w:rPr>
          <w:t xml:space="preserve"> </w:t>
        </w:r>
        <w:proofErr w:type="spellStart"/>
        <w:r w:rsidR="00984CEC">
          <w:rPr>
            <w:lang w:val="de-DE"/>
          </w:rPr>
          <w:t>repräsentative:r</w:t>
        </w:r>
        <w:proofErr w:type="spellEnd"/>
        <w:r w:rsidR="00984CEC">
          <w:rPr>
            <w:lang w:val="de-DE"/>
          </w:rPr>
          <w:t xml:space="preserve"> </w:t>
        </w:r>
        <w:proofErr w:type="spellStart"/>
        <w:r w:rsidR="00984CEC">
          <w:rPr>
            <w:lang w:val="de-DE"/>
          </w:rPr>
          <w:t>Deutsche:r</w:t>
        </w:r>
      </w:ins>
      <w:proofErr w:type="spellEnd"/>
      <w:r w:rsidRPr="004C6A23">
        <w:rPr>
          <w:lang w:val="de-DE"/>
        </w:rPr>
        <w:t xml:space="preserve"> </w:t>
      </w:r>
      <w:del w:id="396" w:author="Franziska Funke" w:date="2023-01-18T12:02:00Z">
        <w:r w:rsidRPr="004C6A23" w:rsidDel="00396537">
          <w:rPr>
            <w:lang w:val="de-DE"/>
          </w:rPr>
          <w:delText xml:space="preserve">typischer </w:delText>
        </w:r>
      </w:del>
      <w:ins w:id="397" w:author="Franziska Funke" w:date="2023-01-18T12:02:00Z">
        <w:del w:id="398" w:author="Laura Schepp" w:date="2023-02-09T11:03:00Z">
          <w:r w:rsidR="00396537" w:rsidDel="00984CEC">
            <w:rPr>
              <w:lang w:val="de-DE"/>
            </w:rPr>
            <w:delText xml:space="preserve">Mensch in </w:delText>
          </w:r>
          <w:r w:rsidR="00396537" w:rsidDel="00984CEC">
            <w:rPr>
              <w:lang w:val="de-DE"/>
            </w:rPr>
            <w:lastRenderedPageBreak/>
            <w:delText>Deutschland im Durchschnitt</w:delText>
          </w:r>
        </w:del>
      </w:ins>
      <w:del w:id="399" w:author="Laura Schepp" w:date="2023-02-09T11:03:00Z">
        <w:r w:rsidRPr="004C6A23" w:rsidDel="00984CEC">
          <w:rPr>
            <w:lang w:val="de-DE"/>
          </w:rPr>
          <w:delText xml:space="preserve">Deutscher </w:delText>
        </w:r>
      </w:del>
      <w:r w:rsidRPr="004C6A23">
        <w:rPr>
          <w:lang w:val="de-DE"/>
        </w:rPr>
        <w:t>finanziell betroffen sein?</w:t>
      </w:r>
      <w:r w:rsidRPr="004C6A23">
        <w:rPr>
          <w:lang w:val="de-DE"/>
        </w:rPr>
        <w:br/>
      </w:r>
      <w:del w:id="400" w:author="Franziska Funke" w:date="2023-01-18T12:02:00Z">
        <w:r w:rsidRPr="004C6A23" w:rsidDel="00396537">
          <w:rPr>
            <w:lang w:val="de-DE"/>
          </w:rPr>
          <w:delText xml:space="preserve"> </w:delText>
        </w:r>
      </w:del>
      <w:r w:rsidRPr="004C6A23">
        <w:rPr>
          <w:lang w:val="de-DE"/>
          <w:rPrChange w:id="401" w:author="Franziska Funke" w:date="2023-01-18T11:01:00Z">
            <w:rPr/>
          </w:rPrChange>
        </w:rPr>
        <w:t>Drei Befragte mit der richtigen Antwort erhalten 50 € in Amazon-Gutscheinen.</w:t>
      </w:r>
    </w:p>
    <w:p w14:paraId="57C99881" w14:textId="6F094E32" w:rsidR="002760CD" w:rsidRPr="002839A8" w:rsidRDefault="00635F58">
      <w:pPr>
        <w:pStyle w:val="ListParagraph"/>
        <w:keepNext/>
        <w:numPr>
          <w:ilvl w:val="0"/>
          <w:numId w:val="4"/>
        </w:numPr>
        <w:rPr>
          <w:lang w:val="de-DE"/>
          <w:rPrChange w:id="402" w:author="Franziska Funke" w:date="2023-01-18T12:04:00Z">
            <w:rPr/>
          </w:rPrChange>
        </w:rPr>
      </w:pPr>
      <w:proofErr w:type="spellStart"/>
      <w:proofErr w:type="gramStart"/>
      <w:r w:rsidRPr="004C6A23">
        <w:rPr>
          <w:lang w:val="de-DE"/>
        </w:rPr>
        <w:t>Ein</w:t>
      </w:r>
      <w:ins w:id="403" w:author="Laura Schepp" w:date="2023-02-09T11:04:00Z">
        <w:r w:rsidR="00984CEC">
          <w:rPr>
            <w:lang w:val="de-DE"/>
          </w:rPr>
          <w:t>:e</w:t>
        </w:r>
        <w:proofErr w:type="spellEnd"/>
        <w:proofErr w:type="gramEnd"/>
        <w:r w:rsidR="00984CEC">
          <w:rPr>
            <w:lang w:val="de-DE"/>
          </w:rPr>
          <w:t xml:space="preserve"> </w:t>
        </w:r>
        <w:proofErr w:type="spellStart"/>
        <w:r w:rsidR="00984CEC">
          <w:rPr>
            <w:lang w:val="de-DE"/>
          </w:rPr>
          <w:t>repräsentative:r</w:t>
        </w:r>
        <w:proofErr w:type="spellEnd"/>
        <w:r w:rsidR="00984CEC">
          <w:rPr>
            <w:lang w:val="de-DE"/>
          </w:rPr>
          <w:t xml:space="preserve"> </w:t>
        </w:r>
        <w:proofErr w:type="spellStart"/>
        <w:r w:rsidR="00984CEC">
          <w:rPr>
            <w:lang w:val="de-DE"/>
          </w:rPr>
          <w:t>Deutsche:r</w:t>
        </w:r>
      </w:ins>
      <w:proofErr w:type="spellEnd"/>
      <w:r w:rsidRPr="004C6A23">
        <w:rPr>
          <w:lang w:val="de-DE"/>
        </w:rPr>
        <w:t xml:space="preserve"> </w:t>
      </w:r>
      <w:commentRangeStart w:id="404"/>
      <w:commentRangeStart w:id="405"/>
      <w:del w:id="406" w:author="Laura Schepp" w:date="2023-02-09T11:04:00Z">
        <w:r w:rsidRPr="002839A8" w:rsidDel="00984CEC">
          <w:rPr>
            <w:highlight w:val="yellow"/>
            <w:lang w:val="de-DE"/>
            <w:rPrChange w:id="407" w:author="Franziska Funke" w:date="2023-01-18T12:03:00Z">
              <w:rPr>
                <w:lang w:val="de-DE"/>
              </w:rPr>
            </w:rPrChange>
          </w:rPr>
          <w:delText>typischer Deutscher</w:delText>
        </w:r>
        <w:r w:rsidRPr="004C6A23" w:rsidDel="00984CEC">
          <w:rPr>
            <w:lang w:val="de-DE"/>
          </w:rPr>
          <w:delText xml:space="preserve"> </w:delText>
        </w:r>
        <w:commentRangeEnd w:id="404"/>
        <w:r w:rsidR="002839A8" w:rsidDel="00984CEC">
          <w:rPr>
            <w:rStyle w:val="CommentReference"/>
          </w:rPr>
          <w:commentReference w:id="404"/>
        </w:r>
        <w:commentRangeEnd w:id="405"/>
        <w:r w:rsidR="00D30FC5" w:rsidDel="00984CEC">
          <w:rPr>
            <w:rStyle w:val="CommentReference"/>
          </w:rPr>
          <w:commentReference w:id="405"/>
        </w:r>
      </w:del>
      <w:r w:rsidRPr="004C6A23">
        <w:rPr>
          <w:lang w:val="de-DE"/>
        </w:rPr>
        <w:t xml:space="preserve">würde finanziell verlieren.  </w:t>
      </w:r>
      <w:r w:rsidRPr="002839A8">
        <w:rPr>
          <w:lang w:val="de-DE"/>
          <w:rPrChange w:id="408" w:author="Franziska Funke" w:date="2023-01-18T12:04:00Z">
            <w:rPr/>
          </w:rPrChange>
        </w:rPr>
        <w:t xml:space="preserve">(1) </w:t>
      </w:r>
    </w:p>
    <w:p w14:paraId="6BEC7084" w14:textId="7240A3BC" w:rsidR="002760CD" w:rsidRPr="00984CEC" w:rsidRDefault="00635F58">
      <w:pPr>
        <w:pStyle w:val="ListParagraph"/>
        <w:keepNext/>
        <w:numPr>
          <w:ilvl w:val="0"/>
          <w:numId w:val="4"/>
        </w:numPr>
        <w:rPr>
          <w:lang w:val="de-DE"/>
          <w:rPrChange w:id="409" w:author="Laura Schepp" w:date="2023-02-09T11:04:00Z">
            <w:rPr/>
          </w:rPrChange>
        </w:rPr>
      </w:pPr>
      <w:proofErr w:type="spellStart"/>
      <w:proofErr w:type="gramStart"/>
      <w:r w:rsidRPr="004C6A23">
        <w:rPr>
          <w:lang w:val="de-DE"/>
        </w:rPr>
        <w:t>Ein</w:t>
      </w:r>
      <w:ins w:id="410" w:author="Laura Schepp" w:date="2023-02-09T11:04:00Z">
        <w:r w:rsidR="00984CEC">
          <w:rPr>
            <w:lang w:val="de-DE"/>
          </w:rPr>
          <w:t>:e</w:t>
        </w:r>
        <w:proofErr w:type="spellEnd"/>
        <w:proofErr w:type="gramEnd"/>
        <w:r w:rsidR="00984CEC">
          <w:rPr>
            <w:lang w:val="de-DE"/>
          </w:rPr>
          <w:t xml:space="preserve"> </w:t>
        </w:r>
        <w:proofErr w:type="spellStart"/>
        <w:r w:rsidR="00984CEC">
          <w:rPr>
            <w:lang w:val="de-DE"/>
          </w:rPr>
          <w:t>repräsentative</w:t>
        </w:r>
      </w:ins>
      <w:ins w:id="411" w:author="Laura Schepp" w:date="2023-02-09T11:05:00Z">
        <w:r w:rsidR="00984CEC">
          <w:rPr>
            <w:lang w:val="de-DE"/>
          </w:rPr>
          <w:t>:r</w:t>
        </w:r>
      </w:ins>
      <w:proofErr w:type="spellEnd"/>
      <w:ins w:id="412" w:author="Laura Schepp" w:date="2023-02-09T11:04:00Z">
        <w:r w:rsidR="00984CEC">
          <w:rPr>
            <w:lang w:val="de-DE"/>
          </w:rPr>
          <w:t xml:space="preserve"> </w:t>
        </w:r>
        <w:proofErr w:type="spellStart"/>
        <w:r w:rsidR="00984CEC">
          <w:rPr>
            <w:lang w:val="de-DE"/>
          </w:rPr>
          <w:t>Deutsche:r</w:t>
        </w:r>
      </w:ins>
      <w:proofErr w:type="spellEnd"/>
      <w:r w:rsidRPr="004C6A23">
        <w:rPr>
          <w:lang w:val="de-DE"/>
        </w:rPr>
        <w:t xml:space="preserve"> </w:t>
      </w:r>
      <w:del w:id="413" w:author="Laura Schepp" w:date="2023-02-09T11:04:00Z">
        <w:r w:rsidRPr="002839A8" w:rsidDel="00984CEC">
          <w:rPr>
            <w:highlight w:val="yellow"/>
            <w:lang w:val="de-DE"/>
            <w:rPrChange w:id="414" w:author="Franziska Funke" w:date="2023-01-18T12:03:00Z">
              <w:rPr>
                <w:lang w:val="de-DE"/>
              </w:rPr>
            </w:rPrChange>
          </w:rPr>
          <w:delText>typischer Deutscher</w:delText>
        </w:r>
        <w:r w:rsidRPr="004C6A23" w:rsidDel="00984CEC">
          <w:rPr>
            <w:lang w:val="de-DE"/>
          </w:rPr>
          <w:delText xml:space="preserve"> </w:delText>
        </w:r>
      </w:del>
      <w:r w:rsidRPr="004C6A23">
        <w:rPr>
          <w:lang w:val="de-DE"/>
        </w:rPr>
        <w:t xml:space="preserve">würde weder gewinnen noch verlieren.  </w:t>
      </w:r>
      <w:r w:rsidRPr="00984CEC">
        <w:rPr>
          <w:lang w:val="de-DE"/>
          <w:rPrChange w:id="415" w:author="Laura Schepp" w:date="2023-02-09T11:04:00Z">
            <w:rPr/>
          </w:rPrChange>
        </w:rPr>
        <w:t xml:space="preserve">(2) </w:t>
      </w:r>
    </w:p>
    <w:p w14:paraId="68A5681E" w14:textId="432906AB" w:rsidR="002760CD" w:rsidRPr="00984CEC" w:rsidRDefault="00635F58">
      <w:pPr>
        <w:pStyle w:val="ListParagraph"/>
        <w:keepNext/>
        <w:numPr>
          <w:ilvl w:val="0"/>
          <w:numId w:val="4"/>
        </w:numPr>
        <w:rPr>
          <w:lang w:val="de-DE"/>
          <w:rPrChange w:id="416" w:author="Laura Schepp" w:date="2023-02-09T11:04:00Z">
            <w:rPr/>
          </w:rPrChange>
        </w:rPr>
      </w:pPr>
      <w:proofErr w:type="spellStart"/>
      <w:proofErr w:type="gramStart"/>
      <w:r w:rsidRPr="004C6A23">
        <w:rPr>
          <w:lang w:val="de-DE"/>
        </w:rPr>
        <w:t>Ein</w:t>
      </w:r>
      <w:ins w:id="417" w:author="Laura Schepp" w:date="2023-02-09T11:04:00Z">
        <w:r w:rsidR="00984CEC">
          <w:rPr>
            <w:lang w:val="de-DE"/>
          </w:rPr>
          <w:t>:e</w:t>
        </w:r>
        <w:proofErr w:type="spellEnd"/>
        <w:proofErr w:type="gramEnd"/>
        <w:r w:rsidR="00984CEC">
          <w:rPr>
            <w:lang w:val="de-DE"/>
          </w:rPr>
          <w:t xml:space="preserve"> </w:t>
        </w:r>
        <w:proofErr w:type="spellStart"/>
        <w:r w:rsidR="00984CEC">
          <w:rPr>
            <w:lang w:val="de-DE"/>
          </w:rPr>
          <w:t>repräsentative:r</w:t>
        </w:r>
      </w:ins>
      <w:proofErr w:type="spellEnd"/>
      <w:r w:rsidRPr="004C6A23">
        <w:rPr>
          <w:lang w:val="de-DE"/>
        </w:rPr>
        <w:t xml:space="preserve"> </w:t>
      </w:r>
      <w:proofErr w:type="spellStart"/>
      <w:ins w:id="418" w:author="Laura Schepp" w:date="2023-02-09T11:05:00Z">
        <w:r w:rsidR="00984CEC">
          <w:rPr>
            <w:lang w:val="de-DE"/>
          </w:rPr>
          <w:t>Deutsche:r</w:t>
        </w:r>
        <w:proofErr w:type="spellEnd"/>
        <w:r w:rsidR="00984CEC">
          <w:rPr>
            <w:lang w:val="de-DE"/>
          </w:rPr>
          <w:t xml:space="preserve"> </w:t>
        </w:r>
      </w:ins>
      <w:del w:id="419" w:author="Laura Schepp" w:date="2023-02-09T11:05:00Z">
        <w:r w:rsidRPr="002839A8" w:rsidDel="00984CEC">
          <w:rPr>
            <w:highlight w:val="yellow"/>
            <w:lang w:val="de-DE"/>
            <w:rPrChange w:id="420" w:author="Franziska Funke" w:date="2023-01-18T12:03:00Z">
              <w:rPr>
                <w:lang w:val="de-DE"/>
              </w:rPr>
            </w:rPrChange>
          </w:rPr>
          <w:delText>typischer Deutscher</w:delText>
        </w:r>
        <w:r w:rsidRPr="004C6A23" w:rsidDel="00984CEC">
          <w:rPr>
            <w:lang w:val="de-DE"/>
          </w:rPr>
          <w:delText xml:space="preserve"> </w:delText>
        </w:r>
      </w:del>
      <w:r w:rsidRPr="004C6A23">
        <w:rPr>
          <w:lang w:val="de-DE"/>
        </w:rPr>
        <w:t xml:space="preserve">würde finanziell profitieren.  </w:t>
      </w:r>
      <w:r w:rsidRPr="00984CEC">
        <w:rPr>
          <w:lang w:val="de-DE"/>
          <w:rPrChange w:id="421" w:author="Laura Schepp" w:date="2023-02-09T11:04:00Z">
            <w:rPr/>
          </w:rPrChange>
        </w:rPr>
        <w:t xml:space="preserve">(3) </w:t>
      </w:r>
    </w:p>
    <w:p w14:paraId="2C9843F5" w14:textId="77777777" w:rsidR="002760CD" w:rsidRPr="00984CEC" w:rsidRDefault="002760CD">
      <w:pPr>
        <w:rPr>
          <w:lang w:val="de-DE"/>
          <w:rPrChange w:id="422" w:author="Laura Schepp" w:date="2023-02-09T11:04:00Z">
            <w:rPr/>
          </w:rPrChange>
        </w:rPr>
      </w:pPr>
    </w:p>
    <w:p w14:paraId="6873C78C" w14:textId="77777777" w:rsidR="002760CD" w:rsidRDefault="00635F58">
      <w:pPr>
        <w:pStyle w:val="BlockEndLabel"/>
      </w:pPr>
      <w:r>
        <w:t>End of Block: GCS+NR</w:t>
      </w:r>
    </w:p>
    <w:p w14:paraId="3CBB32E1" w14:textId="77777777" w:rsidR="002760CD" w:rsidRDefault="002760CD">
      <w:pPr>
        <w:pStyle w:val="BlockSeparator"/>
      </w:pPr>
    </w:p>
    <w:p w14:paraId="749BC697" w14:textId="77777777" w:rsidR="002760CD" w:rsidRDefault="00635F58">
      <w:pPr>
        <w:pStyle w:val="BlockStartLabel"/>
      </w:pPr>
      <w:r>
        <w:t>Start of Block: Global Climate Scheme (incl. list experiment)</w:t>
      </w:r>
    </w:p>
    <w:p w14:paraId="171E7B6E" w14:textId="77777777" w:rsidR="002760CD" w:rsidRDefault="002760CD"/>
    <w:p w14:paraId="0771E615" w14:textId="77777777" w:rsidR="002760CD" w:rsidRDefault="00635F58">
      <w:pPr>
        <w:keepNext/>
      </w:pPr>
      <w:r>
        <w:t>Q100 Timing</w:t>
      </w:r>
    </w:p>
    <w:p w14:paraId="3794732B" w14:textId="77777777" w:rsidR="002760CD" w:rsidRDefault="00635F58">
      <w:pPr>
        <w:pStyle w:val="ListParagraph"/>
        <w:keepNext/>
        <w:ind w:left="0"/>
      </w:pPr>
      <w:r>
        <w:t xml:space="preserve">First </w:t>
      </w:r>
      <w:proofErr w:type="gramStart"/>
      <w:r>
        <w:t>Click  (</w:t>
      </w:r>
      <w:proofErr w:type="gramEnd"/>
      <w:r>
        <w:t>1)</w:t>
      </w:r>
    </w:p>
    <w:p w14:paraId="551313A8" w14:textId="77777777" w:rsidR="002760CD" w:rsidRDefault="00635F58">
      <w:pPr>
        <w:pStyle w:val="ListParagraph"/>
        <w:keepNext/>
        <w:ind w:left="0"/>
      </w:pPr>
      <w:r>
        <w:t xml:space="preserve">Last </w:t>
      </w:r>
      <w:proofErr w:type="gramStart"/>
      <w:r>
        <w:t>Click  (</w:t>
      </w:r>
      <w:proofErr w:type="gramEnd"/>
      <w:r>
        <w:t>2)</w:t>
      </w:r>
    </w:p>
    <w:p w14:paraId="57E60878" w14:textId="77777777" w:rsidR="002760CD" w:rsidRDefault="00635F58">
      <w:pPr>
        <w:pStyle w:val="ListParagraph"/>
        <w:keepNext/>
        <w:ind w:left="0"/>
      </w:pPr>
      <w:r>
        <w:t xml:space="preserve">Page </w:t>
      </w:r>
      <w:proofErr w:type="gramStart"/>
      <w:r>
        <w:t>Submit  (</w:t>
      </w:r>
      <w:proofErr w:type="gramEnd"/>
      <w:r>
        <w:t>3)</w:t>
      </w:r>
    </w:p>
    <w:p w14:paraId="2EDFC7C6" w14:textId="77777777" w:rsidR="002760CD" w:rsidRDefault="00635F58">
      <w:pPr>
        <w:pStyle w:val="ListParagraph"/>
        <w:keepNext/>
        <w:ind w:left="0"/>
      </w:pPr>
      <w:r>
        <w:t xml:space="preserve">Click </w:t>
      </w:r>
      <w:proofErr w:type="gramStart"/>
      <w:r>
        <w:t>Count  (</w:t>
      </w:r>
      <w:proofErr w:type="gramEnd"/>
      <w:r>
        <w:t>4)</w:t>
      </w:r>
    </w:p>
    <w:p w14:paraId="59FFCB26" w14:textId="77777777" w:rsidR="002760CD" w:rsidRDefault="002760CD"/>
    <w:p w14:paraId="452150F0" w14:textId="77777777" w:rsidR="002760CD" w:rsidRDefault="002760CD">
      <w:pPr>
        <w:pStyle w:val="QuestionSeparator"/>
      </w:pPr>
    </w:p>
    <w:tbl>
      <w:tblPr>
        <w:tblStyle w:val="QQuestionIconTable"/>
        <w:tblW w:w="50" w:type="auto"/>
        <w:tblLook w:val="07E0" w:firstRow="1" w:lastRow="1" w:firstColumn="1" w:lastColumn="1" w:noHBand="1" w:noVBand="1"/>
      </w:tblPr>
      <w:tblGrid>
        <w:gridCol w:w="380"/>
      </w:tblGrid>
      <w:tr w:rsidR="002760CD" w14:paraId="4A49B83D" w14:textId="77777777">
        <w:tc>
          <w:tcPr>
            <w:tcW w:w="50" w:type="dxa"/>
          </w:tcPr>
          <w:p w14:paraId="2A2AE2C0" w14:textId="77777777" w:rsidR="002760CD" w:rsidRDefault="00635F58">
            <w:pPr>
              <w:keepNext/>
            </w:pPr>
            <w:r>
              <w:rPr>
                <w:noProof/>
              </w:rPr>
              <w:drawing>
                <wp:inline distT="0" distB="0" distL="0" distR="0" wp14:anchorId="1927AC1C" wp14:editId="22026852">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14:paraId="092DE9DC" w14:textId="77777777" w:rsidR="002760CD" w:rsidRDefault="002760CD"/>
    <w:p w14:paraId="41714D67" w14:textId="08B185C1" w:rsidR="002760CD" w:rsidRPr="004C6A23" w:rsidRDefault="00635F58">
      <w:pPr>
        <w:keepNext/>
        <w:rPr>
          <w:lang w:val="de-DE"/>
          <w:rPrChange w:id="423" w:author="Franziska Funke" w:date="2023-01-18T11:01:00Z">
            <w:rPr/>
          </w:rPrChange>
        </w:rPr>
      </w:pPr>
      <w:r w:rsidRPr="004C6A23">
        <w:rPr>
          <w:lang w:val="de-DE"/>
        </w:rPr>
        <w:t xml:space="preserve">Q121 </w:t>
      </w:r>
      <w:r w:rsidRPr="004C6A23">
        <w:rPr>
          <w:lang w:val="de-DE"/>
        </w:rPr>
        <w:br/>
        <w:t xml:space="preserve">Zu Ihrer Information, die erwartete Antwort war, dass </w:t>
      </w:r>
      <w:proofErr w:type="spellStart"/>
      <w:proofErr w:type="gramStart"/>
      <w:r w:rsidRPr="004C6A23">
        <w:rPr>
          <w:i/>
          <w:lang w:val="de-DE"/>
        </w:rPr>
        <w:t>Ein</w:t>
      </w:r>
      <w:ins w:id="424" w:author="Laura Schepp" w:date="2023-02-09T11:05:00Z">
        <w:r w:rsidR="00984CEC">
          <w:rPr>
            <w:i/>
            <w:lang w:val="de-DE"/>
          </w:rPr>
          <w:t>:e</w:t>
        </w:r>
        <w:proofErr w:type="spellEnd"/>
        <w:proofErr w:type="gramEnd"/>
        <w:r w:rsidR="00984CEC">
          <w:rPr>
            <w:i/>
            <w:lang w:val="de-DE"/>
          </w:rPr>
          <w:t xml:space="preserve"> </w:t>
        </w:r>
        <w:proofErr w:type="spellStart"/>
        <w:r w:rsidR="00984CEC">
          <w:rPr>
            <w:i/>
            <w:lang w:val="de-DE"/>
          </w:rPr>
          <w:t>repräsentative:r</w:t>
        </w:r>
        <w:proofErr w:type="spellEnd"/>
        <w:r w:rsidR="00984CEC">
          <w:rPr>
            <w:i/>
            <w:lang w:val="de-DE"/>
          </w:rPr>
          <w:t xml:space="preserve"> </w:t>
        </w:r>
        <w:proofErr w:type="spellStart"/>
        <w:r w:rsidR="00984CEC">
          <w:rPr>
            <w:i/>
            <w:lang w:val="de-DE"/>
          </w:rPr>
          <w:t>Deutsche:r</w:t>
        </w:r>
      </w:ins>
      <w:proofErr w:type="spellEnd"/>
      <w:r w:rsidRPr="004C6A23">
        <w:rPr>
          <w:i/>
          <w:lang w:val="de-DE"/>
        </w:rPr>
        <w:t xml:space="preserve"> </w:t>
      </w:r>
      <w:del w:id="425" w:author="Laura Schepp" w:date="2023-02-09T11:05:00Z">
        <w:r w:rsidRPr="002839A8" w:rsidDel="00984CEC">
          <w:rPr>
            <w:i/>
            <w:highlight w:val="yellow"/>
            <w:lang w:val="de-DE"/>
            <w:rPrChange w:id="426" w:author="Franziska Funke" w:date="2023-01-18T12:04:00Z">
              <w:rPr>
                <w:i/>
                <w:lang w:val="de-DE"/>
              </w:rPr>
            </w:rPrChange>
          </w:rPr>
          <w:delText>typischer Deutscher</w:delText>
        </w:r>
        <w:r w:rsidRPr="004C6A23" w:rsidDel="00984CEC">
          <w:rPr>
            <w:i/>
            <w:lang w:val="de-DE"/>
          </w:rPr>
          <w:delText xml:space="preserve"> </w:delText>
        </w:r>
      </w:del>
      <w:r w:rsidRPr="004C6A23">
        <w:rPr>
          <w:i/>
          <w:lang w:val="de-DE"/>
        </w:rPr>
        <w:t>weder gewinnen noch verlieren würde</w:t>
      </w:r>
      <w:r w:rsidRPr="004C6A23">
        <w:rPr>
          <w:lang w:val="de-DE"/>
        </w:rPr>
        <w:t xml:space="preserve">. Hier sind nun die letzten beiden Politikmaßnahmen:  </w:t>
      </w:r>
      <w:r w:rsidRPr="004C6A23">
        <w:rPr>
          <w:lang w:val="de-DE"/>
        </w:rPr>
        <w:br/>
        <w:t> </w:t>
      </w:r>
      <w:del w:id="427" w:author="Franziska Funke" w:date="2023-01-18T12:04:00Z">
        <w:r w:rsidRPr="004C6A23" w:rsidDel="002839A8">
          <w:rPr>
            <w:lang w:val="de-DE"/>
          </w:rPr>
          <w:delText xml:space="preserve"> </w:delText>
        </w:r>
      </w:del>
      <w:r w:rsidRPr="004C6A23">
        <w:rPr>
          <w:b/>
          <w:u w:val="single"/>
          <w:lang w:val="de-DE"/>
        </w:rPr>
        <w:t>Plan zur Wärmedämmung:</w:t>
      </w:r>
      <w:r w:rsidRPr="004C6A23">
        <w:rPr>
          <w:lang w:val="de-DE"/>
        </w:rPr>
        <w:t xml:space="preserve">  </w:t>
      </w:r>
      <w:r w:rsidRPr="004C6A23">
        <w:rPr>
          <w:lang w:val="de-DE"/>
        </w:rPr>
        <w:br/>
        <w:t>Um die CO</w:t>
      </w:r>
      <w:r w:rsidRPr="002839A8">
        <w:rPr>
          <w:vertAlign w:val="subscript"/>
          <w:lang w:val="de-DE"/>
          <w:rPrChange w:id="428" w:author="Franziska Funke" w:date="2023-01-18T12:05:00Z">
            <w:rPr>
              <w:lang w:val="de-DE"/>
            </w:rPr>
          </w:rPrChange>
        </w:rPr>
        <w:t>2</w:t>
      </w:r>
      <w:r w:rsidRPr="004C6A23">
        <w:rPr>
          <w:lang w:val="de-DE"/>
        </w:rPr>
        <w:t>-Emissionen und die Energieunsicherheit zu reduzieren, würde diese Politik erfordern, dass alle Gebäude die folgenden Energieeffizienzziele erfüllen: mindestens die Bewertung E im Jahr 2030 und die Bewertung C im Jahr 2040. Die Bundesregierung würde die Hälfte der Kosten der Wärmedämmung</w:t>
      </w:r>
      <w:del w:id="429" w:author="Franziska Funke" w:date="2023-01-18T12:05:00Z">
        <w:r w:rsidRPr="004C6A23" w:rsidDel="002839A8">
          <w:rPr>
            <w:lang w:val="de-DE"/>
          </w:rPr>
          <w:delText xml:space="preserve">, die </w:delText>
        </w:r>
      </w:del>
      <w:ins w:id="430" w:author="Franziska Funke" w:date="2023-01-18T12:05:00Z">
        <w:r w:rsidR="002839A8">
          <w:rPr>
            <w:lang w:val="de-DE"/>
          </w:rPr>
          <w:t xml:space="preserve"> </w:t>
        </w:r>
      </w:ins>
      <w:r w:rsidRPr="004C6A23">
        <w:rPr>
          <w:lang w:val="de-DE"/>
        </w:rPr>
        <w:t>für </w:t>
      </w:r>
      <w:del w:id="431" w:author="Franziska Funke" w:date="2023-01-18T12:05:00Z">
        <w:r w:rsidRPr="004C6A23" w:rsidDel="002839A8">
          <w:rPr>
            <w:lang w:val="de-DE"/>
          </w:rPr>
          <w:delText xml:space="preserve"> </w:delText>
        </w:r>
      </w:del>
      <w:r w:rsidRPr="004C6A23">
        <w:rPr>
          <w:lang w:val="de-DE"/>
        </w:rPr>
        <w:t>alle Haushalte</w:t>
      </w:r>
      <w:del w:id="432" w:author="Franziska Funke" w:date="2023-01-18T12:05:00Z">
        <w:r w:rsidRPr="004C6A23" w:rsidDel="002839A8">
          <w:rPr>
            <w:lang w:val="de-DE"/>
          </w:rPr>
          <w:delText xml:space="preserve"> anfallen</w:delText>
        </w:r>
      </w:del>
      <w:r w:rsidRPr="004C6A23">
        <w:rPr>
          <w:lang w:val="de-DE"/>
        </w:rPr>
        <w:t xml:space="preserve"> übernehmen und bis zu 90 % für die ärmsten Haushalte. Bauarbeiten zur Wärmedämmung würden 30 Milliarden € pro Jahr kosten, aber zu Energieeinsparungen führen, die jene Kosten mehr als ausgleichen.  </w:t>
      </w:r>
      <w:r w:rsidRPr="004C6A23">
        <w:rPr>
          <w:lang w:val="de-DE"/>
        </w:rPr>
        <w:br/>
        <w:t xml:space="preserve">   </w:t>
      </w:r>
      <w:r w:rsidRPr="004C6A23">
        <w:rPr>
          <w:lang w:val="de-DE"/>
        </w:rPr>
        <w:br/>
      </w:r>
      <w:r w:rsidRPr="004C6A23">
        <w:rPr>
          <w:b/>
          <w:u w:val="single"/>
          <w:lang w:val="de-DE"/>
        </w:rPr>
        <w:t>Todesstrafe für schwere Verbrechen:</w:t>
      </w:r>
      <w:r w:rsidRPr="004C6A23">
        <w:rPr>
          <w:lang w:val="de-DE"/>
        </w:rPr>
        <w:t xml:space="preserve"> Diese Maßnahme würde die Todesstrafe für schwere Verbrechen wie Terrorismus und Massenerschießungen wieder einführen.  </w:t>
      </w:r>
      <w:r w:rsidRPr="004C6A23">
        <w:rPr>
          <w:lang w:val="de-DE"/>
        </w:rPr>
        <w:br/>
        <w:t xml:space="preserve">   </w:t>
      </w:r>
      <w:r w:rsidRPr="004C6A23">
        <w:rPr>
          <w:lang w:val="de-DE"/>
        </w:rPr>
        <w:br/>
        <w:t>Nun werden wir Ihnen Fragen zu den vier Politikmaßnahmen stellen.</w:t>
      </w:r>
      <w:r w:rsidRPr="004C6A23">
        <w:rPr>
          <w:lang w:val="de-DE"/>
        </w:rPr>
        <w:br/>
      </w:r>
      <w:del w:id="433" w:author="Franziska Funke" w:date="2023-01-18T12:06:00Z">
        <w:r w:rsidRPr="004C6A23" w:rsidDel="002839A8">
          <w:rPr>
            <w:lang w:val="de-DE"/>
          </w:rPr>
          <w:delText xml:space="preserve"> </w:delText>
        </w:r>
      </w:del>
      <w:r w:rsidRPr="004C6A23">
        <w:rPr>
          <w:u w:val="single"/>
          <w:lang w:val="de-DE"/>
          <w:rPrChange w:id="434" w:author="Franziska Funke" w:date="2023-01-18T11:01:00Z">
            <w:rPr>
              <w:u w:val="single"/>
            </w:rPr>
          </w:rPrChange>
        </w:rPr>
        <w:t>Klicken Sie hier für die Erinnerung an die ersten beiden Politikmaßnahmen.</w:t>
      </w:r>
      <w:r w:rsidRPr="004C6A23">
        <w:rPr>
          <w:lang w:val="de-DE"/>
          <w:rPrChange w:id="435" w:author="Franziska Funke" w:date="2023-01-18T11:01:00Z">
            <w:rPr/>
          </w:rPrChange>
        </w:rPr>
        <w:t xml:space="preserve"> </w:t>
      </w:r>
    </w:p>
    <w:p w14:paraId="32B32FE7" w14:textId="77777777" w:rsidR="002760CD" w:rsidRPr="004C6A23" w:rsidRDefault="002760CD">
      <w:pPr>
        <w:rPr>
          <w:lang w:val="de-DE"/>
          <w:rPrChange w:id="436" w:author="Franziska Funke" w:date="2023-01-18T11:01:00Z">
            <w:rPr/>
          </w:rPrChange>
        </w:rPr>
      </w:pPr>
    </w:p>
    <w:p w14:paraId="1F416F56" w14:textId="77777777" w:rsidR="002760CD" w:rsidRPr="004C6A23" w:rsidRDefault="002760CD">
      <w:pPr>
        <w:pStyle w:val="QuestionSeparator"/>
        <w:rPr>
          <w:lang w:val="de-DE"/>
          <w:rPrChange w:id="437" w:author="Franziska Funke" w:date="2023-01-18T11:01:00Z">
            <w:rPr/>
          </w:rPrChange>
        </w:rPr>
      </w:pPr>
    </w:p>
    <w:p w14:paraId="2C58F57C" w14:textId="77777777" w:rsidR="002760CD" w:rsidRPr="004C6A23" w:rsidRDefault="002760CD">
      <w:pPr>
        <w:rPr>
          <w:lang w:val="de-DE"/>
          <w:rPrChange w:id="438" w:author="Franziska Funke" w:date="2023-01-18T11:01:00Z">
            <w:rPr/>
          </w:rPrChange>
        </w:rPr>
      </w:pPr>
    </w:p>
    <w:p w14:paraId="6BCE5536" w14:textId="77777777" w:rsidR="002760CD" w:rsidRPr="004C6A23" w:rsidRDefault="00635F58">
      <w:pPr>
        <w:keepNext/>
        <w:rPr>
          <w:lang w:val="de-DE"/>
        </w:rPr>
      </w:pPr>
      <w:r w:rsidRPr="004C6A23">
        <w:rPr>
          <w:lang w:val="de-DE"/>
        </w:rPr>
        <w:lastRenderedPageBreak/>
        <w:t>Q262 Unterstützen Sie das globale Klimaprogramm?</w:t>
      </w:r>
    </w:p>
    <w:p w14:paraId="65A7D72D" w14:textId="77777777" w:rsidR="002760CD" w:rsidRDefault="00635F58">
      <w:pPr>
        <w:pStyle w:val="ListParagraph"/>
        <w:keepNext/>
        <w:numPr>
          <w:ilvl w:val="0"/>
          <w:numId w:val="4"/>
        </w:numPr>
      </w:pPr>
      <w:proofErr w:type="gramStart"/>
      <w:r>
        <w:t>Ja  (</w:t>
      </w:r>
      <w:proofErr w:type="gramEnd"/>
      <w:r>
        <w:t xml:space="preserve">1) </w:t>
      </w:r>
    </w:p>
    <w:p w14:paraId="72F6BC2D" w14:textId="77777777" w:rsidR="002760CD" w:rsidRDefault="00635F58">
      <w:pPr>
        <w:pStyle w:val="ListParagraph"/>
        <w:keepNext/>
        <w:numPr>
          <w:ilvl w:val="0"/>
          <w:numId w:val="4"/>
        </w:numPr>
      </w:pPr>
      <w:proofErr w:type="spellStart"/>
      <w:proofErr w:type="gramStart"/>
      <w:r>
        <w:t>Nein</w:t>
      </w:r>
      <w:proofErr w:type="spellEnd"/>
      <w:r>
        <w:t xml:space="preserve">  (</w:t>
      </w:r>
      <w:proofErr w:type="gramEnd"/>
      <w:r>
        <w:t xml:space="preserve">2) </w:t>
      </w:r>
    </w:p>
    <w:p w14:paraId="7E9DFA96" w14:textId="77777777" w:rsidR="002760CD" w:rsidRDefault="002760CD"/>
    <w:p w14:paraId="0DA35098" w14:textId="77777777" w:rsidR="002760CD" w:rsidRDefault="002760CD">
      <w:pPr>
        <w:pStyle w:val="QuestionSeparator"/>
      </w:pPr>
    </w:p>
    <w:p w14:paraId="4D5793AF" w14:textId="77777777" w:rsidR="002760CD" w:rsidRDefault="002760CD"/>
    <w:p w14:paraId="33C990D1" w14:textId="77777777" w:rsidR="002760CD" w:rsidRPr="004C6A23" w:rsidRDefault="00635F58">
      <w:pPr>
        <w:keepNext/>
        <w:rPr>
          <w:lang w:val="de-DE"/>
          <w:rPrChange w:id="439" w:author="Franziska Funke" w:date="2023-01-18T11:01:00Z">
            <w:rPr/>
          </w:rPrChange>
        </w:rPr>
      </w:pPr>
      <w:r w:rsidRPr="00413F00">
        <w:rPr>
          <w:lang w:val="de-DE"/>
        </w:rPr>
        <w:t>Q264</w:t>
      </w:r>
      <w:r w:rsidRPr="004C6A23">
        <w:rPr>
          <w:lang w:val="de-DE"/>
        </w:rPr>
        <w:t xml:space="preserve"> Wie viel Prozent der </w:t>
      </w:r>
      <w:commentRangeStart w:id="440"/>
      <w:r w:rsidRPr="002839A8">
        <w:rPr>
          <w:highlight w:val="yellow"/>
          <w:lang w:val="de-DE"/>
          <w:rPrChange w:id="441" w:author="Franziska Funke" w:date="2023-01-18T12:06:00Z">
            <w:rPr>
              <w:lang w:val="de-DE"/>
            </w:rPr>
          </w:rPrChange>
        </w:rPr>
        <w:t>Deutschen</w:t>
      </w:r>
      <w:commentRangeEnd w:id="440"/>
      <w:r w:rsidR="002839A8">
        <w:rPr>
          <w:rStyle w:val="CommentReference"/>
        </w:rPr>
        <w:commentReference w:id="440"/>
      </w:r>
      <w:r w:rsidRPr="004C6A23">
        <w:rPr>
          <w:lang w:val="de-DE"/>
        </w:rPr>
        <w:t xml:space="preserve"> beantworten Ihrer Meinung nach die vorherige Frage mit Ja?</w:t>
      </w:r>
      <w:r w:rsidRPr="004C6A23">
        <w:rPr>
          <w:lang w:val="de-DE"/>
        </w:rPr>
        <w:br/>
        <w:t xml:space="preserve"> </w:t>
      </w:r>
      <w:r w:rsidRPr="004C6A23">
        <w:rPr>
          <w:lang w:val="de-DE"/>
          <w:rPrChange w:id="442" w:author="Franziska Funke" w:date="2023-01-18T11:01:00Z">
            <w:rPr/>
          </w:rPrChange>
        </w:rPr>
        <w:t>Sie können bis zu 50 € in Punkte gewinnen, wenn Sie nah genug an der Wahrheit sind.</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760CD" w14:paraId="7D0B2DB9" w14:textId="77777777">
        <w:tc>
          <w:tcPr>
            <w:tcW w:w="4788" w:type="dxa"/>
          </w:tcPr>
          <w:p w14:paraId="56C57F83" w14:textId="77777777" w:rsidR="002760CD" w:rsidRPr="004C6A23" w:rsidRDefault="002760CD">
            <w:pPr>
              <w:rPr>
                <w:lang w:val="de-DE"/>
                <w:rPrChange w:id="443" w:author="Franziska Funke" w:date="2023-01-18T11:01:00Z">
                  <w:rPr/>
                </w:rPrChange>
              </w:rPr>
            </w:pPr>
          </w:p>
        </w:tc>
        <w:tc>
          <w:tcPr>
            <w:tcW w:w="435" w:type="dxa"/>
          </w:tcPr>
          <w:p w14:paraId="71B99968" w14:textId="77777777" w:rsidR="002760CD" w:rsidRDefault="00635F58">
            <w:r>
              <w:t>0</w:t>
            </w:r>
          </w:p>
        </w:tc>
        <w:tc>
          <w:tcPr>
            <w:tcW w:w="435" w:type="dxa"/>
          </w:tcPr>
          <w:p w14:paraId="783F1C4B" w14:textId="77777777" w:rsidR="002760CD" w:rsidRDefault="00635F58">
            <w:r>
              <w:t>10</w:t>
            </w:r>
          </w:p>
        </w:tc>
        <w:tc>
          <w:tcPr>
            <w:tcW w:w="435" w:type="dxa"/>
          </w:tcPr>
          <w:p w14:paraId="282D70A5" w14:textId="77777777" w:rsidR="002760CD" w:rsidRDefault="00635F58">
            <w:r>
              <w:t>20</w:t>
            </w:r>
          </w:p>
        </w:tc>
        <w:tc>
          <w:tcPr>
            <w:tcW w:w="435" w:type="dxa"/>
          </w:tcPr>
          <w:p w14:paraId="7247261B" w14:textId="77777777" w:rsidR="002760CD" w:rsidRDefault="00635F58">
            <w:r>
              <w:t>30</w:t>
            </w:r>
          </w:p>
        </w:tc>
        <w:tc>
          <w:tcPr>
            <w:tcW w:w="435" w:type="dxa"/>
          </w:tcPr>
          <w:p w14:paraId="2E8DD48B" w14:textId="77777777" w:rsidR="002760CD" w:rsidRDefault="00635F58">
            <w:r>
              <w:t>40</w:t>
            </w:r>
          </w:p>
        </w:tc>
        <w:tc>
          <w:tcPr>
            <w:tcW w:w="435" w:type="dxa"/>
          </w:tcPr>
          <w:p w14:paraId="121FA05B" w14:textId="77777777" w:rsidR="002760CD" w:rsidRDefault="00635F58">
            <w:r>
              <w:t>50</w:t>
            </w:r>
          </w:p>
        </w:tc>
        <w:tc>
          <w:tcPr>
            <w:tcW w:w="435" w:type="dxa"/>
          </w:tcPr>
          <w:p w14:paraId="62577DF3" w14:textId="77777777" w:rsidR="002760CD" w:rsidRDefault="00635F58">
            <w:r>
              <w:t>60</w:t>
            </w:r>
          </w:p>
        </w:tc>
        <w:tc>
          <w:tcPr>
            <w:tcW w:w="435" w:type="dxa"/>
          </w:tcPr>
          <w:p w14:paraId="5187CAA3" w14:textId="77777777" w:rsidR="002760CD" w:rsidRDefault="00635F58">
            <w:r>
              <w:t>70</w:t>
            </w:r>
          </w:p>
        </w:tc>
        <w:tc>
          <w:tcPr>
            <w:tcW w:w="435" w:type="dxa"/>
          </w:tcPr>
          <w:p w14:paraId="6175B69D" w14:textId="77777777" w:rsidR="002760CD" w:rsidRDefault="00635F58">
            <w:r>
              <w:t>80</w:t>
            </w:r>
          </w:p>
        </w:tc>
        <w:tc>
          <w:tcPr>
            <w:tcW w:w="435" w:type="dxa"/>
          </w:tcPr>
          <w:p w14:paraId="7BEB9859" w14:textId="77777777" w:rsidR="002760CD" w:rsidRDefault="00635F58">
            <w:r>
              <w:t>90</w:t>
            </w:r>
          </w:p>
        </w:tc>
        <w:tc>
          <w:tcPr>
            <w:tcW w:w="435" w:type="dxa"/>
          </w:tcPr>
          <w:p w14:paraId="18407D14" w14:textId="77777777" w:rsidR="002760CD" w:rsidRDefault="00635F58">
            <w:r>
              <w:t>100</w:t>
            </w:r>
          </w:p>
        </w:tc>
      </w:tr>
    </w:tbl>
    <w:p w14:paraId="30E5FAA9" w14:textId="77777777" w:rsidR="002760CD" w:rsidRDefault="002760CD"/>
    <w:tbl>
      <w:tblPr>
        <w:tblStyle w:val="QStandardSliderTable"/>
        <w:tblW w:w="9576" w:type="auto"/>
        <w:tblLook w:val="07E0" w:firstRow="1" w:lastRow="1" w:firstColumn="1" w:lastColumn="1" w:noHBand="1" w:noVBand="1"/>
      </w:tblPr>
      <w:tblGrid>
        <w:gridCol w:w="4646"/>
        <w:gridCol w:w="4714"/>
      </w:tblGrid>
      <w:tr w:rsidR="002760CD" w14:paraId="68A62328"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01CDE0F7" w14:textId="77777777" w:rsidR="002760CD" w:rsidRPr="004C6A23" w:rsidRDefault="00635F58">
            <w:pPr>
              <w:keepNext/>
              <w:rPr>
                <w:lang w:val="de-DE"/>
              </w:rPr>
            </w:pPr>
            <w:r w:rsidRPr="004C6A23">
              <w:rPr>
                <w:lang w:val="de-DE"/>
              </w:rPr>
              <w:t xml:space="preserve">Prozentsatz der </w:t>
            </w:r>
            <w:r w:rsidRPr="002839A8">
              <w:rPr>
                <w:highlight w:val="yellow"/>
                <w:lang w:val="de-DE"/>
                <w:rPrChange w:id="444" w:author="Franziska Funke" w:date="2023-01-18T12:06:00Z">
                  <w:rPr>
                    <w:lang w:val="de-DE"/>
                  </w:rPr>
                </w:rPrChange>
              </w:rPr>
              <w:t>Deutschen</w:t>
            </w:r>
            <w:r w:rsidRPr="004C6A23">
              <w:rPr>
                <w:lang w:val="de-DE"/>
              </w:rPr>
              <w:t>, die das globale Klimaprogramm befürworten ()</w:t>
            </w:r>
          </w:p>
        </w:tc>
        <w:tc>
          <w:tcPr>
            <w:tcW w:w="4788" w:type="dxa"/>
          </w:tcPr>
          <w:p w14:paraId="523C26B7"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68C377" wp14:editId="3B1F967B">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489F9CDB" w14:textId="77777777" w:rsidR="002760CD" w:rsidRDefault="002760CD"/>
    <w:p w14:paraId="2E5169E8" w14:textId="77777777" w:rsidR="002760CD" w:rsidRDefault="002760CD"/>
    <w:p w14:paraId="0458B5C9" w14:textId="77777777" w:rsidR="002760CD" w:rsidRDefault="002760CD">
      <w:pPr>
        <w:pStyle w:val="QuestionSeparator"/>
      </w:pPr>
    </w:p>
    <w:p w14:paraId="5A42A4F4" w14:textId="77777777" w:rsidR="002760CD" w:rsidRDefault="002760CD"/>
    <w:p w14:paraId="49BF02AD" w14:textId="77777777" w:rsidR="002760CD" w:rsidRPr="004C6A23" w:rsidRDefault="00635F58">
      <w:pPr>
        <w:keepNext/>
        <w:rPr>
          <w:lang w:val="de-DE"/>
        </w:rPr>
      </w:pPr>
      <w:r w:rsidRPr="004C6A23">
        <w:rPr>
          <w:lang w:val="de-DE"/>
        </w:rPr>
        <w:t>Q263 Unterstützen Sie das nationale Umverteilungsprogramm?</w:t>
      </w:r>
    </w:p>
    <w:p w14:paraId="3FD67F1D" w14:textId="77777777" w:rsidR="002760CD" w:rsidRDefault="00635F58">
      <w:pPr>
        <w:pStyle w:val="ListParagraph"/>
        <w:keepNext/>
        <w:numPr>
          <w:ilvl w:val="0"/>
          <w:numId w:val="4"/>
        </w:numPr>
      </w:pPr>
      <w:proofErr w:type="gramStart"/>
      <w:r>
        <w:t>Ja  (</w:t>
      </w:r>
      <w:proofErr w:type="gramEnd"/>
      <w:r>
        <w:t xml:space="preserve">1) </w:t>
      </w:r>
    </w:p>
    <w:p w14:paraId="22D75454" w14:textId="77777777" w:rsidR="002760CD" w:rsidRDefault="00635F58">
      <w:pPr>
        <w:pStyle w:val="ListParagraph"/>
        <w:keepNext/>
        <w:numPr>
          <w:ilvl w:val="0"/>
          <w:numId w:val="4"/>
        </w:numPr>
      </w:pPr>
      <w:proofErr w:type="spellStart"/>
      <w:proofErr w:type="gramStart"/>
      <w:r>
        <w:t>Nein</w:t>
      </w:r>
      <w:proofErr w:type="spellEnd"/>
      <w:r>
        <w:t xml:space="preserve">  (</w:t>
      </w:r>
      <w:proofErr w:type="gramEnd"/>
      <w:r>
        <w:t xml:space="preserve">2) </w:t>
      </w:r>
    </w:p>
    <w:p w14:paraId="39CAD75C" w14:textId="77777777" w:rsidR="002760CD" w:rsidRDefault="002760CD"/>
    <w:p w14:paraId="35B4AAC8" w14:textId="77777777" w:rsidR="002760CD" w:rsidRDefault="002760CD">
      <w:pPr>
        <w:pStyle w:val="QuestionSeparator"/>
      </w:pPr>
    </w:p>
    <w:p w14:paraId="6F0883A2" w14:textId="77777777" w:rsidR="002760CD" w:rsidRDefault="002760CD"/>
    <w:p w14:paraId="34AEDAE8" w14:textId="77777777" w:rsidR="002760CD" w:rsidRPr="004C6A23" w:rsidRDefault="00635F58">
      <w:pPr>
        <w:keepNext/>
        <w:rPr>
          <w:lang w:val="de-DE"/>
          <w:rPrChange w:id="445" w:author="Franziska Funke" w:date="2023-01-18T11:01:00Z">
            <w:rPr/>
          </w:rPrChange>
        </w:rPr>
      </w:pPr>
      <w:r w:rsidRPr="00413F00">
        <w:rPr>
          <w:lang w:val="de-DE"/>
        </w:rPr>
        <w:t>Q265</w:t>
      </w:r>
      <w:r w:rsidRPr="004C6A23">
        <w:rPr>
          <w:lang w:val="de-DE"/>
        </w:rPr>
        <w:t xml:space="preserve"> Wie viel Prozent der </w:t>
      </w:r>
      <w:r w:rsidRPr="002839A8">
        <w:rPr>
          <w:highlight w:val="yellow"/>
          <w:lang w:val="de-DE"/>
          <w:rPrChange w:id="446" w:author="Franziska Funke" w:date="2023-01-18T12:06:00Z">
            <w:rPr>
              <w:lang w:val="de-DE"/>
            </w:rPr>
          </w:rPrChange>
        </w:rPr>
        <w:t>Deutschen</w:t>
      </w:r>
      <w:r w:rsidRPr="004C6A23">
        <w:rPr>
          <w:lang w:val="de-DE"/>
        </w:rPr>
        <w:t xml:space="preserve"> beantworten Ihrer Meinung nach die vorherige Frage mit Ja?</w:t>
      </w:r>
      <w:r w:rsidRPr="004C6A23">
        <w:rPr>
          <w:lang w:val="de-DE"/>
        </w:rPr>
        <w:br/>
        <w:t xml:space="preserve"> </w:t>
      </w:r>
      <w:r w:rsidRPr="004C6A23">
        <w:rPr>
          <w:lang w:val="de-DE"/>
          <w:rPrChange w:id="447" w:author="Franziska Funke" w:date="2023-01-18T11:01:00Z">
            <w:rPr/>
          </w:rPrChange>
        </w:rPr>
        <w:t>Sie können bis zu 50 € in Punkte gewinnen, wenn Sie nah genug an der Wahrheit sind.</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760CD" w14:paraId="1D7334F8" w14:textId="77777777">
        <w:tc>
          <w:tcPr>
            <w:tcW w:w="4788" w:type="dxa"/>
          </w:tcPr>
          <w:p w14:paraId="3310D644" w14:textId="77777777" w:rsidR="002760CD" w:rsidRPr="004C6A23" w:rsidRDefault="002760CD">
            <w:pPr>
              <w:rPr>
                <w:lang w:val="de-DE"/>
                <w:rPrChange w:id="448" w:author="Franziska Funke" w:date="2023-01-18T11:01:00Z">
                  <w:rPr/>
                </w:rPrChange>
              </w:rPr>
            </w:pPr>
          </w:p>
        </w:tc>
        <w:tc>
          <w:tcPr>
            <w:tcW w:w="435" w:type="dxa"/>
          </w:tcPr>
          <w:p w14:paraId="27F8BC55" w14:textId="77777777" w:rsidR="002760CD" w:rsidRDefault="00635F58">
            <w:r>
              <w:t>0</w:t>
            </w:r>
          </w:p>
        </w:tc>
        <w:tc>
          <w:tcPr>
            <w:tcW w:w="435" w:type="dxa"/>
          </w:tcPr>
          <w:p w14:paraId="0C5DC340" w14:textId="77777777" w:rsidR="002760CD" w:rsidRDefault="00635F58">
            <w:r>
              <w:t>10</w:t>
            </w:r>
          </w:p>
        </w:tc>
        <w:tc>
          <w:tcPr>
            <w:tcW w:w="435" w:type="dxa"/>
          </w:tcPr>
          <w:p w14:paraId="041834D6" w14:textId="77777777" w:rsidR="002760CD" w:rsidRDefault="00635F58">
            <w:r>
              <w:t>20</w:t>
            </w:r>
          </w:p>
        </w:tc>
        <w:tc>
          <w:tcPr>
            <w:tcW w:w="435" w:type="dxa"/>
          </w:tcPr>
          <w:p w14:paraId="2FAFAD44" w14:textId="77777777" w:rsidR="002760CD" w:rsidRDefault="00635F58">
            <w:r>
              <w:t>30</w:t>
            </w:r>
          </w:p>
        </w:tc>
        <w:tc>
          <w:tcPr>
            <w:tcW w:w="435" w:type="dxa"/>
          </w:tcPr>
          <w:p w14:paraId="0196D409" w14:textId="77777777" w:rsidR="002760CD" w:rsidRDefault="00635F58">
            <w:r>
              <w:t>40</w:t>
            </w:r>
          </w:p>
        </w:tc>
        <w:tc>
          <w:tcPr>
            <w:tcW w:w="435" w:type="dxa"/>
          </w:tcPr>
          <w:p w14:paraId="125117F1" w14:textId="77777777" w:rsidR="002760CD" w:rsidRDefault="00635F58">
            <w:r>
              <w:t>50</w:t>
            </w:r>
          </w:p>
        </w:tc>
        <w:tc>
          <w:tcPr>
            <w:tcW w:w="435" w:type="dxa"/>
          </w:tcPr>
          <w:p w14:paraId="4C1034A5" w14:textId="77777777" w:rsidR="002760CD" w:rsidRDefault="00635F58">
            <w:r>
              <w:t>60</w:t>
            </w:r>
          </w:p>
        </w:tc>
        <w:tc>
          <w:tcPr>
            <w:tcW w:w="435" w:type="dxa"/>
          </w:tcPr>
          <w:p w14:paraId="24C076D9" w14:textId="77777777" w:rsidR="002760CD" w:rsidRDefault="00635F58">
            <w:r>
              <w:t>70</w:t>
            </w:r>
          </w:p>
        </w:tc>
        <w:tc>
          <w:tcPr>
            <w:tcW w:w="435" w:type="dxa"/>
          </w:tcPr>
          <w:p w14:paraId="069C16FC" w14:textId="77777777" w:rsidR="002760CD" w:rsidRDefault="00635F58">
            <w:r>
              <w:t>80</w:t>
            </w:r>
          </w:p>
        </w:tc>
        <w:tc>
          <w:tcPr>
            <w:tcW w:w="435" w:type="dxa"/>
          </w:tcPr>
          <w:p w14:paraId="2D2A8535" w14:textId="77777777" w:rsidR="002760CD" w:rsidRDefault="00635F58">
            <w:r>
              <w:t>90</w:t>
            </w:r>
          </w:p>
        </w:tc>
        <w:tc>
          <w:tcPr>
            <w:tcW w:w="435" w:type="dxa"/>
          </w:tcPr>
          <w:p w14:paraId="53451CEB" w14:textId="77777777" w:rsidR="002760CD" w:rsidRDefault="00635F58">
            <w:r>
              <w:t>100</w:t>
            </w:r>
          </w:p>
        </w:tc>
      </w:tr>
    </w:tbl>
    <w:p w14:paraId="67C3E083" w14:textId="77777777" w:rsidR="002760CD" w:rsidRDefault="002760CD"/>
    <w:tbl>
      <w:tblPr>
        <w:tblStyle w:val="QStandardSliderTable"/>
        <w:tblW w:w="9576" w:type="auto"/>
        <w:tblLook w:val="07E0" w:firstRow="1" w:lastRow="1" w:firstColumn="1" w:lastColumn="1" w:noHBand="1" w:noVBand="1"/>
      </w:tblPr>
      <w:tblGrid>
        <w:gridCol w:w="4642"/>
        <w:gridCol w:w="4718"/>
      </w:tblGrid>
      <w:tr w:rsidR="002760CD" w14:paraId="01AD7733"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6088FA4C" w14:textId="77777777" w:rsidR="002760CD" w:rsidRPr="004C6A23" w:rsidRDefault="00635F58">
            <w:pPr>
              <w:keepNext/>
              <w:rPr>
                <w:lang w:val="de-DE"/>
              </w:rPr>
            </w:pPr>
            <w:r w:rsidRPr="004C6A23">
              <w:rPr>
                <w:lang w:val="de-DE"/>
              </w:rPr>
              <w:t xml:space="preserve">Prozentsatz der </w:t>
            </w:r>
            <w:r w:rsidRPr="002839A8">
              <w:rPr>
                <w:highlight w:val="yellow"/>
                <w:lang w:val="de-DE"/>
                <w:rPrChange w:id="449" w:author="Franziska Funke" w:date="2023-01-18T12:07:00Z">
                  <w:rPr>
                    <w:lang w:val="de-DE"/>
                  </w:rPr>
                </w:rPrChange>
              </w:rPr>
              <w:t>Deutschen</w:t>
            </w:r>
            <w:r w:rsidRPr="004C6A23">
              <w:rPr>
                <w:lang w:val="de-DE"/>
              </w:rPr>
              <w:t>, die eine nationale Umverteilung befürworten ()</w:t>
            </w:r>
          </w:p>
        </w:tc>
        <w:tc>
          <w:tcPr>
            <w:tcW w:w="4788" w:type="dxa"/>
          </w:tcPr>
          <w:p w14:paraId="01F7275B"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DCB5E3" wp14:editId="3F3AB11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76C2884A" w14:textId="77777777" w:rsidR="002760CD" w:rsidRDefault="002760CD"/>
    <w:p w14:paraId="1FF36888" w14:textId="77777777" w:rsidR="002760CD" w:rsidRDefault="002760CD"/>
    <w:p w14:paraId="57FDD9BC" w14:textId="77777777" w:rsidR="002760CD" w:rsidRDefault="002760CD">
      <w:pPr>
        <w:pStyle w:val="QuestionSeparator"/>
      </w:pPr>
    </w:p>
    <w:p w14:paraId="4096E135" w14:textId="77777777" w:rsidR="002760CD" w:rsidRDefault="002760CD"/>
    <w:p w14:paraId="774A74E9" w14:textId="77777777" w:rsidR="002760CD" w:rsidRPr="004C6A23" w:rsidRDefault="00635F58">
      <w:pPr>
        <w:keepNext/>
        <w:rPr>
          <w:lang w:val="de-DE"/>
          <w:rPrChange w:id="450" w:author="Franziska Funke" w:date="2023-01-18T11:01:00Z">
            <w:rPr/>
          </w:rPrChange>
        </w:rPr>
      </w:pPr>
      <w:r w:rsidRPr="004C6A23">
        <w:rPr>
          <w:lang w:val="de-DE"/>
        </w:rPr>
        <w:lastRenderedPageBreak/>
        <w:t>Q266 Achtung, diese Frage ist recht ungewöhnlich.</w:t>
      </w:r>
      <w:r w:rsidRPr="004C6A23">
        <w:rPr>
          <w:lang w:val="de-DE"/>
        </w:rPr>
        <w:br/>
        <w:t xml:space="preserve"> </w:t>
      </w:r>
      <w:r w:rsidRPr="004C6A23">
        <w:rPr>
          <w:b/>
          <w:lang w:val="de-DE"/>
          <w:rPrChange w:id="451" w:author="Franziska Funke" w:date="2023-01-18T11:01:00Z">
            <w:rPr>
              <w:b/>
            </w:rPr>
          </w:rPrChange>
        </w:rPr>
        <w:t>Wie viele</w:t>
      </w:r>
      <w:r w:rsidRPr="004C6A23">
        <w:rPr>
          <w:lang w:val="de-DE"/>
          <w:rPrChange w:id="452" w:author="Franziska Funke" w:date="2023-01-18T11:01:00Z">
            <w:rPr/>
          </w:rPrChange>
        </w:rPr>
        <w:t xml:space="preserve"> der folgenden Politikmaßnahmen unterstützen Sie?  </w:t>
      </w:r>
      <w:r w:rsidRPr="004C6A23">
        <w:rPr>
          <w:lang w:val="de-DE"/>
          <w:rPrChange w:id="453" w:author="Franziska Funke" w:date="2023-01-18T11:01:00Z">
            <w:rPr/>
          </w:rPrChange>
        </w:rPr>
        <w:tab/>
        <w:t xml:space="preserve">Globales Klimaprogramm </w:t>
      </w:r>
      <w:r w:rsidRPr="004C6A23">
        <w:rPr>
          <w:lang w:val="de-DE"/>
          <w:rPrChange w:id="454" w:author="Franziska Funke" w:date="2023-01-18T11:01:00Z">
            <w:rPr/>
          </w:rPrChange>
        </w:rPr>
        <w:tab/>
        <w:t xml:space="preserve">Plan zur Wärmedämmung </w:t>
      </w:r>
      <w:r w:rsidRPr="004C6A23">
        <w:rPr>
          <w:lang w:val="de-DE"/>
          <w:rPrChange w:id="455" w:author="Franziska Funke" w:date="2023-01-18T11:01:00Z">
            <w:rPr/>
          </w:rPrChange>
        </w:rPr>
        <w:tab/>
        <w:t xml:space="preserve">Todesstrafe für schwere Verbrechen  </w:t>
      </w:r>
    </w:p>
    <w:p w14:paraId="7E73F37F" w14:textId="77777777" w:rsidR="002760CD" w:rsidRDefault="00635F58">
      <w:pPr>
        <w:pStyle w:val="ListParagraph"/>
        <w:keepNext/>
        <w:numPr>
          <w:ilvl w:val="0"/>
          <w:numId w:val="4"/>
        </w:numPr>
      </w:pPr>
      <w:proofErr w:type="gramStart"/>
      <w:r>
        <w:t>0  (</w:t>
      </w:r>
      <w:proofErr w:type="gramEnd"/>
      <w:r>
        <w:t xml:space="preserve">1) </w:t>
      </w:r>
    </w:p>
    <w:p w14:paraId="41513BDC" w14:textId="77777777" w:rsidR="002760CD" w:rsidRDefault="00635F58">
      <w:pPr>
        <w:pStyle w:val="ListParagraph"/>
        <w:keepNext/>
        <w:numPr>
          <w:ilvl w:val="0"/>
          <w:numId w:val="4"/>
        </w:numPr>
      </w:pPr>
      <w:proofErr w:type="gramStart"/>
      <w:r>
        <w:t>1  (</w:t>
      </w:r>
      <w:proofErr w:type="gramEnd"/>
      <w:r>
        <w:t xml:space="preserve">4) </w:t>
      </w:r>
    </w:p>
    <w:p w14:paraId="64722FFA" w14:textId="77777777" w:rsidR="002760CD" w:rsidRDefault="00635F58">
      <w:pPr>
        <w:pStyle w:val="ListParagraph"/>
        <w:keepNext/>
        <w:numPr>
          <w:ilvl w:val="0"/>
          <w:numId w:val="4"/>
        </w:numPr>
      </w:pPr>
      <w:proofErr w:type="gramStart"/>
      <w:r>
        <w:t>2  (</w:t>
      </w:r>
      <w:proofErr w:type="gramEnd"/>
      <w:r>
        <w:t xml:space="preserve">2) </w:t>
      </w:r>
    </w:p>
    <w:p w14:paraId="0BA7677C" w14:textId="77777777" w:rsidR="002760CD" w:rsidRDefault="00635F58">
      <w:pPr>
        <w:pStyle w:val="ListParagraph"/>
        <w:keepNext/>
        <w:numPr>
          <w:ilvl w:val="0"/>
          <w:numId w:val="4"/>
        </w:numPr>
      </w:pPr>
      <w:proofErr w:type="gramStart"/>
      <w:r>
        <w:t>3  (</w:t>
      </w:r>
      <w:proofErr w:type="gramEnd"/>
      <w:r>
        <w:t xml:space="preserve">3) </w:t>
      </w:r>
    </w:p>
    <w:p w14:paraId="3039B579" w14:textId="77777777" w:rsidR="002760CD" w:rsidRDefault="002760CD"/>
    <w:p w14:paraId="30F3A9FE" w14:textId="77777777" w:rsidR="002760CD" w:rsidRDefault="002760CD">
      <w:pPr>
        <w:pStyle w:val="QuestionSeparator"/>
      </w:pPr>
    </w:p>
    <w:p w14:paraId="0ECD303F" w14:textId="77777777" w:rsidR="002760CD" w:rsidRDefault="002760CD"/>
    <w:p w14:paraId="70C0927D" w14:textId="77777777" w:rsidR="002760CD" w:rsidRPr="004C6A23" w:rsidRDefault="00635F58">
      <w:pPr>
        <w:keepNext/>
        <w:rPr>
          <w:lang w:val="de-DE"/>
        </w:rPr>
      </w:pPr>
      <w:r w:rsidRPr="004C6A23">
        <w:rPr>
          <w:lang w:val="de-DE"/>
        </w:rPr>
        <w:t>Q267 Achtung, diese Frage ist recht ungewöhnlich.</w:t>
      </w:r>
      <w:r w:rsidRPr="004C6A23">
        <w:rPr>
          <w:lang w:val="de-DE"/>
        </w:rPr>
        <w:br/>
        <w:t xml:space="preserve"> </w:t>
      </w:r>
      <w:r w:rsidRPr="004C6A23">
        <w:rPr>
          <w:b/>
          <w:lang w:val="de-DE"/>
          <w:rPrChange w:id="456" w:author="Franziska Funke" w:date="2023-01-18T11:01:00Z">
            <w:rPr>
              <w:b/>
            </w:rPr>
          </w:rPrChange>
        </w:rPr>
        <w:t>Wie viele</w:t>
      </w:r>
      <w:r w:rsidRPr="004C6A23">
        <w:rPr>
          <w:lang w:val="de-DE"/>
          <w:rPrChange w:id="457" w:author="Franziska Funke" w:date="2023-01-18T11:01:00Z">
            <w:rPr/>
          </w:rPrChange>
        </w:rPr>
        <w:t xml:space="preserve"> der folgenden Politikmaßnahmen unterstützen Sie?  </w:t>
      </w:r>
      <w:r w:rsidRPr="004C6A23">
        <w:rPr>
          <w:lang w:val="de-DE"/>
          <w:rPrChange w:id="458" w:author="Franziska Funke" w:date="2023-01-18T11:01:00Z">
            <w:rPr/>
          </w:rPrChange>
        </w:rPr>
        <w:tab/>
      </w:r>
      <w:r w:rsidRPr="004C6A23">
        <w:rPr>
          <w:lang w:val="de-DE"/>
        </w:rPr>
        <w:t xml:space="preserve">Nationales Umverteilungsprogramm </w:t>
      </w:r>
      <w:r w:rsidRPr="004C6A23">
        <w:rPr>
          <w:lang w:val="de-DE"/>
        </w:rPr>
        <w:tab/>
        <w:t xml:space="preserve">Globales Klimaprogramm </w:t>
      </w:r>
      <w:r w:rsidRPr="004C6A23">
        <w:rPr>
          <w:lang w:val="de-DE"/>
        </w:rPr>
        <w:tab/>
        <w:t xml:space="preserve">Plan zur Wärmedämmung </w:t>
      </w:r>
      <w:r w:rsidRPr="004C6A23">
        <w:rPr>
          <w:lang w:val="de-DE"/>
        </w:rPr>
        <w:tab/>
        <w:t xml:space="preserve">Todesstrafe für schwere Verbrechen  </w:t>
      </w:r>
    </w:p>
    <w:p w14:paraId="26C0A8B1" w14:textId="77777777" w:rsidR="002760CD" w:rsidRDefault="00635F58">
      <w:pPr>
        <w:pStyle w:val="ListParagraph"/>
        <w:keepNext/>
        <w:numPr>
          <w:ilvl w:val="0"/>
          <w:numId w:val="4"/>
        </w:numPr>
      </w:pPr>
      <w:proofErr w:type="gramStart"/>
      <w:r>
        <w:t>0  (</w:t>
      </w:r>
      <w:proofErr w:type="gramEnd"/>
      <w:r>
        <w:t xml:space="preserve">1) </w:t>
      </w:r>
    </w:p>
    <w:p w14:paraId="48145BB4" w14:textId="77777777" w:rsidR="002760CD" w:rsidRDefault="00635F58">
      <w:pPr>
        <w:pStyle w:val="ListParagraph"/>
        <w:keepNext/>
        <w:numPr>
          <w:ilvl w:val="0"/>
          <w:numId w:val="4"/>
        </w:numPr>
      </w:pPr>
      <w:proofErr w:type="gramStart"/>
      <w:r>
        <w:t>1  (</w:t>
      </w:r>
      <w:proofErr w:type="gramEnd"/>
      <w:r>
        <w:t xml:space="preserve">2) </w:t>
      </w:r>
    </w:p>
    <w:p w14:paraId="500ED438" w14:textId="77777777" w:rsidR="002760CD" w:rsidRDefault="00635F58">
      <w:pPr>
        <w:pStyle w:val="ListParagraph"/>
        <w:keepNext/>
        <w:numPr>
          <w:ilvl w:val="0"/>
          <w:numId w:val="4"/>
        </w:numPr>
      </w:pPr>
      <w:proofErr w:type="gramStart"/>
      <w:r>
        <w:t>2  (</w:t>
      </w:r>
      <w:proofErr w:type="gramEnd"/>
      <w:r>
        <w:t xml:space="preserve">3) </w:t>
      </w:r>
    </w:p>
    <w:p w14:paraId="63F03B4A" w14:textId="77777777" w:rsidR="002760CD" w:rsidRDefault="00635F58">
      <w:pPr>
        <w:pStyle w:val="ListParagraph"/>
        <w:keepNext/>
        <w:numPr>
          <w:ilvl w:val="0"/>
          <w:numId w:val="4"/>
        </w:numPr>
      </w:pPr>
      <w:proofErr w:type="gramStart"/>
      <w:r>
        <w:t>3  (</w:t>
      </w:r>
      <w:proofErr w:type="gramEnd"/>
      <w:r>
        <w:t xml:space="preserve">4) </w:t>
      </w:r>
    </w:p>
    <w:p w14:paraId="121F62A6" w14:textId="77777777" w:rsidR="002760CD" w:rsidRDefault="00635F58">
      <w:pPr>
        <w:pStyle w:val="ListParagraph"/>
        <w:keepNext/>
        <w:numPr>
          <w:ilvl w:val="0"/>
          <w:numId w:val="4"/>
        </w:numPr>
      </w:pPr>
      <w:proofErr w:type="gramStart"/>
      <w:r>
        <w:t>4  (</w:t>
      </w:r>
      <w:proofErr w:type="gramEnd"/>
      <w:r>
        <w:t xml:space="preserve">5) </w:t>
      </w:r>
    </w:p>
    <w:p w14:paraId="591828D5" w14:textId="77777777" w:rsidR="002760CD" w:rsidRDefault="002760CD"/>
    <w:p w14:paraId="0EE36BDE" w14:textId="77777777" w:rsidR="002760CD" w:rsidRDefault="002760CD">
      <w:pPr>
        <w:pStyle w:val="QuestionSeparator"/>
      </w:pPr>
    </w:p>
    <w:p w14:paraId="45ADDA1F" w14:textId="77777777" w:rsidR="002760CD" w:rsidRDefault="002760CD"/>
    <w:p w14:paraId="3995B320" w14:textId="77777777" w:rsidR="002760CD" w:rsidRPr="004C6A23" w:rsidRDefault="00635F58">
      <w:pPr>
        <w:keepNext/>
        <w:rPr>
          <w:lang w:val="de-DE"/>
          <w:rPrChange w:id="459" w:author="Franziska Funke" w:date="2023-01-18T11:01:00Z">
            <w:rPr/>
          </w:rPrChange>
        </w:rPr>
      </w:pPr>
      <w:r w:rsidRPr="004C6A23">
        <w:rPr>
          <w:lang w:val="de-DE"/>
        </w:rPr>
        <w:t>Q268 Achtung, diese Frage ist recht ungewöhnlich.</w:t>
      </w:r>
      <w:r w:rsidRPr="004C6A23">
        <w:rPr>
          <w:lang w:val="de-DE"/>
        </w:rPr>
        <w:br/>
        <w:t xml:space="preserve"> </w:t>
      </w:r>
      <w:r w:rsidRPr="004C6A23">
        <w:rPr>
          <w:b/>
          <w:lang w:val="de-DE"/>
          <w:rPrChange w:id="460" w:author="Franziska Funke" w:date="2023-01-18T11:01:00Z">
            <w:rPr>
              <w:b/>
            </w:rPr>
          </w:rPrChange>
        </w:rPr>
        <w:t>Wie viele</w:t>
      </w:r>
      <w:r w:rsidRPr="004C6A23">
        <w:rPr>
          <w:lang w:val="de-DE"/>
          <w:rPrChange w:id="461" w:author="Franziska Funke" w:date="2023-01-18T11:01:00Z">
            <w:rPr/>
          </w:rPrChange>
        </w:rPr>
        <w:t xml:space="preserve"> der folgenden Politikmaßnahmen unterstützen Sie?  </w:t>
      </w:r>
      <w:r w:rsidRPr="004C6A23">
        <w:rPr>
          <w:lang w:val="de-DE"/>
          <w:rPrChange w:id="462" w:author="Franziska Funke" w:date="2023-01-18T11:01:00Z">
            <w:rPr/>
          </w:rPrChange>
        </w:rPr>
        <w:tab/>
        <w:t xml:space="preserve">Plan zur Wärmedämmung </w:t>
      </w:r>
      <w:r w:rsidRPr="004C6A23">
        <w:rPr>
          <w:lang w:val="de-DE"/>
          <w:rPrChange w:id="463" w:author="Franziska Funke" w:date="2023-01-18T11:01:00Z">
            <w:rPr/>
          </w:rPrChange>
        </w:rPr>
        <w:tab/>
        <w:t xml:space="preserve">Todesstrafe für schwere Verbrechen  </w:t>
      </w:r>
    </w:p>
    <w:p w14:paraId="3F05A0A0" w14:textId="77777777" w:rsidR="002760CD" w:rsidRDefault="00635F58">
      <w:pPr>
        <w:pStyle w:val="ListParagraph"/>
        <w:keepNext/>
        <w:numPr>
          <w:ilvl w:val="0"/>
          <w:numId w:val="4"/>
        </w:numPr>
      </w:pPr>
      <w:proofErr w:type="gramStart"/>
      <w:r>
        <w:t>0  (</w:t>
      </w:r>
      <w:proofErr w:type="gramEnd"/>
      <w:r>
        <w:t xml:space="preserve">1) </w:t>
      </w:r>
    </w:p>
    <w:p w14:paraId="55EFF756" w14:textId="77777777" w:rsidR="002760CD" w:rsidRDefault="00635F58">
      <w:pPr>
        <w:pStyle w:val="ListParagraph"/>
        <w:keepNext/>
        <w:numPr>
          <w:ilvl w:val="0"/>
          <w:numId w:val="4"/>
        </w:numPr>
      </w:pPr>
      <w:proofErr w:type="gramStart"/>
      <w:r>
        <w:t>1  (</w:t>
      </w:r>
      <w:proofErr w:type="gramEnd"/>
      <w:r>
        <w:t xml:space="preserve">2) </w:t>
      </w:r>
    </w:p>
    <w:p w14:paraId="71F07694" w14:textId="77777777" w:rsidR="002760CD" w:rsidRDefault="00635F58">
      <w:pPr>
        <w:pStyle w:val="ListParagraph"/>
        <w:keepNext/>
        <w:numPr>
          <w:ilvl w:val="0"/>
          <w:numId w:val="4"/>
        </w:numPr>
      </w:pPr>
      <w:proofErr w:type="gramStart"/>
      <w:r>
        <w:t>2  (</w:t>
      </w:r>
      <w:proofErr w:type="gramEnd"/>
      <w:r>
        <w:t xml:space="preserve">3) </w:t>
      </w:r>
    </w:p>
    <w:p w14:paraId="310211E3" w14:textId="77777777" w:rsidR="002760CD" w:rsidRDefault="002760CD"/>
    <w:p w14:paraId="377510B3" w14:textId="77777777" w:rsidR="002760CD" w:rsidRDefault="002760CD">
      <w:pPr>
        <w:pStyle w:val="QuestionSeparator"/>
      </w:pPr>
    </w:p>
    <w:p w14:paraId="210E77B3" w14:textId="77777777" w:rsidR="002760CD" w:rsidRDefault="002760CD"/>
    <w:p w14:paraId="4312CB3E" w14:textId="77777777" w:rsidR="002760CD" w:rsidRPr="004C6A23" w:rsidRDefault="00635F58">
      <w:pPr>
        <w:keepNext/>
        <w:rPr>
          <w:lang w:val="de-DE"/>
          <w:rPrChange w:id="464" w:author="Franziska Funke" w:date="2023-01-18T11:01:00Z">
            <w:rPr/>
          </w:rPrChange>
        </w:rPr>
      </w:pPr>
      <w:r w:rsidRPr="004C6A23">
        <w:rPr>
          <w:lang w:val="de-DE"/>
        </w:rPr>
        <w:t>Q269 Achtung, diese Frage ist recht ungewöhnlich.</w:t>
      </w:r>
      <w:r w:rsidRPr="004C6A23">
        <w:rPr>
          <w:lang w:val="de-DE"/>
        </w:rPr>
        <w:br/>
      </w:r>
      <w:del w:id="465" w:author="Franziska Funke" w:date="2023-01-18T12:08:00Z">
        <w:r w:rsidRPr="004C6A23" w:rsidDel="002839A8">
          <w:rPr>
            <w:lang w:val="de-DE"/>
          </w:rPr>
          <w:delText xml:space="preserve"> </w:delText>
        </w:r>
      </w:del>
      <w:r w:rsidRPr="004C6A23">
        <w:rPr>
          <w:b/>
          <w:lang w:val="de-DE"/>
          <w:rPrChange w:id="466" w:author="Franziska Funke" w:date="2023-01-18T11:01:00Z">
            <w:rPr>
              <w:b/>
            </w:rPr>
          </w:rPrChange>
        </w:rPr>
        <w:t>Wie viele</w:t>
      </w:r>
      <w:r w:rsidRPr="004C6A23">
        <w:rPr>
          <w:lang w:val="de-DE"/>
          <w:rPrChange w:id="467" w:author="Franziska Funke" w:date="2023-01-18T11:01:00Z">
            <w:rPr/>
          </w:rPrChange>
        </w:rPr>
        <w:t xml:space="preserve"> der folgenden Politikmaßnahmen unterstützen Sie?  </w:t>
      </w:r>
      <w:r w:rsidRPr="004C6A23">
        <w:rPr>
          <w:lang w:val="de-DE"/>
          <w:rPrChange w:id="468" w:author="Franziska Funke" w:date="2023-01-18T11:01:00Z">
            <w:rPr/>
          </w:rPrChange>
        </w:rPr>
        <w:tab/>
        <w:t xml:space="preserve">Nationales Umverteilungsprogramm </w:t>
      </w:r>
      <w:r w:rsidRPr="004C6A23">
        <w:rPr>
          <w:lang w:val="de-DE"/>
          <w:rPrChange w:id="469" w:author="Franziska Funke" w:date="2023-01-18T11:01:00Z">
            <w:rPr/>
          </w:rPrChange>
        </w:rPr>
        <w:tab/>
        <w:t xml:space="preserve">Plan zur Wärmedämmung </w:t>
      </w:r>
      <w:r w:rsidRPr="004C6A23">
        <w:rPr>
          <w:lang w:val="de-DE"/>
          <w:rPrChange w:id="470" w:author="Franziska Funke" w:date="2023-01-18T11:01:00Z">
            <w:rPr/>
          </w:rPrChange>
        </w:rPr>
        <w:tab/>
        <w:t xml:space="preserve">Todesstrafe für schwere Verbrechen  </w:t>
      </w:r>
    </w:p>
    <w:p w14:paraId="430BF2B9" w14:textId="77777777" w:rsidR="002760CD" w:rsidRDefault="00635F58">
      <w:pPr>
        <w:pStyle w:val="ListParagraph"/>
        <w:keepNext/>
        <w:numPr>
          <w:ilvl w:val="0"/>
          <w:numId w:val="4"/>
        </w:numPr>
      </w:pPr>
      <w:proofErr w:type="gramStart"/>
      <w:r>
        <w:t>0  (</w:t>
      </w:r>
      <w:proofErr w:type="gramEnd"/>
      <w:r>
        <w:t xml:space="preserve">1) </w:t>
      </w:r>
    </w:p>
    <w:p w14:paraId="3C6B7DF2" w14:textId="77777777" w:rsidR="002760CD" w:rsidRDefault="00635F58">
      <w:pPr>
        <w:pStyle w:val="ListParagraph"/>
        <w:keepNext/>
        <w:numPr>
          <w:ilvl w:val="0"/>
          <w:numId w:val="4"/>
        </w:numPr>
      </w:pPr>
      <w:proofErr w:type="gramStart"/>
      <w:r>
        <w:t>1  (</w:t>
      </w:r>
      <w:proofErr w:type="gramEnd"/>
      <w:r>
        <w:t xml:space="preserve">2) </w:t>
      </w:r>
    </w:p>
    <w:p w14:paraId="02CB857C" w14:textId="77777777" w:rsidR="002760CD" w:rsidRDefault="00635F58">
      <w:pPr>
        <w:pStyle w:val="ListParagraph"/>
        <w:keepNext/>
        <w:numPr>
          <w:ilvl w:val="0"/>
          <w:numId w:val="4"/>
        </w:numPr>
      </w:pPr>
      <w:proofErr w:type="gramStart"/>
      <w:r>
        <w:t>2  (</w:t>
      </w:r>
      <w:proofErr w:type="gramEnd"/>
      <w:r>
        <w:t xml:space="preserve">3) </w:t>
      </w:r>
    </w:p>
    <w:p w14:paraId="54CC8DFC" w14:textId="77777777" w:rsidR="002760CD" w:rsidRDefault="00635F58">
      <w:pPr>
        <w:pStyle w:val="ListParagraph"/>
        <w:keepNext/>
        <w:numPr>
          <w:ilvl w:val="0"/>
          <w:numId w:val="4"/>
        </w:numPr>
      </w:pPr>
      <w:proofErr w:type="gramStart"/>
      <w:r>
        <w:t>3  (</w:t>
      </w:r>
      <w:proofErr w:type="gramEnd"/>
      <w:r>
        <w:t xml:space="preserve">4) </w:t>
      </w:r>
    </w:p>
    <w:p w14:paraId="466FCF45" w14:textId="77777777" w:rsidR="002760CD" w:rsidRDefault="002760CD"/>
    <w:p w14:paraId="4A6F68ED" w14:textId="77777777" w:rsidR="002760CD" w:rsidRDefault="00635F58">
      <w:pPr>
        <w:pStyle w:val="BlockEndLabel"/>
      </w:pPr>
      <w:r>
        <w:t>End of Block: Global Climate Scheme (incl. list experiment)</w:t>
      </w:r>
    </w:p>
    <w:p w14:paraId="2F19244A" w14:textId="77777777" w:rsidR="002760CD" w:rsidRDefault="002760CD">
      <w:pPr>
        <w:pStyle w:val="BlockSeparator"/>
      </w:pPr>
    </w:p>
    <w:p w14:paraId="7291FCB4" w14:textId="77777777" w:rsidR="002760CD" w:rsidRDefault="00635F58">
      <w:pPr>
        <w:pStyle w:val="BlockStartLabel"/>
      </w:pPr>
      <w:r>
        <w:t>Start of Block: Conjoint analysis (a, b)</w:t>
      </w:r>
    </w:p>
    <w:p w14:paraId="65986CB7" w14:textId="77777777" w:rsidR="002760CD" w:rsidRDefault="002760CD"/>
    <w:p w14:paraId="238F94E7" w14:textId="77777777" w:rsidR="002760CD" w:rsidRDefault="00635F58">
      <w:pPr>
        <w:keepNext/>
      </w:pPr>
      <w:r>
        <w:t>Q107 Timing</w:t>
      </w:r>
    </w:p>
    <w:p w14:paraId="56503563" w14:textId="77777777" w:rsidR="002760CD" w:rsidRDefault="00635F58">
      <w:pPr>
        <w:pStyle w:val="ListParagraph"/>
        <w:keepNext/>
        <w:ind w:left="0"/>
      </w:pPr>
      <w:r>
        <w:t xml:space="preserve">First </w:t>
      </w:r>
      <w:proofErr w:type="gramStart"/>
      <w:r>
        <w:t>Click  (</w:t>
      </w:r>
      <w:proofErr w:type="gramEnd"/>
      <w:r>
        <w:t>1)</w:t>
      </w:r>
    </w:p>
    <w:p w14:paraId="5E1CFE24" w14:textId="77777777" w:rsidR="002760CD" w:rsidRDefault="00635F58">
      <w:pPr>
        <w:pStyle w:val="ListParagraph"/>
        <w:keepNext/>
        <w:ind w:left="0"/>
      </w:pPr>
      <w:r>
        <w:t xml:space="preserve">Last </w:t>
      </w:r>
      <w:proofErr w:type="gramStart"/>
      <w:r>
        <w:t>Click  (</w:t>
      </w:r>
      <w:proofErr w:type="gramEnd"/>
      <w:r>
        <w:t>2)</w:t>
      </w:r>
    </w:p>
    <w:p w14:paraId="194E897E" w14:textId="77777777" w:rsidR="002760CD" w:rsidRDefault="00635F58">
      <w:pPr>
        <w:pStyle w:val="ListParagraph"/>
        <w:keepNext/>
        <w:ind w:left="0"/>
      </w:pPr>
      <w:r>
        <w:t xml:space="preserve">Page </w:t>
      </w:r>
      <w:proofErr w:type="gramStart"/>
      <w:r>
        <w:t>Submit  (</w:t>
      </w:r>
      <w:proofErr w:type="gramEnd"/>
      <w:r>
        <w:t>3)</w:t>
      </w:r>
    </w:p>
    <w:p w14:paraId="74FD5527" w14:textId="77777777" w:rsidR="002760CD" w:rsidRDefault="00635F58">
      <w:pPr>
        <w:pStyle w:val="ListParagraph"/>
        <w:keepNext/>
        <w:ind w:left="0"/>
      </w:pPr>
      <w:r>
        <w:t xml:space="preserve">Click </w:t>
      </w:r>
      <w:proofErr w:type="gramStart"/>
      <w:r>
        <w:t>Count  (</w:t>
      </w:r>
      <w:proofErr w:type="gramEnd"/>
      <w:r>
        <w:t>4)</w:t>
      </w:r>
    </w:p>
    <w:p w14:paraId="35B8A3B8" w14:textId="77777777" w:rsidR="002760CD" w:rsidRDefault="002760CD"/>
    <w:p w14:paraId="076D88B6" w14:textId="77777777" w:rsidR="002760CD" w:rsidRDefault="002760CD">
      <w:pPr>
        <w:pStyle w:val="QuestionSeparator"/>
      </w:pPr>
    </w:p>
    <w:tbl>
      <w:tblPr>
        <w:tblStyle w:val="QQuestionIconTable"/>
        <w:tblW w:w="50" w:type="auto"/>
        <w:tblLook w:val="07E0" w:firstRow="1" w:lastRow="1" w:firstColumn="1" w:lastColumn="1" w:noHBand="1" w:noVBand="1"/>
      </w:tblPr>
      <w:tblGrid>
        <w:gridCol w:w="380"/>
      </w:tblGrid>
      <w:tr w:rsidR="002760CD" w14:paraId="144E5BA4" w14:textId="77777777">
        <w:tc>
          <w:tcPr>
            <w:tcW w:w="50" w:type="dxa"/>
          </w:tcPr>
          <w:p w14:paraId="102270CE" w14:textId="77777777" w:rsidR="002760CD" w:rsidRDefault="00635F58">
            <w:pPr>
              <w:keepNext/>
            </w:pPr>
            <w:r>
              <w:rPr>
                <w:noProof/>
              </w:rPr>
              <w:drawing>
                <wp:inline distT="0" distB="0" distL="0" distR="0" wp14:anchorId="49A7865B" wp14:editId="3ADA3F34">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14:paraId="1D1E5D06" w14:textId="77777777" w:rsidR="002760CD" w:rsidRDefault="002760CD"/>
    <w:p w14:paraId="30E37CBB" w14:textId="77777777" w:rsidR="002760CD" w:rsidRPr="004C6A23" w:rsidRDefault="00635F58">
      <w:pPr>
        <w:keepNext/>
        <w:rPr>
          <w:lang w:val="de-DE"/>
        </w:rPr>
      </w:pPr>
      <w:r w:rsidRPr="004C6A23">
        <w:rPr>
          <w:lang w:val="de-DE"/>
        </w:rPr>
        <w:t>Q277 Welche der beiden folgenden Politikkombinationen würden Sie bevorzugen?</w:t>
      </w:r>
      <w:r w:rsidRPr="004C6A23">
        <w:rPr>
          <w:lang w:val="de-DE"/>
        </w:rPr>
        <w:br/>
      </w:r>
      <w:del w:id="471" w:author="Franziska Funke" w:date="2023-01-18T12:08:00Z">
        <w:r w:rsidRPr="004C6A23" w:rsidDel="002839A8">
          <w:rPr>
            <w:lang w:val="de-DE"/>
          </w:rPr>
          <w:delText xml:space="preserve"> </w:delText>
        </w:r>
      </w:del>
      <w:r w:rsidRPr="004C6A23">
        <w:rPr>
          <w:lang w:val="de-DE"/>
          <w:rPrChange w:id="472" w:author="Franziska Funke" w:date="2023-01-18T11:01:00Z">
            <w:rPr/>
          </w:rPrChange>
        </w:rPr>
        <w:t xml:space="preserve">Beachten Sie, dass für jede Kombination alle Maßnahmen gleichzeitig umgesetzt würden. </w:t>
      </w:r>
      <w:r w:rsidRPr="004C6A23">
        <w:rPr>
          <w:lang w:val="de-DE"/>
          <w:rPrChange w:id="473" w:author="Franziska Funke" w:date="2023-01-18T11:01:00Z">
            <w:rPr/>
          </w:rPrChange>
        </w:rPr>
        <w:br/>
        <w:t xml:space="preserve">  </w:t>
      </w:r>
      <w:r w:rsidRPr="004C6A23">
        <w:rPr>
          <w:lang w:val="de-DE"/>
          <w:rPrChange w:id="474" w:author="Franziska Funke" w:date="2023-01-18T11:01:00Z">
            <w:rPr/>
          </w:rPrChange>
        </w:rPr>
        <w:tab/>
        <w:t xml:space="preserve"> </w:t>
      </w:r>
      <w:r w:rsidRPr="004C6A23">
        <w:rPr>
          <w:lang w:val="de-DE"/>
          <w:rPrChange w:id="475" w:author="Franziska Funke" w:date="2023-01-18T11:01:00Z">
            <w:rPr/>
          </w:rPrChange>
        </w:rPr>
        <w:tab/>
      </w:r>
      <w:r w:rsidRPr="004C6A23">
        <w:rPr>
          <w:lang w:val="de-DE"/>
          <w:rPrChange w:id="476" w:author="Franziska Funke" w:date="2023-01-18T11:01:00Z">
            <w:rPr/>
          </w:rPrChange>
        </w:rPr>
        <w:tab/>
        <w:t xml:space="preserve"> </w:t>
      </w:r>
      <w:r w:rsidRPr="004C6A23">
        <w:rPr>
          <w:lang w:val="de-DE"/>
          <w:rPrChange w:id="477" w:author="Franziska Funke" w:date="2023-01-18T11:01:00Z">
            <w:rPr/>
          </w:rPrChange>
        </w:rPr>
        <w:tab/>
      </w:r>
      <w:r w:rsidRPr="004C6A23">
        <w:rPr>
          <w:lang w:val="de-DE"/>
          <w:rPrChange w:id="478" w:author="Franziska Funke" w:date="2023-01-18T11:01:00Z">
            <w:rPr/>
          </w:rPrChange>
        </w:rPr>
        <w:tab/>
      </w:r>
      <w:r w:rsidRPr="004C6A23">
        <w:rPr>
          <w:lang w:val="de-DE"/>
          <w:rPrChange w:id="479" w:author="Franziska Funke" w:date="2023-01-18T11:01:00Z">
            <w:rPr/>
          </w:rPrChange>
        </w:rPr>
        <w:tab/>
      </w:r>
      <w:r w:rsidRPr="004C6A23">
        <w:rPr>
          <w:b/>
          <w:lang w:val="de-DE"/>
        </w:rPr>
        <w:t>Kombination A</w:t>
      </w:r>
      <w:r w:rsidRPr="004C6A23">
        <w:rPr>
          <w:lang w:val="de-DE"/>
        </w:rPr>
        <w:t xml:space="preserve"> </w:t>
      </w:r>
      <w:r w:rsidRPr="004C6A23">
        <w:rPr>
          <w:lang w:val="de-DE"/>
        </w:rPr>
        <w:tab/>
      </w:r>
      <w:r w:rsidRPr="004C6A23">
        <w:rPr>
          <w:lang w:val="de-DE"/>
        </w:rPr>
        <w:tab/>
      </w:r>
      <w:r w:rsidRPr="004C6A23">
        <w:rPr>
          <w:lang w:val="de-DE"/>
        </w:rPr>
        <w:tab/>
      </w:r>
      <w:r w:rsidRPr="004C6A23">
        <w:rPr>
          <w:b/>
          <w:lang w:val="de-DE"/>
        </w:rPr>
        <w:t>Kombination B</w:t>
      </w:r>
      <w:r w:rsidRPr="004C6A23">
        <w:rPr>
          <w:lang w:val="de-DE"/>
        </w:rPr>
        <w:t xml:space="preserve"> </w:t>
      </w:r>
      <w:r w:rsidRPr="004C6A23">
        <w:rPr>
          <w:lang w:val="de-DE"/>
        </w:rPr>
        <w:tab/>
      </w:r>
      <w:commentRangeStart w:id="480"/>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Plan zur Wärmedämmung </w:t>
      </w:r>
      <w:r w:rsidRPr="004C6A23">
        <w:rPr>
          <w:lang w:val="de-DE"/>
        </w:rPr>
        <w:tab/>
      </w:r>
      <w:r w:rsidRPr="004C6A23">
        <w:rPr>
          <w:lang w:val="de-DE"/>
        </w:rPr>
        <w:tab/>
      </w:r>
      <w:r w:rsidRPr="004C6A23">
        <w:rPr>
          <w:lang w:val="de-DE"/>
        </w:rPr>
        <w:tab/>
        <w:t xml:space="preserve">Plan zur Wärmedämmung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Globales Klimaprogramm </w:t>
      </w:r>
      <w:r w:rsidRPr="004C6A23">
        <w:rPr>
          <w:lang w:val="de-DE"/>
        </w:rPr>
        <w:tab/>
      </w:r>
      <w:commentRangeEnd w:id="480"/>
      <w:r w:rsidR="002839A8">
        <w:rPr>
          <w:rStyle w:val="CommentReference"/>
        </w:rPr>
        <w:commentReference w:id="480"/>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t xml:space="preserve">   </w:t>
      </w:r>
    </w:p>
    <w:p w14:paraId="2234EBB3" w14:textId="77777777" w:rsidR="002760CD" w:rsidRDefault="00635F58">
      <w:pPr>
        <w:pStyle w:val="ListParagraph"/>
        <w:keepNext/>
        <w:numPr>
          <w:ilvl w:val="0"/>
          <w:numId w:val="4"/>
        </w:numPr>
      </w:pPr>
      <w:proofErr w:type="spellStart"/>
      <w:r>
        <w:t>Kombination</w:t>
      </w:r>
      <w:proofErr w:type="spellEnd"/>
      <w:r>
        <w:t xml:space="preserve"> </w:t>
      </w:r>
      <w:proofErr w:type="gramStart"/>
      <w:r>
        <w:t>A  (</w:t>
      </w:r>
      <w:proofErr w:type="gramEnd"/>
      <w:r>
        <w:t xml:space="preserve">1) </w:t>
      </w:r>
    </w:p>
    <w:p w14:paraId="6342FCBB" w14:textId="77777777" w:rsidR="002760CD" w:rsidRDefault="00635F58">
      <w:pPr>
        <w:pStyle w:val="ListParagraph"/>
        <w:keepNext/>
        <w:numPr>
          <w:ilvl w:val="0"/>
          <w:numId w:val="4"/>
        </w:numPr>
      </w:pPr>
      <w:proofErr w:type="spellStart"/>
      <w:r>
        <w:t>Kombination</w:t>
      </w:r>
      <w:proofErr w:type="spellEnd"/>
      <w:r>
        <w:t xml:space="preserve"> </w:t>
      </w:r>
      <w:proofErr w:type="gramStart"/>
      <w:r>
        <w:t>B  (</w:t>
      </w:r>
      <w:proofErr w:type="gramEnd"/>
      <w:r>
        <w:t xml:space="preserve">2) </w:t>
      </w:r>
    </w:p>
    <w:p w14:paraId="1BE66F72" w14:textId="77777777" w:rsidR="002760CD" w:rsidRDefault="002760CD"/>
    <w:p w14:paraId="724E3643" w14:textId="77777777" w:rsidR="002760CD" w:rsidRDefault="002760CD">
      <w:pPr>
        <w:pStyle w:val="QuestionSeparator"/>
      </w:pPr>
    </w:p>
    <w:p w14:paraId="3D849DFA" w14:textId="77777777" w:rsidR="002760CD" w:rsidRDefault="002760CD"/>
    <w:p w14:paraId="23AD608E" w14:textId="77777777" w:rsidR="002760CD" w:rsidRPr="004C6A23" w:rsidRDefault="00635F58">
      <w:pPr>
        <w:keepNext/>
        <w:rPr>
          <w:lang w:val="de-DE"/>
        </w:rPr>
      </w:pPr>
      <w:r w:rsidRPr="004C6A23">
        <w:rPr>
          <w:lang w:val="de-DE"/>
        </w:rPr>
        <w:lastRenderedPageBreak/>
        <w:t>Q47 Unterstützen Sie Kombination A (das den Plan zur Wärmedämmung, das nationale Umverteilungsprogramm und das globale Klimaprogramm kombiniert)?</w:t>
      </w:r>
    </w:p>
    <w:p w14:paraId="4D5DEE2B" w14:textId="77777777" w:rsidR="002760CD" w:rsidRDefault="00635F58">
      <w:pPr>
        <w:pStyle w:val="ListParagraph"/>
        <w:keepNext/>
        <w:numPr>
          <w:ilvl w:val="0"/>
          <w:numId w:val="4"/>
        </w:numPr>
      </w:pPr>
      <w:proofErr w:type="gramStart"/>
      <w:r>
        <w:t>Ja  (</w:t>
      </w:r>
      <w:proofErr w:type="gramEnd"/>
      <w:r>
        <w:t xml:space="preserve">1) </w:t>
      </w:r>
    </w:p>
    <w:p w14:paraId="2786C582" w14:textId="77777777" w:rsidR="002760CD" w:rsidRDefault="00635F58">
      <w:pPr>
        <w:pStyle w:val="ListParagraph"/>
        <w:keepNext/>
        <w:numPr>
          <w:ilvl w:val="0"/>
          <w:numId w:val="4"/>
        </w:numPr>
      </w:pPr>
      <w:proofErr w:type="spellStart"/>
      <w:proofErr w:type="gramStart"/>
      <w:r>
        <w:t>Nein</w:t>
      </w:r>
      <w:proofErr w:type="spellEnd"/>
      <w:r>
        <w:t xml:space="preserve">  (</w:t>
      </w:r>
      <w:proofErr w:type="gramEnd"/>
      <w:r>
        <w:t xml:space="preserve">2) </w:t>
      </w:r>
    </w:p>
    <w:p w14:paraId="7853D68D" w14:textId="77777777" w:rsidR="002760CD" w:rsidRDefault="002760CD"/>
    <w:p w14:paraId="435AE69E" w14:textId="77777777" w:rsidR="002760CD" w:rsidRDefault="002760CD">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760CD" w14:paraId="133C3E17" w14:textId="77777777">
        <w:trPr>
          <w:trHeight w:val="300"/>
        </w:trPr>
        <w:tc>
          <w:tcPr>
            <w:tcW w:w="1368" w:type="dxa"/>
            <w:tcBorders>
              <w:top w:val="nil"/>
              <w:left w:val="nil"/>
              <w:bottom w:val="nil"/>
              <w:right w:val="nil"/>
            </w:tcBorders>
          </w:tcPr>
          <w:p w14:paraId="114E1DEF" w14:textId="77777777" w:rsidR="002760CD" w:rsidRDefault="00635F58">
            <w:pPr>
              <w:rPr>
                <w:color w:val="CCCCCC"/>
              </w:rPr>
            </w:pPr>
            <w:r>
              <w:rPr>
                <w:color w:val="CCCCCC"/>
              </w:rPr>
              <w:t>Page Break</w:t>
            </w:r>
          </w:p>
        </w:tc>
        <w:tc>
          <w:tcPr>
            <w:tcW w:w="8208" w:type="dxa"/>
            <w:tcBorders>
              <w:top w:val="nil"/>
              <w:left w:val="nil"/>
              <w:bottom w:val="nil"/>
              <w:right w:val="nil"/>
            </w:tcBorders>
          </w:tcPr>
          <w:p w14:paraId="7CDF07D4" w14:textId="77777777" w:rsidR="002760CD" w:rsidRDefault="002760CD">
            <w:pPr>
              <w:pBdr>
                <w:top w:val="single" w:sz="8" w:space="0" w:color="CCCCCC"/>
              </w:pBdr>
              <w:spacing w:before="120" w:after="120" w:line="120" w:lineRule="auto"/>
              <w:jc w:val="center"/>
              <w:rPr>
                <w:color w:val="CCCCCC"/>
              </w:rPr>
            </w:pPr>
          </w:p>
        </w:tc>
      </w:tr>
    </w:tbl>
    <w:p w14:paraId="0926A564" w14:textId="77777777" w:rsidR="002760CD" w:rsidRDefault="00635F58">
      <w:r>
        <w:br w:type="page"/>
      </w:r>
    </w:p>
    <w:p w14:paraId="2AA3A72D" w14:textId="77777777" w:rsidR="002760CD" w:rsidRDefault="002760CD"/>
    <w:p w14:paraId="63512583" w14:textId="77777777" w:rsidR="002760CD" w:rsidRDefault="00635F58">
      <w:pPr>
        <w:keepNext/>
      </w:pPr>
      <w:r>
        <w:t>Q106 Timing</w:t>
      </w:r>
    </w:p>
    <w:p w14:paraId="3B190D53" w14:textId="77777777" w:rsidR="002760CD" w:rsidRDefault="00635F58">
      <w:pPr>
        <w:pStyle w:val="ListParagraph"/>
        <w:keepNext/>
        <w:ind w:left="0"/>
      </w:pPr>
      <w:r>
        <w:t xml:space="preserve">First </w:t>
      </w:r>
      <w:proofErr w:type="gramStart"/>
      <w:r>
        <w:t>Click  (</w:t>
      </w:r>
      <w:proofErr w:type="gramEnd"/>
      <w:r>
        <w:t>1)</w:t>
      </w:r>
    </w:p>
    <w:p w14:paraId="4B20F0DC" w14:textId="77777777" w:rsidR="002760CD" w:rsidRDefault="00635F58">
      <w:pPr>
        <w:pStyle w:val="ListParagraph"/>
        <w:keepNext/>
        <w:ind w:left="0"/>
      </w:pPr>
      <w:r>
        <w:t xml:space="preserve">Last </w:t>
      </w:r>
      <w:proofErr w:type="gramStart"/>
      <w:r>
        <w:t>Click  (</w:t>
      </w:r>
      <w:proofErr w:type="gramEnd"/>
      <w:r>
        <w:t>2)</w:t>
      </w:r>
    </w:p>
    <w:p w14:paraId="49C4FB3E" w14:textId="77777777" w:rsidR="002760CD" w:rsidRDefault="00635F58">
      <w:pPr>
        <w:pStyle w:val="ListParagraph"/>
        <w:keepNext/>
        <w:ind w:left="0"/>
      </w:pPr>
      <w:r>
        <w:t xml:space="preserve">Page </w:t>
      </w:r>
      <w:proofErr w:type="gramStart"/>
      <w:r>
        <w:t>Submit  (</w:t>
      </w:r>
      <w:proofErr w:type="gramEnd"/>
      <w:r>
        <w:t>3)</w:t>
      </w:r>
    </w:p>
    <w:p w14:paraId="24E752C4" w14:textId="77777777" w:rsidR="002760CD" w:rsidRPr="00281BC4" w:rsidRDefault="00635F58">
      <w:pPr>
        <w:pStyle w:val="ListParagraph"/>
        <w:keepNext/>
        <w:ind w:left="0"/>
        <w:rPr>
          <w:lang w:val="de-DE"/>
          <w:rPrChange w:id="481" w:author="Linus Mattauch" w:date="2023-01-19T09:55:00Z">
            <w:rPr/>
          </w:rPrChange>
        </w:rPr>
      </w:pPr>
      <w:r w:rsidRPr="00281BC4">
        <w:rPr>
          <w:lang w:val="de-DE"/>
          <w:rPrChange w:id="482" w:author="Linus Mattauch" w:date="2023-01-19T09:55:00Z">
            <w:rPr/>
          </w:rPrChange>
        </w:rPr>
        <w:t xml:space="preserve">Click </w:t>
      </w:r>
      <w:proofErr w:type="gramStart"/>
      <w:r w:rsidRPr="00281BC4">
        <w:rPr>
          <w:lang w:val="de-DE"/>
          <w:rPrChange w:id="483" w:author="Linus Mattauch" w:date="2023-01-19T09:55:00Z">
            <w:rPr/>
          </w:rPrChange>
        </w:rPr>
        <w:t>Count  (</w:t>
      </w:r>
      <w:proofErr w:type="gramEnd"/>
      <w:r w:rsidRPr="00281BC4">
        <w:rPr>
          <w:lang w:val="de-DE"/>
          <w:rPrChange w:id="484" w:author="Linus Mattauch" w:date="2023-01-19T09:55:00Z">
            <w:rPr/>
          </w:rPrChange>
        </w:rPr>
        <w:t>4)</w:t>
      </w:r>
    </w:p>
    <w:p w14:paraId="595EE97E" w14:textId="77777777" w:rsidR="002760CD" w:rsidRPr="00281BC4" w:rsidRDefault="002760CD">
      <w:pPr>
        <w:rPr>
          <w:lang w:val="de-DE"/>
          <w:rPrChange w:id="485" w:author="Linus Mattauch" w:date="2023-01-19T09:55:00Z">
            <w:rPr/>
          </w:rPrChange>
        </w:rPr>
      </w:pPr>
    </w:p>
    <w:p w14:paraId="29305AC5" w14:textId="77777777" w:rsidR="002760CD" w:rsidRPr="00281BC4" w:rsidRDefault="002760CD">
      <w:pPr>
        <w:pStyle w:val="QuestionSeparator"/>
        <w:rPr>
          <w:lang w:val="de-DE"/>
          <w:rPrChange w:id="486" w:author="Linus Mattauch" w:date="2023-01-19T09:55:00Z">
            <w:rPr/>
          </w:rPrChange>
        </w:rPr>
      </w:pPr>
    </w:p>
    <w:p w14:paraId="3F1702CB" w14:textId="77777777" w:rsidR="002760CD" w:rsidRPr="00281BC4" w:rsidRDefault="002760CD">
      <w:pPr>
        <w:rPr>
          <w:lang w:val="de-DE"/>
          <w:rPrChange w:id="487" w:author="Linus Mattauch" w:date="2023-01-19T09:55:00Z">
            <w:rPr/>
          </w:rPrChange>
        </w:rPr>
      </w:pPr>
    </w:p>
    <w:p w14:paraId="70D30DAB" w14:textId="77777777" w:rsidR="002760CD" w:rsidRPr="004C6A23" w:rsidRDefault="00635F58">
      <w:pPr>
        <w:keepNext/>
        <w:rPr>
          <w:lang w:val="de-DE"/>
        </w:rPr>
      </w:pPr>
      <w:r w:rsidRPr="004C6A23">
        <w:rPr>
          <w:lang w:val="de-DE"/>
        </w:rPr>
        <w:t>Q280 Welche der beiden folgenden Politikkombinationen würden Sie bevorzugen?</w:t>
      </w:r>
      <w:r w:rsidRPr="004C6A23">
        <w:rPr>
          <w:lang w:val="de-DE"/>
        </w:rPr>
        <w:br/>
      </w:r>
      <w:del w:id="488" w:author="Franziska Funke" w:date="2023-01-18T12:09:00Z">
        <w:r w:rsidRPr="004C6A23" w:rsidDel="002839A8">
          <w:rPr>
            <w:lang w:val="de-DE"/>
          </w:rPr>
          <w:delText xml:space="preserve"> </w:delText>
        </w:r>
      </w:del>
      <w:r w:rsidRPr="004C6A23">
        <w:rPr>
          <w:lang w:val="de-DE"/>
          <w:rPrChange w:id="489" w:author="Franziska Funke" w:date="2023-01-18T11:01:00Z">
            <w:rPr/>
          </w:rPrChange>
        </w:rPr>
        <w:t xml:space="preserve">Beachten Sie, dass für jede Kombination alle Maßnahmen gleichzeitig umgesetzt würden. </w:t>
      </w:r>
      <w:r w:rsidRPr="004C6A23">
        <w:rPr>
          <w:lang w:val="de-DE"/>
          <w:rPrChange w:id="490" w:author="Franziska Funke" w:date="2023-01-18T11:01:00Z">
            <w:rPr/>
          </w:rPrChange>
        </w:rPr>
        <w:br/>
        <w:t xml:space="preserve">  </w:t>
      </w:r>
      <w:r w:rsidRPr="004C6A23">
        <w:rPr>
          <w:lang w:val="de-DE"/>
          <w:rPrChange w:id="491" w:author="Franziska Funke" w:date="2023-01-18T11:01:00Z">
            <w:rPr/>
          </w:rPrChange>
        </w:rPr>
        <w:tab/>
        <w:t xml:space="preserve"> </w:t>
      </w:r>
      <w:r w:rsidRPr="004C6A23">
        <w:rPr>
          <w:lang w:val="de-DE"/>
          <w:rPrChange w:id="492" w:author="Franziska Funke" w:date="2023-01-18T11:01:00Z">
            <w:rPr/>
          </w:rPrChange>
        </w:rPr>
        <w:tab/>
      </w:r>
      <w:r w:rsidRPr="004C6A23">
        <w:rPr>
          <w:lang w:val="de-DE"/>
          <w:rPrChange w:id="493" w:author="Franziska Funke" w:date="2023-01-18T11:01:00Z">
            <w:rPr/>
          </w:rPrChange>
        </w:rPr>
        <w:tab/>
        <w:t xml:space="preserve"> </w:t>
      </w:r>
      <w:r w:rsidRPr="004C6A23">
        <w:rPr>
          <w:lang w:val="de-DE"/>
          <w:rPrChange w:id="494" w:author="Franziska Funke" w:date="2023-01-18T11:01:00Z">
            <w:rPr/>
          </w:rPrChange>
        </w:rPr>
        <w:tab/>
      </w:r>
      <w:r w:rsidRPr="004C6A23">
        <w:rPr>
          <w:lang w:val="de-DE"/>
          <w:rPrChange w:id="495" w:author="Franziska Funke" w:date="2023-01-18T11:01:00Z">
            <w:rPr/>
          </w:rPrChange>
        </w:rPr>
        <w:tab/>
      </w:r>
      <w:r w:rsidRPr="004C6A23">
        <w:rPr>
          <w:lang w:val="de-DE"/>
          <w:rPrChange w:id="496" w:author="Franziska Funke" w:date="2023-01-18T11:01:00Z">
            <w:rPr/>
          </w:rPrChange>
        </w:rPr>
        <w:tab/>
      </w:r>
      <w:commentRangeStart w:id="497"/>
      <w:r w:rsidRPr="004C6A23">
        <w:rPr>
          <w:b/>
          <w:lang w:val="de-DE"/>
        </w:rPr>
        <w:t>Kombination A</w:t>
      </w:r>
      <w:r w:rsidRPr="004C6A23">
        <w:rPr>
          <w:lang w:val="de-DE"/>
        </w:rPr>
        <w:t xml:space="preserve"> </w:t>
      </w:r>
      <w:commentRangeEnd w:id="497"/>
      <w:r w:rsidR="002839A8">
        <w:rPr>
          <w:rStyle w:val="CommentReference"/>
        </w:rPr>
        <w:commentReference w:id="497"/>
      </w:r>
      <w:r w:rsidRPr="004C6A23">
        <w:rPr>
          <w:lang w:val="de-DE"/>
        </w:rPr>
        <w:tab/>
      </w:r>
      <w:r w:rsidRPr="004C6A23">
        <w:rPr>
          <w:lang w:val="de-DE"/>
        </w:rPr>
        <w:tab/>
      </w:r>
      <w:r w:rsidRPr="004C6A23">
        <w:rPr>
          <w:lang w:val="de-DE"/>
        </w:rPr>
        <w:tab/>
      </w:r>
      <w:r w:rsidRPr="004C6A23">
        <w:rPr>
          <w:b/>
          <w:lang w:val="de-DE"/>
        </w:rPr>
        <w:t>Kombination B</w:t>
      </w:r>
      <w:r w:rsidRPr="004C6A23">
        <w:rPr>
          <w:lang w:val="de-DE"/>
        </w:rPr>
        <w:t xml:space="preserve">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Plan zur Wärmedämmung </w:t>
      </w:r>
      <w:r w:rsidRPr="004C6A23">
        <w:rPr>
          <w:lang w:val="de-DE"/>
        </w:rPr>
        <w:tab/>
      </w:r>
      <w:r w:rsidRPr="004C6A23">
        <w:rPr>
          <w:lang w:val="de-DE"/>
        </w:rPr>
        <w:tab/>
      </w:r>
      <w:r w:rsidRPr="004C6A23">
        <w:rPr>
          <w:lang w:val="de-DE"/>
        </w:rPr>
        <w:tab/>
        <w:t xml:space="preserve">Globales Klimaprogramm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t xml:space="preserve"> </w:t>
      </w:r>
      <w:r w:rsidRPr="004C6A23">
        <w:rPr>
          <w:lang w:val="de-DE"/>
        </w:rPr>
        <w:tab/>
        <w:t xml:space="preserve">   </w:t>
      </w:r>
    </w:p>
    <w:p w14:paraId="6BC056D9" w14:textId="77777777" w:rsidR="002760CD" w:rsidRDefault="00635F58">
      <w:pPr>
        <w:pStyle w:val="ListParagraph"/>
        <w:keepNext/>
        <w:numPr>
          <w:ilvl w:val="0"/>
          <w:numId w:val="4"/>
        </w:numPr>
      </w:pPr>
      <w:proofErr w:type="spellStart"/>
      <w:r>
        <w:t>Kombination</w:t>
      </w:r>
      <w:proofErr w:type="spellEnd"/>
      <w:r>
        <w:t xml:space="preserve"> </w:t>
      </w:r>
      <w:proofErr w:type="gramStart"/>
      <w:r>
        <w:t>A  (</w:t>
      </w:r>
      <w:proofErr w:type="gramEnd"/>
      <w:r>
        <w:t xml:space="preserve">1) </w:t>
      </w:r>
    </w:p>
    <w:p w14:paraId="4CD0BB3E" w14:textId="77777777" w:rsidR="002760CD" w:rsidRDefault="00635F58">
      <w:pPr>
        <w:pStyle w:val="ListParagraph"/>
        <w:keepNext/>
        <w:numPr>
          <w:ilvl w:val="0"/>
          <w:numId w:val="4"/>
        </w:numPr>
      </w:pPr>
      <w:proofErr w:type="spellStart"/>
      <w:r>
        <w:t>Kombination</w:t>
      </w:r>
      <w:proofErr w:type="spellEnd"/>
      <w:r>
        <w:t xml:space="preserve"> </w:t>
      </w:r>
      <w:proofErr w:type="gramStart"/>
      <w:r>
        <w:t>B  (</w:t>
      </w:r>
      <w:proofErr w:type="gramEnd"/>
      <w:r>
        <w:t xml:space="preserve">2) </w:t>
      </w:r>
    </w:p>
    <w:p w14:paraId="7EAC0F76" w14:textId="77777777" w:rsidR="002760CD" w:rsidRDefault="002760CD"/>
    <w:p w14:paraId="29DA2F2F" w14:textId="77777777" w:rsidR="002760CD" w:rsidRDefault="002760CD">
      <w:pPr>
        <w:pStyle w:val="QuestionSeparator"/>
      </w:pPr>
    </w:p>
    <w:p w14:paraId="3250E7BB" w14:textId="77777777" w:rsidR="002760CD" w:rsidRDefault="002760CD"/>
    <w:p w14:paraId="64D6B99D" w14:textId="77777777" w:rsidR="002760CD" w:rsidRPr="004C6A23" w:rsidRDefault="00635F58">
      <w:pPr>
        <w:keepNext/>
        <w:rPr>
          <w:lang w:val="de-DE"/>
        </w:rPr>
      </w:pPr>
      <w:r w:rsidRPr="004C6A23">
        <w:rPr>
          <w:lang w:val="de-DE"/>
        </w:rPr>
        <w:t>Q281 Welche der beiden folgenden Politikkombinationen würden Sie bevorzugen?</w:t>
      </w:r>
      <w:r w:rsidRPr="004C6A23">
        <w:rPr>
          <w:lang w:val="de-DE"/>
        </w:rPr>
        <w:br/>
        <w:t xml:space="preserve"> </w:t>
      </w:r>
      <w:r w:rsidRPr="004C6A23">
        <w:rPr>
          <w:lang w:val="de-DE"/>
          <w:rPrChange w:id="498" w:author="Franziska Funke" w:date="2023-01-18T11:01:00Z">
            <w:rPr/>
          </w:rPrChange>
        </w:rPr>
        <w:t xml:space="preserve">Beachten Sie, dass für jede Kombination alle Maßnahmen gleichzeitig umgesetzt würden. </w:t>
      </w:r>
      <w:r w:rsidRPr="004C6A23">
        <w:rPr>
          <w:lang w:val="de-DE"/>
          <w:rPrChange w:id="499" w:author="Franziska Funke" w:date="2023-01-18T11:01:00Z">
            <w:rPr/>
          </w:rPrChange>
        </w:rPr>
        <w:br/>
        <w:t xml:space="preserve">  </w:t>
      </w:r>
      <w:r w:rsidRPr="004C6A23">
        <w:rPr>
          <w:lang w:val="de-DE"/>
          <w:rPrChange w:id="500" w:author="Franziska Funke" w:date="2023-01-18T11:01:00Z">
            <w:rPr/>
          </w:rPrChange>
        </w:rPr>
        <w:tab/>
        <w:t xml:space="preserve"> </w:t>
      </w:r>
      <w:r w:rsidRPr="004C6A23">
        <w:rPr>
          <w:lang w:val="de-DE"/>
          <w:rPrChange w:id="501" w:author="Franziska Funke" w:date="2023-01-18T11:01:00Z">
            <w:rPr/>
          </w:rPrChange>
        </w:rPr>
        <w:tab/>
      </w:r>
      <w:r w:rsidRPr="004C6A23">
        <w:rPr>
          <w:lang w:val="de-DE"/>
          <w:rPrChange w:id="502" w:author="Franziska Funke" w:date="2023-01-18T11:01:00Z">
            <w:rPr/>
          </w:rPrChange>
        </w:rPr>
        <w:tab/>
        <w:t xml:space="preserve"> </w:t>
      </w:r>
      <w:r w:rsidRPr="004C6A23">
        <w:rPr>
          <w:lang w:val="de-DE"/>
          <w:rPrChange w:id="503" w:author="Franziska Funke" w:date="2023-01-18T11:01:00Z">
            <w:rPr/>
          </w:rPrChange>
        </w:rPr>
        <w:tab/>
      </w:r>
      <w:r w:rsidRPr="004C6A23">
        <w:rPr>
          <w:lang w:val="de-DE"/>
          <w:rPrChange w:id="504" w:author="Franziska Funke" w:date="2023-01-18T11:01:00Z">
            <w:rPr/>
          </w:rPrChange>
        </w:rPr>
        <w:tab/>
      </w:r>
      <w:r w:rsidRPr="004C6A23">
        <w:rPr>
          <w:lang w:val="de-DE"/>
          <w:rPrChange w:id="505" w:author="Franziska Funke" w:date="2023-01-18T11:01:00Z">
            <w:rPr/>
          </w:rPrChange>
        </w:rPr>
        <w:tab/>
      </w:r>
      <w:commentRangeStart w:id="506"/>
      <w:r w:rsidRPr="004C6A23">
        <w:rPr>
          <w:b/>
          <w:lang w:val="de-DE"/>
        </w:rPr>
        <w:t>Kombination</w:t>
      </w:r>
      <w:r w:rsidRPr="004C6A23">
        <w:rPr>
          <w:lang w:val="de-DE"/>
        </w:rPr>
        <w:t xml:space="preserve"> </w:t>
      </w:r>
      <w:r w:rsidRPr="004C6A23">
        <w:rPr>
          <w:b/>
          <w:lang w:val="de-DE"/>
        </w:rPr>
        <w:t>A</w:t>
      </w:r>
      <w:r w:rsidRPr="004C6A23">
        <w:rPr>
          <w:lang w:val="de-DE"/>
        </w:rPr>
        <w:t xml:space="preserve"> </w:t>
      </w:r>
      <w:commentRangeEnd w:id="506"/>
      <w:r w:rsidR="002839A8">
        <w:rPr>
          <w:rStyle w:val="CommentReference"/>
        </w:rPr>
        <w:commentReference w:id="506"/>
      </w:r>
      <w:r w:rsidRPr="004C6A23">
        <w:rPr>
          <w:lang w:val="de-DE"/>
        </w:rPr>
        <w:tab/>
      </w:r>
      <w:r w:rsidRPr="004C6A23">
        <w:rPr>
          <w:lang w:val="de-DE"/>
        </w:rPr>
        <w:tab/>
      </w:r>
      <w:r w:rsidRPr="004C6A23">
        <w:rPr>
          <w:lang w:val="de-DE"/>
        </w:rPr>
        <w:tab/>
      </w:r>
      <w:r w:rsidRPr="004C6A23">
        <w:rPr>
          <w:b/>
          <w:lang w:val="de-DE"/>
        </w:rPr>
        <w:t>Kombination B</w:t>
      </w:r>
      <w:r w:rsidRPr="004C6A23">
        <w:rPr>
          <w:lang w:val="de-DE"/>
        </w:rPr>
        <w:t xml:space="preserve">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proofErr w:type="gramStart"/>
      <w:r w:rsidRPr="004C6A23">
        <w:rPr>
          <w:lang w:val="de-DE"/>
        </w:rPr>
        <w:tab/>
        <w:t xml:space="preserve">  </w:t>
      </w:r>
      <w:r w:rsidRPr="004C6A23">
        <w:rPr>
          <w:lang w:val="de-DE"/>
        </w:rPr>
        <w:tab/>
      </w:r>
      <w:proofErr w:type="gramEnd"/>
      <w:r w:rsidRPr="004C6A23">
        <w:rPr>
          <w:lang w:val="de-DE"/>
        </w:rPr>
        <w:tab/>
      </w:r>
      <w:r w:rsidRPr="004C6A23">
        <w:rPr>
          <w:lang w:val="de-DE"/>
        </w:rPr>
        <w:tab/>
        <w:t xml:space="preserve">Plan zur Wärmedämmung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Globales Klimaprogramm </w:t>
      </w:r>
      <w:r w:rsidRPr="004C6A23">
        <w:rPr>
          <w:lang w:val="de-DE"/>
        </w:rPr>
        <w:tab/>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t xml:space="preserve">   </w:t>
      </w:r>
    </w:p>
    <w:p w14:paraId="1C9B9D38" w14:textId="77777777" w:rsidR="002760CD" w:rsidRDefault="00635F58">
      <w:pPr>
        <w:pStyle w:val="ListParagraph"/>
        <w:keepNext/>
        <w:numPr>
          <w:ilvl w:val="0"/>
          <w:numId w:val="4"/>
        </w:numPr>
      </w:pPr>
      <w:proofErr w:type="spellStart"/>
      <w:r>
        <w:t>Kombination</w:t>
      </w:r>
      <w:proofErr w:type="spellEnd"/>
      <w:r>
        <w:t xml:space="preserve"> </w:t>
      </w:r>
      <w:proofErr w:type="gramStart"/>
      <w:r>
        <w:t>A  (</w:t>
      </w:r>
      <w:proofErr w:type="gramEnd"/>
      <w:r>
        <w:t xml:space="preserve">1) </w:t>
      </w:r>
    </w:p>
    <w:p w14:paraId="18EB3760" w14:textId="77777777" w:rsidR="002760CD" w:rsidRDefault="00635F58">
      <w:pPr>
        <w:pStyle w:val="ListParagraph"/>
        <w:keepNext/>
        <w:numPr>
          <w:ilvl w:val="0"/>
          <w:numId w:val="4"/>
        </w:numPr>
      </w:pPr>
      <w:proofErr w:type="spellStart"/>
      <w:r>
        <w:t>Kombination</w:t>
      </w:r>
      <w:proofErr w:type="spellEnd"/>
      <w:r>
        <w:t xml:space="preserve"> </w:t>
      </w:r>
      <w:proofErr w:type="gramStart"/>
      <w:r>
        <w:t>B  (</w:t>
      </w:r>
      <w:proofErr w:type="gramEnd"/>
      <w:r>
        <w:t xml:space="preserve">2) </w:t>
      </w:r>
    </w:p>
    <w:p w14:paraId="12B82309" w14:textId="77777777" w:rsidR="002760CD" w:rsidRDefault="002760CD"/>
    <w:p w14:paraId="3D24DCD9" w14:textId="77777777" w:rsidR="002760CD" w:rsidRDefault="002760CD">
      <w:pPr>
        <w:pStyle w:val="QuestionSeparator"/>
      </w:pPr>
    </w:p>
    <w:p w14:paraId="4A393CBC" w14:textId="77777777" w:rsidR="002760CD" w:rsidRDefault="002760CD"/>
    <w:p w14:paraId="10DBD237" w14:textId="77777777" w:rsidR="002760CD" w:rsidRPr="004C6A23" w:rsidRDefault="00635F58">
      <w:pPr>
        <w:keepNext/>
        <w:rPr>
          <w:lang w:val="de-DE"/>
        </w:rPr>
      </w:pPr>
      <w:r w:rsidRPr="004C6A23">
        <w:rPr>
          <w:lang w:val="de-DE"/>
        </w:rPr>
        <w:t>Q282 Welche der beiden folgenden Politikkombinationen würden Sie bevorzugen?</w:t>
      </w:r>
      <w:r w:rsidRPr="004C6A23">
        <w:rPr>
          <w:lang w:val="de-DE"/>
        </w:rPr>
        <w:br/>
        <w:t xml:space="preserve"> </w:t>
      </w:r>
      <w:r w:rsidRPr="004C6A23">
        <w:rPr>
          <w:lang w:val="de-DE"/>
          <w:rPrChange w:id="507" w:author="Franziska Funke" w:date="2023-01-18T11:01:00Z">
            <w:rPr/>
          </w:rPrChange>
        </w:rPr>
        <w:t xml:space="preserve">Beachten Sie, dass für jede Kombination alle Maßnahmen gleichzeitig umgesetzt würden. </w:t>
      </w:r>
      <w:r w:rsidRPr="004C6A23">
        <w:rPr>
          <w:lang w:val="de-DE"/>
          <w:rPrChange w:id="508" w:author="Franziska Funke" w:date="2023-01-18T11:01:00Z">
            <w:rPr/>
          </w:rPrChange>
        </w:rPr>
        <w:br/>
        <w:t xml:space="preserve">  </w:t>
      </w:r>
      <w:r w:rsidRPr="004C6A23">
        <w:rPr>
          <w:lang w:val="de-DE"/>
          <w:rPrChange w:id="509" w:author="Franziska Funke" w:date="2023-01-18T11:01:00Z">
            <w:rPr/>
          </w:rPrChange>
        </w:rPr>
        <w:tab/>
        <w:t xml:space="preserve"> </w:t>
      </w:r>
      <w:r w:rsidRPr="004C6A23">
        <w:rPr>
          <w:lang w:val="de-DE"/>
          <w:rPrChange w:id="510" w:author="Franziska Funke" w:date="2023-01-18T11:01:00Z">
            <w:rPr/>
          </w:rPrChange>
        </w:rPr>
        <w:tab/>
      </w:r>
      <w:r w:rsidRPr="004C6A23">
        <w:rPr>
          <w:lang w:val="de-DE"/>
          <w:rPrChange w:id="511" w:author="Franziska Funke" w:date="2023-01-18T11:01:00Z">
            <w:rPr/>
          </w:rPrChange>
        </w:rPr>
        <w:tab/>
        <w:t xml:space="preserve"> </w:t>
      </w:r>
      <w:r w:rsidRPr="004C6A23">
        <w:rPr>
          <w:lang w:val="de-DE"/>
          <w:rPrChange w:id="512" w:author="Franziska Funke" w:date="2023-01-18T11:01:00Z">
            <w:rPr/>
          </w:rPrChange>
        </w:rPr>
        <w:tab/>
      </w:r>
      <w:r w:rsidRPr="004C6A23">
        <w:rPr>
          <w:lang w:val="de-DE"/>
          <w:rPrChange w:id="513" w:author="Franziska Funke" w:date="2023-01-18T11:01:00Z">
            <w:rPr/>
          </w:rPrChange>
        </w:rPr>
        <w:tab/>
      </w:r>
      <w:r w:rsidRPr="004C6A23">
        <w:rPr>
          <w:lang w:val="de-DE"/>
          <w:rPrChange w:id="514" w:author="Franziska Funke" w:date="2023-01-18T11:01:00Z">
            <w:rPr/>
          </w:rPrChange>
        </w:rPr>
        <w:tab/>
      </w:r>
      <w:commentRangeStart w:id="515"/>
      <w:r w:rsidRPr="004C6A23">
        <w:rPr>
          <w:b/>
          <w:lang w:val="de-DE"/>
        </w:rPr>
        <w:t>Kombination A</w:t>
      </w:r>
      <w:r w:rsidRPr="004C6A23">
        <w:rPr>
          <w:lang w:val="de-DE"/>
        </w:rPr>
        <w:t xml:space="preserve"> </w:t>
      </w:r>
      <w:commentRangeEnd w:id="515"/>
      <w:r w:rsidR="002839A8">
        <w:rPr>
          <w:rStyle w:val="CommentReference"/>
        </w:rPr>
        <w:commentReference w:id="515"/>
      </w:r>
      <w:r w:rsidRPr="004C6A23">
        <w:rPr>
          <w:lang w:val="de-DE"/>
        </w:rPr>
        <w:tab/>
      </w:r>
      <w:r w:rsidRPr="004C6A23">
        <w:rPr>
          <w:lang w:val="de-DE"/>
        </w:rPr>
        <w:tab/>
      </w:r>
      <w:r w:rsidRPr="004C6A23">
        <w:rPr>
          <w:lang w:val="de-DE"/>
        </w:rPr>
        <w:tab/>
      </w:r>
      <w:r w:rsidRPr="004C6A23">
        <w:rPr>
          <w:b/>
          <w:lang w:val="de-DE"/>
        </w:rPr>
        <w:t>Kombination B</w:t>
      </w:r>
      <w:r w:rsidRPr="004C6A23">
        <w:rPr>
          <w:lang w:val="de-DE"/>
        </w:rPr>
        <w:t xml:space="preserve">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lastRenderedPageBreak/>
        <w:tab/>
        <w:t xml:space="preserve">Nationales Umverteilungsprogramm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Globales Klimaprogramm </w:t>
      </w:r>
      <w:r w:rsidRPr="004C6A23">
        <w:rPr>
          <w:lang w:val="de-DE"/>
        </w:rPr>
        <w:tab/>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t xml:space="preserve">   </w:t>
      </w:r>
    </w:p>
    <w:p w14:paraId="5C1C3A42" w14:textId="77777777" w:rsidR="002760CD" w:rsidRDefault="00635F58">
      <w:pPr>
        <w:pStyle w:val="ListParagraph"/>
        <w:keepNext/>
        <w:numPr>
          <w:ilvl w:val="0"/>
          <w:numId w:val="4"/>
        </w:numPr>
      </w:pPr>
      <w:proofErr w:type="spellStart"/>
      <w:r>
        <w:t>Kombination</w:t>
      </w:r>
      <w:proofErr w:type="spellEnd"/>
      <w:r>
        <w:t xml:space="preserve"> </w:t>
      </w:r>
      <w:proofErr w:type="gramStart"/>
      <w:r>
        <w:t>A  (</w:t>
      </w:r>
      <w:proofErr w:type="gramEnd"/>
      <w:r>
        <w:t xml:space="preserve">1) </w:t>
      </w:r>
    </w:p>
    <w:p w14:paraId="41F3CB3F" w14:textId="77777777" w:rsidR="002760CD" w:rsidRDefault="00635F58">
      <w:pPr>
        <w:pStyle w:val="ListParagraph"/>
        <w:keepNext/>
        <w:numPr>
          <w:ilvl w:val="0"/>
          <w:numId w:val="4"/>
        </w:numPr>
      </w:pPr>
      <w:proofErr w:type="spellStart"/>
      <w:r>
        <w:t>Kombination</w:t>
      </w:r>
      <w:proofErr w:type="spellEnd"/>
      <w:r>
        <w:t xml:space="preserve"> </w:t>
      </w:r>
      <w:proofErr w:type="gramStart"/>
      <w:r>
        <w:t>B  (</w:t>
      </w:r>
      <w:proofErr w:type="gramEnd"/>
      <w:r>
        <w:t xml:space="preserve">2) </w:t>
      </w:r>
    </w:p>
    <w:p w14:paraId="40C8FE7D" w14:textId="77777777" w:rsidR="002760CD" w:rsidRDefault="002760CD"/>
    <w:p w14:paraId="79D7C9A3" w14:textId="77777777" w:rsidR="002760CD" w:rsidRDefault="002760CD">
      <w:pPr>
        <w:pStyle w:val="QuestionSeparator"/>
      </w:pPr>
    </w:p>
    <w:p w14:paraId="665F7650" w14:textId="77777777" w:rsidR="002760CD" w:rsidRDefault="002760CD"/>
    <w:p w14:paraId="774ABDE4" w14:textId="77777777" w:rsidR="002760CD" w:rsidRPr="004C6A23" w:rsidRDefault="00635F58">
      <w:pPr>
        <w:keepNext/>
        <w:rPr>
          <w:lang w:val="de-DE"/>
          <w:rPrChange w:id="516" w:author="Franziska Funke" w:date="2023-01-18T11:01:00Z">
            <w:rPr/>
          </w:rPrChange>
        </w:rPr>
      </w:pPr>
      <w:r w:rsidRPr="004C6A23">
        <w:rPr>
          <w:lang w:val="de-DE"/>
        </w:rPr>
        <w:t>Q283 Welche der beiden folgenden Politikkombinationen würden Sie bevorzugen?</w:t>
      </w:r>
      <w:r w:rsidRPr="004C6A23">
        <w:rPr>
          <w:lang w:val="de-DE"/>
        </w:rPr>
        <w:br/>
        <w:t xml:space="preserve"> </w:t>
      </w:r>
      <w:r w:rsidRPr="004C6A23">
        <w:rPr>
          <w:lang w:val="de-DE"/>
          <w:rPrChange w:id="517" w:author="Franziska Funke" w:date="2023-01-18T11:01:00Z">
            <w:rPr/>
          </w:rPrChange>
        </w:rPr>
        <w:t xml:space="preserve">Beachten Sie, dass für jede Kombination alle Maßnahmen gleichzeitig umgesetzt würden. </w:t>
      </w:r>
      <w:r w:rsidRPr="004C6A23">
        <w:rPr>
          <w:lang w:val="de-DE"/>
          <w:rPrChange w:id="518" w:author="Franziska Funke" w:date="2023-01-18T11:01:00Z">
            <w:rPr/>
          </w:rPrChange>
        </w:rPr>
        <w:br/>
        <w:t xml:space="preserve">  </w:t>
      </w:r>
      <w:r w:rsidRPr="004C6A23">
        <w:rPr>
          <w:lang w:val="de-DE"/>
          <w:rPrChange w:id="519" w:author="Franziska Funke" w:date="2023-01-18T11:01:00Z">
            <w:rPr/>
          </w:rPrChange>
        </w:rPr>
        <w:tab/>
        <w:t xml:space="preserve"> </w:t>
      </w:r>
      <w:r w:rsidRPr="004C6A23">
        <w:rPr>
          <w:lang w:val="de-DE"/>
          <w:rPrChange w:id="520" w:author="Franziska Funke" w:date="2023-01-18T11:01:00Z">
            <w:rPr/>
          </w:rPrChange>
        </w:rPr>
        <w:tab/>
      </w:r>
      <w:r w:rsidRPr="004C6A23">
        <w:rPr>
          <w:lang w:val="de-DE"/>
          <w:rPrChange w:id="521" w:author="Franziska Funke" w:date="2023-01-18T11:01:00Z">
            <w:rPr/>
          </w:rPrChange>
        </w:rPr>
        <w:tab/>
        <w:t xml:space="preserve"> </w:t>
      </w:r>
      <w:r w:rsidRPr="004C6A23">
        <w:rPr>
          <w:lang w:val="de-DE"/>
          <w:rPrChange w:id="522" w:author="Franziska Funke" w:date="2023-01-18T11:01:00Z">
            <w:rPr/>
          </w:rPrChange>
        </w:rPr>
        <w:tab/>
      </w:r>
      <w:r w:rsidRPr="004C6A23">
        <w:rPr>
          <w:lang w:val="de-DE"/>
          <w:rPrChange w:id="523" w:author="Franziska Funke" w:date="2023-01-18T11:01:00Z">
            <w:rPr/>
          </w:rPrChange>
        </w:rPr>
        <w:tab/>
      </w:r>
      <w:r w:rsidRPr="004C6A23">
        <w:rPr>
          <w:lang w:val="de-DE"/>
          <w:rPrChange w:id="524" w:author="Franziska Funke" w:date="2023-01-18T11:01:00Z">
            <w:rPr/>
          </w:rPrChange>
        </w:rPr>
        <w:tab/>
      </w:r>
      <w:commentRangeStart w:id="525"/>
      <w:r w:rsidRPr="004C6A23">
        <w:rPr>
          <w:b/>
          <w:lang w:val="de-DE"/>
          <w:rPrChange w:id="526" w:author="Franziska Funke" w:date="2023-01-18T11:01:00Z">
            <w:rPr>
              <w:b/>
            </w:rPr>
          </w:rPrChange>
        </w:rPr>
        <w:t>Kombination A</w:t>
      </w:r>
      <w:r w:rsidRPr="004C6A23">
        <w:rPr>
          <w:lang w:val="de-DE"/>
          <w:rPrChange w:id="527" w:author="Franziska Funke" w:date="2023-01-18T11:01:00Z">
            <w:rPr/>
          </w:rPrChange>
        </w:rPr>
        <w:t xml:space="preserve"> </w:t>
      </w:r>
      <w:commentRangeEnd w:id="525"/>
      <w:r w:rsidR="002839A8">
        <w:rPr>
          <w:rStyle w:val="CommentReference"/>
        </w:rPr>
        <w:commentReference w:id="525"/>
      </w:r>
      <w:r w:rsidRPr="004C6A23">
        <w:rPr>
          <w:lang w:val="de-DE"/>
          <w:rPrChange w:id="528" w:author="Franziska Funke" w:date="2023-01-18T11:01:00Z">
            <w:rPr/>
          </w:rPrChange>
        </w:rPr>
        <w:tab/>
      </w:r>
      <w:r w:rsidRPr="004C6A23">
        <w:rPr>
          <w:lang w:val="de-DE"/>
          <w:rPrChange w:id="529" w:author="Franziska Funke" w:date="2023-01-18T11:01:00Z">
            <w:rPr/>
          </w:rPrChange>
        </w:rPr>
        <w:tab/>
      </w:r>
      <w:r w:rsidRPr="004C6A23">
        <w:rPr>
          <w:lang w:val="de-DE"/>
          <w:rPrChange w:id="530" w:author="Franziska Funke" w:date="2023-01-18T11:01:00Z">
            <w:rPr/>
          </w:rPrChange>
        </w:rPr>
        <w:tab/>
      </w:r>
      <w:r w:rsidRPr="004C6A23">
        <w:rPr>
          <w:b/>
          <w:lang w:val="de-DE"/>
          <w:rPrChange w:id="531" w:author="Franziska Funke" w:date="2023-01-18T11:01:00Z">
            <w:rPr>
              <w:b/>
            </w:rPr>
          </w:rPrChange>
        </w:rPr>
        <w:t>Kombination B</w:t>
      </w:r>
      <w:r w:rsidRPr="004C6A23">
        <w:rPr>
          <w:lang w:val="de-DE"/>
          <w:rPrChange w:id="532" w:author="Franziska Funke" w:date="2023-01-18T11:01:00Z">
            <w:rPr/>
          </w:rPrChange>
        </w:rPr>
        <w:t xml:space="preserve"> </w:t>
      </w:r>
      <w:r w:rsidRPr="004C6A23">
        <w:rPr>
          <w:lang w:val="de-DE"/>
          <w:rPrChange w:id="533" w:author="Franziska Funke" w:date="2023-01-18T11:01:00Z">
            <w:rPr/>
          </w:rPrChange>
        </w:rPr>
        <w:tab/>
      </w:r>
      <w:r w:rsidRPr="004C6A23">
        <w:rPr>
          <w:lang w:val="de-DE"/>
          <w:rPrChange w:id="534" w:author="Franziska Funke" w:date="2023-01-18T11:01:00Z">
            <w:rPr/>
          </w:rPrChange>
        </w:rPr>
        <w:tab/>
        <w:t xml:space="preserve"> </w:t>
      </w:r>
      <w:r w:rsidRPr="004C6A23">
        <w:rPr>
          <w:lang w:val="de-DE"/>
          <w:rPrChange w:id="535" w:author="Franziska Funke" w:date="2023-01-18T11:01:00Z">
            <w:rPr/>
          </w:rPrChange>
        </w:rPr>
        <w:tab/>
      </w:r>
      <w:r w:rsidRPr="004C6A23">
        <w:rPr>
          <w:lang w:val="de-DE"/>
          <w:rPrChange w:id="536" w:author="Franziska Funke" w:date="2023-01-18T11:01:00Z">
            <w:rPr/>
          </w:rPrChange>
        </w:rPr>
        <w:tab/>
        <w:t xml:space="preserve"> </w:t>
      </w:r>
      <w:r w:rsidRPr="004C6A23">
        <w:rPr>
          <w:lang w:val="de-DE"/>
          <w:rPrChange w:id="537" w:author="Franziska Funke" w:date="2023-01-18T11:01:00Z">
            <w:rPr/>
          </w:rPrChange>
        </w:rPr>
        <w:tab/>
      </w:r>
      <w:r w:rsidRPr="004C6A23">
        <w:rPr>
          <w:lang w:val="de-DE"/>
          <w:rPrChange w:id="538" w:author="Franziska Funke" w:date="2023-01-18T11:01:00Z">
            <w:rPr/>
          </w:rPrChange>
        </w:rPr>
        <w:tab/>
      </w:r>
      <w:r w:rsidRPr="004C6A23">
        <w:rPr>
          <w:lang w:val="de-DE"/>
          <w:rPrChange w:id="539" w:author="Franziska Funke" w:date="2023-01-18T11:01:00Z">
            <w:rPr/>
          </w:rPrChange>
        </w:rPr>
        <w:tab/>
        <w:t xml:space="preserve">Nationales Umverteilungsprogramm </w:t>
      </w:r>
      <w:r w:rsidRPr="004C6A23">
        <w:rPr>
          <w:lang w:val="de-DE"/>
          <w:rPrChange w:id="540" w:author="Franziska Funke" w:date="2023-01-18T11:01:00Z">
            <w:rPr/>
          </w:rPrChange>
        </w:rPr>
        <w:tab/>
      </w:r>
      <w:r w:rsidRPr="004C6A23">
        <w:rPr>
          <w:lang w:val="de-DE"/>
          <w:rPrChange w:id="541" w:author="Franziska Funke" w:date="2023-01-18T11:01:00Z">
            <w:rPr/>
          </w:rPrChange>
        </w:rPr>
        <w:tab/>
      </w:r>
      <w:r w:rsidRPr="004C6A23">
        <w:rPr>
          <w:lang w:val="de-DE"/>
          <w:rPrChange w:id="542" w:author="Franziska Funke" w:date="2023-01-18T11:01:00Z">
            <w:rPr/>
          </w:rPrChange>
        </w:rPr>
        <w:tab/>
        <w:t xml:space="preserve">Nationales Umverteilungsprogramm </w:t>
      </w:r>
      <w:r w:rsidRPr="004C6A23">
        <w:rPr>
          <w:lang w:val="de-DE"/>
          <w:rPrChange w:id="543" w:author="Franziska Funke" w:date="2023-01-18T11:01:00Z">
            <w:rPr/>
          </w:rPrChange>
        </w:rPr>
        <w:tab/>
      </w:r>
      <w:r w:rsidRPr="004C6A23">
        <w:rPr>
          <w:lang w:val="de-DE"/>
          <w:rPrChange w:id="544" w:author="Franziska Funke" w:date="2023-01-18T11:01:00Z">
            <w:rPr/>
          </w:rPrChange>
        </w:rPr>
        <w:tab/>
        <w:t xml:space="preserve"> </w:t>
      </w:r>
      <w:r w:rsidRPr="004C6A23">
        <w:rPr>
          <w:lang w:val="de-DE"/>
          <w:rPrChange w:id="545" w:author="Franziska Funke" w:date="2023-01-18T11:01:00Z">
            <w:rPr/>
          </w:rPrChange>
        </w:rPr>
        <w:tab/>
      </w:r>
      <w:r w:rsidRPr="004C6A23">
        <w:rPr>
          <w:lang w:val="de-DE"/>
          <w:rPrChange w:id="546" w:author="Franziska Funke" w:date="2023-01-18T11:01:00Z">
            <w:rPr/>
          </w:rPrChange>
        </w:rPr>
        <w:tab/>
        <w:t xml:space="preserve"> </w:t>
      </w:r>
      <w:r w:rsidRPr="004C6A23">
        <w:rPr>
          <w:lang w:val="de-DE"/>
          <w:rPrChange w:id="547" w:author="Franziska Funke" w:date="2023-01-18T11:01:00Z">
            <w:rPr/>
          </w:rPrChange>
        </w:rPr>
        <w:tab/>
      </w:r>
      <w:r w:rsidRPr="004C6A23">
        <w:rPr>
          <w:lang w:val="de-DE"/>
          <w:rPrChange w:id="548" w:author="Franziska Funke" w:date="2023-01-18T11:01:00Z">
            <w:rPr/>
          </w:rPrChange>
        </w:rPr>
        <w:tab/>
      </w:r>
      <w:r w:rsidRPr="004C6A23">
        <w:rPr>
          <w:lang w:val="de-DE"/>
          <w:rPrChange w:id="549" w:author="Franziska Funke" w:date="2023-01-18T11:01:00Z">
            <w:rPr/>
          </w:rPrChange>
        </w:rPr>
        <w:tab/>
        <w:t xml:space="preserve">Kohleausstieg </w:t>
      </w:r>
      <w:r w:rsidRPr="004C6A23">
        <w:rPr>
          <w:lang w:val="de-DE"/>
          <w:rPrChange w:id="550" w:author="Franziska Funke" w:date="2023-01-18T11:01:00Z">
            <w:rPr/>
          </w:rPrChange>
        </w:rPr>
        <w:tab/>
      </w:r>
      <w:r w:rsidRPr="004C6A23">
        <w:rPr>
          <w:lang w:val="de-DE"/>
          <w:rPrChange w:id="551" w:author="Franziska Funke" w:date="2023-01-18T11:01:00Z">
            <w:rPr/>
          </w:rPrChange>
        </w:rPr>
        <w:tab/>
      </w:r>
      <w:r w:rsidRPr="004C6A23">
        <w:rPr>
          <w:lang w:val="de-DE"/>
          <w:rPrChange w:id="552" w:author="Franziska Funke" w:date="2023-01-18T11:01:00Z">
            <w:rPr/>
          </w:rPrChange>
        </w:rPr>
        <w:tab/>
        <w:t xml:space="preserve">  </w:t>
      </w:r>
      <w:r w:rsidRPr="004C6A23">
        <w:rPr>
          <w:lang w:val="de-DE"/>
          <w:rPrChange w:id="553" w:author="Franziska Funke" w:date="2023-01-18T11:01:00Z">
            <w:rPr/>
          </w:rPrChange>
        </w:rPr>
        <w:tab/>
      </w:r>
      <w:r w:rsidRPr="004C6A23">
        <w:rPr>
          <w:lang w:val="de-DE"/>
          <w:rPrChange w:id="554" w:author="Franziska Funke" w:date="2023-01-18T11:01:00Z">
            <w:rPr/>
          </w:rPrChange>
        </w:rPr>
        <w:tab/>
        <w:t xml:space="preserve"> </w:t>
      </w:r>
      <w:r w:rsidRPr="004C6A23">
        <w:rPr>
          <w:lang w:val="de-DE"/>
          <w:rPrChange w:id="555" w:author="Franziska Funke" w:date="2023-01-18T11:01:00Z">
            <w:rPr/>
          </w:rPrChange>
        </w:rPr>
        <w:tab/>
        <w:t xml:space="preserve">   </w:t>
      </w:r>
    </w:p>
    <w:p w14:paraId="0963C413" w14:textId="77777777" w:rsidR="002760CD" w:rsidRDefault="00635F58">
      <w:pPr>
        <w:pStyle w:val="ListParagraph"/>
        <w:keepNext/>
        <w:numPr>
          <w:ilvl w:val="0"/>
          <w:numId w:val="4"/>
        </w:numPr>
      </w:pPr>
      <w:proofErr w:type="spellStart"/>
      <w:r>
        <w:t>Kombination</w:t>
      </w:r>
      <w:proofErr w:type="spellEnd"/>
      <w:r>
        <w:t xml:space="preserve"> </w:t>
      </w:r>
      <w:proofErr w:type="gramStart"/>
      <w:r>
        <w:t>A  (</w:t>
      </w:r>
      <w:proofErr w:type="gramEnd"/>
      <w:r>
        <w:t xml:space="preserve">1) </w:t>
      </w:r>
    </w:p>
    <w:p w14:paraId="5365C446" w14:textId="77777777" w:rsidR="002760CD" w:rsidRDefault="00635F58">
      <w:pPr>
        <w:pStyle w:val="ListParagraph"/>
        <w:keepNext/>
        <w:numPr>
          <w:ilvl w:val="0"/>
          <w:numId w:val="4"/>
        </w:numPr>
      </w:pPr>
      <w:proofErr w:type="spellStart"/>
      <w:r>
        <w:t>Kombination</w:t>
      </w:r>
      <w:proofErr w:type="spellEnd"/>
      <w:r>
        <w:t xml:space="preserve"> </w:t>
      </w:r>
      <w:proofErr w:type="gramStart"/>
      <w:r>
        <w:t>B  (</w:t>
      </w:r>
      <w:proofErr w:type="gramEnd"/>
      <w:r>
        <w:t xml:space="preserve">2) </w:t>
      </w:r>
    </w:p>
    <w:p w14:paraId="02279430" w14:textId="77777777" w:rsidR="002760CD" w:rsidRDefault="002760CD"/>
    <w:p w14:paraId="436CB859" w14:textId="77777777" w:rsidR="002760CD" w:rsidRDefault="00635F58">
      <w:pPr>
        <w:pStyle w:val="BlockEndLabel"/>
      </w:pPr>
      <w:r>
        <w:t>End of Block: Conjoint analysis (a, b)</w:t>
      </w:r>
    </w:p>
    <w:p w14:paraId="3CE9100B" w14:textId="77777777" w:rsidR="002760CD" w:rsidRDefault="002760CD">
      <w:pPr>
        <w:pStyle w:val="BlockSeparator"/>
      </w:pPr>
    </w:p>
    <w:p w14:paraId="54193B14" w14:textId="77777777" w:rsidR="002760CD" w:rsidRDefault="00635F58">
      <w:pPr>
        <w:pStyle w:val="BlockStartLabel"/>
      </w:pPr>
      <w:r>
        <w:t>Start of Block: Conjoint analysis (c)</w:t>
      </w:r>
    </w:p>
    <w:p w14:paraId="66FC5A3C" w14:textId="77777777" w:rsidR="002760CD" w:rsidRDefault="002760CD"/>
    <w:p w14:paraId="7A1EA62E" w14:textId="77777777" w:rsidR="002760CD" w:rsidRDefault="00635F58">
      <w:pPr>
        <w:keepNext/>
      </w:pPr>
      <w:r>
        <w:t>Q105 Timing</w:t>
      </w:r>
    </w:p>
    <w:p w14:paraId="04DA329E" w14:textId="77777777" w:rsidR="002760CD" w:rsidRDefault="00635F58">
      <w:pPr>
        <w:pStyle w:val="ListParagraph"/>
        <w:keepNext/>
        <w:ind w:left="0"/>
      </w:pPr>
      <w:r>
        <w:t xml:space="preserve">First </w:t>
      </w:r>
      <w:proofErr w:type="gramStart"/>
      <w:r>
        <w:t>Click  (</w:t>
      </w:r>
      <w:proofErr w:type="gramEnd"/>
      <w:r>
        <w:t>1)</w:t>
      </w:r>
    </w:p>
    <w:p w14:paraId="41D48D46" w14:textId="77777777" w:rsidR="002760CD" w:rsidRDefault="00635F58">
      <w:pPr>
        <w:pStyle w:val="ListParagraph"/>
        <w:keepNext/>
        <w:ind w:left="0"/>
      </w:pPr>
      <w:r>
        <w:t xml:space="preserve">Last </w:t>
      </w:r>
      <w:proofErr w:type="gramStart"/>
      <w:r>
        <w:t>Click  (</w:t>
      </w:r>
      <w:proofErr w:type="gramEnd"/>
      <w:r>
        <w:t>2)</w:t>
      </w:r>
    </w:p>
    <w:p w14:paraId="123C80E9" w14:textId="77777777" w:rsidR="002760CD" w:rsidRPr="00281BC4" w:rsidRDefault="00635F58">
      <w:pPr>
        <w:pStyle w:val="ListParagraph"/>
        <w:keepNext/>
        <w:ind w:left="0"/>
        <w:rPr>
          <w:rPrChange w:id="556" w:author="Linus Mattauch" w:date="2023-01-19T09:50:00Z">
            <w:rPr>
              <w:lang w:val="de-DE"/>
            </w:rPr>
          </w:rPrChange>
        </w:rPr>
      </w:pPr>
      <w:r w:rsidRPr="00281BC4">
        <w:rPr>
          <w:rPrChange w:id="557" w:author="Linus Mattauch" w:date="2023-01-19T09:50:00Z">
            <w:rPr>
              <w:lang w:val="de-DE"/>
            </w:rPr>
          </w:rPrChange>
        </w:rPr>
        <w:t xml:space="preserve">Page </w:t>
      </w:r>
      <w:proofErr w:type="gramStart"/>
      <w:r w:rsidRPr="00281BC4">
        <w:rPr>
          <w:rPrChange w:id="558" w:author="Linus Mattauch" w:date="2023-01-19T09:50:00Z">
            <w:rPr>
              <w:lang w:val="de-DE"/>
            </w:rPr>
          </w:rPrChange>
        </w:rPr>
        <w:t>Submit  (</w:t>
      </w:r>
      <w:proofErr w:type="gramEnd"/>
      <w:r w:rsidRPr="00281BC4">
        <w:rPr>
          <w:rPrChange w:id="559" w:author="Linus Mattauch" w:date="2023-01-19T09:50:00Z">
            <w:rPr>
              <w:lang w:val="de-DE"/>
            </w:rPr>
          </w:rPrChange>
        </w:rPr>
        <w:t>3)</w:t>
      </w:r>
    </w:p>
    <w:p w14:paraId="362A3340" w14:textId="77777777" w:rsidR="002760CD" w:rsidRPr="004C6A23" w:rsidRDefault="00635F58">
      <w:pPr>
        <w:pStyle w:val="ListParagraph"/>
        <w:keepNext/>
        <w:ind w:left="0"/>
        <w:rPr>
          <w:lang w:val="de-DE"/>
        </w:rPr>
      </w:pPr>
      <w:r w:rsidRPr="004C6A23">
        <w:rPr>
          <w:lang w:val="de-DE"/>
        </w:rPr>
        <w:t xml:space="preserve">Click </w:t>
      </w:r>
      <w:proofErr w:type="gramStart"/>
      <w:r w:rsidRPr="004C6A23">
        <w:rPr>
          <w:lang w:val="de-DE"/>
        </w:rPr>
        <w:t>Count  (</w:t>
      </w:r>
      <w:proofErr w:type="gramEnd"/>
      <w:r w:rsidRPr="004C6A23">
        <w:rPr>
          <w:lang w:val="de-DE"/>
        </w:rPr>
        <w:t>4)</w:t>
      </w:r>
    </w:p>
    <w:p w14:paraId="0BFCF878" w14:textId="77777777" w:rsidR="002760CD" w:rsidRPr="004C6A23" w:rsidRDefault="002760CD">
      <w:pPr>
        <w:rPr>
          <w:lang w:val="de-DE"/>
        </w:rPr>
      </w:pPr>
    </w:p>
    <w:p w14:paraId="02D4BB62" w14:textId="77777777" w:rsidR="002760CD" w:rsidRPr="004C6A23" w:rsidRDefault="002760CD">
      <w:pPr>
        <w:pStyle w:val="QuestionSeparator"/>
        <w:rPr>
          <w:lang w:val="de-DE"/>
        </w:rPr>
      </w:pPr>
    </w:p>
    <w:p w14:paraId="36256363" w14:textId="77777777" w:rsidR="002760CD" w:rsidRPr="004C6A23" w:rsidRDefault="002760CD">
      <w:pPr>
        <w:rPr>
          <w:lang w:val="de-DE"/>
        </w:rPr>
      </w:pPr>
    </w:p>
    <w:p w14:paraId="53629D11" w14:textId="77777777" w:rsidR="002760CD" w:rsidRPr="004C6A23" w:rsidRDefault="00635F58">
      <w:pPr>
        <w:keepNext/>
        <w:rPr>
          <w:lang w:val="de-DE"/>
        </w:rPr>
      </w:pPr>
      <w:r w:rsidRPr="004C6A23">
        <w:rPr>
          <w:lang w:val="de-DE"/>
        </w:rPr>
        <w:t xml:space="preserve">Q284 Stellen Sie sich vor, die beiden aussichtsreichsten </w:t>
      </w:r>
      <w:proofErr w:type="spellStart"/>
      <w:proofErr w:type="gramStart"/>
      <w:r w:rsidRPr="004C6A23">
        <w:rPr>
          <w:lang w:val="de-DE"/>
        </w:rPr>
        <w:t>Kandidat:innen</w:t>
      </w:r>
      <w:proofErr w:type="spellEnd"/>
      <w:proofErr w:type="gramEnd"/>
      <w:r w:rsidRPr="004C6A23">
        <w:rPr>
          <w:lang w:val="de-DE"/>
        </w:rPr>
        <w:t xml:space="preserve"> in Ihrem Wahlkreis würden bei den nächsten Bundestagswahlen mit den folgenden Politikmaßnahmen für ihre jeweilige Partei antreten.</w:t>
      </w:r>
      <w:r w:rsidRPr="004C6A23">
        <w:rPr>
          <w:lang w:val="de-DE"/>
        </w:rPr>
        <w:br/>
        <w:t xml:space="preserve"> </w:t>
      </w:r>
      <w:r w:rsidRPr="004C6A23">
        <w:rPr>
          <w:lang w:val="de-DE"/>
        </w:rPr>
        <w:br/>
        <w:t xml:space="preserve"> </w:t>
      </w:r>
      <w:r w:rsidRPr="00281BC4">
        <w:rPr>
          <w:lang w:val="de-DE"/>
          <w:rPrChange w:id="560" w:author="Linus Mattauch" w:date="2023-01-19T09:55:00Z">
            <w:rPr/>
          </w:rPrChange>
        </w:rPr>
        <w:t xml:space="preserve">Welchen dieser </w:t>
      </w:r>
      <w:proofErr w:type="spellStart"/>
      <w:r w:rsidRPr="00281BC4">
        <w:rPr>
          <w:lang w:val="de-DE"/>
          <w:rPrChange w:id="561" w:author="Linus Mattauch" w:date="2023-01-19T09:55:00Z">
            <w:rPr/>
          </w:rPrChange>
        </w:rPr>
        <w:t>Kandidat:innen</w:t>
      </w:r>
      <w:proofErr w:type="spellEnd"/>
      <w:r w:rsidRPr="00281BC4">
        <w:rPr>
          <w:lang w:val="de-DE"/>
          <w:rPrChange w:id="562" w:author="Linus Mattauch" w:date="2023-01-19T09:55:00Z">
            <w:rPr/>
          </w:rPrChange>
        </w:rPr>
        <w:t xml:space="preserve"> würden Sie wählen? </w:t>
      </w:r>
      <w:r w:rsidRPr="00281BC4">
        <w:rPr>
          <w:lang w:val="de-DE"/>
          <w:rPrChange w:id="563" w:author="Linus Mattauch" w:date="2023-01-19T09:55:00Z">
            <w:rPr/>
          </w:rPrChange>
        </w:rPr>
        <w:br/>
        <w:t xml:space="preserve">  </w:t>
      </w:r>
      <w:r w:rsidRPr="00281BC4">
        <w:rPr>
          <w:lang w:val="de-DE"/>
          <w:rPrChange w:id="564" w:author="Linus Mattauch" w:date="2023-01-19T09:55:00Z">
            <w:rPr/>
          </w:rPrChange>
        </w:rPr>
        <w:tab/>
        <w:t xml:space="preserve"> </w:t>
      </w:r>
      <w:r w:rsidRPr="00281BC4">
        <w:rPr>
          <w:lang w:val="de-DE"/>
          <w:rPrChange w:id="565" w:author="Linus Mattauch" w:date="2023-01-19T09:55:00Z">
            <w:rPr/>
          </w:rPrChange>
        </w:rPr>
        <w:tab/>
      </w:r>
      <w:r w:rsidRPr="00281BC4">
        <w:rPr>
          <w:lang w:val="de-DE"/>
          <w:rPrChange w:id="566" w:author="Linus Mattauch" w:date="2023-01-19T09:55:00Z">
            <w:rPr/>
          </w:rPrChange>
        </w:rPr>
        <w:tab/>
        <w:t xml:space="preserve"> </w:t>
      </w:r>
      <w:r w:rsidRPr="00281BC4">
        <w:rPr>
          <w:lang w:val="de-DE"/>
          <w:rPrChange w:id="567" w:author="Linus Mattauch" w:date="2023-01-19T09:55:00Z">
            <w:rPr/>
          </w:rPrChange>
        </w:rPr>
        <w:tab/>
      </w:r>
      <w:r w:rsidRPr="00281BC4">
        <w:rPr>
          <w:lang w:val="de-DE"/>
          <w:rPrChange w:id="568" w:author="Linus Mattauch" w:date="2023-01-19T09:55:00Z">
            <w:rPr/>
          </w:rPrChange>
        </w:rPr>
        <w:tab/>
      </w:r>
      <w:r w:rsidRPr="00281BC4">
        <w:rPr>
          <w:lang w:val="de-DE"/>
          <w:rPrChange w:id="569" w:author="Linus Mattauch" w:date="2023-01-19T09:55:00Z">
            <w:rPr/>
          </w:rPrChange>
        </w:rPr>
        <w:tab/>
      </w:r>
      <w:commentRangeStart w:id="570"/>
      <w:proofErr w:type="spellStart"/>
      <w:r w:rsidRPr="004C6A23">
        <w:rPr>
          <w:b/>
          <w:lang w:val="de-DE"/>
        </w:rPr>
        <w:t>Kandidat:in</w:t>
      </w:r>
      <w:proofErr w:type="spellEnd"/>
      <w:r w:rsidRPr="004C6A23">
        <w:rPr>
          <w:b/>
          <w:lang w:val="de-DE"/>
        </w:rPr>
        <w:t xml:space="preserve"> A</w:t>
      </w:r>
      <w:r w:rsidRPr="004C6A23">
        <w:rPr>
          <w:lang w:val="de-DE"/>
        </w:rPr>
        <w:t xml:space="preserve"> </w:t>
      </w:r>
      <w:commentRangeEnd w:id="570"/>
      <w:r w:rsidR="002839A8">
        <w:rPr>
          <w:rStyle w:val="CommentReference"/>
        </w:rPr>
        <w:commentReference w:id="570"/>
      </w:r>
      <w:r w:rsidRPr="004C6A23">
        <w:rPr>
          <w:lang w:val="de-DE"/>
        </w:rPr>
        <w:tab/>
      </w:r>
      <w:r w:rsidRPr="004C6A23">
        <w:rPr>
          <w:lang w:val="de-DE"/>
        </w:rPr>
        <w:tab/>
      </w:r>
      <w:r w:rsidRPr="004C6A23">
        <w:rPr>
          <w:lang w:val="de-DE"/>
        </w:rPr>
        <w:tab/>
      </w:r>
      <w:proofErr w:type="spellStart"/>
      <w:r w:rsidRPr="004C6A23">
        <w:rPr>
          <w:b/>
          <w:lang w:val="de-DE"/>
        </w:rPr>
        <w:t>Kandidat:in</w:t>
      </w:r>
      <w:proofErr w:type="spellEnd"/>
      <w:r w:rsidRPr="004C6A23">
        <w:rPr>
          <w:b/>
          <w:lang w:val="de-DE"/>
        </w:rPr>
        <w:t xml:space="preserve"> B</w:t>
      </w:r>
      <w:r w:rsidRPr="004C6A23">
        <w:rPr>
          <w:lang w:val="de-DE"/>
        </w:rPr>
        <w:t xml:space="preserve">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Die Vermögensteuer wieder in Kraft setzen </w:t>
      </w:r>
      <w:r w:rsidRPr="004C6A23">
        <w:rPr>
          <w:lang w:val="de-DE"/>
        </w:rPr>
        <w:tab/>
      </w:r>
      <w:r w:rsidRPr="004C6A23">
        <w:rPr>
          <w:lang w:val="de-DE"/>
        </w:rPr>
        <w:tab/>
      </w:r>
      <w:r w:rsidRPr="004C6A23">
        <w:rPr>
          <w:lang w:val="de-DE"/>
        </w:rPr>
        <w:tab/>
        <w:t xml:space="preserve">Unternehmenssteuerlast auf 25 Prozent senken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Einen Fonds für gerechte Klimainvestitionen einsetzen </w:t>
      </w:r>
      <w:r w:rsidRPr="004C6A23">
        <w:rPr>
          <w:lang w:val="de-DE"/>
        </w:rPr>
        <w:tab/>
      </w:r>
      <w:r w:rsidRPr="004C6A23">
        <w:rPr>
          <w:lang w:val="de-DE"/>
        </w:rPr>
        <w:tab/>
      </w:r>
      <w:r w:rsidRPr="004C6A23">
        <w:rPr>
          <w:lang w:val="de-DE"/>
        </w:rPr>
        <w:tab/>
        <w:t xml:space="preserve">Klimaneutrale Industrie fördern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Mehr finanzielle Unterstützung für berufstätige Eltern </w:t>
      </w:r>
      <w:r w:rsidRPr="004C6A23">
        <w:rPr>
          <w:lang w:val="de-DE"/>
        </w:rPr>
        <w:tab/>
      </w:r>
      <w:r w:rsidRPr="004C6A23">
        <w:rPr>
          <w:lang w:val="de-DE"/>
        </w:rPr>
        <w:tab/>
      </w:r>
      <w:r w:rsidRPr="004C6A23">
        <w:rPr>
          <w:lang w:val="de-DE"/>
        </w:rPr>
        <w:tab/>
        <w:t xml:space="preserve">Schuldenquote auf unter </w:t>
      </w:r>
      <w:r w:rsidRPr="004C6A23">
        <w:rPr>
          <w:lang w:val="de-DE"/>
        </w:rPr>
        <w:lastRenderedPageBreak/>
        <w:t xml:space="preserve">60% reduzieren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tab/>
        <w:t xml:space="preserve">Investitionen für Gigabit-Netzwerke bereitstellen. </w:t>
      </w:r>
      <w:r w:rsidRPr="004C6A23">
        <w:rPr>
          <w:lang w:val="de-DE"/>
        </w:rPr>
        <w:tab/>
      </w:r>
      <w:r w:rsidRPr="004C6A23">
        <w:rPr>
          <w:lang w:val="de-DE"/>
        </w:rPr>
        <w:tab/>
        <w:t xml:space="preserve"> </w:t>
      </w:r>
      <w:r w:rsidRPr="004C6A23">
        <w:rPr>
          <w:lang w:val="de-DE"/>
        </w:rPr>
        <w:tab/>
        <w:t xml:space="preserve">   </w:t>
      </w:r>
    </w:p>
    <w:p w14:paraId="09306654" w14:textId="77777777" w:rsidR="002760CD" w:rsidRDefault="00635F58">
      <w:pPr>
        <w:pStyle w:val="ListParagraph"/>
        <w:keepNext/>
        <w:numPr>
          <w:ilvl w:val="0"/>
          <w:numId w:val="4"/>
        </w:numPr>
      </w:pPr>
      <w:proofErr w:type="spellStart"/>
      <w:r>
        <w:t>Kandidat:in</w:t>
      </w:r>
      <w:proofErr w:type="spellEnd"/>
      <w:r>
        <w:t xml:space="preserve"> </w:t>
      </w:r>
      <w:proofErr w:type="gramStart"/>
      <w:r>
        <w:t>A  (</w:t>
      </w:r>
      <w:proofErr w:type="gramEnd"/>
      <w:r>
        <w:t xml:space="preserve">1) </w:t>
      </w:r>
    </w:p>
    <w:p w14:paraId="20D24D21" w14:textId="77777777" w:rsidR="002760CD" w:rsidRDefault="00635F58">
      <w:pPr>
        <w:pStyle w:val="ListParagraph"/>
        <w:keepNext/>
        <w:numPr>
          <w:ilvl w:val="0"/>
          <w:numId w:val="4"/>
        </w:numPr>
      </w:pPr>
      <w:proofErr w:type="spellStart"/>
      <w:r>
        <w:t>Kandidat:in</w:t>
      </w:r>
      <w:proofErr w:type="spellEnd"/>
      <w:r>
        <w:t xml:space="preserve"> </w:t>
      </w:r>
      <w:proofErr w:type="gramStart"/>
      <w:r>
        <w:t>B  (</w:t>
      </w:r>
      <w:proofErr w:type="gramEnd"/>
      <w:r>
        <w:t xml:space="preserve">2) </w:t>
      </w:r>
    </w:p>
    <w:p w14:paraId="3EE5AFB3" w14:textId="1C9CFD32" w:rsidR="002760CD" w:rsidRDefault="00635F58">
      <w:pPr>
        <w:pStyle w:val="ListParagraph"/>
        <w:keepNext/>
        <w:numPr>
          <w:ilvl w:val="0"/>
          <w:numId w:val="4"/>
        </w:numPr>
      </w:pPr>
      <w:proofErr w:type="spellStart"/>
      <w:proofErr w:type="gramStart"/>
      <w:r>
        <w:t>Keine</w:t>
      </w:r>
      <w:ins w:id="571" w:author="Franziska Funke" w:date="2023-01-18T12:13:00Z">
        <w:r w:rsidR="0043765C">
          <w:t>:n</w:t>
        </w:r>
      </w:ins>
      <w:proofErr w:type="spellEnd"/>
      <w:proofErr w:type="gramEnd"/>
      <w:del w:id="572" w:author="Franziska Funke" w:date="2023-01-18T12:13:00Z">
        <w:r w:rsidDel="0043765C">
          <w:delText>s</w:delText>
        </w:r>
      </w:del>
      <w:r>
        <w:t xml:space="preserve"> von </w:t>
      </w:r>
      <w:proofErr w:type="spellStart"/>
      <w:ins w:id="573" w:author="Franziska Funke" w:date="2023-01-18T12:13:00Z">
        <w:r w:rsidR="0043765C">
          <w:t>beiden</w:t>
        </w:r>
      </w:ins>
      <w:proofErr w:type="spellEnd"/>
      <w:del w:id="574" w:author="Franziska Funke" w:date="2023-01-18T12:13:00Z">
        <w:r w:rsidDel="0043765C">
          <w:delText>denen</w:delText>
        </w:r>
      </w:del>
      <w:r>
        <w:t xml:space="preserve">  (4) </w:t>
      </w:r>
    </w:p>
    <w:p w14:paraId="0C922F29" w14:textId="77777777" w:rsidR="002760CD" w:rsidRDefault="002760CD"/>
    <w:p w14:paraId="5F27F629" w14:textId="77777777" w:rsidR="002760CD" w:rsidRDefault="002760CD">
      <w:pPr>
        <w:pStyle w:val="QuestionSeparator"/>
      </w:pPr>
    </w:p>
    <w:p w14:paraId="1B1B5A90" w14:textId="77777777" w:rsidR="002760CD" w:rsidRDefault="002760CD"/>
    <w:p w14:paraId="036E0DB9" w14:textId="77777777" w:rsidR="002760CD" w:rsidRDefault="00635F58">
      <w:pPr>
        <w:keepNext/>
      </w:pPr>
      <w:r w:rsidRPr="004C6A23">
        <w:rPr>
          <w:lang w:val="de-DE"/>
        </w:rPr>
        <w:t xml:space="preserve">Q285 Stellen Sie sich vor, die beiden aussichtsreichsten </w:t>
      </w:r>
      <w:proofErr w:type="spellStart"/>
      <w:proofErr w:type="gramStart"/>
      <w:r w:rsidRPr="004C6A23">
        <w:rPr>
          <w:lang w:val="de-DE"/>
        </w:rPr>
        <w:t>Kandidat:innen</w:t>
      </w:r>
      <w:proofErr w:type="spellEnd"/>
      <w:proofErr w:type="gramEnd"/>
      <w:r w:rsidRPr="004C6A23">
        <w:rPr>
          <w:lang w:val="de-DE"/>
        </w:rPr>
        <w:t xml:space="preserve"> in Ihrem Wahlkreis würden bei den nächsten Bundestagswahlen mit den folgenden Politikmaßnahmen für ihre jeweilige Partei antreten.</w:t>
      </w:r>
      <w:r w:rsidRPr="004C6A23">
        <w:rPr>
          <w:lang w:val="de-DE"/>
        </w:rPr>
        <w:br/>
        <w:t xml:space="preserve"> </w:t>
      </w:r>
      <w:r w:rsidRPr="004C6A23">
        <w:rPr>
          <w:lang w:val="de-DE"/>
        </w:rPr>
        <w:br/>
        <w:t xml:space="preserve"> </w:t>
      </w:r>
      <w:r w:rsidRPr="00281BC4">
        <w:rPr>
          <w:lang w:val="de-DE"/>
          <w:rPrChange w:id="575" w:author="Linus Mattauch" w:date="2023-01-19T09:55:00Z">
            <w:rPr/>
          </w:rPrChange>
        </w:rPr>
        <w:t xml:space="preserve">Welchen dieser </w:t>
      </w:r>
      <w:proofErr w:type="spellStart"/>
      <w:r w:rsidRPr="00281BC4">
        <w:rPr>
          <w:lang w:val="de-DE"/>
          <w:rPrChange w:id="576" w:author="Linus Mattauch" w:date="2023-01-19T09:55:00Z">
            <w:rPr/>
          </w:rPrChange>
        </w:rPr>
        <w:t>Kandidat:innen</w:t>
      </w:r>
      <w:proofErr w:type="spellEnd"/>
      <w:r w:rsidRPr="00281BC4">
        <w:rPr>
          <w:lang w:val="de-DE"/>
          <w:rPrChange w:id="577" w:author="Linus Mattauch" w:date="2023-01-19T09:55:00Z">
            <w:rPr/>
          </w:rPrChange>
        </w:rPr>
        <w:t xml:space="preserve"> würden Sie wählen? </w:t>
      </w:r>
      <w:r w:rsidRPr="00281BC4">
        <w:rPr>
          <w:lang w:val="de-DE"/>
          <w:rPrChange w:id="578" w:author="Linus Mattauch" w:date="2023-01-19T09:55:00Z">
            <w:rPr/>
          </w:rPrChange>
        </w:rPr>
        <w:br/>
        <w:t xml:space="preserve">  </w:t>
      </w:r>
      <w:r w:rsidRPr="00281BC4">
        <w:rPr>
          <w:lang w:val="de-DE"/>
          <w:rPrChange w:id="579" w:author="Linus Mattauch" w:date="2023-01-19T09:55:00Z">
            <w:rPr/>
          </w:rPrChange>
        </w:rPr>
        <w:tab/>
        <w:t xml:space="preserve"> </w:t>
      </w:r>
      <w:r w:rsidRPr="00281BC4">
        <w:rPr>
          <w:lang w:val="de-DE"/>
          <w:rPrChange w:id="580" w:author="Linus Mattauch" w:date="2023-01-19T09:55:00Z">
            <w:rPr/>
          </w:rPrChange>
        </w:rPr>
        <w:tab/>
      </w:r>
      <w:r w:rsidRPr="00281BC4">
        <w:rPr>
          <w:lang w:val="de-DE"/>
          <w:rPrChange w:id="581" w:author="Linus Mattauch" w:date="2023-01-19T09:55:00Z">
            <w:rPr/>
          </w:rPrChange>
        </w:rPr>
        <w:tab/>
        <w:t xml:space="preserve"> </w:t>
      </w:r>
      <w:r w:rsidRPr="00281BC4">
        <w:rPr>
          <w:lang w:val="de-DE"/>
          <w:rPrChange w:id="582" w:author="Linus Mattauch" w:date="2023-01-19T09:55:00Z">
            <w:rPr/>
          </w:rPrChange>
        </w:rPr>
        <w:tab/>
      </w:r>
      <w:r w:rsidRPr="00281BC4">
        <w:rPr>
          <w:lang w:val="de-DE"/>
          <w:rPrChange w:id="583" w:author="Linus Mattauch" w:date="2023-01-19T09:55:00Z">
            <w:rPr/>
          </w:rPrChange>
        </w:rPr>
        <w:tab/>
      </w:r>
      <w:r w:rsidRPr="00281BC4">
        <w:rPr>
          <w:lang w:val="de-DE"/>
          <w:rPrChange w:id="584" w:author="Linus Mattauch" w:date="2023-01-19T09:55:00Z">
            <w:rPr/>
          </w:rPrChange>
        </w:rPr>
        <w:tab/>
      </w:r>
      <w:commentRangeStart w:id="585"/>
      <w:proofErr w:type="spellStart"/>
      <w:r w:rsidRPr="004C6A23">
        <w:rPr>
          <w:b/>
          <w:lang w:val="de-DE"/>
        </w:rPr>
        <w:t>Kandidat:in</w:t>
      </w:r>
      <w:proofErr w:type="spellEnd"/>
      <w:r w:rsidRPr="004C6A23">
        <w:rPr>
          <w:b/>
          <w:lang w:val="de-DE"/>
        </w:rPr>
        <w:t xml:space="preserve"> A</w:t>
      </w:r>
      <w:r w:rsidRPr="004C6A23">
        <w:rPr>
          <w:lang w:val="de-DE"/>
        </w:rPr>
        <w:t xml:space="preserve"> </w:t>
      </w:r>
      <w:commentRangeEnd w:id="585"/>
      <w:r w:rsidR="002839A8">
        <w:rPr>
          <w:rStyle w:val="CommentReference"/>
        </w:rPr>
        <w:commentReference w:id="585"/>
      </w:r>
      <w:r w:rsidRPr="004C6A23">
        <w:rPr>
          <w:lang w:val="de-DE"/>
        </w:rPr>
        <w:tab/>
      </w:r>
      <w:r w:rsidRPr="004C6A23">
        <w:rPr>
          <w:lang w:val="de-DE"/>
        </w:rPr>
        <w:tab/>
      </w:r>
      <w:r w:rsidRPr="004C6A23">
        <w:rPr>
          <w:lang w:val="de-DE"/>
        </w:rPr>
        <w:tab/>
      </w:r>
      <w:proofErr w:type="spellStart"/>
      <w:r w:rsidRPr="004C6A23">
        <w:rPr>
          <w:b/>
          <w:lang w:val="de-DE"/>
        </w:rPr>
        <w:t>Kandidat:in</w:t>
      </w:r>
      <w:proofErr w:type="spellEnd"/>
      <w:r w:rsidRPr="004C6A23">
        <w:rPr>
          <w:b/>
          <w:lang w:val="de-DE"/>
        </w:rPr>
        <w:t xml:space="preserve"> B</w:t>
      </w:r>
      <w:r w:rsidRPr="004C6A23">
        <w:rPr>
          <w:lang w:val="de-DE"/>
        </w:rPr>
        <w:t xml:space="preserve">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Die Vermögensteuer wieder in Kraft setzen </w:t>
      </w:r>
      <w:r w:rsidRPr="004C6A23">
        <w:rPr>
          <w:lang w:val="de-DE"/>
        </w:rPr>
        <w:tab/>
      </w:r>
      <w:r w:rsidRPr="004C6A23">
        <w:rPr>
          <w:lang w:val="de-DE"/>
        </w:rPr>
        <w:tab/>
      </w:r>
      <w:r w:rsidRPr="004C6A23">
        <w:rPr>
          <w:lang w:val="de-DE"/>
        </w:rPr>
        <w:tab/>
        <w:t xml:space="preserve">Unternehmenssteuerlast auf 25 Prozent senken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Einen Fonds für gerechte Klimainvestitionen einsetzen </w:t>
      </w:r>
      <w:r w:rsidRPr="004C6A23">
        <w:rPr>
          <w:lang w:val="de-DE"/>
        </w:rPr>
        <w:tab/>
      </w:r>
      <w:r w:rsidRPr="004C6A23">
        <w:rPr>
          <w:lang w:val="de-DE"/>
        </w:rPr>
        <w:tab/>
      </w:r>
      <w:r w:rsidRPr="004C6A23">
        <w:rPr>
          <w:lang w:val="de-DE"/>
        </w:rPr>
        <w:tab/>
        <w:t xml:space="preserve">Klimaneutrale Industrie fördern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Mehr finanzielle Unterstützung für berufstätige Eltern </w:t>
      </w:r>
      <w:r w:rsidRPr="004C6A23">
        <w:rPr>
          <w:lang w:val="de-DE"/>
        </w:rPr>
        <w:tab/>
      </w:r>
      <w:r w:rsidRPr="004C6A23">
        <w:rPr>
          <w:lang w:val="de-DE"/>
        </w:rPr>
        <w:tab/>
      </w:r>
      <w:r w:rsidRPr="004C6A23">
        <w:rPr>
          <w:lang w:val="de-DE"/>
        </w:rPr>
        <w:tab/>
        <w:t xml:space="preserve">Schuldenquote auf unter 60% reduzieren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tab/>
        <w:t xml:space="preserve">Investitionen für Gigabit-Netzwerke bereitstellen.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r>
      <w:proofErr w:type="spellStart"/>
      <w:r>
        <w:t>Globales</w:t>
      </w:r>
      <w:proofErr w:type="spellEnd"/>
      <w:r>
        <w:t xml:space="preserve"> </w:t>
      </w:r>
      <w:proofErr w:type="spellStart"/>
      <w:r>
        <w:t>Klimaprogramm</w:t>
      </w:r>
      <w:proofErr w:type="spellEnd"/>
      <w:r>
        <w:t xml:space="preserve"> </w:t>
      </w:r>
      <w:r>
        <w:tab/>
      </w:r>
      <w:r>
        <w:tab/>
      </w:r>
      <w:r>
        <w:tab/>
        <w:t xml:space="preserve">  </w:t>
      </w:r>
      <w:r>
        <w:tab/>
      </w:r>
      <w:r>
        <w:tab/>
        <w:t xml:space="preserve"> </w:t>
      </w:r>
      <w:r>
        <w:tab/>
        <w:t xml:space="preserve">   </w:t>
      </w:r>
    </w:p>
    <w:p w14:paraId="301129A8" w14:textId="77777777" w:rsidR="002760CD" w:rsidRDefault="00635F58">
      <w:pPr>
        <w:pStyle w:val="ListParagraph"/>
        <w:keepNext/>
        <w:numPr>
          <w:ilvl w:val="0"/>
          <w:numId w:val="4"/>
        </w:numPr>
      </w:pPr>
      <w:proofErr w:type="spellStart"/>
      <w:r>
        <w:t>Kandidat:in</w:t>
      </w:r>
      <w:proofErr w:type="spellEnd"/>
      <w:r>
        <w:t xml:space="preserve"> </w:t>
      </w:r>
      <w:proofErr w:type="gramStart"/>
      <w:r>
        <w:t>A  (</w:t>
      </w:r>
      <w:proofErr w:type="gramEnd"/>
      <w:r>
        <w:t xml:space="preserve">1) </w:t>
      </w:r>
    </w:p>
    <w:p w14:paraId="1D77D565" w14:textId="77777777" w:rsidR="002760CD" w:rsidRDefault="00635F58">
      <w:pPr>
        <w:pStyle w:val="ListParagraph"/>
        <w:keepNext/>
        <w:numPr>
          <w:ilvl w:val="0"/>
          <w:numId w:val="4"/>
        </w:numPr>
      </w:pPr>
      <w:proofErr w:type="spellStart"/>
      <w:r>
        <w:t>Kandidat:in</w:t>
      </w:r>
      <w:proofErr w:type="spellEnd"/>
      <w:r>
        <w:t xml:space="preserve"> </w:t>
      </w:r>
      <w:proofErr w:type="gramStart"/>
      <w:r>
        <w:t>B  (</w:t>
      </w:r>
      <w:proofErr w:type="gramEnd"/>
      <w:r>
        <w:t xml:space="preserve">2) </w:t>
      </w:r>
    </w:p>
    <w:p w14:paraId="1942427C" w14:textId="0C4793AC" w:rsidR="002760CD" w:rsidRDefault="00635F58">
      <w:pPr>
        <w:pStyle w:val="ListParagraph"/>
        <w:keepNext/>
        <w:numPr>
          <w:ilvl w:val="0"/>
          <w:numId w:val="4"/>
        </w:numPr>
      </w:pPr>
      <w:proofErr w:type="spellStart"/>
      <w:proofErr w:type="gramStart"/>
      <w:r>
        <w:t>Keine</w:t>
      </w:r>
      <w:ins w:id="586" w:author="Franziska Funke" w:date="2023-01-18T12:13:00Z">
        <w:r w:rsidR="0043765C">
          <w:t>:n</w:t>
        </w:r>
      </w:ins>
      <w:proofErr w:type="spellEnd"/>
      <w:proofErr w:type="gramEnd"/>
      <w:del w:id="587" w:author="Franziska Funke" w:date="2023-01-18T12:13:00Z">
        <w:r w:rsidDel="0043765C">
          <w:delText>s</w:delText>
        </w:r>
      </w:del>
      <w:r>
        <w:t xml:space="preserve"> von </w:t>
      </w:r>
      <w:proofErr w:type="spellStart"/>
      <w:ins w:id="588" w:author="Franziska Funke" w:date="2023-01-18T12:13:00Z">
        <w:r w:rsidR="0043765C">
          <w:t>beiden</w:t>
        </w:r>
      </w:ins>
      <w:proofErr w:type="spellEnd"/>
      <w:del w:id="589" w:author="Franziska Funke" w:date="2023-01-18T12:13:00Z">
        <w:r w:rsidDel="0043765C">
          <w:delText>denen</w:delText>
        </w:r>
      </w:del>
      <w:r>
        <w:t xml:space="preserve">  (4) </w:t>
      </w:r>
    </w:p>
    <w:p w14:paraId="1DFD4AC4" w14:textId="77777777" w:rsidR="002760CD" w:rsidRDefault="002760CD"/>
    <w:p w14:paraId="192A1221" w14:textId="77777777" w:rsidR="002760CD" w:rsidRDefault="00635F58">
      <w:pPr>
        <w:pStyle w:val="BlockEndLabel"/>
      </w:pPr>
      <w:r>
        <w:t>End of Block: Conjoint analysis (c)</w:t>
      </w:r>
    </w:p>
    <w:p w14:paraId="7E06360E" w14:textId="77777777" w:rsidR="002760CD" w:rsidRDefault="002760CD">
      <w:pPr>
        <w:pStyle w:val="BlockSeparator"/>
      </w:pPr>
    </w:p>
    <w:p w14:paraId="4F54AE85" w14:textId="77777777" w:rsidR="002760CD" w:rsidRDefault="00635F58">
      <w:pPr>
        <w:pStyle w:val="BlockStartLabel"/>
      </w:pPr>
      <w:r>
        <w:t>Start of Block: Perceptions climate scheme</w:t>
      </w:r>
    </w:p>
    <w:p w14:paraId="7EB812D5" w14:textId="77777777" w:rsidR="002760CD" w:rsidRDefault="002760CD"/>
    <w:p w14:paraId="76B77282" w14:textId="77777777" w:rsidR="002760CD" w:rsidRDefault="00635F58">
      <w:pPr>
        <w:keepNext/>
      </w:pPr>
      <w:r>
        <w:lastRenderedPageBreak/>
        <w:t>Q101 Timing</w:t>
      </w:r>
    </w:p>
    <w:p w14:paraId="76B0CC40" w14:textId="77777777" w:rsidR="002760CD" w:rsidRDefault="00635F58">
      <w:pPr>
        <w:pStyle w:val="ListParagraph"/>
        <w:keepNext/>
        <w:ind w:left="0"/>
      </w:pPr>
      <w:r>
        <w:t xml:space="preserve">First </w:t>
      </w:r>
      <w:proofErr w:type="gramStart"/>
      <w:r>
        <w:t>Click  (</w:t>
      </w:r>
      <w:proofErr w:type="gramEnd"/>
      <w:r>
        <w:t>1)</w:t>
      </w:r>
    </w:p>
    <w:p w14:paraId="7798AA28" w14:textId="77777777" w:rsidR="002760CD" w:rsidRDefault="00635F58">
      <w:pPr>
        <w:pStyle w:val="ListParagraph"/>
        <w:keepNext/>
        <w:ind w:left="0"/>
      </w:pPr>
      <w:r>
        <w:t xml:space="preserve">Last </w:t>
      </w:r>
      <w:proofErr w:type="gramStart"/>
      <w:r>
        <w:t>Click  (</w:t>
      </w:r>
      <w:proofErr w:type="gramEnd"/>
      <w:r>
        <w:t>2)</w:t>
      </w:r>
    </w:p>
    <w:p w14:paraId="36C4CAED" w14:textId="77777777" w:rsidR="002760CD" w:rsidRPr="00281BC4" w:rsidRDefault="00635F58">
      <w:pPr>
        <w:pStyle w:val="ListParagraph"/>
        <w:keepNext/>
        <w:ind w:left="0"/>
        <w:rPr>
          <w:rPrChange w:id="590" w:author="Linus Mattauch" w:date="2023-01-19T09:50:00Z">
            <w:rPr>
              <w:lang w:val="de-DE"/>
            </w:rPr>
          </w:rPrChange>
        </w:rPr>
      </w:pPr>
      <w:r w:rsidRPr="00281BC4">
        <w:rPr>
          <w:rPrChange w:id="591" w:author="Linus Mattauch" w:date="2023-01-19T09:50:00Z">
            <w:rPr>
              <w:lang w:val="de-DE"/>
            </w:rPr>
          </w:rPrChange>
        </w:rPr>
        <w:t xml:space="preserve">Page </w:t>
      </w:r>
      <w:proofErr w:type="gramStart"/>
      <w:r w:rsidRPr="00281BC4">
        <w:rPr>
          <w:rPrChange w:id="592" w:author="Linus Mattauch" w:date="2023-01-19T09:50:00Z">
            <w:rPr>
              <w:lang w:val="de-DE"/>
            </w:rPr>
          </w:rPrChange>
        </w:rPr>
        <w:t>Submit  (</w:t>
      </w:r>
      <w:proofErr w:type="gramEnd"/>
      <w:r w:rsidRPr="00281BC4">
        <w:rPr>
          <w:rPrChange w:id="593" w:author="Linus Mattauch" w:date="2023-01-19T09:50:00Z">
            <w:rPr>
              <w:lang w:val="de-DE"/>
            </w:rPr>
          </w:rPrChange>
        </w:rPr>
        <w:t>3)</w:t>
      </w:r>
    </w:p>
    <w:p w14:paraId="36A9AC75" w14:textId="77777777" w:rsidR="002760CD" w:rsidRPr="004C6A23" w:rsidRDefault="00635F58">
      <w:pPr>
        <w:pStyle w:val="ListParagraph"/>
        <w:keepNext/>
        <w:ind w:left="0"/>
        <w:rPr>
          <w:lang w:val="de-DE"/>
        </w:rPr>
      </w:pPr>
      <w:r w:rsidRPr="004C6A23">
        <w:rPr>
          <w:lang w:val="de-DE"/>
        </w:rPr>
        <w:t xml:space="preserve">Click </w:t>
      </w:r>
      <w:proofErr w:type="gramStart"/>
      <w:r w:rsidRPr="004C6A23">
        <w:rPr>
          <w:lang w:val="de-DE"/>
        </w:rPr>
        <w:t>Count  (</w:t>
      </w:r>
      <w:proofErr w:type="gramEnd"/>
      <w:r w:rsidRPr="004C6A23">
        <w:rPr>
          <w:lang w:val="de-DE"/>
        </w:rPr>
        <w:t>4)</w:t>
      </w:r>
    </w:p>
    <w:p w14:paraId="2649CD7C" w14:textId="77777777" w:rsidR="002760CD" w:rsidRPr="004C6A23" w:rsidRDefault="002760CD">
      <w:pPr>
        <w:rPr>
          <w:lang w:val="de-DE"/>
        </w:rPr>
      </w:pPr>
    </w:p>
    <w:p w14:paraId="785CE4BC" w14:textId="77777777" w:rsidR="002760CD" w:rsidRPr="004C6A23" w:rsidRDefault="002760CD">
      <w:pPr>
        <w:pStyle w:val="QuestionSeparator"/>
        <w:rPr>
          <w:lang w:val="de-DE"/>
        </w:rPr>
      </w:pPr>
    </w:p>
    <w:p w14:paraId="1EC00692" w14:textId="77777777" w:rsidR="002760CD" w:rsidRPr="004C6A23" w:rsidRDefault="002760CD">
      <w:pPr>
        <w:rPr>
          <w:lang w:val="de-DE"/>
        </w:rPr>
      </w:pPr>
    </w:p>
    <w:p w14:paraId="47C8D5B2" w14:textId="77777777" w:rsidR="002760CD" w:rsidRPr="004C6A23" w:rsidRDefault="00635F58">
      <w:pPr>
        <w:keepNext/>
        <w:rPr>
          <w:lang w:val="de-DE"/>
        </w:rPr>
      </w:pPr>
      <w:r w:rsidRPr="004C6A23">
        <w:rPr>
          <w:lang w:val="de-DE"/>
        </w:rPr>
        <w:lastRenderedPageBreak/>
        <w:t>Q273 Welche Punkte sind Ihnen wichtig, wenn Sie Ihre Unterstützung oder Ablehnung für das globale Klimaprogramm festlegen?</w:t>
      </w:r>
    </w:p>
    <w:tbl>
      <w:tblPr>
        <w:tblStyle w:val="QQuestionTable"/>
        <w:tblW w:w="9576" w:type="auto"/>
        <w:tblLook w:val="07E0" w:firstRow="1" w:lastRow="1" w:firstColumn="1" w:lastColumn="1" w:noHBand="1" w:noVBand="1"/>
      </w:tblPr>
      <w:tblGrid>
        <w:gridCol w:w="1913"/>
        <w:gridCol w:w="1876"/>
        <w:gridCol w:w="1854"/>
        <w:gridCol w:w="1863"/>
        <w:gridCol w:w="1854"/>
      </w:tblGrid>
      <w:tr w:rsidR="002760CD" w14:paraId="2319BEE2" w14:textId="77777777" w:rsidTr="00276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EBAF284" w14:textId="77777777" w:rsidR="002760CD" w:rsidRPr="004C6A23" w:rsidRDefault="002760CD">
            <w:pPr>
              <w:keepNext/>
              <w:rPr>
                <w:lang w:val="de-DE"/>
              </w:rPr>
            </w:pPr>
          </w:p>
        </w:tc>
        <w:tc>
          <w:tcPr>
            <w:tcW w:w="1915" w:type="dxa"/>
          </w:tcPr>
          <w:p w14:paraId="64F69E86"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Überhaupt</w:t>
            </w:r>
            <w:proofErr w:type="spellEnd"/>
            <w:r>
              <w:t xml:space="preserve"> </w:t>
            </w:r>
            <w:proofErr w:type="spellStart"/>
            <w:r>
              <w:t>nicht</w:t>
            </w:r>
            <w:proofErr w:type="spellEnd"/>
            <w:r>
              <w:t xml:space="preserve"> </w:t>
            </w:r>
            <w:proofErr w:type="spellStart"/>
            <w:r>
              <w:t>wichtig</w:t>
            </w:r>
            <w:proofErr w:type="spellEnd"/>
            <w:r>
              <w:t xml:space="preserve"> (1)</w:t>
            </w:r>
          </w:p>
        </w:tc>
        <w:tc>
          <w:tcPr>
            <w:tcW w:w="1915" w:type="dxa"/>
          </w:tcPr>
          <w:p w14:paraId="642C5C29"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Nicht</w:t>
            </w:r>
            <w:proofErr w:type="spellEnd"/>
            <w:r>
              <w:t xml:space="preserve"> so </w:t>
            </w:r>
            <w:proofErr w:type="spellStart"/>
            <w:r>
              <w:t>wichtig</w:t>
            </w:r>
            <w:proofErr w:type="spellEnd"/>
            <w:r>
              <w:t xml:space="preserve"> (2)</w:t>
            </w:r>
          </w:p>
        </w:tc>
        <w:tc>
          <w:tcPr>
            <w:tcW w:w="1915" w:type="dxa"/>
          </w:tcPr>
          <w:p w14:paraId="14D876CD"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Ziemlich</w:t>
            </w:r>
            <w:proofErr w:type="spellEnd"/>
            <w:r>
              <w:t xml:space="preserve"> </w:t>
            </w:r>
            <w:proofErr w:type="spellStart"/>
            <w:r>
              <w:t>wichtig</w:t>
            </w:r>
            <w:proofErr w:type="spellEnd"/>
            <w:r>
              <w:t xml:space="preserve"> (3)</w:t>
            </w:r>
          </w:p>
        </w:tc>
        <w:tc>
          <w:tcPr>
            <w:tcW w:w="1915" w:type="dxa"/>
          </w:tcPr>
          <w:p w14:paraId="4F524B26" w14:textId="77777777" w:rsidR="002760CD" w:rsidRDefault="00635F58">
            <w:pPr>
              <w:cnfStyle w:val="100000000000" w:firstRow="1" w:lastRow="0" w:firstColumn="0" w:lastColumn="0" w:oddVBand="0" w:evenVBand="0" w:oddHBand="0" w:evenHBand="0" w:firstRowFirstColumn="0" w:firstRowLastColumn="0" w:lastRowFirstColumn="0" w:lastRowLastColumn="0"/>
            </w:pPr>
            <w:r>
              <w:t xml:space="preserve">Sehr </w:t>
            </w:r>
            <w:proofErr w:type="spellStart"/>
            <w:r>
              <w:t>wichtig</w:t>
            </w:r>
            <w:proofErr w:type="spellEnd"/>
            <w:r>
              <w:t xml:space="preserve"> (4)</w:t>
            </w:r>
          </w:p>
        </w:tc>
      </w:tr>
      <w:tr w:rsidR="002760CD" w14:paraId="55FD0A1C"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2DBCA1EB" w14:textId="77777777" w:rsidR="002760CD" w:rsidRDefault="00635F58">
            <w:pPr>
              <w:keepNext/>
            </w:pPr>
            <w:r w:rsidRPr="004C6A23">
              <w:rPr>
                <w:lang w:val="de-DE"/>
              </w:rPr>
              <w:t xml:space="preserve">Es würde gelingen, den Klimawandel zu begrenzen. </w:t>
            </w:r>
            <w:r>
              <w:t xml:space="preserve">(1) </w:t>
            </w:r>
          </w:p>
        </w:tc>
        <w:tc>
          <w:tcPr>
            <w:tcW w:w="1915" w:type="dxa"/>
          </w:tcPr>
          <w:p w14:paraId="389C8897"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30E8FD"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670D79"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7CB373"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3DDBCD9A"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6779AB03" w14:textId="77777777" w:rsidR="002760CD" w:rsidRDefault="00635F58">
            <w:pPr>
              <w:keepNext/>
            </w:pPr>
            <w:r w:rsidRPr="004C6A23">
              <w:rPr>
                <w:lang w:val="de-DE"/>
              </w:rPr>
              <w:t xml:space="preserve">Es würde der deutschen Wirtschaft schaden. </w:t>
            </w:r>
            <w:r>
              <w:t xml:space="preserve">(2) </w:t>
            </w:r>
          </w:p>
        </w:tc>
        <w:tc>
          <w:tcPr>
            <w:tcW w:w="1915" w:type="dxa"/>
          </w:tcPr>
          <w:p w14:paraId="41A27FEF"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12D89B"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0C718C"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6CED64"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09A70E40"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346B503B" w14:textId="77777777" w:rsidR="002760CD" w:rsidRDefault="00635F58">
            <w:pPr>
              <w:keepNext/>
            </w:pPr>
            <w:r w:rsidRPr="004C6A23">
              <w:rPr>
                <w:lang w:val="de-DE"/>
              </w:rPr>
              <w:t xml:space="preserve">Es würde meinen Haushalt benachteiligen. </w:t>
            </w:r>
            <w:r>
              <w:t xml:space="preserve">(3) </w:t>
            </w:r>
          </w:p>
        </w:tc>
        <w:tc>
          <w:tcPr>
            <w:tcW w:w="1915" w:type="dxa"/>
          </w:tcPr>
          <w:p w14:paraId="13F1C59F"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37249A"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83F87F"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E0DDBA"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7AD96FCF"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68DA7375" w14:textId="77777777" w:rsidR="002760CD" w:rsidRDefault="00635F58">
            <w:pPr>
              <w:keepNext/>
            </w:pPr>
            <w:r w:rsidRPr="004C6A23">
              <w:rPr>
                <w:lang w:val="de-DE"/>
              </w:rPr>
              <w:t xml:space="preserve">Es würde die Menschen dazu bringen, ihren Lebensstil zu ändern. </w:t>
            </w:r>
            <w:r>
              <w:t xml:space="preserve">(4) </w:t>
            </w:r>
          </w:p>
        </w:tc>
        <w:tc>
          <w:tcPr>
            <w:tcW w:w="1915" w:type="dxa"/>
          </w:tcPr>
          <w:p w14:paraId="1F8C30EA"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3D3994"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D6C1ED"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DA6ECC"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08F2B95B"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02A34107" w14:textId="77777777" w:rsidR="002760CD" w:rsidRDefault="00635F58">
            <w:pPr>
              <w:keepNext/>
            </w:pPr>
            <w:r w:rsidRPr="004C6A23">
              <w:rPr>
                <w:lang w:val="de-DE"/>
              </w:rPr>
              <w:t xml:space="preserve">Es würde die Armut in Ländern mit niedrigem Einkommen verringern. </w:t>
            </w:r>
            <w:r>
              <w:t xml:space="preserve">(5) </w:t>
            </w:r>
          </w:p>
        </w:tc>
        <w:tc>
          <w:tcPr>
            <w:tcW w:w="1915" w:type="dxa"/>
          </w:tcPr>
          <w:p w14:paraId="4C026184"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63D2BC"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982F3F"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593929"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7D4FA143"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62BD9B44" w14:textId="77777777" w:rsidR="002760CD" w:rsidRDefault="00635F58">
            <w:pPr>
              <w:keepNext/>
            </w:pPr>
            <w:r w:rsidRPr="004C6A23">
              <w:rPr>
                <w:lang w:val="de-DE"/>
              </w:rPr>
              <w:t xml:space="preserve">Es könnte einigen armen Ländern schaden. </w:t>
            </w:r>
            <w:r>
              <w:t xml:space="preserve">(9) </w:t>
            </w:r>
          </w:p>
        </w:tc>
        <w:tc>
          <w:tcPr>
            <w:tcW w:w="1915" w:type="dxa"/>
          </w:tcPr>
          <w:p w14:paraId="1EFA7D49"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A51D7C"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68C7DB"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C80408"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13EDF87D"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72EA7901" w14:textId="77777777" w:rsidR="002760CD" w:rsidRDefault="00635F58">
            <w:pPr>
              <w:keepNext/>
            </w:pPr>
            <w:r w:rsidRPr="004C6A23">
              <w:rPr>
                <w:lang w:val="de-DE"/>
              </w:rPr>
              <w:t xml:space="preserve">Es könnte die globale Zusammenarbeit fördern. </w:t>
            </w:r>
            <w:r>
              <w:t xml:space="preserve">(6) </w:t>
            </w:r>
          </w:p>
        </w:tc>
        <w:tc>
          <w:tcPr>
            <w:tcW w:w="1915" w:type="dxa"/>
          </w:tcPr>
          <w:p w14:paraId="28310A55"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66392A"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ABFBBD"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E568AF"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18857E54"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2B629114" w14:textId="77777777" w:rsidR="002760CD" w:rsidRDefault="00635F58">
            <w:pPr>
              <w:keepNext/>
            </w:pPr>
            <w:r w:rsidRPr="004C6A23">
              <w:rPr>
                <w:lang w:val="de-DE"/>
              </w:rPr>
              <w:t xml:space="preserve">Es könnte die Korruption in Ländern mit niedrigem Einkommen anheizen. </w:t>
            </w:r>
            <w:r>
              <w:t xml:space="preserve">(7) </w:t>
            </w:r>
          </w:p>
        </w:tc>
        <w:tc>
          <w:tcPr>
            <w:tcW w:w="1915" w:type="dxa"/>
          </w:tcPr>
          <w:p w14:paraId="7F64728B"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8B4D3C"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1ED1B0"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5F0D13"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1637F3FB"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544C099F" w14:textId="77777777" w:rsidR="002760CD" w:rsidRDefault="00635F58">
            <w:pPr>
              <w:keepNext/>
            </w:pPr>
            <w:r w:rsidRPr="004C6A23">
              <w:rPr>
                <w:lang w:val="de-DE"/>
              </w:rPr>
              <w:t xml:space="preserve">Es könnte zu Betrug führen. </w:t>
            </w:r>
            <w:r>
              <w:t xml:space="preserve">(8) </w:t>
            </w:r>
          </w:p>
        </w:tc>
        <w:tc>
          <w:tcPr>
            <w:tcW w:w="1915" w:type="dxa"/>
          </w:tcPr>
          <w:p w14:paraId="0419FFF1"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7C7898"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2B5A53"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350CC7"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5C7B563B"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7B9794CF" w14:textId="77777777" w:rsidR="002760CD" w:rsidRDefault="00635F58">
            <w:pPr>
              <w:keepNext/>
            </w:pPr>
            <w:r w:rsidRPr="004C6A23">
              <w:rPr>
                <w:lang w:val="de-DE"/>
              </w:rPr>
              <w:lastRenderedPageBreak/>
              <w:t xml:space="preserve">Es wäre technisch schwierig umzusetzen. </w:t>
            </w:r>
            <w:r>
              <w:t xml:space="preserve">(11) </w:t>
            </w:r>
          </w:p>
        </w:tc>
        <w:tc>
          <w:tcPr>
            <w:tcW w:w="1915" w:type="dxa"/>
          </w:tcPr>
          <w:p w14:paraId="0134C4FC"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75ADB8"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965233"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DC321D"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2CDEE748"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02A7EB28" w14:textId="77777777" w:rsidR="002760CD" w:rsidRDefault="00635F58">
            <w:pPr>
              <w:keepNext/>
            </w:pPr>
            <w:r w:rsidRPr="004C6A23">
              <w:rPr>
                <w:lang w:val="de-DE"/>
              </w:rPr>
              <w:t xml:space="preserve">Ich habe nicht genug Informationen über dieses Programm und seine Folgen. </w:t>
            </w:r>
            <w:r>
              <w:t xml:space="preserve">(10) </w:t>
            </w:r>
          </w:p>
        </w:tc>
        <w:tc>
          <w:tcPr>
            <w:tcW w:w="1915" w:type="dxa"/>
          </w:tcPr>
          <w:p w14:paraId="7EF50936"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6F58DA"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B073E4"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5AE3B9"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E5B7C09" w14:textId="77777777" w:rsidR="002760CD" w:rsidRDefault="002760CD"/>
    <w:p w14:paraId="16B25F08" w14:textId="77777777" w:rsidR="002760CD" w:rsidRDefault="002760CD"/>
    <w:p w14:paraId="53F46FD3" w14:textId="77777777" w:rsidR="002760CD" w:rsidRDefault="002760CD">
      <w:pPr>
        <w:pStyle w:val="QuestionSeparator"/>
      </w:pPr>
    </w:p>
    <w:p w14:paraId="6372DB26" w14:textId="77777777" w:rsidR="002760CD" w:rsidRDefault="002760CD"/>
    <w:p w14:paraId="484E376A" w14:textId="77777777" w:rsidR="002760CD" w:rsidRPr="004C6A23" w:rsidRDefault="00635F58">
      <w:pPr>
        <w:keepNext/>
        <w:rPr>
          <w:lang w:val="de-DE"/>
          <w:rPrChange w:id="594" w:author="Franziska Funke" w:date="2023-01-18T11:01:00Z">
            <w:rPr/>
          </w:rPrChange>
        </w:rPr>
      </w:pPr>
      <w:r w:rsidRPr="004C6A23">
        <w:rPr>
          <w:lang w:val="de-DE"/>
        </w:rPr>
        <w:t>Q272 Was fällt Ihnen ein, wenn Sie an das globale Klimaprogramm denken?</w:t>
      </w:r>
      <w:r w:rsidRPr="004C6A23">
        <w:rPr>
          <w:lang w:val="de-DE"/>
        </w:rPr>
        <w:br/>
        <w:t xml:space="preserve"> </w:t>
      </w:r>
      <w:r w:rsidRPr="004C6A23">
        <w:rPr>
          <w:lang w:val="de-DE"/>
          <w:rPrChange w:id="595" w:author="Franziska Funke" w:date="2023-01-18T11:01:00Z">
            <w:rPr/>
          </w:rPrChange>
        </w:rPr>
        <w:t>Bitte listen Sie die Vor- und Nachteile des globalen Klimaprogramm auf.</w:t>
      </w:r>
    </w:p>
    <w:p w14:paraId="7BB0CBF3" w14:textId="77777777" w:rsidR="002760CD" w:rsidRDefault="00635F58">
      <w:pPr>
        <w:pStyle w:val="TextEntryLine"/>
        <w:ind w:firstLine="400"/>
      </w:pPr>
      <w:r>
        <w:t>________________________________________________________________</w:t>
      </w:r>
    </w:p>
    <w:p w14:paraId="488D1F70" w14:textId="77777777" w:rsidR="002760CD" w:rsidRDefault="00635F58">
      <w:pPr>
        <w:pStyle w:val="TextEntryLine"/>
        <w:ind w:firstLine="400"/>
      </w:pPr>
      <w:r>
        <w:t>________________________________________________________________</w:t>
      </w:r>
    </w:p>
    <w:p w14:paraId="68FBF6C2" w14:textId="77777777" w:rsidR="002760CD" w:rsidRDefault="00635F58">
      <w:pPr>
        <w:pStyle w:val="TextEntryLine"/>
        <w:ind w:firstLine="400"/>
      </w:pPr>
      <w:r>
        <w:t>________________________________________________________________</w:t>
      </w:r>
    </w:p>
    <w:p w14:paraId="25365FF9" w14:textId="77777777" w:rsidR="002760CD" w:rsidRDefault="00635F58">
      <w:pPr>
        <w:pStyle w:val="TextEntryLine"/>
        <w:ind w:firstLine="400"/>
      </w:pPr>
      <w:r>
        <w:t>________________________________________________________________</w:t>
      </w:r>
    </w:p>
    <w:p w14:paraId="320C91B9" w14:textId="77777777" w:rsidR="002760CD" w:rsidRDefault="00635F58">
      <w:pPr>
        <w:pStyle w:val="TextEntryLine"/>
        <w:ind w:firstLine="400"/>
      </w:pPr>
      <w:r>
        <w:t>________________________________________________________________</w:t>
      </w:r>
    </w:p>
    <w:p w14:paraId="273F3DE0" w14:textId="77777777" w:rsidR="002760CD" w:rsidRDefault="002760CD"/>
    <w:p w14:paraId="403581C8" w14:textId="77777777" w:rsidR="002760CD" w:rsidRDefault="00635F58">
      <w:pPr>
        <w:pStyle w:val="BlockEndLabel"/>
      </w:pPr>
      <w:r>
        <w:t>End of Block: Perceptions climate scheme</w:t>
      </w:r>
    </w:p>
    <w:p w14:paraId="5FC0B377" w14:textId="77777777" w:rsidR="002760CD" w:rsidRDefault="002760CD">
      <w:pPr>
        <w:pStyle w:val="BlockSeparator"/>
      </w:pPr>
    </w:p>
    <w:p w14:paraId="7EB1C5F3" w14:textId="77777777" w:rsidR="002760CD" w:rsidRPr="004C6A23" w:rsidRDefault="00635F58">
      <w:pPr>
        <w:pStyle w:val="BlockStartLabel"/>
        <w:rPr>
          <w:lang w:val="de-DE"/>
        </w:rPr>
      </w:pPr>
      <w:r w:rsidRPr="004C6A23">
        <w:rPr>
          <w:lang w:val="de-DE"/>
        </w:rPr>
        <w:t xml:space="preserve">Start </w:t>
      </w:r>
      <w:proofErr w:type="spellStart"/>
      <w:r w:rsidRPr="004C6A23">
        <w:rPr>
          <w:lang w:val="de-DE"/>
        </w:rPr>
        <w:t>of</w:t>
      </w:r>
      <w:proofErr w:type="spellEnd"/>
      <w:r w:rsidRPr="004C6A23">
        <w:rPr>
          <w:lang w:val="de-DE"/>
        </w:rPr>
        <w:t xml:space="preserve"> Block: Donation </w:t>
      </w:r>
      <w:proofErr w:type="spellStart"/>
      <w:r w:rsidRPr="004C6A23">
        <w:rPr>
          <w:lang w:val="de-DE"/>
        </w:rPr>
        <w:t>lottery</w:t>
      </w:r>
      <w:proofErr w:type="spellEnd"/>
    </w:p>
    <w:p w14:paraId="050406CC" w14:textId="77777777" w:rsidR="002760CD" w:rsidRPr="004C6A23" w:rsidRDefault="002760CD">
      <w:pPr>
        <w:rPr>
          <w:lang w:val="de-DE"/>
        </w:rPr>
      </w:pPr>
    </w:p>
    <w:p w14:paraId="06857BFB" w14:textId="77777777" w:rsidR="002760CD" w:rsidRPr="004C6A23" w:rsidRDefault="00635F58">
      <w:pPr>
        <w:keepNext/>
        <w:rPr>
          <w:lang w:val="de-DE"/>
        </w:rPr>
      </w:pPr>
      <w:r w:rsidRPr="004C6A23">
        <w:rPr>
          <w:lang w:val="de-DE"/>
        </w:rPr>
        <w:t>Q108 Bitte wählen Sie "Ein wenig" (dies ist ein Test, um zu überprüfen, ob Sie aufmerksam sind).</w:t>
      </w:r>
    </w:p>
    <w:p w14:paraId="49F204AE" w14:textId="77777777" w:rsidR="002760CD" w:rsidRDefault="00635F58">
      <w:pPr>
        <w:pStyle w:val="ListParagraph"/>
        <w:keepNext/>
        <w:numPr>
          <w:ilvl w:val="0"/>
          <w:numId w:val="4"/>
        </w:numPr>
      </w:pPr>
      <w:r>
        <w:t xml:space="preserve">Gar </w:t>
      </w:r>
      <w:proofErr w:type="spellStart"/>
      <w:proofErr w:type="gramStart"/>
      <w:r>
        <w:t>nicht</w:t>
      </w:r>
      <w:proofErr w:type="spellEnd"/>
      <w:r>
        <w:t xml:space="preserve">  (</w:t>
      </w:r>
      <w:proofErr w:type="gramEnd"/>
      <w:r>
        <w:t xml:space="preserve">1) </w:t>
      </w:r>
    </w:p>
    <w:p w14:paraId="64AA5F66" w14:textId="77777777" w:rsidR="002760CD" w:rsidRDefault="00635F58">
      <w:pPr>
        <w:pStyle w:val="ListParagraph"/>
        <w:keepNext/>
        <w:numPr>
          <w:ilvl w:val="0"/>
          <w:numId w:val="4"/>
        </w:numPr>
      </w:pPr>
      <w:r>
        <w:t xml:space="preserve">Ein </w:t>
      </w:r>
      <w:proofErr w:type="spellStart"/>
      <w:proofErr w:type="gramStart"/>
      <w:r>
        <w:t>wenig</w:t>
      </w:r>
      <w:proofErr w:type="spellEnd"/>
      <w:r>
        <w:t xml:space="preserve">  (</w:t>
      </w:r>
      <w:proofErr w:type="gramEnd"/>
      <w:r>
        <w:t xml:space="preserve">2) </w:t>
      </w:r>
    </w:p>
    <w:p w14:paraId="771AC43D" w14:textId="77777777" w:rsidR="002760CD" w:rsidRDefault="00635F58">
      <w:pPr>
        <w:pStyle w:val="ListParagraph"/>
        <w:keepNext/>
        <w:numPr>
          <w:ilvl w:val="0"/>
          <w:numId w:val="4"/>
        </w:numPr>
      </w:pPr>
      <w:proofErr w:type="spellStart"/>
      <w:proofErr w:type="gramStart"/>
      <w:r>
        <w:t>Viel</w:t>
      </w:r>
      <w:proofErr w:type="spellEnd"/>
      <w:r>
        <w:t xml:space="preserve">  (</w:t>
      </w:r>
      <w:proofErr w:type="gramEnd"/>
      <w:r>
        <w:t xml:space="preserve">3) </w:t>
      </w:r>
    </w:p>
    <w:p w14:paraId="58E73F7C" w14:textId="77777777" w:rsidR="002760CD" w:rsidRDefault="00635F58">
      <w:pPr>
        <w:pStyle w:val="ListParagraph"/>
        <w:keepNext/>
        <w:numPr>
          <w:ilvl w:val="0"/>
          <w:numId w:val="4"/>
        </w:numPr>
      </w:pPr>
      <w:r>
        <w:t xml:space="preserve">Ein </w:t>
      </w:r>
      <w:proofErr w:type="spellStart"/>
      <w:proofErr w:type="gramStart"/>
      <w:r>
        <w:t>Großteil</w:t>
      </w:r>
      <w:proofErr w:type="spellEnd"/>
      <w:r>
        <w:t xml:space="preserve">  (</w:t>
      </w:r>
      <w:proofErr w:type="gramEnd"/>
      <w:r>
        <w:t xml:space="preserve">4) </w:t>
      </w:r>
    </w:p>
    <w:p w14:paraId="3A7B6478" w14:textId="77777777" w:rsidR="002760CD" w:rsidRDefault="002760CD"/>
    <w:p w14:paraId="2ACA2311" w14:textId="77777777" w:rsidR="002760CD" w:rsidRDefault="002760CD">
      <w:pPr>
        <w:pStyle w:val="QuestionSeparator"/>
      </w:pPr>
    </w:p>
    <w:p w14:paraId="27B003FE" w14:textId="77777777" w:rsidR="002760CD" w:rsidRDefault="002760CD"/>
    <w:p w14:paraId="2695DF52" w14:textId="2481206C" w:rsidR="002760CD" w:rsidRPr="004C6A23" w:rsidRDefault="00635F58">
      <w:pPr>
        <w:keepNext/>
        <w:rPr>
          <w:lang w:val="de-DE"/>
        </w:rPr>
      </w:pPr>
      <w:r w:rsidRPr="004C6A23">
        <w:rPr>
          <w:lang w:val="de-DE"/>
        </w:rPr>
        <w:t xml:space="preserve">Q275 </w:t>
      </w:r>
      <w:r w:rsidRPr="004C6A23">
        <w:rPr>
          <w:lang w:val="de-DE"/>
        </w:rPr>
        <w:br/>
        <w:t xml:space="preserve">Wenn Sie an dieser Umfrage teilnehmen, nehmen Sie automatisch an einem Gewinnspiel teil, bei der Sie 100 € in Amazon-Gutscheinen gewinnen können. Dieses Gewinnspiel hat nichts mit den </w:t>
      </w:r>
      <w:del w:id="596" w:author="Laura Schepp" w:date="2023-02-09T11:07:00Z">
        <w:r w:rsidRPr="004C6A23" w:rsidDel="00984CEC">
          <w:rPr>
            <w:lang w:val="de-DE"/>
          </w:rPr>
          <w:delText>vorherigen</w:delText>
        </w:r>
      </w:del>
      <w:ins w:id="597" w:author="Laura Schepp" w:date="2023-02-09T11:07:00Z">
        <w:r w:rsidR="00984CEC" w:rsidRPr="004C6A23">
          <w:rPr>
            <w:lang w:val="de-DE"/>
          </w:rPr>
          <w:t>Vorherigen</w:t>
        </w:r>
      </w:ins>
      <w:r w:rsidRPr="004C6A23">
        <w:rPr>
          <w:lang w:val="de-DE"/>
        </w:rPr>
        <w:t xml:space="preserve"> zu tun, bei denen die Genauigkeit der Antworten belohnt wurde. In wenigen Tagen wissen Sie, ob Sie im Gewinnspiel ausgewählt wurden.  </w:t>
      </w:r>
      <w:r w:rsidRPr="004C6A23">
        <w:rPr>
          <w:lang w:val="de-DE"/>
        </w:rPr>
        <w:br/>
        <w:t xml:space="preserve">   </w:t>
      </w:r>
      <w:r w:rsidRPr="004C6A23">
        <w:rPr>
          <w:lang w:val="de-DE"/>
        </w:rPr>
        <w:br/>
        <w:t xml:space="preserve">Sollten Sie im Gewinnspiel ausgewählt werden, können Sie einen Teil dieser zusätzlichen Vergütung über eine Wohltätigkeitsorganisation an in Armut lebende Deutsche spenden. Wir würden diese Spende an eine Wohltätigkeitsorganisation weiterleiten, die Bedürftigen in Deutschland kleine Geldbeträge zur Verfügung stellt.  </w:t>
      </w:r>
      <w:r w:rsidRPr="004C6A23">
        <w:rPr>
          <w:lang w:val="de-DE"/>
        </w:rPr>
        <w:br/>
        <w:t xml:space="preserve">  </w:t>
      </w:r>
      <w:r w:rsidRPr="004C6A23">
        <w:rPr>
          <w:b/>
          <w:lang w:val="de-DE"/>
        </w:rPr>
        <w:t>Falls Sie im Gewinnspiel gewinnen, welchen Anteil der 100 € würden Sie an in Armut lebende Deutsche spenden?</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760CD" w14:paraId="49522F53" w14:textId="77777777">
        <w:tc>
          <w:tcPr>
            <w:tcW w:w="4788" w:type="dxa"/>
          </w:tcPr>
          <w:p w14:paraId="5EA52188" w14:textId="77777777" w:rsidR="002760CD" w:rsidRPr="004C6A23" w:rsidRDefault="002760CD">
            <w:pPr>
              <w:rPr>
                <w:lang w:val="de-DE"/>
              </w:rPr>
            </w:pPr>
          </w:p>
        </w:tc>
        <w:tc>
          <w:tcPr>
            <w:tcW w:w="435" w:type="dxa"/>
          </w:tcPr>
          <w:p w14:paraId="000448F5" w14:textId="77777777" w:rsidR="002760CD" w:rsidRDefault="00635F58">
            <w:r>
              <w:t>0</w:t>
            </w:r>
          </w:p>
        </w:tc>
        <w:tc>
          <w:tcPr>
            <w:tcW w:w="435" w:type="dxa"/>
          </w:tcPr>
          <w:p w14:paraId="3F6F9DB8" w14:textId="77777777" w:rsidR="002760CD" w:rsidRDefault="00635F58">
            <w:r>
              <w:t>10</w:t>
            </w:r>
          </w:p>
        </w:tc>
        <w:tc>
          <w:tcPr>
            <w:tcW w:w="435" w:type="dxa"/>
          </w:tcPr>
          <w:p w14:paraId="380276F5" w14:textId="77777777" w:rsidR="002760CD" w:rsidRDefault="00635F58">
            <w:r>
              <w:t>20</w:t>
            </w:r>
          </w:p>
        </w:tc>
        <w:tc>
          <w:tcPr>
            <w:tcW w:w="435" w:type="dxa"/>
          </w:tcPr>
          <w:p w14:paraId="519A77E9" w14:textId="77777777" w:rsidR="002760CD" w:rsidRDefault="00635F58">
            <w:r>
              <w:t>30</w:t>
            </w:r>
          </w:p>
        </w:tc>
        <w:tc>
          <w:tcPr>
            <w:tcW w:w="435" w:type="dxa"/>
          </w:tcPr>
          <w:p w14:paraId="2DF6F67E" w14:textId="77777777" w:rsidR="002760CD" w:rsidRDefault="00635F58">
            <w:r>
              <w:t>40</w:t>
            </w:r>
          </w:p>
        </w:tc>
        <w:tc>
          <w:tcPr>
            <w:tcW w:w="435" w:type="dxa"/>
          </w:tcPr>
          <w:p w14:paraId="765B193C" w14:textId="77777777" w:rsidR="002760CD" w:rsidRDefault="00635F58">
            <w:r>
              <w:t>50</w:t>
            </w:r>
          </w:p>
        </w:tc>
        <w:tc>
          <w:tcPr>
            <w:tcW w:w="435" w:type="dxa"/>
          </w:tcPr>
          <w:p w14:paraId="1FE40E5B" w14:textId="77777777" w:rsidR="002760CD" w:rsidRDefault="00635F58">
            <w:r>
              <w:t>60</w:t>
            </w:r>
          </w:p>
        </w:tc>
        <w:tc>
          <w:tcPr>
            <w:tcW w:w="435" w:type="dxa"/>
          </w:tcPr>
          <w:p w14:paraId="0B0780C5" w14:textId="77777777" w:rsidR="002760CD" w:rsidRDefault="00635F58">
            <w:r>
              <w:t>70</w:t>
            </w:r>
          </w:p>
        </w:tc>
        <w:tc>
          <w:tcPr>
            <w:tcW w:w="435" w:type="dxa"/>
          </w:tcPr>
          <w:p w14:paraId="39E3B286" w14:textId="77777777" w:rsidR="002760CD" w:rsidRDefault="00635F58">
            <w:r>
              <w:t>80</w:t>
            </w:r>
          </w:p>
        </w:tc>
        <w:tc>
          <w:tcPr>
            <w:tcW w:w="435" w:type="dxa"/>
          </w:tcPr>
          <w:p w14:paraId="6F4497EB" w14:textId="77777777" w:rsidR="002760CD" w:rsidRDefault="00635F58">
            <w:r>
              <w:t>90</w:t>
            </w:r>
          </w:p>
        </w:tc>
        <w:tc>
          <w:tcPr>
            <w:tcW w:w="435" w:type="dxa"/>
          </w:tcPr>
          <w:p w14:paraId="3584F906" w14:textId="77777777" w:rsidR="002760CD" w:rsidRDefault="00635F58">
            <w:r>
              <w:t>100</w:t>
            </w:r>
          </w:p>
        </w:tc>
      </w:tr>
    </w:tbl>
    <w:p w14:paraId="70EE5C50" w14:textId="77777777" w:rsidR="002760CD" w:rsidRDefault="002760CD"/>
    <w:tbl>
      <w:tblPr>
        <w:tblStyle w:val="QStandardSliderTable"/>
        <w:tblW w:w="9576" w:type="auto"/>
        <w:tblLook w:val="07E0" w:firstRow="1" w:lastRow="1" w:firstColumn="1" w:lastColumn="1" w:noHBand="1" w:noVBand="1"/>
      </w:tblPr>
      <w:tblGrid>
        <w:gridCol w:w="4641"/>
        <w:gridCol w:w="4719"/>
      </w:tblGrid>
      <w:tr w:rsidR="002760CD" w14:paraId="33298A9C"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03586F1D" w14:textId="77777777" w:rsidR="002760CD" w:rsidRPr="004C6A23" w:rsidRDefault="00635F58">
            <w:pPr>
              <w:keepNext/>
              <w:rPr>
                <w:lang w:val="de-DE"/>
              </w:rPr>
            </w:pPr>
            <w:r w:rsidRPr="004C6A23">
              <w:rPr>
                <w:lang w:val="de-DE"/>
              </w:rPr>
              <w:t>Betrag, der an Bedürftige in Deutschland gespendet werden soll (in €) ()</w:t>
            </w:r>
          </w:p>
        </w:tc>
        <w:tc>
          <w:tcPr>
            <w:tcW w:w="4788" w:type="dxa"/>
          </w:tcPr>
          <w:p w14:paraId="72AB5D5C"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B7882D" wp14:editId="58F021D4">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5BB743A2" w14:textId="77777777" w:rsidR="002760CD" w:rsidRDefault="002760CD"/>
    <w:p w14:paraId="20AA8A33" w14:textId="77777777" w:rsidR="002760CD" w:rsidRDefault="002760CD"/>
    <w:p w14:paraId="49849307" w14:textId="77777777" w:rsidR="002760CD" w:rsidRDefault="002760CD">
      <w:pPr>
        <w:pStyle w:val="QuestionSeparator"/>
      </w:pPr>
    </w:p>
    <w:p w14:paraId="7E095ED6" w14:textId="77777777" w:rsidR="002760CD" w:rsidRDefault="002760CD"/>
    <w:p w14:paraId="48883C24" w14:textId="5DB085E0" w:rsidR="002760CD" w:rsidRPr="004C6A23" w:rsidRDefault="00635F58">
      <w:pPr>
        <w:keepNext/>
        <w:rPr>
          <w:lang w:val="de-DE"/>
          <w:rPrChange w:id="598" w:author="Franziska Funke" w:date="2023-01-18T11:01:00Z">
            <w:rPr/>
          </w:rPrChange>
        </w:rPr>
      </w:pPr>
      <w:r w:rsidRPr="004C6A23">
        <w:rPr>
          <w:lang w:val="de-DE"/>
          <w:rPrChange w:id="599" w:author="Franziska Funke" w:date="2023-01-18T11:01:00Z">
            <w:rPr/>
          </w:rPrChange>
        </w:rPr>
        <w:t xml:space="preserve">Q276 </w:t>
      </w:r>
      <w:r w:rsidRPr="004C6A23">
        <w:rPr>
          <w:lang w:val="de-DE"/>
          <w:rPrChange w:id="600" w:author="Franziska Funke" w:date="2023-01-18T11:01:00Z">
            <w:rPr/>
          </w:rPrChange>
        </w:rPr>
        <w:br/>
        <w:t>Wenn Sie an dieser Umfrage teilnehmen, nehmen Sie automatisch an einem Gewinnspiel teil, bei de</w:t>
      </w:r>
      <w:ins w:id="601" w:author="Franziska Funke" w:date="2023-01-18T12:16:00Z">
        <w:r w:rsidR="0043765C">
          <w:rPr>
            <w:lang w:val="de-DE"/>
          </w:rPr>
          <w:t>m</w:t>
        </w:r>
      </w:ins>
      <w:del w:id="602" w:author="Franziska Funke" w:date="2023-01-18T12:16:00Z">
        <w:r w:rsidRPr="004C6A23" w:rsidDel="0043765C">
          <w:rPr>
            <w:lang w:val="de-DE"/>
            <w:rPrChange w:id="603" w:author="Franziska Funke" w:date="2023-01-18T11:01:00Z">
              <w:rPr/>
            </w:rPrChange>
          </w:rPr>
          <w:delText>r</w:delText>
        </w:r>
      </w:del>
      <w:r w:rsidRPr="004C6A23">
        <w:rPr>
          <w:lang w:val="de-DE"/>
          <w:rPrChange w:id="604" w:author="Franziska Funke" w:date="2023-01-18T11:01:00Z">
            <w:rPr/>
          </w:rPrChange>
        </w:rPr>
        <w:t xml:space="preserve"> Sie </w:t>
      </w:r>
      <w:ins w:id="605" w:author="Franziska Funke" w:date="2023-01-18T12:16:00Z">
        <w:r w:rsidR="0043765C">
          <w:rPr>
            <w:lang w:val="de-DE"/>
          </w:rPr>
          <w:t xml:space="preserve">einen Amazon-Gutschein in Höhe von </w:t>
        </w:r>
      </w:ins>
      <w:r w:rsidRPr="004C6A23">
        <w:rPr>
          <w:lang w:val="de-DE"/>
          <w:rPrChange w:id="606" w:author="Franziska Funke" w:date="2023-01-18T11:01:00Z">
            <w:rPr/>
          </w:rPrChange>
        </w:rPr>
        <w:t xml:space="preserve">100 € </w:t>
      </w:r>
      <w:del w:id="607" w:author="Franziska Funke" w:date="2023-01-18T12:16:00Z">
        <w:r w:rsidRPr="004C6A23" w:rsidDel="0043765C">
          <w:rPr>
            <w:lang w:val="de-DE"/>
            <w:rPrChange w:id="608" w:author="Franziska Funke" w:date="2023-01-18T11:01:00Z">
              <w:rPr/>
            </w:rPrChange>
          </w:rPr>
          <w:delText>in Amazon-Gutscheinen</w:delText>
        </w:r>
      </w:del>
      <w:r w:rsidRPr="004C6A23">
        <w:rPr>
          <w:lang w:val="de-DE"/>
          <w:rPrChange w:id="609" w:author="Franziska Funke" w:date="2023-01-18T11:01:00Z">
            <w:rPr/>
          </w:rPrChange>
        </w:rPr>
        <w:t xml:space="preserve"> gewinnen können. Dieses Gewinnspiel hat nichts mit den </w:t>
      </w:r>
      <w:del w:id="610" w:author="Franziska Funke" w:date="2023-01-18T12:17:00Z">
        <w:r w:rsidRPr="004C6A23" w:rsidDel="0043765C">
          <w:rPr>
            <w:lang w:val="de-DE"/>
            <w:rPrChange w:id="611" w:author="Franziska Funke" w:date="2023-01-18T11:01:00Z">
              <w:rPr/>
            </w:rPrChange>
          </w:rPr>
          <w:delText>vorherigen</w:delText>
        </w:r>
      </w:del>
      <w:ins w:id="612" w:author="Franziska Funke" w:date="2023-01-18T12:17:00Z">
        <w:r w:rsidR="0043765C" w:rsidRPr="0043765C">
          <w:rPr>
            <w:lang w:val="de-DE"/>
          </w:rPr>
          <w:t>Vorherigen</w:t>
        </w:r>
      </w:ins>
      <w:r w:rsidRPr="004C6A23">
        <w:rPr>
          <w:lang w:val="de-DE"/>
          <w:rPrChange w:id="613" w:author="Franziska Funke" w:date="2023-01-18T11:01:00Z">
            <w:rPr/>
          </w:rPrChange>
        </w:rPr>
        <w:t xml:space="preserve"> zu tun, bei denen die Genauigkeit der Antworten belohnt wurde. In wenigen Tagen wissen Sie, ob Sie im Gewinnspiel ausgewählt wurden.  </w:t>
      </w:r>
      <w:r w:rsidRPr="004C6A23">
        <w:rPr>
          <w:lang w:val="de-DE"/>
          <w:rPrChange w:id="614" w:author="Franziska Funke" w:date="2023-01-18T11:01:00Z">
            <w:rPr/>
          </w:rPrChange>
        </w:rPr>
        <w:br/>
        <w:t xml:space="preserve">   </w:t>
      </w:r>
      <w:r w:rsidRPr="004C6A23">
        <w:rPr>
          <w:lang w:val="de-DE"/>
          <w:rPrChange w:id="615" w:author="Franziska Funke" w:date="2023-01-18T11:01:00Z">
            <w:rPr/>
          </w:rPrChange>
        </w:rPr>
        <w:br/>
        <w:t xml:space="preserve">Sollten Sie in dem Gewinnspiel ausgewählt werden, können Sie einen Teil dieser zusätzlichen Vergütung über eine Wohltätigkeitsorganisation an in Armut lebende Menschen in Afrika spenden. Wir würden diese Spende an eine Wohltätigkeitsorganisation weiterleiten, die Bedürftigen in Afrika kleine Geldbeträge zur Verfügung stellt.  </w:t>
      </w:r>
      <w:r w:rsidRPr="004C6A23">
        <w:rPr>
          <w:lang w:val="de-DE"/>
          <w:rPrChange w:id="616" w:author="Franziska Funke" w:date="2023-01-18T11:01:00Z">
            <w:rPr/>
          </w:rPrChange>
        </w:rPr>
        <w:br/>
      </w:r>
      <w:del w:id="617" w:author="Franziska Funke" w:date="2023-01-18T12:17:00Z">
        <w:r w:rsidRPr="004C6A23" w:rsidDel="0043765C">
          <w:rPr>
            <w:lang w:val="de-DE"/>
            <w:rPrChange w:id="618" w:author="Franziska Funke" w:date="2023-01-18T11:01:00Z">
              <w:rPr/>
            </w:rPrChange>
          </w:rPr>
          <w:delText xml:space="preserve">  </w:delText>
        </w:r>
      </w:del>
      <w:r w:rsidRPr="004C6A23">
        <w:rPr>
          <w:b/>
          <w:lang w:val="de-DE"/>
          <w:rPrChange w:id="619" w:author="Franziska Funke" w:date="2023-01-18T11:01:00Z">
            <w:rPr>
              <w:b/>
            </w:rPr>
          </w:rPrChange>
        </w:rPr>
        <w:t>Falls Sie im Gewinnspiel gewinnen, welchen Anteil der 100 € würden Sie an in Armut lebende Menschen in Afrika spenden?</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760CD" w14:paraId="61BF8828" w14:textId="77777777">
        <w:tc>
          <w:tcPr>
            <w:tcW w:w="4788" w:type="dxa"/>
          </w:tcPr>
          <w:p w14:paraId="2D78096C" w14:textId="77777777" w:rsidR="002760CD" w:rsidRPr="004C6A23" w:rsidRDefault="002760CD">
            <w:pPr>
              <w:rPr>
                <w:lang w:val="de-DE"/>
                <w:rPrChange w:id="620" w:author="Franziska Funke" w:date="2023-01-18T11:01:00Z">
                  <w:rPr/>
                </w:rPrChange>
              </w:rPr>
            </w:pPr>
          </w:p>
        </w:tc>
        <w:tc>
          <w:tcPr>
            <w:tcW w:w="435" w:type="dxa"/>
          </w:tcPr>
          <w:p w14:paraId="710E2DA0" w14:textId="77777777" w:rsidR="002760CD" w:rsidRDefault="00635F58">
            <w:r>
              <w:t>0</w:t>
            </w:r>
          </w:p>
        </w:tc>
        <w:tc>
          <w:tcPr>
            <w:tcW w:w="435" w:type="dxa"/>
          </w:tcPr>
          <w:p w14:paraId="47F95892" w14:textId="77777777" w:rsidR="002760CD" w:rsidRDefault="00635F58">
            <w:r>
              <w:t>10</w:t>
            </w:r>
          </w:p>
        </w:tc>
        <w:tc>
          <w:tcPr>
            <w:tcW w:w="435" w:type="dxa"/>
          </w:tcPr>
          <w:p w14:paraId="43C7C636" w14:textId="77777777" w:rsidR="002760CD" w:rsidRDefault="00635F58">
            <w:r>
              <w:t>20</w:t>
            </w:r>
          </w:p>
        </w:tc>
        <w:tc>
          <w:tcPr>
            <w:tcW w:w="435" w:type="dxa"/>
          </w:tcPr>
          <w:p w14:paraId="620BD20B" w14:textId="77777777" w:rsidR="002760CD" w:rsidRDefault="00635F58">
            <w:r>
              <w:t>30</w:t>
            </w:r>
          </w:p>
        </w:tc>
        <w:tc>
          <w:tcPr>
            <w:tcW w:w="435" w:type="dxa"/>
          </w:tcPr>
          <w:p w14:paraId="7A85D452" w14:textId="77777777" w:rsidR="002760CD" w:rsidRDefault="00635F58">
            <w:r>
              <w:t>40</w:t>
            </w:r>
          </w:p>
        </w:tc>
        <w:tc>
          <w:tcPr>
            <w:tcW w:w="435" w:type="dxa"/>
          </w:tcPr>
          <w:p w14:paraId="7B2F564E" w14:textId="77777777" w:rsidR="002760CD" w:rsidRDefault="00635F58">
            <w:r>
              <w:t>50</w:t>
            </w:r>
          </w:p>
        </w:tc>
        <w:tc>
          <w:tcPr>
            <w:tcW w:w="435" w:type="dxa"/>
          </w:tcPr>
          <w:p w14:paraId="620EECBD" w14:textId="77777777" w:rsidR="002760CD" w:rsidRDefault="00635F58">
            <w:r>
              <w:t>60</w:t>
            </w:r>
          </w:p>
        </w:tc>
        <w:tc>
          <w:tcPr>
            <w:tcW w:w="435" w:type="dxa"/>
          </w:tcPr>
          <w:p w14:paraId="719CF8FB" w14:textId="77777777" w:rsidR="002760CD" w:rsidRDefault="00635F58">
            <w:r>
              <w:t>70</w:t>
            </w:r>
          </w:p>
        </w:tc>
        <w:tc>
          <w:tcPr>
            <w:tcW w:w="435" w:type="dxa"/>
          </w:tcPr>
          <w:p w14:paraId="2E08ABB9" w14:textId="77777777" w:rsidR="002760CD" w:rsidRDefault="00635F58">
            <w:r>
              <w:t>80</w:t>
            </w:r>
          </w:p>
        </w:tc>
        <w:tc>
          <w:tcPr>
            <w:tcW w:w="435" w:type="dxa"/>
          </w:tcPr>
          <w:p w14:paraId="1DB09979" w14:textId="77777777" w:rsidR="002760CD" w:rsidRDefault="00635F58">
            <w:r>
              <w:t>90</w:t>
            </w:r>
          </w:p>
        </w:tc>
        <w:tc>
          <w:tcPr>
            <w:tcW w:w="435" w:type="dxa"/>
          </w:tcPr>
          <w:p w14:paraId="1AFC7274" w14:textId="77777777" w:rsidR="002760CD" w:rsidRDefault="00635F58">
            <w:r>
              <w:t>100</w:t>
            </w:r>
          </w:p>
        </w:tc>
      </w:tr>
    </w:tbl>
    <w:p w14:paraId="0BD75355" w14:textId="77777777" w:rsidR="002760CD" w:rsidRDefault="002760CD"/>
    <w:tbl>
      <w:tblPr>
        <w:tblStyle w:val="QStandardSliderTable"/>
        <w:tblW w:w="9576" w:type="auto"/>
        <w:tblLook w:val="07E0" w:firstRow="1" w:lastRow="1" w:firstColumn="1" w:lastColumn="1" w:noHBand="1" w:noVBand="1"/>
      </w:tblPr>
      <w:tblGrid>
        <w:gridCol w:w="4645"/>
        <w:gridCol w:w="4715"/>
      </w:tblGrid>
      <w:tr w:rsidR="002760CD" w14:paraId="0063F8C2"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5EA48D76" w14:textId="77777777" w:rsidR="002760CD" w:rsidRPr="004C6A23" w:rsidRDefault="00635F58">
            <w:pPr>
              <w:keepNext/>
              <w:rPr>
                <w:lang w:val="de-DE"/>
                <w:rPrChange w:id="621" w:author="Franziska Funke" w:date="2023-01-18T11:01:00Z">
                  <w:rPr/>
                </w:rPrChange>
              </w:rPr>
            </w:pPr>
            <w:r w:rsidRPr="004C6A23">
              <w:rPr>
                <w:lang w:val="de-DE"/>
                <w:rPrChange w:id="622" w:author="Franziska Funke" w:date="2023-01-18T11:01:00Z">
                  <w:rPr/>
                </w:rPrChange>
              </w:rPr>
              <w:t>Spendenbetrag für bedürftige Menschen in Afrika (in €) ()</w:t>
            </w:r>
          </w:p>
        </w:tc>
        <w:tc>
          <w:tcPr>
            <w:tcW w:w="4788" w:type="dxa"/>
          </w:tcPr>
          <w:p w14:paraId="69D3E0CD"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4EA90C" wp14:editId="57B7DB78">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164AED9D" w14:textId="77777777" w:rsidR="002760CD" w:rsidRDefault="002760CD"/>
    <w:p w14:paraId="538A7049" w14:textId="77777777" w:rsidR="002760CD" w:rsidRDefault="002760CD"/>
    <w:p w14:paraId="010276F9" w14:textId="77777777" w:rsidR="002760CD" w:rsidRDefault="00635F58">
      <w:pPr>
        <w:pStyle w:val="BlockEndLabel"/>
      </w:pPr>
      <w:r>
        <w:t>End of Block: Donation lottery</w:t>
      </w:r>
    </w:p>
    <w:p w14:paraId="569ADAF7" w14:textId="77777777" w:rsidR="002760CD" w:rsidRDefault="002760CD">
      <w:pPr>
        <w:pStyle w:val="BlockSeparator"/>
      </w:pPr>
    </w:p>
    <w:p w14:paraId="0DCF0B87" w14:textId="77777777" w:rsidR="002760CD" w:rsidRDefault="00635F58">
      <w:pPr>
        <w:pStyle w:val="BlockStartLabel"/>
      </w:pPr>
      <w:r>
        <w:t>Start of Block: Wealth tax (separate)</w:t>
      </w:r>
    </w:p>
    <w:p w14:paraId="5AF9F828" w14:textId="77777777" w:rsidR="002760CD" w:rsidRDefault="002760CD"/>
    <w:p w14:paraId="42B206A0" w14:textId="73623390" w:rsidR="002760CD" w:rsidRPr="004C6A23" w:rsidRDefault="00635F58">
      <w:pPr>
        <w:keepNext/>
        <w:rPr>
          <w:lang w:val="de-DE"/>
          <w:rPrChange w:id="623" w:author="Franziska Funke" w:date="2023-01-18T11:01:00Z">
            <w:rPr/>
          </w:rPrChange>
        </w:rPr>
      </w:pPr>
      <w:r w:rsidRPr="004C6A23">
        <w:rPr>
          <w:lang w:val="de-DE"/>
          <w:rPrChange w:id="624" w:author="Franziska Funke" w:date="2023-01-18T11:01:00Z">
            <w:rPr/>
          </w:rPrChange>
        </w:rPr>
        <w:t>Q276 Unterstützen Sie eine Steuer auf Millionäre aller Länder</w:t>
      </w:r>
      <w:del w:id="625" w:author="Franziska Funke" w:date="2023-01-18T12:17:00Z">
        <w:r w:rsidRPr="004C6A23" w:rsidDel="0043765C">
          <w:rPr>
            <w:lang w:val="de-DE"/>
            <w:rPrChange w:id="626" w:author="Franziska Funke" w:date="2023-01-18T11:01:00Z">
              <w:rPr/>
            </w:rPrChange>
          </w:rPr>
          <w:delText xml:space="preserve"> ab</w:delText>
        </w:r>
      </w:del>
      <w:r w:rsidRPr="004C6A23">
        <w:rPr>
          <w:lang w:val="de-DE"/>
          <w:rPrChange w:id="627" w:author="Franziska Funke" w:date="2023-01-18T11:01:00Z">
            <w:rPr/>
          </w:rPrChange>
        </w:rPr>
        <w:t xml:space="preserve">, um Länder mit niedrigem Einkommen zu finanzieren oder lehnen Sie </w:t>
      </w:r>
      <w:ins w:id="628" w:author="Franziska Funke" w:date="2023-01-18T12:18:00Z">
        <w:r w:rsidR="0043765C">
          <w:rPr>
            <w:lang w:val="de-DE"/>
          </w:rPr>
          <w:t>so eine Steuer</w:t>
        </w:r>
      </w:ins>
      <w:del w:id="629" w:author="Franziska Funke" w:date="2023-01-18T12:18:00Z">
        <w:r w:rsidRPr="004C6A23" w:rsidDel="0043765C">
          <w:rPr>
            <w:lang w:val="de-DE"/>
            <w:rPrChange w:id="630" w:author="Franziska Funke" w:date="2023-01-18T11:01:00Z">
              <w:rPr/>
            </w:rPrChange>
          </w:rPr>
          <w:delText>sie</w:delText>
        </w:r>
      </w:del>
      <w:r w:rsidRPr="004C6A23">
        <w:rPr>
          <w:lang w:val="de-DE"/>
          <w:rPrChange w:id="631" w:author="Franziska Funke" w:date="2023-01-18T11:01:00Z">
            <w:rPr/>
          </w:rPrChange>
        </w:rPr>
        <w:t xml:space="preserve"> ab?</w:t>
      </w:r>
      <w:r w:rsidRPr="004C6A23">
        <w:rPr>
          <w:lang w:val="de-DE"/>
          <w:rPrChange w:id="632" w:author="Franziska Funke" w:date="2023-01-18T11:01:00Z">
            <w:rPr/>
          </w:rPrChange>
        </w:rPr>
        <w:br/>
      </w:r>
      <w:del w:id="633" w:author="Franziska Funke" w:date="2023-01-18T12:18:00Z">
        <w:r w:rsidRPr="004C6A23" w:rsidDel="0043765C">
          <w:rPr>
            <w:lang w:val="de-DE"/>
            <w:rPrChange w:id="634" w:author="Franziska Funke" w:date="2023-01-18T11:01:00Z">
              <w:rPr/>
            </w:rPrChange>
          </w:rPr>
          <w:delText xml:space="preserve"> </w:delText>
        </w:r>
      </w:del>
      <w:r w:rsidRPr="004C6A23">
        <w:rPr>
          <w:lang w:val="de-DE"/>
          <w:rPrChange w:id="635" w:author="Franziska Funke" w:date="2023-01-18T11:01:00Z">
            <w:rPr/>
          </w:rPrChange>
        </w:rPr>
        <w:t>Damit würden Infrastruktur und öffentliche Dienstleistungen wie der Zugang zu Trinkwasser, Gesundheitsversorgung und Bildung finanziert.</w:t>
      </w:r>
    </w:p>
    <w:p w14:paraId="42B4F7C6" w14:textId="77777777" w:rsidR="002760CD" w:rsidRDefault="00635F58">
      <w:pPr>
        <w:pStyle w:val="ListParagraph"/>
        <w:keepNext/>
        <w:numPr>
          <w:ilvl w:val="0"/>
          <w:numId w:val="4"/>
        </w:numPr>
      </w:pPr>
      <w:proofErr w:type="spellStart"/>
      <w:r>
        <w:t>Entschiedene</w:t>
      </w:r>
      <w:proofErr w:type="spellEnd"/>
      <w:r>
        <w:t xml:space="preserve"> </w:t>
      </w:r>
      <w:proofErr w:type="spellStart"/>
      <w:proofErr w:type="gramStart"/>
      <w:r>
        <w:t>Ablehnung</w:t>
      </w:r>
      <w:proofErr w:type="spellEnd"/>
      <w:r>
        <w:t xml:space="preserve">  (</w:t>
      </w:r>
      <w:proofErr w:type="gramEnd"/>
      <w:r>
        <w:t xml:space="preserve">1) </w:t>
      </w:r>
    </w:p>
    <w:p w14:paraId="339243FE" w14:textId="77777777" w:rsidR="002760CD" w:rsidRDefault="00635F58">
      <w:pPr>
        <w:pStyle w:val="ListParagraph"/>
        <w:keepNext/>
        <w:numPr>
          <w:ilvl w:val="0"/>
          <w:numId w:val="4"/>
        </w:numPr>
      </w:pPr>
      <w:proofErr w:type="spellStart"/>
      <w:r>
        <w:t>Etwas</w:t>
      </w:r>
      <w:proofErr w:type="spellEnd"/>
      <w:r>
        <w:t xml:space="preserve"> </w:t>
      </w:r>
      <w:proofErr w:type="spellStart"/>
      <w:proofErr w:type="gramStart"/>
      <w:r>
        <w:t>Ablehnung</w:t>
      </w:r>
      <w:proofErr w:type="spellEnd"/>
      <w:r>
        <w:t xml:space="preserve">  (</w:t>
      </w:r>
      <w:proofErr w:type="gramEnd"/>
      <w:r>
        <w:t xml:space="preserve">2) </w:t>
      </w:r>
    </w:p>
    <w:p w14:paraId="0D4731AE" w14:textId="77777777" w:rsidR="002760CD" w:rsidRDefault="00635F58">
      <w:pPr>
        <w:pStyle w:val="ListParagraph"/>
        <w:keepNext/>
        <w:numPr>
          <w:ilvl w:val="0"/>
          <w:numId w:val="4"/>
        </w:numPr>
      </w:pPr>
      <w:proofErr w:type="spellStart"/>
      <w:r>
        <w:t>Gleichgültig</w:t>
      </w:r>
      <w:proofErr w:type="spellEnd"/>
      <w:r>
        <w:t xml:space="preserve"> </w:t>
      </w:r>
      <w:proofErr w:type="spellStart"/>
      <w:r>
        <w:t>oder</w:t>
      </w:r>
      <w:proofErr w:type="spellEnd"/>
      <w:r>
        <w:t xml:space="preserve"> </w:t>
      </w:r>
      <w:proofErr w:type="spellStart"/>
      <w:r>
        <w:t>weiß</w:t>
      </w:r>
      <w:proofErr w:type="spellEnd"/>
      <w:r>
        <w:t xml:space="preserve"> </w:t>
      </w:r>
      <w:proofErr w:type="spellStart"/>
      <w:proofErr w:type="gramStart"/>
      <w:r>
        <w:t>nicht</w:t>
      </w:r>
      <w:proofErr w:type="spellEnd"/>
      <w:r>
        <w:t xml:space="preserve">  (</w:t>
      </w:r>
      <w:proofErr w:type="gramEnd"/>
      <w:r>
        <w:t xml:space="preserve">3) </w:t>
      </w:r>
    </w:p>
    <w:p w14:paraId="7F49A1D8" w14:textId="77777777" w:rsidR="002760CD" w:rsidRDefault="00635F58">
      <w:pPr>
        <w:pStyle w:val="ListParagraph"/>
        <w:keepNext/>
        <w:numPr>
          <w:ilvl w:val="0"/>
          <w:numId w:val="4"/>
        </w:numPr>
      </w:pPr>
      <w:proofErr w:type="spellStart"/>
      <w:r>
        <w:t>Etwas</w:t>
      </w:r>
      <w:proofErr w:type="spellEnd"/>
      <w:r>
        <w:t xml:space="preserve"> </w:t>
      </w:r>
      <w:proofErr w:type="spellStart"/>
      <w:proofErr w:type="gramStart"/>
      <w:r>
        <w:t>Unterstützung</w:t>
      </w:r>
      <w:proofErr w:type="spellEnd"/>
      <w:r>
        <w:t xml:space="preserve">  (</w:t>
      </w:r>
      <w:proofErr w:type="gramEnd"/>
      <w:r>
        <w:t xml:space="preserve">4) </w:t>
      </w:r>
    </w:p>
    <w:p w14:paraId="46D2E02B" w14:textId="77777777" w:rsidR="002760CD" w:rsidRDefault="00635F58">
      <w:pPr>
        <w:pStyle w:val="ListParagraph"/>
        <w:keepNext/>
        <w:numPr>
          <w:ilvl w:val="0"/>
          <w:numId w:val="4"/>
        </w:numPr>
      </w:pPr>
      <w:r>
        <w:t xml:space="preserve">Starke </w:t>
      </w:r>
      <w:proofErr w:type="spellStart"/>
      <w:proofErr w:type="gramStart"/>
      <w:r>
        <w:t>Unterstützung</w:t>
      </w:r>
      <w:proofErr w:type="spellEnd"/>
      <w:r>
        <w:t xml:space="preserve">  (</w:t>
      </w:r>
      <w:proofErr w:type="gramEnd"/>
      <w:r>
        <w:t xml:space="preserve">5) </w:t>
      </w:r>
    </w:p>
    <w:p w14:paraId="22EE9F79" w14:textId="77777777" w:rsidR="002760CD" w:rsidRDefault="002760CD"/>
    <w:p w14:paraId="3768B43B" w14:textId="77777777" w:rsidR="002760CD" w:rsidRDefault="002760CD">
      <w:pPr>
        <w:pStyle w:val="QuestionSeparator"/>
      </w:pPr>
    </w:p>
    <w:p w14:paraId="46D71C04" w14:textId="77777777" w:rsidR="002760CD" w:rsidRDefault="002760CD"/>
    <w:p w14:paraId="455AA476" w14:textId="3C97FB7E" w:rsidR="002760CD" w:rsidRPr="004C6A23" w:rsidRDefault="00635F58">
      <w:pPr>
        <w:keepNext/>
        <w:rPr>
          <w:lang w:val="de-DE"/>
          <w:rPrChange w:id="636" w:author="Franziska Funke" w:date="2023-01-18T11:01:00Z">
            <w:rPr/>
          </w:rPrChange>
        </w:rPr>
      </w:pPr>
      <w:r w:rsidRPr="004C6A23">
        <w:rPr>
          <w:lang w:val="de-DE"/>
          <w:rPrChange w:id="637" w:author="Franziska Funke" w:date="2023-01-18T11:01:00Z">
            <w:rPr/>
          </w:rPrChange>
        </w:rPr>
        <w:t>Q277 Unterstützen Sie eine Steuer auf alle Millionäre in Deutschland, um Krankenhäuser und Schulen zu finanzieren, oder lehne</w:t>
      </w:r>
      <w:ins w:id="638" w:author="Franziska Funke" w:date="2023-01-18T12:18:00Z">
        <w:r w:rsidR="0043765C">
          <w:rPr>
            <w:lang w:val="de-DE"/>
          </w:rPr>
          <w:t>n</w:t>
        </w:r>
      </w:ins>
      <w:r w:rsidRPr="004C6A23">
        <w:rPr>
          <w:lang w:val="de-DE"/>
          <w:rPrChange w:id="639" w:author="Franziska Funke" w:date="2023-01-18T11:01:00Z">
            <w:rPr/>
          </w:rPrChange>
        </w:rPr>
        <w:t xml:space="preserve"> sie diese ab?</w:t>
      </w:r>
    </w:p>
    <w:p w14:paraId="416428FF" w14:textId="77777777" w:rsidR="002760CD" w:rsidRDefault="00635F58">
      <w:pPr>
        <w:pStyle w:val="ListParagraph"/>
        <w:keepNext/>
        <w:numPr>
          <w:ilvl w:val="0"/>
          <w:numId w:val="4"/>
        </w:numPr>
      </w:pPr>
      <w:proofErr w:type="spellStart"/>
      <w:r>
        <w:t>Entschiedene</w:t>
      </w:r>
      <w:proofErr w:type="spellEnd"/>
      <w:r>
        <w:t xml:space="preserve"> </w:t>
      </w:r>
      <w:proofErr w:type="spellStart"/>
      <w:proofErr w:type="gramStart"/>
      <w:r>
        <w:t>Ablehnung</w:t>
      </w:r>
      <w:proofErr w:type="spellEnd"/>
      <w:r>
        <w:t xml:space="preserve">  (</w:t>
      </w:r>
      <w:proofErr w:type="gramEnd"/>
      <w:r>
        <w:t xml:space="preserve">1) </w:t>
      </w:r>
    </w:p>
    <w:p w14:paraId="3A858838" w14:textId="77777777" w:rsidR="002760CD" w:rsidRDefault="00635F58">
      <w:pPr>
        <w:pStyle w:val="ListParagraph"/>
        <w:keepNext/>
        <w:numPr>
          <w:ilvl w:val="0"/>
          <w:numId w:val="4"/>
        </w:numPr>
      </w:pPr>
      <w:proofErr w:type="spellStart"/>
      <w:r>
        <w:t>Etwas</w:t>
      </w:r>
      <w:proofErr w:type="spellEnd"/>
      <w:r>
        <w:t xml:space="preserve"> </w:t>
      </w:r>
      <w:proofErr w:type="spellStart"/>
      <w:proofErr w:type="gramStart"/>
      <w:r>
        <w:t>Ablehnung</w:t>
      </w:r>
      <w:proofErr w:type="spellEnd"/>
      <w:r>
        <w:t xml:space="preserve">  (</w:t>
      </w:r>
      <w:proofErr w:type="gramEnd"/>
      <w:r>
        <w:t xml:space="preserve">2) </w:t>
      </w:r>
    </w:p>
    <w:p w14:paraId="2FC78E0F" w14:textId="77777777" w:rsidR="002760CD" w:rsidRDefault="00635F58">
      <w:pPr>
        <w:pStyle w:val="ListParagraph"/>
        <w:keepNext/>
        <w:numPr>
          <w:ilvl w:val="0"/>
          <w:numId w:val="4"/>
        </w:numPr>
      </w:pPr>
      <w:proofErr w:type="spellStart"/>
      <w:r>
        <w:t>Gleichgültig</w:t>
      </w:r>
      <w:proofErr w:type="spellEnd"/>
      <w:r>
        <w:t xml:space="preserve"> </w:t>
      </w:r>
      <w:proofErr w:type="spellStart"/>
      <w:r>
        <w:t>oder</w:t>
      </w:r>
      <w:proofErr w:type="spellEnd"/>
      <w:r>
        <w:t xml:space="preserve"> </w:t>
      </w:r>
      <w:proofErr w:type="spellStart"/>
      <w:r>
        <w:t>weiß</w:t>
      </w:r>
      <w:proofErr w:type="spellEnd"/>
      <w:r>
        <w:t xml:space="preserve"> </w:t>
      </w:r>
      <w:proofErr w:type="spellStart"/>
      <w:proofErr w:type="gramStart"/>
      <w:r>
        <w:t>nicht</w:t>
      </w:r>
      <w:proofErr w:type="spellEnd"/>
      <w:r>
        <w:t xml:space="preserve">  (</w:t>
      </w:r>
      <w:proofErr w:type="gramEnd"/>
      <w:r>
        <w:t xml:space="preserve">3) </w:t>
      </w:r>
    </w:p>
    <w:p w14:paraId="15A19464" w14:textId="77777777" w:rsidR="002760CD" w:rsidRDefault="00635F58">
      <w:pPr>
        <w:pStyle w:val="ListParagraph"/>
        <w:keepNext/>
        <w:numPr>
          <w:ilvl w:val="0"/>
          <w:numId w:val="4"/>
        </w:numPr>
      </w:pPr>
      <w:proofErr w:type="spellStart"/>
      <w:r>
        <w:t>Etwas</w:t>
      </w:r>
      <w:proofErr w:type="spellEnd"/>
      <w:r>
        <w:t xml:space="preserve"> </w:t>
      </w:r>
      <w:proofErr w:type="spellStart"/>
      <w:proofErr w:type="gramStart"/>
      <w:r>
        <w:t>Unterstützung</w:t>
      </w:r>
      <w:proofErr w:type="spellEnd"/>
      <w:r>
        <w:t xml:space="preserve">  (</w:t>
      </w:r>
      <w:proofErr w:type="gramEnd"/>
      <w:r>
        <w:t xml:space="preserve">4) </w:t>
      </w:r>
    </w:p>
    <w:p w14:paraId="72C689FB" w14:textId="77777777" w:rsidR="002760CD" w:rsidRDefault="00635F58">
      <w:pPr>
        <w:pStyle w:val="ListParagraph"/>
        <w:keepNext/>
        <w:numPr>
          <w:ilvl w:val="0"/>
          <w:numId w:val="4"/>
        </w:numPr>
      </w:pPr>
      <w:r>
        <w:t xml:space="preserve">Starke </w:t>
      </w:r>
      <w:proofErr w:type="spellStart"/>
      <w:proofErr w:type="gramStart"/>
      <w:r>
        <w:t>Unterstützung</w:t>
      </w:r>
      <w:proofErr w:type="spellEnd"/>
      <w:r>
        <w:t xml:space="preserve">  (</w:t>
      </w:r>
      <w:proofErr w:type="gramEnd"/>
      <w:r>
        <w:t xml:space="preserve">5) </w:t>
      </w:r>
    </w:p>
    <w:p w14:paraId="45A8513A" w14:textId="77777777" w:rsidR="002760CD" w:rsidRDefault="002760CD"/>
    <w:p w14:paraId="6540FF66" w14:textId="77777777" w:rsidR="002760CD" w:rsidRDefault="00635F58">
      <w:pPr>
        <w:pStyle w:val="BlockEndLabel"/>
      </w:pPr>
      <w:r>
        <w:t>End of Block: Wealth tax (separate)</w:t>
      </w:r>
    </w:p>
    <w:p w14:paraId="0992EA63" w14:textId="77777777" w:rsidR="002760CD" w:rsidRDefault="002760CD">
      <w:pPr>
        <w:pStyle w:val="BlockSeparator"/>
      </w:pPr>
    </w:p>
    <w:p w14:paraId="643694E1" w14:textId="77777777" w:rsidR="002760CD" w:rsidRDefault="00635F58">
      <w:pPr>
        <w:pStyle w:val="BlockStartLabel"/>
      </w:pPr>
      <w:r>
        <w:t>Start of Block: Wealth tax (pooled)</w:t>
      </w:r>
    </w:p>
    <w:p w14:paraId="1CFA6F6E" w14:textId="77777777" w:rsidR="002760CD" w:rsidRDefault="002760CD"/>
    <w:p w14:paraId="4E9193D2" w14:textId="64932AF9" w:rsidR="002760CD" w:rsidRPr="004C6A23" w:rsidRDefault="00635F58">
      <w:pPr>
        <w:keepNext/>
        <w:rPr>
          <w:lang w:val="de-DE"/>
          <w:rPrChange w:id="640" w:author="Franziska Funke" w:date="2023-01-18T11:01:00Z">
            <w:rPr/>
          </w:rPrChange>
        </w:rPr>
      </w:pPr>
      <w:r w:rsidRPr="004C6A23">
        <w:rPr>
          <w:lang w:val="de-DE"/>
          <w:rPrChange w:id="641" w:author="Franziska Funke" w:date="2023-01-18T11:01:00Z">
            <w:rPr/>
          </w:rPrChange>
        </w:rPr>
        <w:t xml:space="preserve">Q278 </w:t>
      </w:r>
      <w:r w:rsidRPr="004C6A23">
        <w:rPr>
          <w:lang w:val="de-DE"/>
          <w:rPrChange w:id="642" w:author="Franziska Funke" w:date="2023-01-18T11:01:00Z">
            <w:rPr/>
          </w:rPrChange>
        </w:rPr>
        <w:br/>
        <w:t xml:space="preserve">Stellen Sie sich eine Vermögenssteuer vor, die für Haushalte mit einem Nettovermögen von über 5 Millionen € gilt und in allen Ländern der Welt erlassen wird.  </w:t>
      </w:r>
      <w:r w:rsidRPr="004C6A23">
        <w:rPr>
          <w:lang w:val="de-DE"/>
          <w:rPrChange w:id="643" w:author="Franziska Funke" w:date="2023-01-18T11:01:00Z">
            <w:rPr/>
          </w:rPrChange>
        </w:rPr>
        <w:br/>
        <w:t xml:space="preserve">In Deutschland würden die eingenommenen Steuereinnahmen 44 Milliarden € pro Jahr betragen (d. h. 1,3 % des deutschen Bruttoinlandsprodukts), während es in allen Ländern mit niedrigem Einkommen zusammen 1 Milliarde Euro betragen würde (700 Millionen Menschen leben in einem der 28 Länder mit niedrigem Einkommen, die meisten davon in Afrika).  </w:t>
      </w:r>
      <w:r w:rsidRPr="004C6A23">
        <w:rPr>
          <w:lang w:val="de-DE"/>
          <w:rPrChange w:id="644" w:author="Franziska Funke" w:date="2023-01-18T11:01:00Z">
            <w:rPr/>
          </w:rPrChange>
        </w:rPr>
        <w:br/>
        <w:t xml:space="preserve">Jedes Land würde einen Teil der Einnahmen behalten, die es einnimmt, und der verbleibende </w:t>
      </w:r>
      <w:r w:rsidRPr="004C6A23">
        <w:rPr>
          <w:lang w:val="de-DE"/>
          <w:rPrChange w:id="645" w:author="Franziska Funke" w:date="2023-01-18T11:01:00Z">
            <w:rPr/>
          </w:rPrChange>
        </w:rPr>
        <w:lastRenderedPageBreak/>
        <w:t xml:space="preserve">Teil würde auf globaler Ebene gebündelt, um Infrastruktur und öffentliche Dienstleistungen in Ländern mit niedrigem Einkommen zu finanzieren.  </w:t>
      </w:r>
      <w:r w:rsidRPr="004C6A23">
        <w:rPr>
          <w:lang w:val="de-DE"/>
          <w:rPrChange w:id="646" w:author="Franziska Funke" w:date="2023-01-18T11:01:00Z">
            <w:rPr/>
          </w:rPrChange>
        </w:rPr>
        <w:br/>
        <w:t xml:space="preserve">   </w:t>
      </w:r>
      <w:r w:rsidRPr="004C6A23">
        <w:rPr>
          <w:lang w:val="de-DE"/>
          <w:rPrChange w:id="647" w:author="Franziska Funke" w:date="2023-01-18T11:01:00Z">
            <w:rPr/>
          </w:rPrChange>
        </w:rPr>
        <w:br/>
        <w:t xml:space="preserve">Welcher Prozentsatz sollte zur </w:t>
      </w:r>
      <w:del w:id="648" w:author="Franziska Funke" w:date="2023-01-18T12:22:00Z">
        <w:r w:rsidRPr="004C6A23" w:rsidDel="0043765C">
          <w:rPr>
            <w:lang w:val="de-DE"/>
            <w:rPrChange w:id="649" w:author="Franziska Funke" w:date="2023-01-18T11:01:00Z">
              <w:rPr/>
            </w:rPrChange>
          </w:rPr>
          <w:delText xml:space="preserve">Finanzierung </w:delText>
        </w:r>
      </w:del>
      <w:ins w:id="650" w:author="Franziska Funke" w:date="2023-01-18T12:22:00Z">
        <w:r w:rsidR="0043765C">
          <w:rPr>
            <w:lang w:val="de-DE"/>
          </w:rPr>
          <w:t>finanziellen Unterstützung</w:t>
        </w:r>
        <w:r w:rsidR="0043765C" w:rsidRPr="004C6A23">
          <w:rPr>
            <w:lang w:val="de-DE"/>
            <w:rPrChange w:id="651" w:author="Franziska Funke" w:date="2023-01-18T11:01:00Z">
              <w:rPr/>
            </w:rPrChange>
          </w:rPr>
          <w:t xml:space="preserve"> </w:t>
        </w:r>
      </w:ins>
      <w:r w:rsidRPr="004C6A23">
        <w:rPr>
          <w:lang w:val="de-DE"/>
          <w:rPrChange w:id="652" w:author="Franziska Funke" w:date="2023-01-18T11:01:00Z">
            <w:rPr/>
          </w:rPrChange>
        </w:rPr>
        <w:t xml:space="preserve">von einkommensschwachen Ländern herangezogen werden (statt im Staatshaushalt des Landes zurückbehalten zu werden)?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760CD" w14:paraId="7E7B3560" w14:textId="77777777">
        <w:tc>
          <w:tcPr>
            <w:tcW w:w="4788" w:type="dxa"/>
          </w:tcPr>
          <w:p w14:paraId="41E0B65B" w14:textId="77777777" w:rsidR="002760CD" w:rsidRPr="004C6A23" w:rsidRDefault="002760CD">
            <w:pPr>
              <w:rPr>
                <w:lang w:val="de-DE"/>
                <w:rPrChange w:id="653" w:author="Franziska Funke" w:date="2023-01-18T11:01:00Z">
                  <w:rPr/>
                </w:rPrChange>
              </w:rPr>
            </w:pPr>
          </w:p>
        </w:tc>
        <w:tc>
          <w:tcPr>
            <w:tcW w:w="435" w:type="dxa"/>
          </w:tcPr>
          <w:p w14:paraId="64C09D71" w14:textId="77777777" w:rsidR="002760CD" w:rsidRDefault="00635F58">
            <w:r>
              <w:t>0</w:t>
            </w:r>
          </w:p>
        </w:tc>
        <w:tc>
          <w:tcPr>
            <w:tcW w:w="435" w:type="dxa"/>
          </w:tcPr>
          <w:p w14:paraId="4C64F6D4" w14:textId="77777777" w:rsidR="002760CD" w:rsidRDefault="00635F58">
            <w:r>
              <w:t>10</w:t>
            </w:r>
          </w:p>
        </w:tc>
        <w:tc>
          <w:tcPr>
            <w:tcW w:w="435" w:type="dxa"/>
          </w:tcPr>
          <w:p w14:paraId="585E09BE" w14:textId="77777777" w:rsidR="002760CD" w:rsidRDefault="00635F58">
            <w:r>
              <w:t>20</w:t>
            </w:r>
          </w:p>
        </w:tc>
        <w:tc>
          <w:tcPr>
            <w:tcW w:w="435" w:type="dxa"/>
          </w:tcPr>
          <w:p w14:paraId="2AA898FD" w14:textId="77777777" w:rsidR="002760CD" w:rsidRDefault="00635F58">
            <w:r>
              <w:t>30</w:t>
            </w:r>
          </w:p>
        </w:tc>
        <w:tc>
          <w:tcPr>
            <w:tcW w:w="435" w:type="dxa"/>
          </w:tcPr>
          <w:p w14:paraId="2101E905" w14:textId="77777777" w:rsidR="002760CD" w:rsidRDefault="00635F58">
            <w:r>
              <w:t>40</w:t>
            </w:r>
          </w:p>
        </w:tc>
        <w:tc>
          <w:tcPr>
            <w:tcW w:w="435" w:type="dxa"/>
          </w:tcPr>
          <w:p w14:paraId="615526C0" w14:textId="77777777" w:rsidR="002760CD" w:rsidRDefault="00635F58">
            <w:r>
              <w:t>50</w:t>
            </w:r>
          </w:p>
        </w:tc>
        <w:tc>
          <w:tcPr>
            <w:tcW w:w="435" w:type="dxa"/>
          </w:tcPr>
          <w:p w14:paraId="1ABC8DF6" w14:textId="77777777" w:rsidR="002760CD" w:rsidRDefault="00635F58">
            <w:r>
              <w:t>60</w:t>
            </w:r>
          </w:p>
        </w:tc>
        <w:tc>
          <w:tcPr>
            <w:tcW w:w="435" w:type="dxa"/>
          </w:tcPr>
          <w:p w14:paraId="4E9ED3A8" w14:textId="77777777" w:rsidR="002760CD" w:rsidRDefault="00635F58">
            <w:r>
              <w:t>70</w:t>
            </w:r>
          </w:p>
        </w:tc>
        <w:tc>
          <w:tcPr>
            <w:tcW w:w="435" w:type="dxa"/>
          </w:tcPr>
          <w:p w14:paraId="3E2AC433" w14:textId="77777777" w:rsidR="002760CD" w:rsidRDefault="00635F58">
            <w:r>
              <w:t>80</w:t>
            </w:r>
          </w:p>
        </w:tc>
        <w:tc>
          <w:tcPr>
            <w:tcW w:w="435" w:type="dxa"/>
          </w:tcPr>
          <w:p w14:paraId="09B5AF26" w14:textId="77777777" w:rsidR="002760CD" w:rsidRDefault="00635F58">
            <w:r>
              <w:t>90</w:t>
            </w:r>
          </w:p>
        </w:tc>
        <w:tc>
          <w:tcPr>
            <w:tcW w:w="435" w:type="dxa"/>
          </w:tcPr>
          <w:p w14:paraId="1A0CF762" w14:textId="77777777" w:rsidR="002760CD" w:rsidRDefault="00635F58">
            <w:r>
              <w:t>100</w:t>
            </w:r>
          </w:p>
        </w:tc>
      </w:tr>
    </w:tbl>
    <w:p w14:paraId="57BBAEB7" w14:textId="77777777" w:rsidR="002760CD" w:rsidRDefault="002760CD"/>
    <w:tbl>
      <w:tblPr>
        <w:tblStyle w:val="QStandardSliderTable"/>
        <w:tblW w:w="9576" w:type="auto"/>
        <w:tblLook w:val="07E0" w:firstRow="1" w:lastRow="1" w:firstColumn="1" w:lastColumn="1" w:noHBand="1" w:noVBand="1"/>
      </w:tblPr>
      <w:tblGrid>
        <w:gridCol w:w="4658"/>
        <w:gridCol w:w="4702"/>
      </w:tblGrid>
      <w:tr w:rsidR="002760CD" w14:paraId="141DF6AD"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562A92A6" w14:textId="77777777" w:rsidR="002760CD" w:rsidRPr="004C6A23" w:rsidRDefault="00635F58">
            <w:pPr>
              <w:keepNext/>
              <w:rPr>
                <w:lang w:val="de-DE"/>
                <w:rPrChange w:id="654" w:author="Franziska Funke" w:date="2023-01-18T11:01:00Z">
                  <w:rPr/>
                </w:rPrChange>
              </w:rPr>
            </w:pPr>
            <w:r w:rsidRPr="004C6A23">
              <w:rPr>
                <w:lang w:val="de-DE"/>
                <w:rPrChange w:id="655" w:author="Franziska Funke" w:date="2023-01-18T11:01:00Z">
                  <w:rPr/>
                </w:rPrChange>
              </w:rPr>
              <w:t>Prozent der Vermögenssteuer, die an einkommensschwache Länder gehen soll ()</w:t>
            </w:r>
          </w:p>
        </w:tc>
        <w:tc>
          <w:tcPr>
            <w:tcW w:w="4788" w:type="dxa"/>
          </w:tcPr>
          <w:p w14:paraId="3A48C0EC"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6B6794" wp14:editId="0A718291">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5C8D15A0" w14:textId="77777777" w:rsidR="002760CD" w:rsidRDefault="002760CD"/>
    <w:p w14:paraId="2B837F9B" w14:textId="77777777" w:rsidR="002760CD" w:rsidRDefault="002760CD"/>
    <w:p w14:paraId="6EC32709" w14:textId="77777777" w:rsidR="002760CD" w:rsidRDefault="002760CD">
      <w:pPr>
        <w:pStyle w:val="QuestionSeparator"/>
      </w:pPr>
    </w:p>
    <w:p w14:paraId="4FBD7A48" w14:textId="77777777" w:rsidR="002760CD" w:rsidRDefault="002760CD"/>
    <w:p w14:paraId="3308F94B" w14:textId="77777777" w:rsidR="002760CD" w:rsidRDefault="00635F58">
      <w:pPr>
        <w:keepNext/>
      </w:pPr>
      <w:r w:rsidRPr="004C6A23">
        <w:rPr>
          <w:lang w:val="de-DE"/>
          <w:rPrChange w:id="656" w:author="Franziska Funke" w:date="2023-01-18T11:01:00Z">
            <w:rPr/>
          </w:rPrChange>
        </w:rPr>
        <w:t xml:space="preserve">Q279 </w:t>
      </w:r>
      <w:r w:rsidRPr="004C6A23">
        <w:rPr>
          <w:lang w:val="de-DE"/>
          <w:rPrChange w:id="657" w:author="Franziska Funke" w:date="2023-01-18T11:01:00Z">
            <w:rPr/>
          </w:rPrChange>
        </w:rPr>
        <w:br/>
        <w:t xml:space="preserve">Stellen Sie sich eine Vermögenssteuer vor, die für Haushalte mit einem Nettovermögen von über 5 Millionen € gilt und in allen Ländern der Welt erlassen wird.  </w:t>
      </w:r>
      <w:r w:rsidRPr="004C6A23">
        <w:rPr>
          <w:lang w:val="de-DE"/>
          <w:rPrChange w:id="658" w:author="Franziska Funke" w:date="2023-01-18T11:01:00Z">
            <w:rPr/>
          </w:rPrChange>
        </w:rPr>
        <w:br/>
        <w:t xml:space="preserve">In Deutschland würden die eingenommenen Steuereinnahmen 44 Milliarden </w:t>
      </w:r>
      <w:proofErr w:type="gramStart"/>
      <w:r w:rsidRPr="004C6A23">
        <w:rPr>
          <w:lang w:val="de-DE"/>
          <w:rPrChange w:id="659" w:author="Franziska Funke" w:date="2023-01-18T11:01:00Z">
            <w:rPr/>
          </w:rPrChange>
        </w:rPr>
        <w:t>€  pro</w:t>
      </w:r>
      <w:proofErr w:type="gramEnd"/>
      <w:r w:rsidRPr="004C6A23">
        <w:rPr>
          <w:lang w:val="de-DE"/>
          <w:rPrChange w:id="660" w:author="Franziska Funke" w:date="2023-01-18T11:01:00Z">
            <w:rPr/>
          </w:rPrChange>
        </w:rPr>
        <w:t xml:space="preserve"> Jahr betragen (d. h. 1,3 % des deutschen Bruttoinlandsprodukt), während es in allen Ländern mit niedrigem Einkommen zusammen 1 Milliarde Euro betragen würde (700 Millionen Menschen leben in einem der 28 Länder mit niedrigem Einkommen, die meisten davon in Afrika). </w:t>
      </w:r>
      <w:r w:rsidRPr="004C6A23">
        <w:rPr>
          <w:lang w:val="de-DE"/>
          <w:rPrChange w:id="661" w:author="Franziska Funke" w:date="2023-01-18T11:01:00Z">
            <w:rPr/>
          </w:rPrChange>
        </w:rPr>
        <w:br/>
      </w:r>
      <w:del w:id="662" w:author="Franziska Funke" w:date="2023-01-18T12:23:00Z">
        <w:r w:rsidRPr="004C6A23" w:rsidDel="0043765C">
          <w:rPr>
            <w:lang w:val="de-DE"/>
            <w:rPrChange w:id="663" w:author="Franziska Funke" w:date="2023-01-18T11:01:00Z">
              <w:rPr/>
            </w:rPrChange>
          </w:rPr>
          <w:delText xml:space="preserve"> </w:delText>
        </w:r>
      </w:del>
      <w:proofErr w:type="spellStart"/>
      <w:r>
        <w:t>Welche</w:t>
      </w:r>
      <w:proofErr w:type="spellEnd"/>
      <w:r>
        <w:t xml:space="preserve"> der </w:t>
      </w:r>
      <w:proofErr w:type="spellStart"/>
      <w:r>
        <w:t>folgenden</w:t>
      </w:r>
      <w:proofErr w:type="spellEnd"/>
      <w:r>
        <w:t xml:space="preserve"> </w:t>
      </w:r>
      <w:proofErr w:type="spellStart"/>
      <w:r>
        <w:t>Optionen</w:t>
      </w:r>
      <w:proofErr w:type="spellEnd"/>
      <w:r>
        <w:t xml:space="preserve"> </w:t>
      </w:r>
      <w:proofErr w:type="spellStart"/>
      <w:r>
        <w:t>würden</w:t>
      </w:r>
      <w:proofErr w:type="spellEnd"/>
      <w:r>
        <w:t xml:space="preserve"> Sie </w:t>
      </w:r>
      <w:proofErr w:type="spellStart"/>
      <w:r>
        <w:t>bevorzugen</w:t>
      </w:r>
      <w:proofErr w:type="spellEnd"/>
      <w:r>
        <w:t xml:space="preserve">? </w:t>
      </w:r>
    </w:p>
    <w:p w14:paraId="7A50839D" w14:textId="77777777" w:rsidR="002760CD" w:rsidRDefault="00635F58">
      <w:pPr>
        <w:pStyle w:val="ListParagraph"/>
        <w:keepNext/>
        <w:numPr>
          <w:ilvl w:val="0"/>
          <w:numId w:val="4"/>
        </w:numPr>
      </w:pPr>
      <w:r w:rsidRPr="004C6A23">
        <w:rPr>
          <w:lang w:val="de-DE"/>
          <w:rPrChange w:id="664" w:author="Franziska Funke" w:date="2023-01-18T11:01:00Z">
            <w:rPr/>
          </w:rPrChange>
        </w:rPr>
        <w:t xml:space="preserve">Die gesamte Vermögenssteuer finanziert die Staatshaushalte im jeweiligen Land. </w:t>
      </w:r>
      <w:r>
        <w:t xml:space="preserve">In Deutschland </w:t>
      </w:r>
      <w:proofErr w:type="spellStart"/>
      <w:r>
        <w:t>könnte</w:t>
      </w:r>
      <w:proofErr w:type="spellEnd"/>
      <w:r>
        <w:t xml:space="preserve"> </w:t>
      </w:r>
      <w:proofErr w:type="spellStart"/>
      <w:r>
        <w:t>sie</w:t>
      </w:r>
      <w:proofErr w:type="spellEnd"/>
      <w:r>
        <w:t xml:space="preserve"> </w:t>
      </w:r>
      <w:proofErr w:type="spellStart"/>
      <w:r>
        <w:t>beispielsweise</w:t>
      </w:r>
      <w:proofErr w:type="spellEnd"/>
      <w:r>
        <w:t xml:space="preserve"> </w:t>
      </w:r>
      <w:proofErr w:type="spellStart"/>
      <w:r>
        <w:t>Krankenhäuser</w:t>
      </w:r>
      <w:proofErr w:type="spellEnd"/>
      <w:r>
        <w:t xml:space="preserve"> und </w:t>
      </w:r>
      <w:proofErr w:type="spellStart"/>
      <w:r>
        <w:t>Schulen</w:t>
      </w:r>
      <w:proofErr w:type="spellEnd"/>
      <w:r>
        <w:t xml:space="preserve"> </w:t>
      </w:r>
      <w:proofErr w:type="spellStart"/>
      <w:r>
        <w:t>finanzieren</w:t>
      </w:r>
      <w:proofErr w:type="spellEnd"/>
      <w:r>
        <w:t xml:space="preserve">.  (1) </w:t>
      </w:r>
    </w:p>
    <w:p w14:paraId="7DD62846" w14:textId="77777777" w:rsidR="002760CD" w:rsidRDefault="00635F58">
      <w:pPr>
        <w:pStyle w:val="ListParagraph"/>
        <w:keepNext/>
        <w:numPr>
          <w:ilvl w:val="0"/>
          <w:numId w:val="4"/>
        </w:numPr>
      </w:pPr>
      <w:r w:rsidRPr="004C6A23">
        <w:rPr>
          <w:lang w:val="de-DE"/>
          <w:rPrChange w:id="665" w:author="Franziska Funke" w:date="2023-01-18T11:01:00Z">
            <w:rPr/>
          </w:rPrChange>
        </w:rPr>
        <w:t xml:space="preserve">Die Hälfte der Vermögensteuer finanziert die Staatshaushalte in jedem Land, die andere Hälfte die Finanzierung von Ländern mit niedrigem Einkommen. Beispielsweise könnte sie Krankenhäuser in Deutschland und den Zugang zu Trinkwasser, Gesundheitsversorgung und Bildung in Afrika finanzieren.  </w:t>
      </w:r>
      <w:r>
        <w:t xml:space="preserve">(4) </w:t>
      </w:r>
    </w:p>
    <w:p w14:paraId="1BD40A94" w14:textId="77777777" w:rsidR="002760CD" w:rsidRDefault="002760CD"/>
    <w:p w14:paraId="30A6A110" w14:textId="77777777" w:rsidR="002760CD" w:rsidRDefault="00635F58">
      <w:pPr>
        <w:pStyle w:val="BlockEndLabel"/>
      </w:pPr>
      <w:r>
        <w:t>End of Block: Wealth tax (pooled)</w:t>
      </w:r>
    </w:p>
    <w:p w14:paraId="037DBFBA" w14:textId="77777777" w:rsidR="002760CD" w:rsidRDefault="002760CD">
      <w:pPr>
        <w:pStyle w:val="BlockSeparator"/>
      </w:pPr>
    </w:p>
    <w:p w14:paraId="0A30FF0B" w14:textId="77777777" w:rsidR="002760CD" w:rsidRPr="004C6A23" w:rsidRDefault="00635F58">
      <w:pPr>
        <w:pStyle w:val="BlockStartLabel"/>
        <w:rPr>
          <w:lang w:val="de-DE"/>
          <w:rPrChange w:id="666" w:author="Franziska Funke" w:date="2023-01-18T11:01:00Z">
            <w:rPr/>
          </w:rPrChange>
        </w:rPr>
      </w:pPr>
      <w:r w:rsidRPr="004C6A23">
        <w:rPr>
          <w:lang w:val="de-DE"/>
          <w:rPrChange w:id="667" w:author="Franziska Funke" w:date="2023-01-18T11:01:00Z">
            <w:rPr/>
          </w:rPrChange>
        </w:rPr>
        <w:t xml:space="preserve">Start </w:t>
      </w:r>
      <w:proofErr w:type="spellStart"/>
      <w:r w:rsidRPr="004C6A23">
        <w:rPr>
          <w:lang w:val="de-DE"/>
          <w:rPrChange w:id="668" w:author="Franziska Funke" w:date="2023-01-18T11:01:00Z">
            <w:rPr/>
          </w:rPrChange>
        </w:rPr>
        <w:t>of</w:t>
      </w:r>
      <w:proofErr w:type="spellEnd"/>
      <w:r w:rsidRPr="004C6A23">
        <w:rPr>
          <w:lang w:val="de-DE"/>
          <w:rPrChange w:id="669" w:author="Franziska Funke" w:date="2023-01-18T11:01:00Z">
            <w:rPr/>
          </w:rPrChange>
        </w:rPr>
        <w:t xml:space="preserve"> Block: </w:t>
      </w:r>
      <w:proofErr w:type="spellStart"/>
      <w:r w:rsidRPr="004C6A23">
        <w:rPr>
          <w:lang w:val="de-DE"/>
          <w:rPrChange w:id="670" w:author="Franziska Funke" w:date="2023-01-18T11:01:00Z">
            <w:rPr/>
          </w:rPrChange>
        </w:rPr>
        <w:t>Foreign</w:t>
      </w:r>
      <w:proofErr w:type="spellEnd"/>
      <w:r w:rsidRPr="004C6A23">
        <w:rPr>
          <w:lang w:val="de-DE"/>
          <w:rPrChange w:id="671" w:author="Franziska Funke" w:date="2023-01-18T11:01:00Z">
            <w:rPr/>
          </w:rPrChange>
        </w:rPr>
        <w:t xml:space="preserve"> </w:t>
      </w:r>
      <w:proofErr w:type="spellStart"/>
      <w:r w:rsidRPr="004C6A23">
        <w:rPr>
          <w:lang w:val="de-DE"/>
          <w:rPrChange w:id="672" w:author="Franziska Funke" w:date="2023-01-18T11:01:00Z">
            <w:rPr/>
          </w:rPrChange>
        </w:rPr>
        <w:t>aid</w:t>
      </w:r>
      <w:proofErr w:type="spellEnd"/>
    </w:p>
    <w:p w14:paraId="14B4EC84" w14:textId="77777777" w:rsidR="002760CD" w:rsidRPr="004C6A23" w:rsidRDefault="002760CD">
      <w:pPr>
        <w:rPr>
          <w:lang w:val="de-DE"/>
          <w:rPrChange w:id="673" w:author="Franziska Funke" w:date="2023-01-18T11:01:00Z">
            <w:rPr/>
          </w:rPrChange>
        </w:rPr>
      </w:pPr>
    </w:p>
    <w:p w14:paraId="7BE23B2C" w14:textId="6E359C28" w:rsidR="002760CD" w:rsidRPr="004C6A23" w:rsidRDefault="00635F58">
      <w:pPr>
        <w:keepNext/>
        <w:rPr>
          <w:lang w:val="de-DE"/>
          <w:rPrChange w:id="674" w:author="Franziska Funke" w:date="2023-01-18T11:01:00Z">
            <w:rPr/>
          </w:rPrChange>
        </w:rPr>
      </w:pPr>
      <w:r w:rsidRPr="004C6A23">
        <w:rPr>
          <w:lang w:val="de-DE"/>
          <w:rPrChange w:id="675" w:author="Franziska Funke" w:date="2023-01-18T11:01:00Z">
            <w:rPr/>
          </w:rPrChange>
        </w:rPr>
        <w:t xml:space="preserve">Q1 </w:t>
      </w:r>
      <w:r w:rsidRPr="004C6A23">
        <w:rPr>
          <w:b/>
          <w:lang w:val="de-DE"/>
          <w:rPrChange w:id="676" w:author="Franziska Funke" w:date="2023-01-18T11:01:00Z">
            <w:rPr>
              <w:b/>
            </w:rPr>
          </w:rPrChange>
        </w:rPr>
        <w:t xml:space="preserve">Wie viel Prozent der Staatsausgaben werden </w:t>
      </w:r>
      <w:r w:rsidRPr="004C6A23">
        <w:rPr>
          <w:lang w:val="de-DE"/>
          <w:rPrChange w:id="677" w:author="Franziska Funke" w:date="2023-01-18T11:01:00Z">
            <w:rPr/>
          </w:rPrChange>
        </w:rPr>
        <w:t xml:space="preserve">Ihrer Einschätzung nach für Entwicklungshilfe aufgewendet (um Armut in Ländern mit </w:t>
      </w:r>
      <w:commentRangeStart w:id="678"/>
      <w:r w:rsidRPr="004C6A23">
        <w:rPr>
          <w:lang w:val="de-DE"/>
          <w:rPrChange w:id="679" w:author="Franziska Funke" w:date="2023-01-18T11:01:00Z">
            <w:rPr/>
          </w:rPrChange>
        </w:rPr>
        <w:t>niedrige</w:t>
      </w:r>
      <w:ins w:id="680" w:author="Franziska Funke" w:date="2023-01-18T12:24:00Z">
        <w:r w:rsidR="000F5D67">
          <w:rPr>
            <w:lang w:val="de-DE"/>
          </w:rPr>
          <w:t>n</w:t>
        </w:r>
      </w:ins>
      <w:del w:id="681" w:author="Franziska Funke" w:date="2023-01-18T12:24:00Z">
        <w:r w:rsidRPr="004C6A23" w:rsidDel="000F5D67">
          <w:rPr>
            <w:lang w:val="de-DE"/>
            <w:rPrChange w:id="682" w:author="Franziska Funke" w:date="2023-01-18T11:01:00Z">
              <w:rPr/>
            </w:rPrChange>
          </w:rPr>
          <w:delText>m</w:delText>
        </w:r>
      </w:del>
      <w:r w:rsidRPr="004C6A23">
        <w:rPr>
          <w:lang w:val="de-DE"/>
          <w:rPrChange w:id="683" w:author="Franziska Funke" w:date="2023-01-18T11:01:00Z">
            <w:rPr/>
          </w:rPrChange>
        </w:rPr>
        <w:t xml:space="preserve"> Einkommen </w:t>
      </w:r>
      <w:commentRangeEnd w:id="678"/>
      <w:r w:rsidR="000F5D67">
        <w:rPr>
          <w:rStyle w:val="CommentReference"/>
        </w:rPr>
        <w:commentReference w:id="678"/>
      </w:r>
      <w:r w:rsidRPr="004C6A23">
        <w:rPr>
          <w:lang w:val="de-DE"/>
          <w:rPrChange w:id="684" w:author="Franziska Funke" w:date="2023-01-18T11:01:00Z">
            <w:rPr/>
          </w:rPrChange>
        </w:rPr>
        <w:t>zu vermindern)?</w:t>
      </w:r>
      <w:r w:rsidRPr="004C6A23">
        <w:rPr>
          <w:lang w:val="de-DE"/>
          <w:rPrChange w:id="685" w:author="Franziska Funke" w:date="2023-01-18T11:01:00Z">
            <w:rPr/>
          </w:rPrChange>
        </w:rPr>
        <w:br/>
        <w:t xml:space="preserve"> </w:t>
      </w:r>
      <w:r w:rsidRPr="004C6A23">
        <w:rPr>
          <w:lang w:val="de-DE"/>
          <w:rPrChange w:id="686" w:author="Franziska Funke" w:date="2023-01-18T11:01:00Z">
            <w:rPr/>
          </w:rPrChange>
        </w:rPr>
        <w:br/>
      </w:r>
      <w:del w:id="687" w:author="Franziska Funke" w:date="2023-01-18T12:25:00Z">
        <w:r w:rsidRPr="004C6A23" w:rsidDel="000F5D67">
          <w:rPr>
            <w:lang w:val="de-DE"/>
            <w:rPrChange w:id="688" w:author="Franziska Funke" w:date="2023-01-18T11:01:00Z">
              <w:rPr/>
            </w:rPrChange>
          </w:rPr>
          <w:delText xml:space="preserve"> </w:delText>
        </w:r>
      </w:del>
      <w:r w:rsidRPr="004C6A23">
        <w:rPr>
          <w:lang w:val="de-DE"/>
          <w:rPrChange w:id="689" w:author="Franziska Funke" w:date="2023-01-18T11:01:00Z">
            <w:rPr/>
          </w:rPrChange>
        </w:rPr>
        <w:t xml:space="preserve">Zur Information: Die Staatsausgaben belaufen sich auf insgesamt 45 % des deutschen Bruttoinlandsproduktes, umfassen Bundes-, Landes- und Kommunalausgaben und decken neben der </w:t>
      </w:r>
      <w:del w:id="690" w:author="Laura Schepp" w:date="2023-02-09T11:09:00Z">
        <w:r w:rsidRPr="004C6A23" w:rsidDel="009D34FD">
          <w:rPr>
            <w:lang w:val="de-DE"/>
            <w:rPrChange w:id="691" w:author="Franziska Funke" w:date="2023-01-18T11:01:00Z">
              <w:rPr/>
            </w:rPrChange>
          </w:rPr>
          <w:delText>Entwicklungsshilfe</w:delText>
        </w:r>
      </w:del>
      <w:ins w:id="692" w:author="Laura Schepp" w:date="2023-02-09T11:09:00Z">
        <w:r w:rsidR="009D34FD" w:rsidRPr="009D34FD">
          <w:rPr>
            <w:lang w:val="de-DE"/>
          </w:rPr>
          <w:t>Entwicklungshilfe</w:t>
        </w:r>
      </w:ins>
      <w:r w:rsidRPr="004C6A23">
        <w:rPr>
          <w:lang w:val="de-DE"/>
          <w:rPrChange w:id="693" w:author="Franziska Funke" w:date="2023-01-18T11:01:00Z">
            <w:rPr/>
          </w:rPrChange>
        </w:rPr>
        <w:t xml:space="preserve"> die folgenden Posten ab: Verteidigung, soziale </w:t>
      </w:r>
      <w:r w:rsidRPr="004C6A23">
        <w:rPr>
          <w:lang w:val="de-DE"/>
          <w:rPrChange w:id="694" w:author="Franziska Funke" w:date="2023-01-18T11:01:00Z">
            <w:rPr/>
          </w:rPrChange>
        </w:rPr>
        <w:lastRenderedPageBreak/>
        <w:t>Sicherheit (Altersrenten), Gesundheit, Sozialleistungen, Bildung, Straßen, Justiz und weitere Ausgaben.</w:t>
      </w:r>
    </w:p>
    <w:p w14:paraId="3105022B" w14:textId="77777777" w:rsidR="002760CD" w:rsidRDefault="00635F58">
      <w:pPr>
        <w:pStyle w:val="ListParagraph"/>
        <w:keepNext/>
        <w:numPr>
          <w:ilvl w:val="0"/>
          <w:numId w:val="4"/>
        </w:numPr>
      </w:pPr>
      <w:proofErr w:type="spellStart"/>
      <w:r>
        <w:t>Weniger</w:t>
      </w:r>
      <w:proofErr w:type="spellEnd"/>
      <w:r>
        <w:t xml:space="preserve"> </w:t>
      </w:r>
      <w:proofErr w:type="spellStart"/>
      <w:r>
        <w:t>als</w:t>
      </w:r>
      <w:proofErr w:type="spellEnd"/>
      <w:r>
        <w:t xml:space="preserve"> 0,1 </w:t>
      </w:r>
      <w:proofErr w:type="gramStart"/>
      <w:r>
        <w:t>%  (</w:t>
      </w:r>
      <w:proofErr w:type="gramEnd"/>
      <w:r>
        <w:t xml:space="preserve">4) </w:t>
      </w:r>
    </w:p>
    <w:p w14:paraId="2830F6C7" w14:textId="77777777" w:rsidR="002760CD" w:rsidRDefault="00635F58">
      <w:pPr>
        <w:pStyle w:val="ListParagraph"/>
        <w:keepNext/>
        <w:numPr>
          <w:ilvl w:val="0"/>
          <w:numId w:val="4"/>
        </w:numPr>
      </w:pPr>
      <w:r>
        <w:t xml:space="preserve">0,1 % bis 0,2 </w:t>
      </w:r>
      <w:proofErr w:type="gramStart"/>
      <w:r>
        <w:t>%  (</w:t>
      </w:r>
      <w:proofErr w:type="gramEnd"/>
      <w:r>
        <w:t xml:space="preserve">5) </w:t>
      </w:r>
    </w:p>
    <w:p w14:paraId="7977EAE2" w14:textId="77777777" w:rsidR="002760CD" w:rsidRDefault="00635F58">
      <w:pPr>
        <w:pStyle w:val="ListParagraph"/>
        <w:keepNext/>
        <w:numPr>
          <w:ilvl w:val="0"/>
          <w:numId w:val="4"/>
        </w:numPr>
      </w:pPr>
      <w:r>
        <w:t xml:space="preserve">0,3 % bis 0,5 </w:t>
      </w:r>
      <w:proofErr w:type="gramStart"/>
      <w:r>
        <w:t>%  (</w:t>
      </w:r>
      <w:proofErr w:type="gramEnd"/>
      <w:r>
        <w:t xml:space="preserve">6) </w:t>
      </w:r>
    </w:p>
    <w:p w14:paraId="087AE1F5" w14:textId="77777777" w:rsidR="002760CD" w:rsidRDefault="00635F58">
      <w:pPr>
        <w:pStyle w:val="ListParagraph"/>
        <w:keepNext/>
        <w:numPr>
          <w:ilvl w:val="0"/>
          <w:numId w:val="4"/>
        </w:numPr>
      </w:pPr>
      <w:r>
        <w:t xml:space="preserve">0,6 % bis 1,0 </w:t>
      </w:r>
      <w:proofErr w:type="gramStart"/>
      <w:r>
        <w:t>%  (</w:t>
      </w:r>
      <w:proofErr w:type="gramEnd"/>
      <w:r>
        <w:t xml:space="preserve">17) </w:t>
      </w:r>
    </w:p>
    <w:p w14:paraId="6D3B1F3C" w14:textId="77777777" w:rsidR="002760CD" w:rsidRDefault="00635F58">
      <w:pPr>
        <w:pStyle w:val="ListParagraph"/>
        <w:keepNext/>
        <w:numPr>
          <w:ilvl w:val="0"/>
          <w:numId w:val="4"/>
        </w:numPr>
      </w:pPr>
      <w:r>
        <w:t xml:space="preserve">1,1 % bis 1,7 </w:t>
      </w:r>
      <w:proofErr w:type="gramStart"/>
      <w:r>
        <w:t>%  (</w:t>
      </w:r>
      <w:proofErr w:type="gramEnd"/>
      <w:r>
        <w:t xml:space="preserve">7) </w:t>
      </w:r>
    </w:p>
    <w:p w14:paraId="102A3996" w14:textId="77777777" w:rsidR="002760CD" w:rsidRDefault="00635F58">
      <w:pPr>
        <w:pStyle w:val="ListParagraph"/>
        <w:keepNext/>
        <w:numPr>
          <w:ilvl w:val="0"/>
          <w:numId w:val="4"/>
        </w:numPr>
      </w:pPr>
      <w:r>
        <w:t xml:space="preserve">1,8 % bis 2,6 </w:t>
      </w:r>
      <w:proofErr w:type="gramStart"/>
      <w:r>
        <w:t>%  (</w:t>
      </w:r>
      <w:proofErr w:type="gramEnd"/>
      <w:r>
        <w:t xml:space="preserve">8) </w:t>
      </w:r>
    </w:p>
    <w:p w14:paraId="3EEFDB7A" w14:textId="77777777" w:rsidR="002760CD" w:rsidRDefault="00635F58">
      <w:pPr>
        <w:pStyle w:val="ListParagraph"/>
        <w:keepNext/>
        <w:numPr>
          <w:ilvl w:val="0"/>
          <w:numId w:val="4"/>
        </w:numPr>
      </w:pPr>
      <w:r>
        <w:t xml:space="preserve">2,7 % bis 4 </w:t>
      </w:r>
      <w:proofErr w:type="gramStart"/>
      <w:r>
        <w:t>%  (</w:t>
      </w:r>
      <w:proofErr w:type="gramEnd"/>
      <w:r>
        <w:t xml:space="preserve">9) </w:t>
      </w:r>
    </w:p>
    <w:p w14:paraId="12C3A2B4" w14:textId="77777777" w:rsidR="002760CD" w:rsidRDefault="00635F58">
      <w:pPr>
        <w:pStyle w:val="ListParagraph"/>
        <w:keepNext/>
        <w:numPr>
          <w:ilvl w:val="0"/>
          <w:numId w:val="4"/>
        </w:numPr>
      </w:pPr>
      <w:r>
        <w:t xml:space="preserve">4,1 % bis 6 </w:t>
      </w:r>
      <w:proofErr w:type="gramStart"/>
      <w:r>
        <w:t>%  (</w:t>
      </w:r>
      <w:proofErr w:type="gramEnd"/>
      <w:r>
        <w:t xml:space="preserve">11) </w:t>
      </w:r>
    </w:p>
    <w:p w14:paraId="76457C86" w14:textId="77777777" w:rsidR="002760CD" w:rsidRDefault="00635F58">
      <w:pPr>
        <w:pStyle w:val="ListParagraph"/>
        <w:keepNext/>
        <w:numPr>
          <w:ilvl w:val="0"/>
          <w:numId w:val="4"/>
        </w:numPr>
      </w:pPr>
      <w:r>
        <w:t xml:space="preserve">6,1 % bis 9 </w:t>
      </w:r>
      <w:proofErr w:type="gramStart"/>
      <w:r>
        <w:t>%  (</w:t>
      </w:r>
      <w:proofErr w:type="gramEnd"/>
      <w:r>
        <w:t xml:space="preserve">12) </w:t>
      </w:r>
    </w:p>
    <w:p w14:paraId="62C7162A" w14:textId="77777777" w:rsidR="002760CD" w:rsidRDefault="00635F58">
      <w:pPr>
        <w:pStyle w:val="ListParagraph"/>
        <w:keepNext/>
        <w:numPr>
          <w:ilvl w:val="0"/>
          <w:numId w:val="4"/>
        </w:numPr>
      </w:pPr>
      <w:r>
        <w:t xml:space="preserve">9,1 % bis 13 </w:t>
      </w:r>
      <w:proofErr w:type="gramStart"/>
      <w:r>
        <w:t>%  (</w:t>
      </w:r>
      <w:proofErr w:type="gramEnd"/>
      <w:r>
        <w:t xml:space="preserve">13) </w:t>
      </w:r>
    </w:p>
    <w:p w14:paraId="0AAA4245" w14:textId="77777777" w:rsidR="002760CD" w:rsidRDefault="00635F58">
      <w:pPr>
        <w:pStyle w:val="ListParagraph"/>
        <w:keepNext/>
        <w:numPr>
          <w:ilvl w:val="0"/>
          <w:numId w:val="4"/>
        </w:numPr>
      </w:pPr>
      <w:r>
        <w:t xml:space="preserve">13,1 % bis 25 </w:t>
      </w:r>
      <w:proofErr w:type="gramStart"/>
      <w:r>
        <w:t>%  (</w:t>
      </w:r>
      <w:proofErr w:type="gramEnd"/>
      <w:r>
        <w:t xml:space="preserve">16) </w:t>
      </w:r>
    </w:p>
    <w:p w14:paraId="40BD11F4" w14:textId="77777777" w:rsidR="002760CD" w:rsidRDefault="00635F58">
      <w:pPr>
        <w:pStyle w:val="ListParagraph"/>
        <w:keepNext/>
        <w:numPr>
          <w:ilvl w:val="0"/>
          <w:numId w:val="4"/>
        </w:numPr>
      </w:pPr>
      <w:proofErr w:type="spellStart"/>
      <w:r>
        <w:t>Mehr</w:t>
      </w:r>
      <w:proofErr w:type="spellEnd"/>
      <w:r>
        <w:t xml:space="preserve"> </w:t>
      </w:r>
      <w:proofErr w:type="spellStart"/>
      <w:r>
        <w:t>als</w:t>
      </w:r>
      <w:proofErr w:type="spellEnd"/>
      <w:r>
        <w:t xml:space="preserve"> 25 </w:t>
      </w:r>
      <w:proofErr w:type="gramStart"/>
      <w:r>
        <w:t>%  (</w:t>
      </w:r>
      <w:proofErr w:type="gramEnd"/>
      <w:r>
        <w:t xml:space="preserve">14) </w:t>
      </w:r>
    </w:p>
    <w:p w14:paraId="3066A305" w14:textId="77777777" w:rsidR="002760CD" w:rsidRDefault="002760CD"/>
    <w:p w14:paraId="6C88C770" w14:textId="77777777" w:rsidR="002760CD" w:rsidRDefault="00635F58">
      <w:pPr>
        <w:pStyle w:val="BlockEndLabel"/>
      </w:pPr>
      <w:r>
        <w:t>End of Block: Foreign aid</w:t>
      </w:r>
    </w:p>
    <w:p w14:paraId="5657FE9C" w14:textId="77777777" w:rsidR="002760CD" w:rsidRDefault="002760CD">
      <w:pPr>
        <w:pStyle w:val="BlockSeparator"/>
      </w:pPr>
    </w:p>
    <w:p w14:paraId="08CF884F" w14:textId="77777777" w:rsidR="002760CD" w:rsidRDefault="00635F58">
      <w:pPr>
        <w:pStyle w:val="BlockStartLabel"/>
      </w:pPr>
      <w:r>
        <w:t>Start of Block: Foreign aid (randomized)</w:t>
      </w:r>
    </w:p>
    <w:p w14:paraId="1CACE5D0" w14:textId="77777777" w:rsidR="002760CD" w:rsidRDefault="002760CD"/>
    <w:p w14:paraId="2FF92F5C" w14:textId="22A09827" w:rsidR="002760CD" w:rsidRPr="004C6A23" w:rsidRDefault="00635F58">
      <w:pPr>
        <w:keepNext/>
        <w:rPr>
          <w:lang w:val="de-DE"/>
          <w:rPrChange w:id="695" w:author="Franziska Funke" w:date="2023-01-18T11:01:00Z">
            <w:rPr/>
          </w:rPrChange>
        </w:rPr>
      </w:pPr>
      <w:r w:rsidRPr="004C6A23">
        <w:rPr>
          <w:lang w:val="de-DE"/>
          <w:rPrChange w:id="696" w:author="Franziska Funke" w:date="2023-01-18T11:01:00Z">
            <w:rPr/>
          </w:rPrChange>
        </w:rPr>
        <w:lastRenderedPageBreak/>
        <w:t xml:space="preserve">Q2 Wenn Sie die Staatsausgaben wählen könnten, welchen Prozentsatz würden Sie der Entwicklungshilfe </w:t>
      </w:r>
      <w:proofErr w:type="gramStart"/>
      <w:r w:rsidRPr="004C6A23">
        <w:rPr>
          <w:lang w:val="de-DE"/>
          <w:rPrChange w:id="697" w:author="Franziska Funke" w:date="2023-01-18T11:01:00Z">
            <w:rPr/>
          </w:rPrChange>
        </w:rPr>
        <w:t>zuweisen?</w:t>
      </w:r>
      <w:proofErr w:type="gramEnd"/>
    </w:p>
    <w:p w14:paraId="059AAB40" w14:textId="77777777" w:rsidR="002760CD" w:rsidRDefault="00635F58">
      <w:pPr>
        <w:pStyle w:val="ListParagraph"/>
        <w:keepNext/>
        <w:numPr>
          <w:ilvl w:val="0"/>
          <w:numId w:val="4"/>
        </w:numPr>
      </w:pPr>
      <w:proofErr w:type="spellStart"/>
      <w:r>
        <w:t>Weniger</w:t>
      </w:r>
      <w:proofErr w:type="spellEnd"/>
      <w:r>
        <w:t xml:space="preserve"> </w:t>
      </w:r>
      <w:proofErr w:type="spellStart"/>
      <w:r>
        <w:t>als</w:t>
      </w:r>
      <w:proofErr w:type="spellEnd"/>
      <w:r>
        <w:t xml:space="preserve"> 0,1 </w:t>
      </w:r>
      <w:proofErr w:type="gramStart"/>
      <w:r>
        <w:t>%  (</w:t>
      </w:r>
      <w:proofErr w:type="gramEnd"/>
      <w:r>
        <w:t xml:space="preserve">4) </w:t>
      </w:r>
    </w:p>
    <w:p w14:paraId="19A86D06" w14:textId="77777777" w:rsidR="002760CD" w:rsidRDefault="00635F58">
      <w:pPr>
        <w:pStyle w:val="ListParagraph"/>
        <w:keepNext/>
        <w:numPr>
          <w:ilvl w:val="0"/>
          <w:numId w:val="4"/>
        </w:numPr>
      </w:pPr>
      <w:r>
        <w:t xml:space="preserve">0,1 % bis 0,2 </w:t>
      </w:r>
      <w:proofErr w:type="gramStart"/>
      <w:r>
        <w:t>%  (</w:t>
      </w:r>
      <w:proofErr w:type="gramEnd"/>
      <w:r>
        <w:t xml:space="preserve">5) </w:t>
      </w:r>
    </w:p>
    <w:p w14:paraId="6D6B508D" w14:textId="77777777" w:rsidR="002760CD" w:rsidRDefault="00635F58">
      <w:pPr>
        <w:pStyle w:val="ListParagraph"/>
        <w:keepNext/>
        <w:numPr>
          <w:ilvl w:val="0"/>
          <w:numId w:val="4"/>
        </w:numPr>
      </w:pPr>
      <w:r>
        <w:t xml:space="preserve">0,3 % bis 0,5 </w:t>
      </w:r>
      <w:proofErr w:type="gramStart"/>
      <w:r>
        <w:t>%  (</w:t>
      </w:r>
      <w:proofErr w:type="gramEnd"/>
      <w:r>
        <w:t xml:space="preserve">6) </w:t>
      </w:r>
    </w:p>
    <w:p w14:paraId="48FE151A" w14:textId="77777777" w:rsidR="002760CD" w:rsidRDefault="00635F58">
      <w:pPr>
        <w:pStyle w:val="ListParagraph"/>
        <w:keepNext/>
        <w:numPr>
          <w:ilvl w:val="0"/>
          <w:numId w:val="4"/>
        </w:numPr>
      </w:pPr>
      <w:r>
        <w:t xml:space="preserve">0,6 % bis 1,0 </w:t>
      </w:r>
      <w:proofErr w:type="gramStart"/>
      <w:r>
        <w:t>%  (</w:t>
      </w:r>
      <w:proofErr w:type="gramEnd"/>
      <w:r>
        <w:t xml:space="preserve">7) </w:t>
      </w:r>
    </w:p>
    <w:p w14:paraId="567C653B" w14:textId="77777777" w:rsidR="002760CD" w:rsidRDefault="00635F58">
      <w:pPr>
        <w:pStyle w:val="ListParagraph"/>
        <w:keepNext/>
        <w:numPr>
          <w:ilvl w:val="0"/>
          <w:numId w:val="4"/>
        </w:numPr>
      </w:pPr>
      <w:r>
        <w:t xml:space="preserve">1,1 % bis 1,7 </w:t>
      </w:r>
      <w:proofErr w:type="gramStart"/>
      <w:r>
        <w:t>%  (</w:t>
      </w:r>
      <w:proofErr w:type="gramEnd"/>
      <w:r>
        <w:t xml:space="preserve">8) </w:t>
      </w:r>
    </w:p>
    <w:p w14:paraId="7D4459A7" w14:textId="77777777" w:rsidR="002760CD" w:rsidRDefault="00635F58">
      <w:pPr>
        <w:pStyle w:val="ListParagraph"/>
        <w:keepNext/>
        <w:numPr>
          <w:ilvl w:val="0"/>
          <w:numId w:val="4"/>
        </w:numPr>
      </w:pPr>
      <w:r>
        <w:t xml:space="preserve">1,8 % bis 2,6 </w:t>
      </w:r>
      <w:proofErr w:type="gramStart"/>
      <w:r>
        <w:t>%  (</w:t>
      </w:r>
      <w:proofErr w:type="gramEnd"/>
      <w:r>
        <w:t xml:space="preserve">9) </w:t>
      </w:r>
    </w:p>
    <w:p w14:paraId="423057F9" w14:textId="77777777" w:rsidR="002760CD" w:rsidRDefault="00635F58">
      <w:pPr>
        <w:pStyle w:val="ListParagraph"/>
        <w:keepNext/>
        <w:numPr>
          <w:ilvl w:val="0"/>
          <w:numId w:val="4"/>
        </w:numPr>
      </w:pPr>
      <w:r>
        <w:t xml:space="preserve">2,7 % bis 4 </w:t>
      </w:r>
      <w:proofErr w:type="gramStart"/>
      <w:r>
        <w:t>%  (</w:t>
      </w:r>
      <w:proofErr w:type="gramEnd"/>
      <w:r>
        <w:t xml:space="preserve">10) </w:t>
      </w:r>
    </w:p>
    <w:p w14:paraId="53ABD27C" w14:textId="77777777" w:rsidR="002760CD" w:rsidRDefault="00635F58">
      <w:pPr>
        <w:pStyle w:val="ListParagraph"/>
        <w:keepNext/>
        <w:numPr>
          <w:ilvl w:val="0"/>
          <w:numId w:val="4"/>
        </w:numPr>
      </w:pPr>
      <w:r>
        <w:t xml:space="preserve">4,1 % bis 6 </w:t>
      </w:r>
      <w:proofErr w:type="gramStart"/>
      <w:r>
        <w:t>%  (</w:t>
      </w:r>
      <w:proofErr w:type="gramEnd"/>
      <w:r>
        <w:t xml:space="preserve">11) </w:t>
      </w:r>
    </w:p>
    <w:p w14:paraId="01B6AF86" w14:textId="77777777" w:rsidR="002760CD" w:rsidRDefault="00635F58">
      <w:pPr>
        <w:pStyle w:val="ListParagraph"/>
        <w:keepNext/>
        <w:numPr>
          <w:ilvl w:val="0"/>
          <w:numId w:val="4"/>
        </w:numPr>
      </w:pPr>
      <w:r>
        <w:t xml:space="preserve">6,1 % bis 9 </w:t>
      </w:r>
      <w:proofErr w:type="gramStart"/>
      <w:r>
        <w:t>%  (</w:t>
      </w:r>
      <w:proofErr w:type="gramEnd"/>
      <w:r>
        <w:t xml:space="preserve">12) </w:t>
      </w:r>
    </w:p>
    <w:p w14:paraId="58785E4D" w14:textId="77777777" w:rsidR="002760CD" w:rsidRDefault="00635F58">
      <w:pPr>
        <w:pStyle w:val="ListParagraph"/>
        <w:keepNext/>
        <w:numPr>
          <w:ilvl w:val="0"/>
          <w:numId w:val="4"/>
        </w:numPr>
      </w:pPr>
      <w:r>
        <w:t xml:space="preserve">9,1 % bis 13 </w:t>
      </w:r>
      <w:proofErr w:type="gramStart"/>
      <w:r>
        <w:t>%  (</w:t>
      </w:r>
      <w:proofErr w:type="gramEnd"/>
      <w:r>
        <w:t xml:space="preserve">13) </w:t>
      </w:r>
    </w:p>
    <w:p w14:paraId="1CC699C7" w14:textId="77777777" w:rsidR="002760CD" w:rsidRDefault="00635F58">
      <w:pPr>
        <w:pStyle w:val="ListParagraph"/>
        <w:keepNext/>
        <w:numPr>
          <w:ilvl w:val="0"/>
          <w:numId w:val="4"/>
        </w:numPr>
      </w:pPr>
      <w:r>
        <w:t xml:space="preserve">13,1 % bis 25 </w:t>
      </w:r>
      <w:proofErr w:type="gramStart"/>
      <w:r>
        <w:t>%  (</w:t>
      </w:r>
      <w:proofErr w:type="gramEnd"/>
      <w:r>
        <w:t xml:space="preserve">16) </w:t>
      </w:r>
    </w:p>
    <w:p w14:paraId="0A061DB2" w14:textId="77777777" w:rsidR="002760CD" w:rsidRDefault="00635F58">
      <w:pPr>
        <w:pStyle w:val="ListParagraph"/>
        <w:keepNext/>
        <w:numPr>
          <w:ilvl w:val="0"/>
          <w:numId w:val="4"/>
        </w:numPr>
      </w:pPr>
      <w:proofErr w:type="spellStart"/>
      <w:r>
        <w:t>Mehr</w:t>
      </w:r>
      <w:proofErr w:type="spellEnd"/>
      <w:r>
        <w:t xml:space="preserve"> </w:t>
      </w:r>
      <w:proofErr w:type="spellStart"/>
      <w:r>
        <w:t>als</w:t>
      </w:r>
      <w:proofErr w:type="spellEnd"/>
      <w:r>
        <w:t xml:space="preserve"> 25 </w:t>
      </w:r>
      <w:proofErr w:type="gramStart"/>
      <w:r>
        <w:t>%  (</w:t>
      </w:r>
      <w:proofErr w:type="gramEnd"/>
      <w:r>
        <w:t xml:space="preserve">14) </w:t>
      </w:r>
    </w:p>
    <w:p w14:paraId="27ADE432" w14:textId="77777777" w:rsidR="002760CD" w:rsidRDefault="002760CD"/>
    <w:p w14:paraId="55182449" w14:textId="77777777" w:rsidR="002760CD" w:rsidRDefault="002760CD">
      <w:pPr>
        <w:pStyle w:val="QuestionSeparator"/>
      </w:pPr>
    </w:p>
    <w:p w14:paraId="1A34E15C" w14:textId="77777777" w:rsidR="002760CD" w:rsidRDefault="002760CD"/>
    <w:p w14:paraId="79B63BEB" w14:textId="58F5D6FC" w:rsidR="002760CD" w:rsidRPr="004C6A23" w:rsidRDefault="00635F58">
      <w:pPr>
        <w:keepNext/>
        <w:rPr>
          <w:lang w:val="de-DE"/>
          <w:rPrChange w:id="698" w:author="Franziska Funke" w:date="2023-01-18T11:01:00Z">
            <w:rPr/>
          </w:rPrChange>
        </w:rPr>
      </w:pPr>
      <w:r w:rsidRPr="004C6A23">
        <w:rPr>
          <w:lang w:val="de-DE"/>
          <w:rPrChange w:id="699" w:author="Franziska Funke" w:date="2023-01-18T11:01:00Z">
            <w:rPr/>
          </w:rPrChange>
        </w:rPr>
        <w:t>Q3 Tatsächlich werden 1,3 % der deutschen Regierungsausgaben für Entwicklungshilfe bereitgestellt.</w:t>
      </w:r>
      <w:r w:rsidRPr="004C6A23">
        <w:rPr>
          <w:lang w:val="de-DE"/>
          <w:rPrChange w:id="700" w:author="Franziska Funke" w:date="2023-01-18T11:01:00Z">
            <w:rPr/>
          </w:rPrChange>
        </w:rPr>
        <w:br/>
        <w:t xml:space="preserve"> </w:t>
      </w:r>
      <w:r w:rsidRPr="004C6A23">
        <w:rPr>
          <w:lang w:val="de-DE"/>
          <w:rPrChange w:id="701" w:author="Franziska Funke" w:date="2023-01-18T11:01:00Z">
            <w:rPr/>
          </w:rPrChange>
        </w:rPr>
        <w:br/>
      </w:r>
      <w:del w:id="702" w:author="Franziska Funke" w:date="2023-01-18T12:27:00Z">
        <w:r w:rsidRPr="004C6A23" w:rsidDel="000F5D67">
          <w:rPr>
            <w:lang w:val="de-DE"/>
            <w:rPrChange w:id="703" w:author="Franziska Funke" w:date="2023-01-18T11:01:00Z">
              <w:rPr/>
            </w:rPrChange>
          </w:rPr>
          <w:lastRenderedPageBreak/>
          <w:delText xml:space="preserve"> </w:delText>
        </w:r>
      </w:del>
      <w:r w:rsidRPr="004C6A23">
        <w:rPr>
          <w:lang w:val="de-DE"/>
          <w:rPrChange w:id="704" w:author="Franziska Funke" w:date="2023-01-18T11:01:00Z">
            <w:rPr/>
          </w:rPrChange>
        </w:rPr>
        <w:t>Wenn Sie die Staatsausgaben wählen könnten, welchen Prozentsatz würden Sie der Entwicklungshilfe zuweisen?</w:t>
      </w:r>
    </w:p>
    <w:p w14:paraId="5F259ABC" w14:textId="77777777" w:rsidR="002760CD" w:rsidRDefault="00635F58">
      <w:pPr>
        <w:pStyle w:val="ListParagraph"/>
        <w:keepNext/>
        <w:numPr>
          <w:ilvl w:val="0"/>
          <w:numId w:val="4"/>
        </w:numPr>
      </w:pPr>
      <w:proofErr w:type="spellStart"/>
      <w:r>
        <w:t>Weniger</w:t>
      </w:r>
      <w:proofErr w:type="spellEnd"/>
      <w:r>
        <w:t xml:space="preserve"> </w:t>
      </w:r>
      <w:proofErr w:type="spellStart"/>
      <w:r>
        <w:t>als</w:t>
      </w:r>
      <w:proofErr w:type="spellEnd"/>
      <w:r>
        <w:t xml:space="preserve"> 0,1 </w:t>
      </w:r>
      <w:proofErr w:type="gramStart"/>
      <w:r>
        <w:t>%  (</w:t>
      </w:r>
      <w:proofErr w:type="gramEnd"/>
      <w:r>
        <w:t xml:space="preserve">4) </w:t>
      </w:r>
    </w:p>
    <w:p w14:paraId="40ADFB95" w14:textId="77777777" w:rsidR="002760CD" w:rsidRDefault="00635F58">
      <w:pPr>
        <w:pStyle w:val="ListParagraph"/>
        <w:keepNext/>
        <w:numPr>
          <w:ilvl w:val="0"/>
          <w:numId w:val="4"/>
        </w:numPr>
      </w:pPr>
      <w:r>
        <w:t xml:space="preserve">0,1 % bis 0,2 </w:t>
      </w:r>
      <w:proofErr w:type="gramStart"/>
      <w:r>
        <w:t>%  (</w:t>
      </w:r>
      <w:proofErr w:type="gramEnd"/>
      <w:r>
        <w:t xml:space="preserve">5) </w:t>
      </w:r>
    </w:p>
    <w:p w14:paraId="6D99626F" w14:textId="77777777" w:rsidR="002760CD" w:rsidRDefault="00635F58">
      <w:pPr>
        <w:pStyle w:val="ListParagraph"/>
        <w:keepNext/>
        <w:numPr>
          <w:ilvl w:val="0"/>
          <w:numId w:val="4"/>
        </w:numPr>
      </w:pPr>
      <w:r>
        <w:t xml:space="preserve">0,3 % bis 0,5 </w:t>
      </w:r>
      <w:proofErr w:type="gramStart"/>
      <w:r>
        <w:t>%  (</w:t>
      </w:r>
      <w:proofErr w:type="gramEnd"/>
      <w:r>
        <w:t xml:space="preserve">6) </w:t>
      </w:r>
    </w:p>
    <w:p w14:paraId="30623E53" w14:textId="77777777" w:rsidR="002760CD" w:rsidRDefault="00635F58">
      <w:pPr>
        <w:pStyle w:val="ListParagraph"/>
        <w:keepNext/>
        <w:numPr>
          <w:ilvl w:val="0"/>
          <w:numId w:val="4"/>
        </w:numPr>
      </w:pPr>
      <w:r>
        <w:t xml:space="preserve">0,6 % bis 1,0 </w:t>
      </w:r>
      <w:proofErr w:type="gramStart"/>
      <w:r>
        <w:t>%  (</w:t>
      </w:r>
      <w:proofErr w:type="gramEnd"/>
      <w:r>
        <w:t xml:space="preserve">7) </w:t>
      </w:r>
    </w:p>
    <w:p w14:paraId="43FDD5B0" w14:textId="77777777" w:rsidR="002760CD" w:rsidRDefault="00635F58">
      <w:pPr>
        <w:pStyle w:val="ListParagraph"/>
        <w:keepNext/>
        <w:numPr>
          <w:ilvl w:val="0"/>
          <w:numId w:val="4"/>
        </w:numPr>
      </w:pPr>
      <w:r>
        <w:t xml:space="preserve">1,1 % bis 1,7 </w:t>
      </w:r>
      <w:proofErr w:type="gramStart"/>
      <w:r>
        <w:t>%  (</w:t>
      </w:r>
      <w:proofErr w:type="gramEnd"/>
      <w:r>
        <w:t xml:space="preserve">8) </w:t>
      </w:r>
    </w:p>
    <w:p w14:paraId="7BFB8B1D" w14:textId="77777777" w:rsidR="002760CD" w:rsidRDefault="00635F58">
      <w:pPr>
        <w:pStyle w:val="ListParagraph"/>
        <w:keepNext/>
        <w:numPr>
          <w:ilvl w:val="0"/>
          <w:numId w:val="4"/>
        </w:numPr>
      </w:pPr>
      <w:r>
        <w:t xml:space="preserve">1,8 % bis 2,6 </w:t>
      </w:r>
      <w:proofErr w:type="gramStart"/>
      <w:r>
        <w:t>%  (</w:t>
      </w:r>
      <w:proofErr w:type="gramEnd"/>
      <w:r>
        <w:t xml:space="preserve">9) </w:t>
      </w:r>
    </w:p>
    <w:p w14:paraId="7C14D0FE" w14:textId="77777777" w:rsidR="002760CD" w:rsidRDefault="00635F58">
      <w:pPr>
        <w:pStyle w:val="ListParagraph"/>
        <w:keepNext/>
        <w:numPr>
          <w:ilvl w:val="0"/>
          <w:numId w:val="4"/>
        </w:numPr>
      </w:pPr>
      <w:r>
        <w:t xml:space="preserve">2,7 % bis 4 </w:t>
      </w:r>
      <w:proofErr w:type="gramStart"/>
      <w:r>
        <w:t>%  (</w:t>
      </w:r>
      <w:proofErr w:type="gramEnd"/>
      <w:r>
        <w:t xml:space="preserve">10) </w:t>
      </w:r>
    </w:p>
    <w:p w14:paraId="45A28B0C" w14:textId="77777777" w:rsidR="002760CD" w:rsidRDefault="00635F58">
      <w:pPr>
        <w:pStyle w:val="ListParagraph"/>
        <w:keepNext/>
        <w:numPr>
          <w:ilvl w:val="0"/>
          <w:numId w:val="4"/>
        </w:numPr>
      </w:pPr>
      <w:r>
        <w:t xml:space="preserve">4,1 % bis 6 </w:t>
      </w:r>
      <w:proofErr w:type="gramStart"/>
      <w:r>
        <w:t>%  (</w:t>
      </w:r>
      <w:proofErr w:type="gramEnd"/>
      <w:r>
        <w:t xml:space="preserve">11) </w:t>
      </w:r>
    </w:p>
    <w:p w14:paraId="07BD1F0F" w14:textId="77777777" w:rsidR="002760CD" w:rsidRDefault="00635F58">
      <w:pPr>
        <w:pStyle w:val="ListParagraph"/>
        <w:keepNext/>
        <w:numPr>
          <w:ilvl w:val="0"/>
          <w:numId w:val="4"/>
        </w:numPr>
      </w:pPr>
      <w:r>
        <w:t xml:space="preserve">6,1 % bis 9 </w:t>
      </w:r>
      <w:proofErr w:type="gramStart"/>
      <w:r>
        <w:t>%  (</w:t>
      </w:r>
      <w:proofErr w:type="gramEnd"/>
      <w:r>
        <w:t xml:space="preserve">12) </w:t>
      </w:r>
    </w:p>
    <w:p w14:paraId="7D5D31CD" w14:textId="77777777" w:rsidR="002760CD" w:rsidRDefault="00635F58">
      <w:pPr>
        <w:pStyle w:val="ListParagraph"/>
        <w:keepNext/>
        <w:numPr>
          <w:ilvl w:val="0"/>
          <w:numId w:val="4"/>
        </w:numPr>
      </w:pPr>
      <w:r>
        <w:t xml:space="preserve">9,1 % bis 13 </w:t>
      </w:r>
      <w:proofErr w:type="gramStart"/>
      <w:r>
        <w:t>%  (</w:t>
      </w:r>
      <w:proofErr w:type="gramEnd"/>
      <w:r>
        <w:t xml:space="preserve">13) </w:t>
      </w:r>
    </w:p>
    <w:p w14:paraId="7B4C7DE1" w14:textId="77777777" w:rsidR="002760CD" w:rsidRDefault="00635F58">
      <w:pPr>
        <w:pStyle w:val="ListParagraph"/>
        <w:keepNext/>
        <w:numPr>
          <w:ilvl w:val="0"/>
          <w:numId w:val="4"/>
        </w:numPr>
      </w:pPr>
      <w:r>
        <w:t xml:space="preserve">13,1 % bis 25 </w:t>
      </w:r>
      <w:proofErr w:type="gramStart"/>
      <w:r>
        <w:t>%  (</w:t>
      </w:r>
      <w:proofErr w:type="gramEnd"/>
      <w:r>
        <w:t xml:space="preserve">16) </w:t>
      </w:r>
    </w:p>
    <w:p w14:paraId="40861D0B" w14:textId="77777777" w:rsidR="002760CD" w:rsidRDefault="00635F58">
      <w:pPr>
        <w:pStyle w:val="ListParagraph"/>
        <w:keepNext/>
        <w:numPr>
          <w:ilvl w:val="0"/>
          <w:numId w:val="4"/>
        </w:numPr>
      </w:pPr>
      <w:proofErr w:type="spellStart"/>
      <w:r>
        <w:t>Mehr</w:t>
      </w:r>
      <w:proofErr w:type="spellEnd"/>
      <w:r>
        <w:t xml:space="preserve"> </w:t>
      </w:r>
      <w:proofErr w:type="spellStart"/>
      <w:r>
        <w:t>als</w:t>
      </w:r>
      <w:proofErr w:type="spellEnd"/>
      <w:r>
        <w:t xml:space="preserve"> 25 </w:t>
      </w:r>
      <w:proofErr w:type="gramStart"/>
      <w:r>
        <w:t>%  (</w:t>
      </w:r>
      <w:proofErr w:type="gramEnd"/>
      <w:r>
        <w:t xml:space="preserve">14) </w:t>
      </w:r>
    </w:p>
    <w:p w14:paraId="74151605" w14:textId="77777777" w:rsidR="002760CD" w:rsidRDefault="002760CD"/>
    <w:p w14:paraId="67FAB4A7" w14:textId="77777777" w:rsidR="002760CD" w:rsidRDefault="00635F58">
      <w:pPr>
        <w:pStyle w:val="BlockEndLabel"/>
      </w:pPr>
      <w:r>
        <w:t>End of Block: Foreign aid (randomized)</w:t>
      </w:r>
    </w:p>
    <w:p w14:paraId="17F147CE" w14:textId="77777777" w:rsidR="002760CD" w:rsidRDefault="002760CD">
      <w:pPr>
        <w:pStyle w:val="BlockSeparator"/>
      </w:pPr>
    </w:p>
    <w:p w14:paraId="1E5C7B36" w14:textId="77777777" w:rsidR="002760CD" w:rsidRDefault="00635F58">
      <w:pPr>
        <w:pStyle w:val="BlockStartLabel"/>
      </w:pPr>
      <w:r>
        <w:t xml:space="preserve">Start of Block: Foreign </w:t>
      </w:r>
      <w:proofErr w:type="gramStart"/>
      <w:r>
        <w:t>aid  cont'd</w:t>
      </w:r>
      <w:proofErr w:type="gramEnd"/>
    </w:p>
    <w:p w14:paraId="5CEF8422" w14:textId="77777777" w:rsidR="002760CD" w:rsidRDefault="00635F58">
      <w:pPr>
        <w:pStyle w:val="QDisplayLogic"/>
        <w:keepNext/>
      </w:pPr>
      <w:r>
        <w:lastRenderedPageBreak/>
        <w:t>Display This Question:</w:t>
      </w:r>
    </w:p>
    <w:p w14:paraId="6BACEB0F" w14:textId="77777777" w:rsidR="002760CD" w:rsidRDefault="00635F58">
      <w:pPr>
        <w:pStyle w:val="QDisplayLogic"/>
        <w:keepNext/>
        <w:ind w:firstLine="400"/>
      </w:pPr>
      <w:r>
        <w:t xml:space="preserve">If </w:t>
      </w:r>
      <w:proofErr w:type="gramStart"/>
      <w:r>
        <w:t>Actually</w:t>
      </w:r>
      <w:proofErr w:type="gramEnd"/>
      <w:r>
        <w:t>, 1.7% of the UK government spending is allocated to foreign aid. If you could choose the... = 1.8% to 2.6%</w:t>
      </w:r>
    </w:p>
    <w:p w14:paraId="63C28F11"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2.7% to 4%</w:t>
      </w:r>
    </w:p>
    <w:p w14:paraId="39F75951"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4.1% to 6%</w:t>
      </w:r>
    </w:p>
    <w:p w14:paraId="612A3F9B"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6.1% to 9%</w:t>
      </w:r>
    </w:p>
    <w:p w14:paraId="2CD70C94"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9.1% to 13%</w:t>
      </w:r>
    </w:p>
    <w:p w14:paraId="510A597D"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13.1% to 25%</w:t>
      </w:r>
    </w:p>
    <w:p w14:paraId="1517F471"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More than 25%</w:t>
      </w:r>
    </w:p>
    <w:p w14:paraId="53095955" w14:textId="77777777" w:rsidR="002760CD" w:rsidRDefault="00635F58">
      <w:pPr>
        <w:pStyle w:val="QDisplayLogic"/>
        <w:keepNext/>
      </w:pPr>
      <w:r>
        <w:t>Or If</w:t>
      </w:r>
    </w:p>
    <w:p w14:paraId="28B4FA41" w14:textId="77777777" w:rsidR="002760CD" w:rsidRDefault="00635F58">
      <w:pPr>
        <w:pStyle w:val="QDisplayLogic"/>
        <w:keepNext/>
        <w:ind w:firstLine="400"/>
      </w:pPr>
      <w:proofErr w:type="gramStart"/>
      <w:r>
        <w:t>Actually, 1.7%</w:t>
      </w:r>
      <w:proofErr w:type="gramEnd"/>
      <w:r>
        <w:t xml:space="preserve"> of the UK government spending is allocated to foreign aid. If you could choose the... = 1.1% to 1.7%</w:t>
      </w:r>
    </w:p>
    <w:p w14:paraId="41F16A6D" w14:textId="77777777" w:rsidR="002760CD" w:rsidRDefault="00635F58">
      <w:pPr>
        <w:pStyle w:val="QDisplayLogic"/>
        <w:keepNext/>
        <w:ind w:firstLine="400"/>
      </w:pPr>
      <w:r>
        <w:t xml:space="preserve">And </w:t>
      </w:r>
      <w:proofErr w:type="gramStart"/>
      <w:r>
        <w:t>In</w:t>
      </w:r>
      <w:proofErr w:type="gramEnd"/>
      <w:r>
        <w:t xml:space="preserve"> which country do you live? = France</w:t>
      </w:r>
    </w:p>
    <w:p w14:paraId="658CB721" w14:textId="77777777" w:rsidR="002760CD" w:rsidRDefault="00635F58">
      <w:pPr>
        <w:pStyle w:val="QDisplayLogic"/>
        <w:keepNext/>
      </w:pPr>
      <w:r>
        <w:t>And If</w:t>
      </w:r>
    </w:p>
    <w:p w14:paraId="625A5D87" w14:textId="77777777" w:rsidR="002760CD" w:rsidRDefault="00635F58">
      <w:pPr>
        <w:pStyle w:val="QDisplayLogic"/>
        <w:keepNext/>
        <w:ind w:firstLine="400"/>
      </w:pPr>
      <w:r>
        <w:t>In which country do you live? = Spain</w:t>
      </w:r>
    </w:p>
    <w:p w14:paraId="3FC2FD81" w14:textId="77777777" w:rsidR="002760CD" w:rsidRPr="004C6A23" w:rsidRDefault="00635F58">
      <w:pPr>
        <w:pStyle w:val="QDisplayLogic"/>
        <w:keepNext/>
        <w:ind w:firstLine="400"/>
        <w:rPr>
          <w:lang w:val="de-DE"/>
          <w:rPrChange w:id="705" w:author="Franziska Funke" w:date="2023-01-18T11:01:00Z">
            <w:rPr/>
          </w:rPrChange>
        </w:rPr>
      </w:pPr>
      <w:r>
        <w:t xml:space="preserve">And </w:t>
      </w:r>
      <w:proofErr w:type="gramStart"/>
      <w:r>
        <w:t>Actually</w:t>
      </w:r>
      <w:proofErr w:type="gramEnd"/>
      <w:r>
        <w:t xml:space="preserve">, 1.7% of the UK government spending is allocated to foreign aid. </w:t>
      </w:r>
      <w:proofErr w:type="spellStart"/>
      <w:r w:rsidRPr="004C6A23">
        <w:rPr>
          <w:lang w:val="de-DE"/>
          <w:rPrChange w:id="706" w:author="Franziska Funke" w:date="2023-01-18T11:01:00Z">
            <w:rPr/>
          </w:rPrChange>
        </w:rPr>
        <w:t>If</w:t>
      </w:r>
      <w:proofErr w:type="spellEnd"/>
      <w:r w:rsidRPr="004C6A23">
        <w:rPr>
          <w:lang w:val="de-DE"/>
          <w:rPrChange w:id="707" w:author="Franziska Funke" w:date="2023-01-18T11:01:00Z">
            <w:rPr/>
          </w:rPrChange>
        </w:rPr>
        <w:t xml:space="preserve"> </w:t>
      </w:r>
      <w:proofErr w:type="spellStart"/>
      <w:r w:rsidRPr="004C6A23">
        <w:rPr>
          <w:lang w:val="de-DE"/>
          <w:rPrChange w:id="708" w:author="Franziska Funke" w:date="2023-01-18T11:01:00Z">
            <w:rPr/>
          </w:rPrChange>
        </w:rPr>
        <w:t>you</w:t>
      </w:r>
      <w:proofErr w:type="spellEnd"/>
      <w:r w:rsidRPr="004C6A23">
        <w:rPr>
          <w:lang w:val="de-DE"/>
          <w:rPrChange w:id="709" w:author="Franziska Funke" w:date="2023-01-18T11:01:00Z">
            <w:rPr/>
          </w:rPrChange>
        </w:rPr>
        <w:t xml:space="preserve"> </w:t>
      </w:r>
      <w:proofErr w:type="spellStart"/>
      <w:r w:rsidRPr="004C6A23">
        <w:rPr>
          <w:lang w:val="de-DE"/>
          <w:rPrChange w:id="710" w:author="Franziska Funke" w:date="2023-01-18T11:01:00Z">
            <w:rPr/>
          </w:rPrChange>
        </w:rPr>
        <w:t>could</w:t>
      </w:r>
      <w:proofErr w:type="spellEnd"/>
      <w:r w:rsidRPr="004C6A23">
        <w:rPr>
          <w:lang w:val="de-DE"/>
          <w:rPrChange w:id="711" w:author="Franziska Funke" w:date="2023-01-18T11:01:00Z">
            <w:rPr/>
          </w:rPrChange>
        </w:rPr>
        <w:t xml:space="preserve"> </w:t>
      </w:r>
      <w:proofErr w:type="spellStart"/>
      <w:r w:rsidRPr="004C6A23">
        <w:rPr>
          <w:lang w:val="de-DE"/>
          <w:rPrChange w:id="712" w:author="Franziska Funke" w:date="2023-01-18T11:01:00Z">
            <w:rPr/>
          </w:rPrChange>
        </w:rPr>
        <w:t>choose</w:t>
      </w:r>
      <w:proofErr w:type="spellEnd"/>
      <w:r w:rsidRPr="004C6A23">
        <w:rPr>
          <w:lang w:val="de-DE"/>
          <w:rPrChange w:id="713" w:author="Franziska Funke" w:date="2023-01-18T11:01:00Z">
            <w:rPr/>
          </w:rPrChange>
        </w:rPr>
        <w:t xml:space="preserve"> </w:t>
      </w:r>
      <w:proofErr w:type="spellStart"/>
      <w:r w:rsidRPr="004C6A23">
        <w:rPr>
          <w:lang w:val="de-DE"/>
          <w:rPrChange w:id="714" w:author="Franziska Funke" w:date="2023-01-18T11:01:00Z">
            <w:rPr/>
          </w:rPrChange>
        </w:rPr>
        <w:t>the</w:t>
      </w:r>
      <w:proofErr w:type="spellEnd"/>
      <w:r w:rsidRPr="004C6A23">
        <w:rPr>
          <w:lang w:val="de-DE"/>
          <w:rPrChange w:id="715" w:author="Franziska Funke" w:date="2023-01-18T11:01:00Z">
            <w:rPr/>
          </w:rPrChange>
        </w:rPr>
        <w:t>... = 1.1% to 1.7%</w:t>
      </w:r>
    </w:p>
    <w:p w14:paraId="36840233" w14:textId="77777777" w:rsidR="002760CD" w:rsidRPr="004C6A23" w:rsidRDefault="002760CD">
      <w:pPr>
        <w:rPr>
          <w:lang w:val="de-DE"/>
          <w:rPrChange w:id="716" w:author="Franziska Funke" w:date="2023-01-18T11:01:00Z">
            <w:rPr/>
          </w:rPrChange>
        </w:rPr>
      </w:pPr>
    </w:p>
    <w:p w14:paraId="01552B2F" w14:textId="51376582" w:rsidR="002760CD" w:rsidRPr="004C6A23" w:rsidRDefault="00635F58">
      <w:pPr>
        <w:keepNext/>
        <w:rPr>
          <w:lang w:val="de-DE"/>
          <w:rPrChange w:id="717" w:author="Franziska Funke" w:date="2023-01-18T11:01:00Z">
            <w:rPr/>
          </w:rPrChange>
        </w:rPr>
      </w:pPr>
      <w:r w:rsidRPr="004C6A23">
        <w:rPr>
          <w:lang w:val="de-DE"/>
          <w:rPrChange w:id="718" w:author="Franziska Funke" w:date="2023-01-18T11:01:00Z">
            <w:rPr/>
          </w:rPrChange>
        </w:rPr>
        <w:t xml:space="preserve">Q1 Ihre vorherige Antwort zeigt, dass Sie die </w:t>
      </w:r>
      <w:ins w:id="719" w:author="Franziska Funke" w:date="2023-01-18T12:27:00Z">
        <w:r w:rsidR="000F5D67">
          <w:rPr>
            <w:lang w:val="de-DE"/>
          </w:rPr>
          <w:t xml:space="preserve">Mittel für die </w:t>
        </w:r>
      </w:ins>
      <w:r w:rsidRPr="004C6A23">
        <w:rPr>
          <w:lang w:val="de-DE"/>
          <w:rPrChange w:id="720" w:author="Franziska Funke" w:date="2023-01-18T11:01:00Z">
            <w:rPr/>
          </w:rPrChange>
        </w:rPr>
        <w:t>deutsche Entwicklungshilfe erhöhen möchten.</w:t>
      </w:r>
      <w:r w:rsidRPr="004C6A23">
        <w:rPr>
          <w:lang w:val="de-DE"/>
          <w:rPrChange w:id="721" w:author="Franziska Funke" w:date="2023-01-18T11:01:00Z">
            <w:rPr/>
          </w:rPrChange>
        </w:rPr>
        <w:br/>
        <w:t xml:space="preserve"> </w:t>
      </w:r>
      <w:r w:rsidRPr="004C6A23">
        <w:rPr>
          <w:lang w:val="de-DE"/>
          <w:rPrChange w:id="722" w:author="Franziska Funke" w:date="2023-01-18T11:01:00Z">
            <w:rPr/>
          </w:rPrChange>
        </w:rPr>
        <w:br/>
      </w:r>
      <w:del w:id="723" w:author="Franziska Funke" w:date="2023-01-18T12:27:00Z">
        <w:r w:rsidRPr="004C6A23" w:rsidDel="000F5D67">
          <w:rPr>
            <w:lang w:val="de-DE"/>
            <w:rPrChange w:id="724" w:author="Franziska Funke" w:date="2023-01-18T11:01:00Z">
              <w:rPr/>
            </w:rPrChange>
          </w:rPr>
          <w:lastRenderedPageBreak/>
          <w:delText xml:space="preserve"> </w:delText>
        </w:r>
      </w:del>
      <w:r w:rsidRPr="004C6A23">
        <w:rPr>
          <w:lang w:val="de-DE"/>
          <w:rPrChange w:id="725" w:author="Franziska Funke" w:date="2023-01-18T11:01:00Z">
            <w:rPr/>
          </w:rPrChange>
        </w:rPr>
        <w:t xml:space="preserve">Wie möchten Sie eine solche Erhöhung der </w:t>
      </w:r>
      <w:ins w:id="726" w:author="Franziska Funke" w:date="2023-01-18T12:28:00Z">
        <w:r w:rsidR="000F5D67">
          <w:rPr>
            <w:lang w:val="de-DE"/>
          </w:rPr>
          <w:t xml:space="preserve">Mittel für </w:t>
        </w:r>
      </w:ins>
      <w:r w:rsidRPr="004C6A23">
        <w:rPr>
          <w:lang w:val="de-DE"/>
          <w:rPrChange w:id="727" w:author="Franziska Funke" w:date="2023-01-18T11:01:00Z">
            <w:rPr/>
          </w:rPrChange>
        </w:rPr>
        <w:t>Entwicklungshilfe finanzieren? (Mehrfachnennungen möglich)</w:t>
      </w:r>
    </w:p>
    <w:p w14:paraId="3B665695" w14:textId="77777777" w:rsidR="002760CD" w:rsidRDefault="00635F58">
      <w:pPr>
        <w:pStyle w:val="ListParagraph"/>
        <w:keepNext/>
        <w:numPr>
          <w:ilvl w:val="0"/>
          <w:numId w:val="2"/>
        </w:numPr>
      </w:pPr>
      <w:proofErr w:type="spellStart"/>
      <w:r>
        <w:t>Weniger</w:t>
      </w:r>
      <w:proofErr w:type="spellEnd"/>
      <w:r>
        <w:t xml:space="preserve"> </w:t>
      </w:r>
      <w:proofErr w:type="spellStart"/>
      <w:proofErr w:type="gramStart"/>
      <w:r>
        <w:t>Verteidigungsausgaben</w:t>
      </w:r>
      <w:proofErr w:type="spellEnd"/>
      <w:r>
        <w:t xml:space="preserve">  (</w:t>
      </w:r>
      <w:proofErr w:type="gramEnd"/>
      <w:r>
        <w:t xml:space="preserve">1) </w:t>
      </w:r>
    </w:p>
    <w:p w14:paraId="601467EC" w14:textId="77777777" w:rsidR="002760CD" w:rsidRPr="004C6A23" w:rsidRDefault="00635F58">
      <w:pPr>
        <w:pStyle w:val="ListParagraph"/>
        <w:keepNext/>
        <w:numPr>
          <w:ilvl w:val="0"/>
          <w:numId w:val="2"/>
        </w:numPr>
        <w:rPr>
          <w:lang w:val="de-DE"/>
          <w:rPrChange w:id="728" w:author="Franziska Funke" w:date="2023-01-18T11:01:00Z">
            <w:rPr/>
          </w:rPrChange>
        </w:rPr>
      </w:pPr>
      <w:r w:rsidRPr="004C6A23">
        <w:rPr>
          <w:lang w:val="de-DE"/>
          <w:rPrChange w:id="729" w:author="Franziska Funke" w:date="2023-01-18T11:01:00Z">
            <w:rPr/>
          </w:rPrChange>
        </w:rPr>
        <w:t xml:space="preserve">Geringere Ausgaben für die </w:t>
      </w:r>
      <w:proofErr w:type="gramStart"/>
      <w:r w:rsidRPr="004C6A23">
        <w:rPr>
          <w:lang w:val="de-DE"/>
          <w:rPrChange w:id="730" w:author="Franziska Funke" w:date="2023-01-18T11:01:00Z">
            <w:rPr/>
          </w:rPrChange>
        </w:rPr>
        <w:t>Altersvorsorge  (</w:t>
      </w:r>
      <w:proofErr w:type="gramEnd"/>
      <w:r w:rsidRPr="004C6A23">
        <w:rPr>
          <w:lang w:val="de-DE"/>
          <w:rPrChange w:id="731" w:author="Franziska Funke" w:date="2023-01-18T11:01:00Z">
            <w:rPr/>
          </w:rPrChange>
        </w:rPr>
        <w:t xml:space="preserve">2) </w:t>
      </w:r>
    </w:p>
    <w:p w14:paraId="09E3AD38" w14:textId="77777777" w:rsidR="002760CD" w:rsidRDefault="00635F58">
      <w:pPr>
        <w:pStyle w:val="ListParagraph"/>
        <w:keepNext/>
        <w:numPr>
          <w:ilvl w:val="0"/>
          <w:numId w:val="2"/>
        </w:numPr>
      </w:pPr>
      <w:proofErr w:type="spellStart"/>
      <w:r>
        <w:t>Geringere</w:t>
      </w:r>
      <w:proofErr w:type="spellEnd"/>
      <w:r>
        <w:t xml:space="preserve"> </w:t>
      </w:r>
      <w:proofErr w:type="spellStart"/>
      <w:proofErr w:type="gramStart"/>
      <w:r>
        <w:t>Gesundheitsausgaben</w:t>
      </w:r>
      <w:proofErr w:type="spellEnd"/>
      <w:r>
        <w:t xml:space="preserve">  (</w:t>
      </w:r>
      <w:proofErr w:type="gramEnd"/>
      <w:r>
        <w:t xml:space="preserve">3) </w:t>
      </w:r>
    </w:p>
    <w:p w14:paraId="7E78E0B5" w14:textId="77777777" w:rsidR="002760CD" w:rsidRDefault="00635F58">
      <w:pPr>
        <w:pStyle w:val="ListParagraph"/>
        <w:keepNext/>
        <w:numPr>
          <w:ilvl w:val="0"/>
          <w:numId w:val="2"/>
        </w:numPr>
      </w:pPr>
      <w:proofErr w:type="spellStart"/>
      <w:r>
        <w:t>Geringere</w:t>
      </w:r>
      <w:proofErr w:type="spellEnd"/>
      <w:r>
        <w:t xml:space="preserve"> </w:t>
      </w:r>
      <w:proofErr w:type="spellStart"/>
      <w:r>
        <w:t>Ausgaben</w:t>
      </w:r>
      <w:proofErr w:type="spellEnd"/>
      <w:r>
        <w:t xml:space="preserve"> für </w:t>
      </w:r>
      <w:proofErr w:type="spellStart"/>
      <w:proofErr w:type="gramStart"/>
      <w:r>
        <w:t>Sozialleistungen</w:t>
      </w:r>
      <w:proofErr w:type="spellEnd"/>
      <w:r>
        <w:t xml:space="preserve">  (</w:t>
      </w:r>
      <w:proofErr w:type="gramEnd"/>
      <w:r>
        <w:t xml:space="preserve">4) </w:t>
      </w:r>
    </w:p>
    <w:p w14:paraId="7E5175C3" w14:textId="77777777" w:rsidR="002760CD" w:rsidRDefault="00635F58">
      <w:pPr>
        <w:pStyle w:val="ListParagraph"/>
        <w:keepNext/>
        <w:numPr>
          <w:ilvl w:val="0"/>
          <w:numId w:val="2"/>
        </w:numPr>
      </w:pPr>
      <w:proofErr w:type="spellStart"/>
      <w:r>
        <w:t>Weniger</w:t>
      </w:r>
      <w:proofErr w:type="spellEnd"/>
      <w:r>
        <w:t xml:space="preserve"> </w:t>
      </w:r>
      <w:proofErr w:type="spellStart"/>
      <w:r>
        <w:t>Ausgaben</w:t>
      </w:r>
      <w:proofErr w:type="spellEnd"/>
      <w:r>
        <w:t xml:space="preserve"> für </w:t>
      </w:r>
      <w:proofErr w:type="spellStart"/>
      <w:proofErr w:type="gramStart"/>
      <w:r>
        <w:t>Bildung</w:t>
      </w:r>
      <w:proofErr w:type="spellEnd"/>
      <w:r>
        <w:t xml:space="preserve">  (</w:t>
      </w:r>
      <w:proofErr w:type="gramEnd"/>
      <w:r>
        <w:t xml:space="preserve">10) </w:t>
      </w:r>
    </w:p>
    <w:p w14:paraId="161FBD58" w14:textId="77777777" w:rsidR="002760CD" w:rsidRPr="004C6A23" w:rsidRDefault="00635F58">
      <w:pPr>
        <w:pStyle w:val="ListParagraph"/>
        <w:keepNext/>
        <w:numPr>
          <w:ilvl w:val="0"/>
          <w:numId w:val="2"/>
        </w:numPr>
        <w:rPr>
          <w:lang w:val="de-DE"/>
          <w:rPrChange w:id="732" w:author="Franziska Funke" w:date="2023-01-18T11:01:00Z">
            <w:rPr/>
          </w:rPrChange>
        </w:rPr>
      </w:pPr>
      <w:r w:rsidRPr="004C6A23">
        <w:rPr>
          <w:lang w:val="de-DE"/>
          <w:rPrChange w:id="733" w:author="Franziska Funke" w:date="2023-01-18T11:01:00Z">
            <w:rPr/>
          </w:rPrChange>
        </w:rPr>
        <w:t xml:space="preserve">Geringere Ausgaben für andere Programme und öffentliche </w:t>
      </w:r>
      <w:proofErr w:type="gramStart"/>
      <w:r w:rsidRPr="004C6A23">
        <w:rPr>
          <w:lang w:val="de-DE"/>
          <w:rPrChange w:id="734" w:author="Franziska Funke" w:date="2023-01-18T11:01:00Z">
            <w:rPr/>
          </w:rPrChange>
        </w:rPr>
        <w:t>Verwaltung  (</w:t>
      </w:r>
      <w:proofErr w:type="gramEnd"/>
      <w:r w:rsidRPr="004C6A23">
        <w:rPr>
          <w:lang w:val="de-DE"/>
          <w:rPrChange w:id="735" w:author="Franziska Funke" w:date="2023-01-18T11:01:00Z">
            <w:rPr/>
          </w:rPrChange>
        </w:rPr>
        <w:t xml:space="preserve">5) </w:t>
      </w:r>
    </w:p>
    <w:p w14:paraId="5AAF840D" w14:textId="77777777" w:rsidR="002760CD" w:rsidRPr="004C6A23" w:rsidRDefault="00635F58">
      <w:pPr>
        <w:pStyle w:val="ListParagraph"/>
        <w:keepNext/>
        <w:numPr>
          <w:ilvl w:val="0"/>
          <w:numId w:val="2"/>
        </w:numPr>
        <w:rPr>
          <w:lang w:val="de-DE"/>
          <w:rPrChange w:id="736" w:author="Franziska Funke" w:date="2023-01-18T11:01:00Z">
            <w:rPr/>
          </w:rPrChange>
        </w:rPr>
      </w:pPr>
      <w:r w:rsidRPr="004C6A23">
        <w:rPr>
          <w:lang w:val="de-DE"/>
          <w:rPrChange w:id="737" w:author="Franziska Funke" w:date="2023-01-18T11:01:00Z">
            <w:rPr/>
          </w:rPrChange>
        </w:rPr>
        <w:t xml:space="preserve">Höhere Steuern für die </w:t>
      </w:r>
      <w:proofErr w:type="gramStart"/>
      <w:r w:rsidRPr="004C6A23">
        <w:rPr>
          <w:lang w:val="de-DE"/>
          <w:rPrChange w:id="738" w:author="Franziska Funke" w:date="2023-01-18T11:01:00Z">
            <w:rPr/>
          </w:rPrChange>
        </w:rPr>
        <w:t>Reichsten  (</w:t>
      </w:r>
      <w:proofErr w:type="gramEnd"/>
      <w:r w:rsidRPr="004C6A23">
        <w:rPr>
          <w:lang w:val="de-DE"/>
          <w:rPrChange w:id="739" w:author="Franziska Funke" w:date="2023-01-18T11:01:00Z">
            <w:rPr/>
          </w:rPrChange>
        </w:rPr>
        <w:t xml:space="preserve">6) </w:t>
      </w:r>
    </w:p>
    <w:p w14:paraId="1A69D193" w14:textId="77777777" w:rsidR="002760CD" w:rsidRDefault="00635F58">
      <w:pPr>
        <w:pStyle w:val="ListParagraph"/>
        <w:keepNext/>
        <w:numPr>
          <w:ilvl w:val="0"/>
          <w:numId w:val="2"/>
        </w:numPr>
      </w:pPr>
      <w:proofErr w:type="spellStart"/>
      <w:r>
        <w:t>Höherer</w:t>
      </w:r>
      <w:proofErr w:type="spellEnd"/>
      <w:r>
        <w:t xml:space="preserve"> </w:t>
      </w:r>
      <w:proofErr w:type="spellStart"/>
      <w:proofErr w:type="gramStart"/>
      <w:r>
        <w:t>Körperschaftsteuersatz</w:t>
      </w:r>
      <w:proofErr w:type="spellEnd"/>
      <w:r>
        <w:t xml:space="preserve">  (</w:t>
      </w:r>
      <w:proofErr w:type="gramEnd"/>
      <w:r>
        <w:t xml:space="preserve">7) </w:t>
      </w:r>
    </w:p>
    <w:p w14:paraId="6899A8A0" w14:textId="77777777" w:rsidR="002760CD" w:rsidRDefault="00635F58">
      <w:pPr>
        <w:pStyle w:val="ListParagraph"/>
        <w:keepNext/>
        <w:numPr>
          <w:ilvl w:val="0"/>
          <w:numId w:val="2"/>
        </w:numPr>
      </w:pPr>
      <w:proofErr w:type="spellStart"/>
      <w:r>
        <w:t>Höhere</w:t>
      </w:r>
      <w:proofErr w:type="spellEnd"/>
      <w:r>
        <w:t xml:space="preserve"> </w:t>
      </w:r>
      <w:proofErr w:type="spellStart"/>
      <w:r>
        <w:t>persönliche</w:t>
      </w:r>
      <w:proofErr w:type="spellEnd"/>
      <w:r>
        <w:t xml:space="preserve"> </w:t>
      </w:r>
      <w:proofErr w:type="spellStart"/>
      <w:proofErr w:type="gramStart"/>
      <w:r>
        <w:t>Einkommensteuersätze</w:t>
      </w:r>
      <w:proofErr w:type="spellEnd"/>
      <w:r>
        <w:t xml:space="preserve">  (</w:t>
      </w:r>
      <w:proofErr w:type="gramEnd"/>
      <w:r>
        <w:t xml:space="preserve">8) </w:t>
      </w:r>
    </w:p>
    <w:p w14:paraId="69E6F31D" w14:textId="77777777" w:rsidR="002760CD" w:rsidRDefault="00635F58">
      <w:pPr>
        <w:pStyle w:val="ListParagraph"/>
        <w:keepNext/>
        <w:numPr>
          <w:ilvl w:val="0"/>
          <w:numId w:val="2"/>
        </w:numPr>
      </w:pPr>
      <w:proofErr w:type="spellStart"/>
      <w:r>
        <w:t>Höherer</w:t>
      </w:r>
      <w:proofErr w:type="spellEnd"/>
      <w:r>
        <w:t xml:space="preserve"> </w:t>
      </w:r>
      <w:proofErr w:type="spellStart"/>
      <w:r>
        <w:t>öffentlicher</w:t>
      </w:r>
      <w:proofErr w:type="spellEnd"/>
      <w:r>
        <w:t xml:space="preserve"> </w:t>
      </w:r>
      <w:proofErr w:type="spellStart"/>
      <w:proofErr w:type="gramStart"/>
      <w:r>
        <w:t>Schuldenstand</w:t>
      </w:r>
      <w:proofErr w:type="spellEnd"/>
      <w:r>
        <w:t xml:space="preserve">  (</w:t>
      </w:r>
      <w:proofErr w:type="gramEnd"/>
      <w:r>
        <w:t xml:space="preserve">9) </w:t>
      </w:r>
    </w:p>
    <w:p w14:paraId="5C099C70" w14:textId="77777777" w:rsidR="002760CD" w:rsidRDefault="002760CD"/>
    <w:p w14:paraId="77C36D05" w14:textId="77777777" w:rsidR="002760CD" w:rsidRDefault="002760CD">
      <w:pPr>
        <w:pStyle w:val="QuestionSeparator"/>
      </w:pPr>
    </w:p>
    <w:p w14:paraId="1F3A4E15" w14:textId="77777777" w:rsidR="002760CD" w:rsidRDefault="00635F58">
      <w:pPr>
        <w:pStyle w:val="QDisplayLogic"/>
        <w:keepNext/>
      </w:pPr>
      <w:r>
        <w:lastRenderedPageBreak/>
        <w:t>Display This Question:</w:t>
      </w:r>
    </w:p>
    <w:p w14:paraId="1AD23973" w14:textId="77777777" w:rsidR="002760CD" w:rsidRDefault="00635F58">
      <w:pPr>
        <w:pStyle w:val="QDisplayLogic"/>
        <w:keepNext/>
        <w:ind w:firstLine="400"/>
      </w:pPr>
      <w:r>
        <w:t xml:space="preserve">If </w:t>
      </w:r>
      <w:proofErr w:type="gramStart"/>
      <w:r>
        <w:t>Actually</w:t>
      </w:r>
      <w:proofErr w:type="gramEnd"/>
      <w:r>
        <w:t>, 1.7% of the UK government spending is allocated to foreign aid. If you could choose the... = Less than 0.1%</w:t>
      </w:r>
    </w:p>
    <w:p w14:paraId="0DF29EA3"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0.1% to 0.2%</w:t>
      </w:r>
    </w:p>
    <w:p w14:paraId="2FBC8CFC"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0.3% to 0.5%</w:t>
      </w:r>
    </w:p>
    <w:p w14:paraId="6F797B1B" w14:textId="77777777" w:rsidR="002760CD" w:rsidRDefault="00635F58">
      <w:pPr>
        <w:pStyle w:val="QDisplayLogic"/>
        <w:keepNext/>
      </w:pPr>
      <w:r>
        <w:t>Or If</w:t>
      </w:r>
    </w:p>
    <w:p w14:paraId="2274B9AA" w14:textId="77777777" w:rsidR="002760CD" w:rsidRDefault="00635F58">
      <w:pPr>
        <w:pStyle w:val="QDisplayLogic"/>
        <w:keepNext/>
        <w:ind w:firstLine="400"/>
      </w:pPr>
      <w:proofErr w:type="gramStart"/>
      <w:r>
        <w:t>Actually, 1.7%</w:t>
      </w:r>
      <w:proofErr w:type="gramEnd"/>
      <w:r>
        <w:t xml:space="preserve"> of the UK government spending is allocated to foreign aid. If you could choose the... = 0.6% to 1.0%</w:t>
      </w:r>
    </w:p>
    <w:p w14:paraId="73037629" w14:textId="77777777" w:rsidR="002760CD" w:rsidRDefault="00635F58">
      <w:pPr>
        <w:pStyle w:val="QDisplayLogic"/>
        <w:keepNext/>
        <w:ind w:firstLine="400"/>
      </w:pPr>
      <w:r>
        <w:t xml:space="preserve">And </w:t>
      </w:r>
      <w:proofErr w:type="gramStart"/>
      <w:r>
        <w:t>In</w:t>
      </w:r>
      <w:proofErr w:type="gramEnd"/>
      <w:r>
        <w:t xml:space="preserve"> which country do you live? = United Kingdom</w:t>
      </w:r>
    </w:p>
    <w:p w14:paraId="66D90711" w14:textId="77777777" w:rsidR="002760CD" w:rsidRDefault="00635F58">
      <w:pPr>
        <w:pStyle w:val="QDisplayLogic"/>
        <w:keepNext/>
      </w:pPr>
      <w:r>
        <w:t>Or If</w:t>
      </w:r>
    </w:p>
    <w:p w14:paraId="2EF100E7" w14:textId="77777777" w:rsidR="002760CD" w:rsidRDefault="00635F58">
      <w:pPr>
        <w:pStyle w:val="QDisplayLogic"/>
        <w:keepNext/>
        <w:ind w:firstLine="400"/>
      </w:pPr>
      <w:r>
        <w:t>In which country do you live? = Germany</w:t>
      </w:r>
    </w:p>
    <w:p w14:paraId="6EBC5CB5" w14:textId="77777777" w:rsidR="002760CD" w:rsidRPr="004C6A23" w:rsidRDefault="00635F58">
      <w:pPr>
        <w:pStyle w:val="QDisplayLogic"/>
        <w:keepNext/>
        <w:ind w:firstLine="400"/>
        <w:rPr>
          <w:lang w:val="de-DE"/>
          <w:rPrChange w:id="740" w:author="Franziska Funke" w:date="2023-01-18T11:01:00Z">
            <w:rPr/>
          </w:rPrChange>
        </w:rPr>
      </w:pPr>
      <w:r>
        <w:t xml:space="preserve">And </w:t>
      </w:r>
      <w:proofErr w:type="gramStart"/>
      <w:r>
        <w:t>Actually</w:t>
      </w:r>
      <w:proofErr w:type="gramEnd"/>
      <w:r>
        <w:t xml:space="preserve">, 1.7% of the UK government spending is allocated to foreign aid. </w:t>
      </w:r>
      <w:proofErr w:type="spellStart"/>
      <w:r w:rsidRPr="004C6A23">
        <w:rPr>
          <w:lang w:val="de-DE"/>
          <w:rPrChange w:id="741" w:author="Franziska Funke" w:date="2023-01-18T11:01:00Z">
            <w:rPr/>
          </w:rPrChange>
        </w:rPr>
        <w:t>If</w:t>
      </w:r>
      <w:proofErr w:type="spellEnd"/>
      <w:r w:rsidRPr="004C6A23">
        <w:rPr>
          <w:lang w:val="de-DE"/>
          <w:rPrChange w:id="742" w:author="Franziska Funke" w:date="2023-01-18T11:01:00Z">
            <w:rPr/>
          </w:rPrChange>
        </w:rPr>
        <w:t xml:space="preserve"> </w:t>
      </w:r>
      <w:proofErr w:type="spellStart"/>
      <w:r w:rsidRPr="004C6A23">
        <w:rPr>
          <w:lang w:val="de-DE"/>
          <w:rPrChange w:id="743" w:author="Franziska Funke" w:date="2023-01-18T11:01:00Z">
            <w:rPr/>
          </w:rPrChange>
        </w:rPr>
        <w:t>you</w:t>
      </w:r>
      <w:proofErr w:type="spellEnd"/>
      <w:r w:rsidRPr="004C6A23">
        <w:rPr>
          <w:lang w:val="de-DE"/>
          <w:rPrChange w:id="744" w:author="Franziska Funke" w:date="2023-01-18T11:01:00Z">
            <w:rPr/>
          </w:rPrChange>
        </w:rPr>
        <w:t xml:space="preserve"> </w:t>
      </w:r>
      <w:proofErr w:type="spellStart"/>
      <w:r w:rsidRPr="004C6A23">
        <w:rPr>
          <w:lang w:val="de-DE"/>
          <w:rPrChange w:id="745" w:author="Franziska Funke" w:date="2023-01-18T11:01:00Z">
            <w:rPr/>
          </w:rPrChange>
        </w:rPr>
        <w:t>could</w:t>
      </w:r>
      <w:proofErr w:type="spellEnd"/>
      <w:r w:rsidRPr="004C6A23">
        <w:rPr>
          <w:lang w:val="de-DE"/>
          <w:rPrChange w:id="746" w:author="Franziska Funke" w:date="2023-01-18T11:01:00Z">
            <w:rPr/>
          </w:rPrChange>
        </w:rPr>
        <w:t xml:space="preserve"> </w:t>
      </w:r>
      <w:proofErr w:type="spellStart"/>
      <w:r w:rsidRPr="004C6A23">
        <w:rPr>
          <w:lang w:val="de-DE"/>
          <w:rPrChange w:id="747" w:author="Franziska Funke" w:date="2023-01-18T11:01:00Z">
            <w:rPr/>
          </w:rPrChange>
        </w:rPr>
        <w:t>choose</w:t>
      </w:r>
      <w:proofErr w:type="spellEnd"/>
      <w:r w:rsidRPr="004C6A23">
        <w:rPr>
          <w:lang w:val="de-DE"/>
          <w:rPrChange w:id="748" w:author="Franziska Funke" w:date="2023-01-18T11:01:00Z">
            <w:rPr/>
          </w:rPrChange>
        </w:rPr>
        <w:t xml:space="preserve"> </w:t>
      </w:r>
      <w:proofErr w:type="spellStart"/>
      <w:r w:rsidRPr="004C6A23">
        <w:rPr>
          <w:lang w:val="de-DE"/>
          <w:rPrChange w:id="749" w:author="Franziska Funke" w:date="2023-01-18T11:01:00Z">
            <w:rPr/>
          </w:rPrChange>
        </w:rPr>
        <w:t>the</w:t>
      </w:r>
      <w:proofErr w:type="spellEnd"/>
      <w:r w:rsidRPr="004C6A23">
        <w:rPr>
          <w:lang w:val="de-DE"/>
          <w:rPrChange w:id="750" w:author="Franziska Funke" w:date="2023-01-18T11:01:00Z">
            <w:rPr/>
          </w:rPrChange>
        </w:rPr>
        <w:t>... = 0.6% to 1.0%</w:t>
      </w:r>
    </w:p>
    <w:p w14:paraId="4B3D6DD6" w14:textId="77777777" w:rsidR="002760CD" w:rsidRPr="004C6A23" w:rsidRDefault="002760CD">
      <w:pPr>
        <w:rPr>
          <w:lang w:val="de-DE"/>
          <w:rPrChange w:id="751" w:author="Franziska Funke" w:date="2023-01-18T11:01:00Z">
            <w:rPr/>
          </w:rPrChange>
        </w:rPr>
      </w:pPr>
    </w:p>
    <w:p w14:paraId="0EAB7BBE" w14:textId="2225A8A4" w:rsidR="002760CD" w:rsidRPr="000F5D67" w:rsidRDefault="00635F58">
      <w:pPr>
        <w:keepNext/>
        <w:rPr>
          <w:lang w:val="de-DE"/>
          <w:rPrChange w:id="752" w:author="Franziska Funke" w:date="2023-01-18T12:28:00Z">
            <w:rPr/>
          </w:rPrChange>
        </w:rPr>
      </w:pPr>
      <w:r w:rsidRPr="004C6A23">
        <w:rPr>
          <w:lang w:val="de-DE"/>
          <w:rPrChange w:id="753" w:author="Franziska Funke" w:date="2023-01-18T11:01:00Z">
            <w:rPr/>
          </w:rPrChange>
        </w:rPr>
        <w:t xml:space="preserve">Q2 Ihre vorherige Antwort zeigt, dass Sie </w:t>
      </w:r>
      <w:ins w:id="754" w:author="Franziska Funke" w:date="2023-01-18T12:28:00Z">
        <w:r w:rsidR="000F5D67">
          <w:rPr>
            <w:lang w:val="de-DE"/>
          </w:rPr>
          <w:t xml:space="preserve">die Mittel für die </w:t>
        </w:r>
      </w:ins>
      <w:r w:rsidRPr="004C6A23">
        <w:rPr>
          <w:lang w:val="de-DE"/>
          <w:rPrChange w:id="755" w:author="Franziska Funke" w:date="2023-01-18T11:01:00Z">
            <w:rPr/>
          </w:rPrChange>
        </w:rPr>
        <w:t>deutsche Entwicklungshilfe reduzieren möchten.</w:t>
      </w:r>
      <w:r w:rsidRPr="004C6A23">
        <w:rPr>
          <w:lang w:val="de-DE"/>
          <w:rPrChange w:id="756" w:author="Franziska Funke" w:date="2023-01-18T11:01:00Z">
            <w:rPr/>
          </w:rPrChange>
        </w:rPr>
        <w:br/>
      </w:r>
      <w:r w:rsidRPr="004C6A23">
        <w:rPr>
          <w:lang w:val="de-DE"/>
          <w:rPrChange w:id="757" w:author="Franziska Funke" w:date="2023-01-18T11:01:00Z">
            <w:rPr/>
          </w:rPrChange>
        </w:rPr>
        <w:lastRenderedPageBreak/>
        <w:t xml:space="preserve"> </w:t>
      </w:r>
      <w:r w:rsidRPr="004C6A23">
        <w:rPr>
          <w:lang w:val="de-DE"/>
          <w:rPrChange w:id="758" w:author="Franziska Funke" w:date="2023-01-18T11:01:00Z">
            <w:rPr/>
          </w:rPrChange>
        </w:rPr>
        <w:br/>
        <w:t xml:space="preserve"> </w:t>
      </w:r>
      <w:r w:rsidRPr="000F5D67">
        <w:rPr>
          <w:lang w:val="de-DE"/>
          <w:rPrChange w:id="759" w:author="Franziska Funke" w:date="2023-01-18T12:28:00Z">
            <w:rPr/>
          </w:rPrChange>
        </w:rPr>
        <w:t>Wie möchten Sie das freigewordene Budget verwenden? (Mehrfachnennungen möglich)</w:t>
      </w:r>
    </w:p>
    <w:p w14:paraId="63B6E90F" w14:textId="77777777" w:rsidR="002760CD" w:rsidRDefault="00635F58">
      <w:pPr>
        <w:pStyle w:val="ListParagraph"/>
        <w:keepNext/>
        <w:numPr>
          <w:ilvl w:val="0"/>
          <w:numId w:val="2"/>
        </w:numPr>
      </w:pPr>
      <w:proofErr w:type="spellStart"/>
      <w:r>
        <w:t>Höhere</w:t>
      </w:r>
      <w:proofErr w:type="spellEnd"/>
      <w:r>
        <w:t xml:space="preserve"> </w:t>
      </w:r>
      <w:proofErr w:type="spellStart"/>
      <w:proofErr w:type="gramStart"/>
      <w:r>
        <w:t>Verteidigungsausgaben</w:t>
      </w:r>
      <w:proofErr w:type="spellEnd"/>
      <w:r>
        <w:t xml:space="preserve">  (</w:t>
      </w:r>
      <w:proofErr w:type="gramEnd"/>
      <w:r>
        <w:t xml:space="preserve">1) </w:t>
      </w:r>
    </w:p>
    <w:p w14:paraId="7B17D7C3" w14:textId="77777777" w:rsidR="002760CD" w:rsidRPr="004C6A23" w:rsidRDefault="00635F58">
      <w:pPr>
        <w:pStyle w:val="ListParagraph"/>
        <w:keepNext/>
        <w:numPr>
          <w:ilvl w:val="0"/>
          <w:numId w:val="2"/>
        </w:numPr>
        <w:rPr>
          <w:lang w:val="de-DE"/>
          <w:rPrChange w:id="760" w:author="Franziska Funke" w:date="2023-01-18T11:01:00Z">
            <w:rPr/>
          </w:rPrChange>
        </w:rPr>
      </w:pPr>
      <w:r w:rsidRPr="004C6A23">
        <w:rPr>
          <w:lang w:val="de-DE"/>
          <w:rPrChange w:id="761" w:author="Franziska Funke" w:date="2023-01-18T11:01:00Z">
            <w:rPr/>
          </w:rPrChange>
        </w:rPr>
        <w:t xml:space="preserve">Höhere Ausgaben für die </w:t>
      </w:r>
      <w:proofErr w:type="gramStart"/>
      <w:r w:rsidRPr="004C6A23">
        <w:rPr>
          <w:lang w:val="de-DE"/>
          <w:rPrChange w:id="762" w:author="Franziska Funke" w:date="2023-01-18T11:01:00Z">
            <w:rPr/>
          </w:rPrChange>
        </w:rPr>
        <w:t>Altersvorsorge  (</w:t>
      </w:r>
      <w:proofErr w:type="gramEnd"/>
      <w:r w:rsidRPr="004C6A23">
        <w:rPr>
          <w:lang w:val="de-DE"/>
          <w:rPrChange w:id="763" w:author="Franziska Funke" w:date="2023-01-18T11:01:00Z">
            <w:rPr/>
          </w:rPrChange>
        </w:rPr>
        <w:t xml:space="preserve">2) </w:t>
      </w:r>
    </w:p>
    <w:p w14:paraId="5CBD4295" w14:textId="77777777" w:rsidR="002760CD" w:rsidRDefault="00635F58">
      <w:pPr>
        <w:pStyle w:val="ListParagraph"/>
        <w:keepNext/>
        <w:numPr>
          <w:ilvl w:val="0"/>
          <w:numId w:val="2"/>
        </w:numPr>
      </w:pPr>
      <w:proofErr w:type="spellStart"/>
      <w:r>
        <w:t>Höhere</w:t>
      </w:r>
      <w:proofErr w:type="spellEnd"/>
      <w:r>
        <w:t xml:space="preserve"> </w:t>
      </w:r>
      <w:proofErr w:type="spellStart"/>
      <w:proofErr w:type="gramStart"/>
      <w:r>
        <w:t>Gesundheitsausgaben</w:t>
      </w:r>
      <w:proofErr w:type="spellEnd"/>
      <w:r>
        <w:t xml:space="preserve">  (</w:t>
      </w:r>
      <w:proofErr w:type="gramEnd"/>
      <w:r>
        <w:t xml:space="preserve">3) </w:t>
      </w:r>
    </w:p>
    <w:p w14:paraId="63B039F3" w14:textId="77777777" w:rsidR="002760CD" w:rsidRDefault="00635F58">
      <w:pPr>
        <w:pStyle w:val="ListParagraph"/>
        <w:keepNext/>
        <w:numPr>
          <w:ilvl w:val="0"/>
          <w:numId w:val="2"/>
        </w:numPr>
      </w:pPr>
      <w:proofErr w:type="spellStart"/>
      <w:r>
        <w:t>Höhere</w:t>
      </w:r>
      <w:proofErr w:type="spellEnd"/>
      <w:r>
        <w:t xml:space="preserve"> </w:t>
      </w:r>
      <w:proofErr w:type="spellStart"/>
      <w:r>
        <w:t>Ausgaben</w:t>
      </w:r>
      <w:proofErr w:type="spellEnd"/>
      <w:r>
        <w:t xml:space="preserve"> für </w:t>
      </w:r>
      <w:proofErr w:type="spellStart"/>
      <w:proofErr w:type="gramStart"/>
      <w:r>
        <w:t>Sozialleistungen</w:t>
      </w:r>
      <w:proofErr w:type="spellEnd"/>
      <w:r>
        <w:t xml:space="preserve">  (</w:t>
      </w:r>
      <w:proofErr w:type="gramEnd"/>
      <w:r>
        <w:t xml:space="preserve">4) </w:t>
      </w:r>
    </w:p>
    <w:p w14:paraId="7AAC07B9" w14:textId="77777777" w:rsidR="002760CD" w:rsidRDefault="00635F58">
      <w:pPr>
        <w:pStyle w:val="ListParagraph"/>
        <w:keepNext/>
        <w:numPr>
          <w:ilvl w:val="0"/>
          <w:numId w:val="2"/>
        </w:numPr>
      </w:pPr>
      <w:proofErr w:type="spellStart"/>
      <w:r>
        <w:t>Höhere</w:t>
      </w:r>
      <w:proofErr w:type="spellEnd"/>
      <w:r>
        <w:t xml:space="preserve"> </w:t>
      </w:r>
      <w:proofErr w:type="spellStart"/>
      <w:r>
        <w:t>Ausgaben</w:t>
      </w:r>
      <w:proofErr w:type="spellEnd"/>
      <w:r>
        <w:t xml:space="preserve"> für </w:t>
      </w:r>
      <w:proofErr w:type="spellStart"/>
      <w:proofErr w:type="gramStart"/>
      <w:r>
        <w:t>Bildung</w:t>
      </w:r>
      <w:proofErr w:type="spellEnd"/>
      <w:r>
        <w:t xml:space="preserve">  (</w:t>
      </w:r>
      <w:proofErr w:type="gramEnd"/>
      <w:r>
        <w:t xml:space="preserve">10) </w:t>
      </w:r>
    </w:p>
    <w:p w14:paraId="34B14C5A" w14:textId="77777777" w:rsidR="002760CD" w:rsidRPr="004C6A23" w:rsidRDefault="00635F58">
      <w:pPr>
        <w:pStyle w:val="ListParagraph"/>
        <w:keepNext/>
        <w:numPr>
          <w:ilvl w:val="0"/>
          <w:numId w:val="2"/>
        </w:numPr>
        <w:rPr>
          <w:lang w:val="de-DE"/>
          <w:rPrChange w:id="764" w:author="Franziska Funke" w:date="2023-01-18T11:01:00Z">
            <w:rPr/>
          </w:rPrChange>
        </w:rPr>
      </w:pPr>
      <w:r w:rsidRPr="004C6A23">
        <w:rPr>
          <w:lang w:val="de-DE"/>
          <w:rPrChange w:id="765" w:author="Franziska Funke" w:date="2023-01-18T11:01:00Z">
            <w:rPr/>
          </w:rPrChange>
        </w:rPr>
        <w:t xml:space="preserve">Höhere Ausgaben für andere Programme und öffentliche </w:t>
      </w:r>
      <w:proofErr w:type="gramStart"/>
      <w:r w:rsidRPr="004C6A23">
        <w:rPr>
          <w:lang w:val="de-DE"/>
          <w:rPrChange w:id="766" w:author="Franziska Funke" w:date="2023-01-18T11:01:00Z">
            <w:rPr/>
          </w:rPrChange>
        </w:rPr>
        <w:t>Verwaltung  (</w:t>
      </w:r>
      <w:proofErr w:type="gramEnd"/>
      <w:r w:rsidRPr="004C6A23">
        <w:rPr>
          <w:lang w:val="de-DE"/>
          <w:rPrChange w:id="767" w:author="Franziska Funke" w:date="2023-01-18T11:01:00Z">
            <w:rPr/>
          </w:rPrChange>
        </w:rPr>
        <w:t xml:space="preserve">5) </w:t>
      </w:r>
    </w:p>
    <w:p w14:paraId="10CAF430" w14:textId="77777777" w:rsidR="002760CD" w:rsidRPr="004C6A23" w:rsidRDefault="00635F58">
      <w:pPr>
        <w:pStyle w:val="ListParagraph"/>
        <w:keepNext/>
        <w:numPr>
          <w:ilvl w:val="0"/>
          <w:numId w:val="2"/>
        </w:numPr>
        <w:rPr>
          <w:lang w:val="de-DE"/>
          <w:rPrChange w:id="768" w:author="Franziska Funke" w:date="2023-01-18T11:01:00Z">
            <w:rPr/>
          </w:rPrChange>
        </w:rPr>
      </w:pPr>
      <w:r w:rsidRPr="004C6A23">
        <w:rPr>
          <w:lang w:val="de-DE"/>
          <w:rPrChange w:id="769" w:author="Franziska Funke" w:date="2023-01-18T11:01:00Z">
            <w:rPr/>
          </w:rPrChange>
        </w:rPr>
        <w:t xml:space="preserve">Niedrigere Steuern für die </w:t>
      </w:r>
      <w:proofErr w:type="gramStart"/>
      <w:r w:rsidRPr="004C6A23">
        <w:rPr>
          <w:lang w:val="de-DE"/>
          <w:rPrChange w:id="770" w:author="Franziska Funke" w:date="2023-01-18T11:01:00Z">
            <w:rPr/>
          </w:rPrChange>
        </w:rPr>
        <w:t>Reichsten  (</w:t>
      </w:r>
      <w:proofErr w:type="gramEnd"/>
      <w:r w:rsidRPr="004C6A23">
        <w:rPr>
          <w:lang w:val="de-DE"/>
          <w:rPrChange w:id="771" w:author="Franziska Funke" w:date="2023-01-18T11:01:00Z">
            <w:rPr/>
          </w:rPrChange>
        </w:rPr>
        <w:t xml:space="preserve">6) </w:t>
      </w:r>
    </w:p>
    <w:p w14:paraId="55068098" w14:textId="77777777" w:rsidR="002760CD" w:rsidRDefault="00635F58">
      <w:pPr>
        <w:pStyle w:val="ListParagraph"/>
        <w:keepNext/>
        <w:numPr>
          <w:ilvl w:val="0"/>
          <w:numId w:val="2"/>
        </w:numPr>
      </w:pPr>
      <w:proofErr w:type="spellStart"/>
      <w:r>
        <w:t>Niedrigerer</w:t>
      </w:r>
      <w:proofErr w:type="spellEnd"/>
      <w:r>
        <w:t xml:space="preserve"> </w:t>
      </w:r>
      <w:proofErr w:type="spellStart"/>
      <w:proofErr w:type="gramStart"/>
      <w:r>
        <w:t>Körperschaftsteuersatz</w:t>
      </w:r>
      <w:proofErr w:type="spellEnd"/>
      <w:r>
        <w:t xml:space="preserve">  (</w:t>
      </w:r>
      <w:proofErr w:type="gramEnd"/>
      <w:r>
        <w:t xml:space="preserve">7) </w:t>
      </w:r>
    </w:p>
    <w:p w14:paraId="75803908" w14:textId="77777777" w:rsidR="002760CD" w:rsidRDefault="00635F58">
      <w:pPr>
        <w:pStyle w:val="ListParagraph"/>
        <w:keepNext/>
        <w:numPr>
          <w:ilvl w:val="0"/>
          <w:numId w:val="2"/>
        </w:numPr>
      </w:pPr>
      <w:proofErr w:type="spellStart"/>
      <w:r>
        <w:t>Niedrigere</w:t>
      </w:r>
      <w:proofErr w:type="spellEnd"/>
      <w:r>
        <w:t xml:space="preserve"> </w:t>
      </w:r>
      <w:proofErr w:type="spellStart"/>
      <w:r>
        <w:t>persönliche</w:t>
      </w:r>
      <w:proofErr w:type="spellEnd"/>
      <w:r>
        <w:t xml:space="preserve"> </w:t>
      </w:r>
      <w:proofErr w:type="spellStart"/>
      <w:proofErr w:type="gramStart"/>
      <w:r>
        <w:t>Einkommensteuersätze</w:t>
      </w:r>
      <w:proofErr w:type="spellEnd"/>
      <w:r>
        <w:t xml:space="preserve">  (</w:t>
      </w:r>
      <w:proofErr w:type="gramEnd"/>
      <w:r>
        <w:t xml:space="preserve">8) </w:t>
      </w:r>
    </w:p>
    <w:p w14:paraId="5318E4BC" w14:textId="4A5F1335" w:rsidR="002760CD" w:rsidRPr="00372841" w:rsidRDefault="00635F58">
      <w:pPr>
        <w:pStyle w:val="ListParagraph"/>
        <w:keepNext/>
        <w:numPr>
          <w:ilvl w:val="0"/>
          <w:numId w:val="2"/>
        </w:numPr>
        <w:rPr>
          <w:lang w:val="de-DE"/>
          <w:rPrChange w:id="772" w:author="Linus Mattauch" w:date="2023-01-26T11:11:00Z">
            <w:rPr/>
          </w:rPrChange>
        </w:rPr>
      </w:pPr>
      <w:r w:rsidRPr="00372841">
        <w:rPr>
          <w:lang w:val="de-DE"/>
          <w:rPrChange w:id="773" w:author="Linus Mattauch" w:date="2023-01-26T11:11:00Z">
            <w:rPr/>
          </w:rPrChange>
        </w:rPr>
        <w:t>Niedrigere</w:t>
      </w:r>
      <w:ins w:id="774" w:author="Linus Mattauch" w:date="2023-01-26T11:11:00Z">
        <w:r w:rsidR="00372841" w:rsidRPr="00372841">
          <w:rPr>
            <w:lang w:val="de-DE"/>
            <w:rPrChange w:id="775" w:author="Linus Mattauch" w:date="2023-01-26T11:11:00Z">
              <w:rPr/>
            </w:rPrChange>
          </w:rPr>
          <w:t xml:space="preserve"> öffentliche Verschuldung </w:t>
        </w:r>
      </w:ins>
      <w:del w:id="776" w:author="Linus Mattauch" w:date="2023-01-26T11:11:00Z">
        <w:r w:rsidRPr="00372841" w:rsidDel="00372841">
          <w:rPr>
            <w:lang w:val="de-DE"/>
            <w:rPrChange w:id="777" w:author="Linus Mattauch" w:date="2023-01-26T11:11:00Z">
              <w:rPr/>
            </w:rPrChange>
          </w:rPr>
          <w:delText>s</w:delText>
        </w:r>
      </w:del>
      <w:r w:rsidRPr="00372841">
        <w:rPr>
          <w:lang w:val="de-DE"/>
          <w:rPrChange w:id="778" w:author="Linus Mattauch" w:date="2023-01-26T11:11:00Z">
            <w:rPr/>
          </w:rPrChange>
        </w:rPr>
        <w:t xml:space="preserve"> </w:t>
      </w:r>
      <w:del w:id="779" w:author="Linus Mattauch" w:date="2023-01-26T11:11:00Z">
        <w:r w:rsidRPr="00372841" w:rsidDel="00372841">
          <w:rPr>
            <w:lang w:val="de-DE"/>
            <w:rPrChange w:id="780" w:author="Linus Mattauch" w:date="2023-01-26T11:11:00Z">
              <w:rPr/>
            </w:rPrChange>
          </w:rPr>
          <w:delText xml:space="preserve">öffentliches </w:delText>
        </w:r>
      </w:del>
      <w:commentRangeStart w:id="781"/>
      <w:commentRangeStart w:id="782"/>
      <w:commentRangeStart w:id="783"/>
      <w:ins w:id="784" w:author="Franziska Funke" w:date="2023-01-18T12:29:00Z">
        <w:del w:id="785" w:author="Linus Mattauch" w:date="2023-01-26T11:11:00Z">
          <w:r w:rsidR="000F5D67" w:rsidRPr="00372841" w:rsidDel="00372841">
            <w:rPr>
              <w:lang w:val="de-DE"/>
              <w:rPrChange w:id="786" w:author="Linus Mattauch" w:date="2023-01-26T11:11:00Z">
                <w:rPr/>
              </w:rPrChange>
            </w:rPr>
            <w:delText>Schulden</w:delText>
          </w:r>
          <w:commentRangeEnd w:id="781"/>
          <w:r w:rsidR="000F5D67" w:rsidDel="00372841">
            <w:rPr>
              <w:rStyle w:val="CommentReference"/>
            </w:rPr>
            <w:commentReference w:id="781"/>
          </w:r>
        </w:del>
      </w:ins>
      <w:commentRangeEnd w:id="782"/>
      <w:ins w:id="787" w:author="Franziska Funke" w:date="2023-01-18T12:30:00Z">
        <w:del w:id="788" w:author="Linus Mattauch" w:date="2023-01-26T11:11:00Z">
          <w:r w:rsidR="000F5D67" w:rsidDel="00372841">
            <w:rPr>
              <w:rStyle w:val="CommentReference"/>
            </w:rPr>
            <w:commentReference w:id="782"/>
          </w:r>
        </w:del>
      </w:ins>
      <w:commentRangeEnd w:id="783"/>
      <w:r w:rsidR="00372841">
        <w:rPr>
          <w:rStyle w:val="CommentReference"/>
        </w:rPr>
        <w:commentReference w:id="783"/>
      </w:r>
      <w:ins w:id="789" w:author="Franziska Funke" w:date="2023-01-18T12:29:00Z">
        <w:del w:id="790" w:author="Linus Mattauch" w:date="2023-01-26T11:11:00Z">
          <w:r w:rsidR="000F5D67" w:rsidRPr="00372841" w:rsidDel="00372841">
            <w:rPr>
              <w:lang w:val="de-DE"/>
              <w:rPrChange w:id="791" w:author="Linus Mattauch" w:date="2023-01-26T11:11:00Z">
                <w:rPr/>
              </w:rPrChange>
            </w:rPr>
            <w:delText>d</w:delText>
          </w:r>
        </w:del>
      </w:ins>
      <w:del w:id="792" w:author="Linus Mattauch" w:date="2023-01-26T11:11:00Z">
        <w:r w:rsidRPr="00372841" w:rsidDel="00372841">
          <w:rPr>
            <w:lang w:val="de-DE"/>
            <w:rPrChange w:id="793" w:author="Linus Mattauch" w:date="2023-01-26T11:11:00Z">
              <w:rPr/>
            </w:rPrChange>
          </w:rPr>
          <w:delText xml:space="preserve">Defizit  </w:delText>
        </w:r>
      </w:del>
      <w:r w:rsidRPr="00372841">
        <w:rPr>
          <w:lang w:val="de-DE"/>
          <w:rPrChange w:id="794" w:author="Linus Mattauch" w:date="2023-01-26T11:11:00Z">
            <w:rPr/>
          </w:rPrChange>
        </w:rPr>
        <w:t xml:space="preserve">(9) </w:t>
      </w:r>
    </w:p>
    <w:p w14:paraId="7D0BF1CF" w14:textId="77777777" w:rsidR="002760CD" w:rsidRPr="00372841" w:rsidRDefault="002760CD">
      <w:pPr>
        <w:rPr>
          <w:lang w:val="de-DE"/>
          <w:rPrChange w:id="795" w:author="Linus Mattauch" w:date="2023-01-26T11:11:00Z">
            <w:rPr/>
          </w:rPrChange>
        </w:rPr>
      </w:pPr>
    </w:p>
    <w:p w14:paraId="4E489985" w14:textId="77777777" w:rsidR="002760CD" w:rsidRDefault="00635F58">
      <w:pPr>
        <w:pStyle w:val="BlockEndLabel"/>
      </w:pPr>
      <w:r>
        <w:t xml:space="preserve">End of Block: Foreign </w:t>
      </w:r>
      <w:proofErr w:type="gramStart"/>
      <w:r>
        <w:t>aid  cont'd</w:t>
      </w:r>
      <w:proofErr w:type="gramEnd"/>
    </w:p>
    <w:p w14:paraId="52365EF4" w14:textId="77777777" w:rsidR="002760CD" w:rsidRDefault="002760CD">
      <w:pPr>
        <w:pStyle w:val="BlockSeparator"/>
      </w:pPr>
    </w:p>
    <w:p w14:paraId="0AE5961A" w14:textId="77777777" w:rsidR="002760CD" w:rsidRDefault="00635F58">
      <w:pPr>
        <w:pStyle w:val="BlockStartLabel"/>
      </w:pPr>
      <w:r>
        <w:t>Start of Block: Other policies</w:t>
      </w:r>
    </w:p>
    <w:p w14:paraId="24BC26A8" w14:textId="77777777" w:rsidR="002760CD" w:rsidRDefault="002760CD"/>
    <w:p w14:paraId="6123D23F" w14:textId="77777777" w:rsidR="002760CD" w:rsidRDefault="00635F58">
      <w:pPr>
        <w:keepNext/>
      </w:pPr>
      <w:r>
        <w:t>Q102 Timing</w:t>
      </w:r>
    </w:p>
    <w:p w14:paraId="3645A536" w14:textId="77777777" w:rsidR="002760CD" w:rsidRDefault="00635F58">
      <w:pPr>
        <w:pStyle w:val="ListParagraph"/>
        <w:keepNext/>
        <w:ind w:left="0"/>
      </w:pPr>
      <w:r>
        <w:t xml:space="preserve">First </w:t>
      </w:r>
      <w:proofErr w:type="gramStart"/>
      <w:r>
        <w:t>Click  (</w:t>
      </w:r>
      <w:proofErr w:type="gramEnd"/>
      <w:r>
        <w:t>1)</w:t>
      </w:r>
    </w:p>
    <w:p w14:paraId="28DFD8CB" w14:textId="77777777" w:rsidR="002760CD" w:rsidRDefault="00635F58">
      <w:pPr>
        <w:pStyle w:val="ListParagraph"/>
        <w:keepNext/>
        <w:ind w:left="0"/>
      </w:pPr>
      <w:r>
        <w:t xml:space="preserve">Last </w:t>
      </w:r>
      <w:proofErr w:type="gramStart"/>
      <w:r>
        <w:t>Click  (</w:t>
      </w:r>
      <w:proofErr w:type="gramEnd"/>
      <w:r>
        <w:t>2)</w:t>
      </w:r>
    </w:p>
    <w:p w14:paraId="2E8CA4DC" w14:textId="77777777" w:rsidR="002760CD" w:rsidRDefault="00635F58">
      <w:pPr>
        <w:pStyle w:val="ListParagraph"/>
        <w:keepNext/>
        <w:ind w:left="0"/>
      </w:pPr>
      <w:r>
        <w:t xml:space="preserve">Page </w:t>
      </w:r>
      <w:proofErr w:type="gramStart"/>
      <w:r>
        <w:t>Submit  (</w:t>
      </w:r>
      <w:proofErr w:type="gramEnd"/>
      <w:r>
        <w:t>3)</w:t>
      </w:r>
    </w:p>
    <w:p w14:paraId="649D5FD7" w14:textId="77777777" w:rsidR="002760CD" w:rsidRPr="004C6A23" w:rsidRDefault="00635F58">
      <w:pPr>
        <w:pStyle w:val="ListParagraph"/>
        <w:keepNext/>
        <w:ind w:left="0"/>
        <w:rPr>
          <w:lang w:val="de-DE"/>
          <w:rPrChange w:id="796" w:author="Franziska Funke" w:date="2023-01-18T11:01:00Z">
            <w:rPr/>
          </w:rPrChange>
        </w:rPr>
      </w:pPr>
      <w:r w:rsidRPr="004C6A23">
        <w:rPr>
          <w:lang w:val="de-DE"/>
          <w:rPrChange w:id="797" w:author="Franziska Funke" w:date="2023-01-18T11:01:00Z">
            <w:rPr/>
          </w:rPrChange>
        </w:rPr>
        <w:t xml:space="preserve">Click </w:t>
      </w:r>
      <w:proofErr w:type="gramStart"/>
      <w:r w:rsidRPr="004C6A23">
        <w:rPr>
          <w:lang w:val="de-DE"/>
          <w:rPrChange w:id="798" w:author="Franziska Funke" w:date="2023-01-18T11:01:00Z">
            <w:rPr/>
          </w:rPrChange>
        </w:rPr>
        <w:t>Count  (</w:t>
      </w:r>
      <w:proofErr w:type="gramEnd"/>
      <w:r w:rsidRPr="004C6A23">
        <w:rPr>
          <w:lang w:val="de-DE"/>
          <w:rPrChange w:id="799" w:author="Franziska Funke" w:date="2023-01-18T11:01:00Z">
            <w:rPr/>
          </w:rPrChange>
        </w:rPr>
        <w:t>4)</w:t>
      </w:r>
    </w:p>
    <w:p w14:paraId="0472A5BB" w14:textId="77777777" w:rsidR="002760CD" w:rsidRPr="004C6A23" w:rsidRDefault="002760CD">
      <w:pPr>
        <w:rPr>
          <w:lang w:val="de-DE"/>
          <w:rPrChange w:id="800" w:author="Franziska Funke" w:date="2023-01-18T11:01:00Z">
            <w:rPr/>
          </w:rPrChange>
        </w:rPr>
      </w:pPr>
    </w:p>
    <w:p w14:paraId="3D4CBC9E" w14:textId="77777777" w:rsidR="002760CD" w:rsidRPr="004C6A23" w:rsidRDefault="002760CD">
      <w:pPr>
        <w:pStyle w:val="QuestionSeparator"/>
        <w:rPr>
          <w:lang w:val="de-DE"/>
          <w:rPrChange w:id="801" w:author="Franziska Funke" w:date="2023-01-18T11:01:00Z">
            <w:rPr/>
          </w:rPrChange>
        </w:rPr>
      </w:pPr>
    </w:p>
    <w:p w14:paraId="43ECD064" w14:textId="77777777" w:rsidR="002760CD" w:rsidRPr="004C6A23" w:rsidRDefault="002760CD">
      <w:pPr>
        <w:rPr>
          <w:lang w:val="de-DE"/>
          <w:rPrChange w:id="802" w:author="Franziska Funke" w:date="2023-01-18T11:01:00Z">
            <w:rPr/>
          </w:rPrChange>
        </w:rPr>
      </w:pPr>
    </w:p>
    <w:p w14:paraId="6F0361BE" w14:textId="77777777" w:rsidR="002760CD" w:rsidRPr="004C6A23" w:rsidRDefault="00635F58">
      <w:pPr>
        <w:keepNext/>
        <w:rPr>
          <w:lang w:val="de-DE"/>
          <w:rPrChange w:id="803" w:author="Franziska Funke" w:date="2023-01-18T11:01:00Z">
            <w:rPr/>
          </w:rPrChange>
        </w:rPr>
      </w:pPr>
      <w:commentRangeStart w:id="804"/>
      <w:r w:rsidRPr="004C6A23">
        <w:rPr>
          <w:lang w:val="de-DE"/>
          <w:rPrChange w:id="805" w:author="Franziska Funke" w:date="2023-01-18T11:01:00Z">
            <w:rPr/>
          </w:rPrChange>
        </w:rPr>
        <w:lastRenderedPageBreak/>
        <w:t>Q92</w:t>
      </w:r>
      <w:commentRangeEnd w:id="804"/>
      <w:r w:rsidR="000F5D67">
        <w:rPr>
          <w:rStyle w:val="CommentReference"/>
        </w:rPr>
        <w:commentReference w:id="804"/>
      </w:r>
      <w:r w:rsidRPr="004C6A23">
        <w:rPr>
          <w:lang w:val="de-DE"/>
          <w:rPrChange w:id="806" w:author="Franziska Funke" w:date="2023-01-18T11:01:00Z">
            <w:rPr/>
          </w:rPrChange>
        </w:rPr>
        <w:t xml:space="preserve"> Würden Sie es vorziehen, wenn deutsche </w:t>
      </w:r>
      <w:proofErr w:type="spellStart"/>
      <w:proofErr w:type="gramStart"/>
      <w:r w:rsidRPr="004C6A23">
        <w:rPr>
          <w:lang w:val="de-DE"/>
          <w:rPrChange w:id="807" w:author="Franziska Funke" w:date="2023-01-18T11:01:00Z">
            <w:rPr/>
          </w:rPrChange>
        </w:rPr>
        <w:t>Diplomat:innen</w:t>
      </w:r>
      <w:proofErr w:type="spellEnd"/>
      <w:proofErr w:type="gramEnd"/>
      <w:r w:rsidRPr="004C6A23">
        <w:rPr>
          <w:lang w:val="de-DE"/>
          <w:rPrChange w:id="808" w:author="Franziska Funke" w:date="2023-01-18T11:01:00Z">
            <w:rPr/>
          </w:rPrChange>
        </w:rPr>
        <w:t xml:space="preserve"> in internationalen Klimaverhandlungen deutsche Interessen oder globale Gerechtigkeit vertreten?</w:t>
      </w:r>
    </w:p>
    <w:p w14:paraId="6FC9B8EC" w14:textId="77777777" w:rsidR="002760CD" w:rsidRDefault="00635F58">
      <w:pPr>
        <w:pStyle w:val="ListParagraph"/>
        <w:keepNext/>
        <w:numPr>
          <w:ilvl w:val="0"/>
          <w:numId w:val="4"/>
        </w:numPr>
      </w:pPr>
      <w:r>
        <w:t xml:space="preserve">Deutsche </w:t>
      </w:r>
      <w:proofErr w:type="spellStart"/>
      <w:proofErr w:type="gramStart"/>
      <w:r>
        <w:t>Interessen</w:t>
      </w:r>
      <w:proofErr w:type="spellEnd"/>
      <w:r>
        <w:t xml:space="preserve">  (</w:t>
      </w:r>
      <w:proofErr w:type="gramEnd"/>
      <w:r>
        <w:t xml:space="preserve">1) </w:t>
      </w:r>
    </w:p>
    <w:p w14:paraId="28C81C2A" w14:textId="77777777" w:rsidR="002760CD" w:rsidRDefault="00635F58">
      <w:pPr>
        <w:pStyle w:val="ListParagraph"/>
        <w:keepNext/>
        <w:numPr>
          <w:ilvl w:val="0"/>
          <w:numId w:val="4"/>
        </w:numPr>
      </w:pPr>
      <w:proofErr w:type="spellStart"/>
      <w:r>
        <w:t>Globale</w:t>
      </w:r>
      <w:proofErr w:type="spellEnd"/>
      <w:r>
        <w:t xml:space="preserve"> </w:t>
      </w:r>
      <w:proofErr w:type="spellStart"/>
      <w:proofErr w:type="gramStart"/>
      <w:r>
        <w:t>Gerechtigkeit</w:t>
      </w:r>
      <w:proofErr w:type="spellEnd"/>
      <w:r>
        <w:t xml:space="preserve">  (</w:t>
      </w:r>
      <w:proofErr w:type="gramEnd"/>
      <w:r>
        <w:t xml:space="preserve">2) </w:t>
      </w:r>
    </w:p>
    <w:p w14:paraId="1FED366D" w14:textId="77777777" w:rsidR="002760CD" w:rsidRDefault="002760CD"/>
    <w:p w14:paraId="6A4DABCB" w14:textId="77777777" w:rsidR="002760CD" w:rsidRDefault="002760CD">
      <w:pPr>
        <w:pStyle w:val="QuestionSeparator"/>
      </w:pPr>
    </w:p>
    <w:tbl>
      <w:tblPr>
        <w:tblStyle w:val="QQuestionIconTable"/>
        <w:tblW w:w="50" w:type="auto"/>
        <w:tblLook w:val="07E0" w:firstRow="1" w:lastRow="1" w:firstColumn="1" w:lastColumn="1" w:noHBand="1" w:noVBand="1"/>
      </w:tblPr>
      <w:tblGrid>
        <w:gridCol w:w="380"/>
      </w:tblGrid>
      <w:tr w:rsidR="002760CD" w14:paraId="4AA6D0E7" w14:textId="77777777">
        <w:tc>
          <w:tcPr>
            <w:tcW w:w="50" w:type="dxa"/>
          </w:tcPr>
          <w:p w14:paraId="40C46D6D" w14:textId="77777777" w:rsidR="002760CD" w:rsidRDefault="00635F58">
            <w:pPr>
              <w:keepNext/>
            </w:pPr>
            <w:r>
              <w:rPr>
                <w:noProof/>
              </w:rPr>
              <w:drawing>
                <wp:inline distT="0" distB="0" distL="0" distR="0" wp14:anchorId="3FAABA6F" wp14:editId="13BF124A">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7CA913BE" w14:textId="77777777" w:rsidR="002760CD" w:rsidRDefault="002760CD"/>
    <w:p w14:paraId="7D675A74" w14:textId="77777777" w:rsidR="002760CD" w:rsidRPr="004C6A23" w:rsidRDefault="00635F58">
      <w:pPr>
        <w:keepNext/>
        <w:rPr>
          <w:lang w:val="de-DE"/>
          <w:rPrChange w:id="809" w:author="Franziska Funke" w:date="2023-01-18T11:01:00Z">
            <w:rPr/>
          </w:rPrChange>
        </w:rPr>
      </w:pPr>
      <w:r w:rsidRPr="004C6A23">
        <w:rPr>
          <w:lang w:val="de-DE"/>
          <w:rPrChange w:id="810" w:author="Franziska Funke" w:date="2023-01-18T11:01:00Z">
            <w:rPr/>
          </w:rPrChange>
        </w:rPr>
        <w:t>Q42 Die folgenden Politikmaßnahmen werden bei internationalen Verhandlungen zum Umgang mit dem Klimawandel diskutiert.</w:t>
      </w:r>
      <w:r w:rsidRPr="004C6A23">
        <w:rPr>
          <w:lang w:val="de-DE"/>
          <w:rPrChange w:id="811" w:author="Franziska Funke" w:date="2023-01-18T11:01:00Z">
            <w:rPr/>
          </w:rPrChange>
        </w:rPr>
        <w:br/>
      </w:r>
      <w:r w:rsidRPr="004C6A23">
        <w:rPr>
          <w:lang w:val="de-DE"/>
          <w:rPrChange w:id="812" w:author="Franziska Funke" w:date="2023-01-18T11:01:00Z">
            <w:rPr/>
          </w:rPrChange>
        </w:rPr>
        <w:lastRenderedPageBreak/>
        <w:t xml:space="preserve"> </w:t>
      </w:r>
      <w:r w:rsidRPr="004C6A23">
        <w:rPr>
          <w:lang w:val="de-DE"/>
          <w:rPrChange w:id="813" w:author="Franziska Funke" w:date="2023-01-18T11:01:00Z">
            <w:rPr/>
          </w:rPrChange>
        </w:rPr>
        <w:br/>
        <w:t xml:space="preserve"> Unterstützen Sie die folgenden Maßnahmen oder lehnen Sie sie ab?</w:t>
      </w:r>
    </w:p>
    <w:tbl>
      <w:tblPr>
        <w:tblStyle w:val="QQuestionTable"/>
        <w:tblW w:w="9576" w:type="auto"/>
        <w:tblLook w:val="07E0" w:firstRow="1" w:lastRow="1" w:firstColumn="1" w:lastColumn="1" w:noHBand="1" w:noVBand="1"/>
      </w:tblPr>
      <w:tblGrid>
        <w:gridCol w:w="1612"/>
        <w:gridCol w:w="1582"/>
        <w:gridCol w:w="1462"/>
        <w:gridCol w:w="1504"/>
        <w:gridCol w:w="1600"/>
        <w:gridCol w:w="1600"/>
      </w:tblGrid>
      <w:tr w:rsidR="002760CD" w14:paraId="711E7B1A" w14:textId="77777777" w:rsidTr="00276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1060CDB" w14:textId="77777777" w:rsidR="002760CD" w:rsidRPr="004C6A23" w:rsidRDefault="002760CD">
            <w:pPr>
              <w:keepNext/>
              <w:rPr>
                <w:lang w:val="de-DE"/>
                <w:rPrChange w:id="814" w:author="Franziska Funke" w:date="2023-01-18T11:01:00Z">
                  <w:rPr/>
                </w:rPrChange>
              </w:rPr>
            </w:pPr>
          </w:p>
        </w:tc>
        <w:tc>
          <w:tcPr>
            <w:tcW w:w="1596" w:type="dxa"/>
          </w:tcPr>
          <w:p w14:paraId="6027D2A5"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Entschiedene</w:t>
            </w:r>
            <w:proofErr w:type="spellEnd"/>
            <w:r>
              <w:t xml:space="preserve"> </w:t>
            </w:r>
            <w:proofErr w:type="spellStart"/>
            <w:r>
              <w:t>Ablehnung</w:t>
            </w:r>
            <w:proofErr w:type="spellEnd"/>
            <w:r>
              <w:t xml:space="preserve"> (1)</w:t>
            </w:r>
          </w:p>
        </w:tc>
        <w:tc>
          <w:tcPr>
            <w:tcW w:w="1596" w:type="dxa"/>
          </w:tcPr>
          <w:p w14:paraId="72C900C5"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Etwas</w:t>
            </w:r>
            <w:proofErr w:type="spellEnd"/>
            <w:r>
              <w:t xml:space="preserve"> </w:t>
            </w:r>
            <w:proofErr w:type="spellStart"/>
            <w:r>
              <w:t>Ablehnung</w:t>
            </w:r>
            <w:proofErr w:type="spellEnd"/>
            <w:r>
              <w:t xml:space="preserve"> (2)</w:t>
            </w:r>
          </w:p>
        </w:tc>
        <w:tc>
          <w:tcPr>
            <w:tcW w:w="1596" w:type="dxa"/>
          </w:tcPr>
          <w:p w14:paraId="242F8266"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Gleichgültig</w:t>
            </w:r>
            <w:proofErr w:type="spellEnd"/>
            <w:r>
              <w:t xml:space="preserve"> </w:t>
            </w:r>
            <w:proofErr w:type="spellStart"/>
            <w:r>
              <w:t>oder</w:t>
            </w:r>
            <w:proofErr w:type="spellEnd"/>
            <w:r>
              <w:t xml:space="preserve"> </w:t>
            </w:r>
            <w:proofErr w:type="spellStart"/>
            <w:r>
              <w:t>weiß</w:t>
            </w:r>
            <w:proofErr w:type="spellEnd"/>
            <w:r>
              <w:t xml:space="preserve"> </w:t>
            </w:r>
            <w:proofErr w:type="spellStart"/>
            <w:r>
              <w:t>nicht</w:t>
            </w:r>
            <w:proofErr w:type="spellEnd"/>
            <w:r>
              <w:t xml:space="preserve"> (3)</w:t>
            </w:r>
          </w:p>
        </w:tc>
        <w:tc>
          <w:tcPr>
            <w:tcW w:w="1596" w:type="dxa"/>
          </w:tcPr>
          <w:p w14:paraId="4DAA4E35"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Etwas</w:t>
            </w:r>
            <w:proofErr w:type="spellEnd"/>
            <w:r>
              <w:t xml:space="preserve"> </w:t>
            </w:r>
            <w:proofErr w:type="spellStart"/>
            <w:r>
              <w:t>Unterstützung</w:t>
            </w:r>
            <w:proofErr w:type="spellEnd"/>
            <w:r>
              <w:t xml:space="preserve"> (4)</w:t>
            </w:r>
          </w:p>
        </w:tc>
        <w:tc>
          <w:tcPr>
            <w:tcW w:w="1596" w:type="dxa"/>
          </w:tcPr>
          <w:p w14:paraId="19872837" w14:textId="77777777" w:rsidR="002760CD" w:rsidRDefault="00635F58">
            <w:pPr>
              <w:cnfStyle w:val="100000000000" w:firstRow="1" w:lastRow="0" w:firstColumn="0" w:lastColumn="0" w:oddVBand="0" w:evenVBand="0" w:oddHBand="0" w:evenHBand="0" w:firstRowFirstColumn="0" w:firstRowLastColumn="0" w:lastRowFirstColumn="0" w:lastRowLastColumn="0"/>
            </w:pPr>
            <w:r>
              <w:t xml:space="preserve">Stark </w:t>
            </w:r>
            <w:proofErr w:type="spellStart"/>
            <w:r>
              <w:t>Unterstützung</w:t>
            </w:r>
            <w:proofErr w:type="spellEnd"/>
            <w:r>
              <w:t xml:space="preserve"> (5)</w:t>
            </w:r>
          </w:p>
        </w:tc>
      </w:tr>
      <w:tr w:rsidR="002760CD" w14:paraId="73C41B62"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39658C55" w14:textId="77777777" w:rsidR="002760CD" w:rsidRDefault="00635F58">
            <w:pPr>
              <w:keepNext/>
            </w:pPr>
            <w:r w:rsidRPr="004C6A23">
              <w:rPr>
                <w:lang w:val="de-DE"/>
                <w:rPrChange w:id="815" w:author="Franziska Funke" w:date="2023-01-18T11:01:00Z">
                  <w:rPr/>
                </w:rPrChange>
              </w:rPr>
              <w:t xml:space="preserve">Zahlungen von Ländern mit hohem Einkommen, um Länder mit niedrigem Einkommen für Klimaschäden zu entschädigen. </w:t>
            </w:r>
            <w:r>
              <w:t xml:space="preserve">(1) </w:t>
            </w:r>
          </w:p>
        </w:tc>
        <w:tc>
          <w:tcPr>
            <w:tcW w:w="1596" w:type="dxa"/>
          </w:tcPr>
          <w:p w14:paraId="07C56456"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A6E759"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060C56"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41243"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D7811"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7B348F66"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455B7E6E" w14:textId="77777777" w:rsidR="002760CD" w:rsidRDefault="00635F58">
            <w:pPr>
              <w:keepNext/>
            </w:pPr>
            <w:r w:rsidRPr="004C6A23">
              <w:rPr>
                <w:lang w:val="de-DE"/>
                <w:rPrChange w:id="816" w:author="Franziska Funke" w:date="2023-01-18T11:01:00Z">
                  <w:rPr/>
                </w:rPrChange>
              </w:rPr>
              <w:t xml:space="preserve">Länder mit hohem Einkommen finanzieren erneuerbare Energien in Ländern mit niedrigem Einkommen. </w:t>
            </w:r>
            <w:r>
              <w:t xml:space="preserve">(2) </w:t>
            </w:r>
          </w:p>
        </w:tc>
        <w:tc>
          <w:tcPr>
            <w:tcW w:w="1596" w:type="dxa"/>
          </w:tcPr>
          <w:p w14:paraId="620E174D"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A0E0E7"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E0E865"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402271"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7601EB"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10C661AE"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2A6E4600" w14:textId="77777777" w:rsidR="002760CD" w:rsidRDefault="00635F58">
            <w:pPr>
              <w:keepNext/>
            </w:pPr>
            <w:r w:rsidRPr="004C6A23">
              <w:rPr>
                <w:lang w:val="de-DE"/>
                <w:rPrChange w:id="817" w:author="Franziska Funke" w:date="2023-01-18T11:01:00Z">
                  <w:rPr/>
                </w:rPrChange>
              </w:rPr>
              <w:t xml:space="preserve">Länder mit hohem Einkommen tragen jährlich 100 Milliarden US-Dollar bei, um Ländern mit niedrigem Einkommen bei der Anpassung an den Klimawandel zu helfen. </w:t>
            </w:r>
            <w:r>
              <w:t xml:space="preserve">(3) </w:t>
            </w:r>
          </w:p>
        </w:tc>
        <w:tc>
          <w:tcPr>
            <w:tcW w:w="1596" w:type="dxa"/>
          </w:tcPr>
          <w:p w14:paraId="638030E9"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E13C5A"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D51D24"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CBBCC0"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150751"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9E0CFB" w14:textId="77777777" w:rsidR="002760CD" w:rsidRDefault="002760CD"/>
    <w:p w14:paraId="3B64B893" w14:textId="77777777" w:rsidR="002760CD" w:rsidRDefault="002760CD"/>
    <w:p w14:paraId="2209AC81" w14:textId="77777777" w:rsidR="002760CD" w:rsidRDefault="002760CD">
      <w:pPr>
        <w:pStyle w:val="QuestionSeparator"/>
      </w:pPr>
    </w:p>
    <w:tbl>
      <w:tblPr>
        <w:tblStyle w:val="QQuestionIconTable"/>
        <w:tblW w:w="50" w:type="auto"/>
        <w:tblLook w:val="07E0" w:firstRow="1" w:lastRow="1" w:firstColumn="1" w:lastColumn="1" w:noHBand="1" w:noVBand="1"/>
      </w:tblPr>
      <w:tblGrid>
        <w:gridCol w:w="380"/>
      </w:tblGrid>
      <w:tr w:rsidR="002760CD" w14:paraId="6DB97323" w14:textId="77777777">
        <w:tc>
          <w:tcPr>
            <w:tcW w:w="50" w:type="dxa"/>
          </w:tcPr>
          <w:p w14:paraId="682BA72E" w14:textId="77777777" w:rsidR="002760CD" w:rsidRDefault="00635F58">
            <w:pPr>
              <w:keepNext/>
            </w:pPr>
            <w:r>
              <w:rPr>
                <w:noProof/>
              </w:rPr>
              <w:drawing>
                <wp:inline distT="0" distB="0" distL="0" distR="0" wp14:anchorId="242D4BD2" wp14:editId="78C26DD5">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7E830756" w14:textId="77777777" w:rsidR="002760CD" w:rsidRDefault="002760CD"/>
    <w:p w14:paraId="03BD77BD" w14:textId="77777777" w:rsidR="002760CD" w:rsidRPr="004C6A23" w:rsidRDefault="00635F58">
      <w:pPr>
        <w:keepNext/>
        <w:rPr>
          <w:lang w:val="de-DE"/>
          <w:rPrChange w:id="818" w:author="Franziska Funke" w:date="2023-01-18T11:01:00Z">
            <w:rPr/>
          </w:rPrChange>
        </w:rPr>
      </w:pPr>
      <w:r w:rsidRPr="004C6A23">
        <w:rPr>
          <w:lang w:val="de-DE"/>
          <w:rPrChange w:id="819" w:author="Franziska Funke" w:date="2023-01-18T11:01:00Z">
            <w:rPr/>
          </w:rPrChange>
        </w:rPr>
        <w:lastRenderedPageBreak/>
        <w:t>Q83 Unterstützen oder lehnen Sie die folgenden globalen Maßnahmen ab?</w:t>
      </w:r>
    </w:p>
    <w:tbl>
      <w:tblPr>
        <w:tblStyle w:val="QQuestionTable"/>
        <w:tblW w:w="9576" w:type="auto"/>
        <w:tblLook w:val="07E0" w:firstRow="1" w:lastRow="1" w:firstColumn="1" w:lastColumn="1" w:noHBand="1" w:noVBand="1"/>
      </w:tblPr>
      <w:tblGrid>
        <w:gridCol w:w="2135"/>
        <w:gridCol w:w="1521"/>
        <w:gridCol w:w="1249"/>
        <w:gridCol w:w="1343"/>
        <w:gridCol w:w="1556"/>
        <w:gridCol w:w="1556"/>
      </w:tblGrid>
      <w:tr w:rsidR="002760CD" w14:paraId="6F3BED60" w14:textId="77777777" w:rsidTr="00276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6A74D21" w14:textId="77777777" w:rsidR="002760CD" w:rsidRPr="004C6A23" w:rsidRDefault="002760CD">
            <w:pPr>
              <w:keepNext/>
              <w:rPr>
                <w:lang w:val="de-DE"/>
                <w:rPrChange w:id="820" w:author="Franziska Funke" w:date="2023-01-18T11:01:00Z">
                  <w:rPr/>
                </w:rPrChange>
              </w:rPr>
            </w:pPr>
          </w:p>
        </w:tc>
        <w:tc>
          <w:tcPr>
            <w:tcW w:w="1596" w:type="dxa"/>
          </w:tcPr>
          <w:p w14:paraId="2B4698B2"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Entschiedene</w:t>
            </w:r>
            <w:proofErr w:type="spellEnd"/>
            <w:r>
              <w:t xml:space="preserve"> </w:t>
            </w:r>
            <w:proofErr w:type="spellStart"/>
            <w:r>
              <w:t>Ablehnung</w:t>
            </w:r>
            <w:proofErr w:type="spellEnd"/>
            <w:r>
              <w:t xml:space="preserve"> (1)</w:t>
            </w:r>
          </w:p>
        </w:tc>
        <w:tc>
          <w:tcPr>
            <w:tcW w:w="1596" w:type="dxa"/>
          </w:tcPr>
          <w:p w14:paraId="4E5CB6DC"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Etwas</w:t>
            </w:r>
            <w:proofErr w:type="spellEnd"/>
            <w:r>
              <w:t xml:space="preserve"> </w:t>
            </w:r>
            <w:proofErr w:type="spellStart"/>
            <w:r>
              <w:t>Ablehnung</w:t>
            </w:r>
            <w:proofErr w:type="spellEnd"/>
            <w:r>
              <w:t xml:space="preserve"> (2)</w:t>
            </w:r>
          </w:p>
        </w:tc>
        <w:tc>
          <w:tcPr>
            <w:tcW w:w="1596" w:type="dxa"/>
          </w:tcPr>
          <w:p w14:paraId="55DFF9BA"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Gleichgültig</w:t>
            </w:r>
            <w:proofErr w:type="spellEnd"/>
            <w:r>
              <w:t xml:space="preserve"> </w:t>
            </w:r>
            <w:proofErr w:type="spellStart"/>
            <w:r>
              <w:t>oder</w:t>
            </w:r>
            <w:proofErr w:type="spellEnd"/>
            <w:r>
              <w:t xml:space="preserve"> </w:t>
            </w:r>
            <w:proofErr w:type="spellStart"/>
            <w:r>
              <w:t>weiß</w:t>
            </w:r>
            <w:proofErr w:type="spellEnd"/>
            <w:r>
              <w:t xml:space="preserve"> </w:t>
            </w:r>
            <w:proofErr w:type="spellStart"/>
            <w:r>
              <w:t>nicht</w:t>
            </w:r>
            <w:proofErr w:type="spellEnd"/>
            <w:r>
              <w:t xml:space="preserve"> (3)</w:t>
            </w:r>
          </w:p>
        </w:tc>
        <w:tc>
          <w:tcPr>
            <w:tcW w:w="1596" w:type="dxa"/>
          </w:tcPr>
          <w:p w14:paraId="0C7C2C51"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Etwas</w:t>
            </w:r>
            <w:proofErr w:type="spellEnd"/>
            <w:r>
              <w:t xml:space="preserve"> </w:t>
            </w:r>
            <w:proofErr w:type="spellStart"/>
            <w:r>
              <w:t>Unterstützung</w:t>
            </w:r>
            <w:proofErr w:type="spellEnd"/>
            <w:r>
              <w:t xml:space="preserve"> (4)</w:t>
            </w:r>
          </w:p>
        </w:tc>
        <w:tc>
          <w:tcPr>
            <w:tcW w:w="1596" w:type="dxa"/>
          </w:tcPr>
          <w:p w14:paraId="12BCC771" w14:textId="77777777" w:rsidR="002760CD" w:rsidRDefault="00635F58">
            <w:pPr>
              <w:cnfStyle w:val="100000000000" w:firstRow="1" w:lastRow="0" w:firstColumn="0" w:lastColumn="0" w:oddVBand="0" w:evenVBand="0" w:oddHBand="0" w:evenHBand="0" w:firstRowFirstColumn="0" w:firstRowLastColumn="0" w:lastRowFirstColumn="0" w:lastRowLastColumn="0"/>
            </w:pPr>
            <w:r>
              <w:t xml:space="preserve">Starke </w:t>
            </w:r>
            <w:proofErr w:type="spellStart"/>
            <w:r>
              <w:t>Unterstützung</w:t>
            </w:r>
            <w:proofErr w:type="spellEnd"/>
            <w:r>
              <w:t xml:space="preserve"> (5)</w:t>
            </w:r>
          </w:p>
        </w:tc>
      </w:tr>
      <w:tr w:rsidR="002760CD" w:rsidRPr="00FB47D9" w14:paraId="4487F8A3"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690E65F9" w14:textId="77777777" w:rsidR="002760CD" w:rsidRPr="004C6A23" w:rsidRDefault="00635F58">
            <w:pPr>
              <w:keepNext/>
              <w:rPr>
                <w:lang w:val="de-DE"/>
                <w:rPrChange w:id="821" w:author="Franziska Funke" w:date="2023-01-18T11:01:00Z">
                  <w:rPr/>
                </w:rPrChange>
              </w:rPr>
            </w:pPr>
            <w:r w:rsidRPr="004C6A23">
              <w:rPr>
                <w:lang w:val="de-DE"/>
                <w:rPrChange w:id="822" w:author="Franziska Funke" w:date="2023-01-18T11:01:00Z">
                  <w:rPr/>
                </w:rPrChange>
              </w:rPr>
              <w:t xml:space="preserve">Streichung der Staatsverschuldung von Ländern mit niedrigem Einkommen (5) </w:t>
            </w:r>
          </w:p>
        </w:tc>
        <w:tc>
          <w:tcPr>
            <w:tcW w:w="1596" w:type="dxa"/>
          </w:tcPr>
          <w:p w14:paraId="686AE316"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23" w:author="Franziska Funke" w:date="2023-01-18T11:01:00Z">
                  <w:rPr/>
                </w:rPrChange>
              </w:rPr>
            </w:pPr>
          </w:p>
        </w:tc>
        <w:tc>
          <w:tcPr>
            <w:tcW w:w="1596" w:type="dxa"/>
          </w:tcPr>
          <w:p w14:paraId="6796B6D4"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24" w:author="Franziska Funke" w:date="2023-01-18T11:01:00Z">
                  <w:rPr/>
                </w:rPrChange>
              </w:rPr>
            </w:pPr>
          </w:p>
        </w:tc>
        <w:tc>
          <w:tcPr>
            <w:tcW w:w="1596" w:type="dxa"/>
          </w:tcPr>
          <w:p w14:paraId="1BF0DC2D"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25" w:author="Franziska Funke" w:date="2023-01-18T11:01:00Z">
                  <w:rPr/>
                </w:rPrChange>
              </w:rPr>
            </w:pPr>
          </w:p>
        </w:tc>
        <w:tc>
          <w:tcPr>
            <w:tcW w:w="1596" w:type="dxa"/>
          </w:tcPr>
          <w:p w14:paraId="023B792D"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26" w:author="Franziska Funke" w:date="2023-01-18T11:01:00Z">
                  <w:rPr/>
                </w:rPrChange>
              </w:rPr>
            </w:pPr>
          </w:p>
        </w:tc>
        <w:tc>
          <w:tcPr>
            <w:tcW w:w="1596" w:type="dxa"/>
          </w:tcPr>
          <w:p w14:paraId="3EA46A1F"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27" w:author="Franziska Funke" w:date="2023-01-18T11:01:00Z">
                  <w:rPr/>
                </w:rPrChange>
              </w:rPr>
            </w:pPr>
          </w:p>
        </w:tc>
      </w:tr>
      <w:tr w:rsidR="002760CD" w:rsidRPr="00FB47D9" w14:paraId="206665A6"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2F5A59BC" w14:textId="77777777" w:rsidR="002760CD" w:rsidRPr="004C6A23" w:rsidRDefault="00635F58">
            <w:pPr>
              <w:keepNext/>
              <w:rPr>
                <w:lang w:val="de-DE"/>
                <w:rPrChange w:id="828" w:author="Franziska Funke" w:date="2023-01-18T11:01:00Z">
                  <w:rPr/>
                </w:rPrChange>
              </w:rPr>
            </w:pPr>
            <w:r w:rsidRPr="004C6A23">
              <w:rPr>
                <w:lang w:val="de-DE"/>
                <w:rPrChange w:id="829" w:author="Franziska Funke" w:date="2023-01-18T11:01:00Z">
                  <w:rPr/>
                </w:rPrChange>
              </w:rPr>
              <w:t xml:space="preserve">Internationale Institutionen (UN, IWF) demokratisieren, indem das Stimmrecht eines Landes proportional zu seiner Bevölkerungsgröße sein soll (6) </w:t>
            </w:r>
          </w:p>
        </w:tc>
        <w:tc>
          <w:tcPr>
            <w:tcW w:w="1596" w:type="dxa"/>
          </w:tcPr>
          <w:p w14:paraId="383156F1"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30" w:author="Franziska Funke" w:date="2023-01-18T11:01:00Z">
                  <w:rPr/>
                </w:rPrChange>
              </w:rPr>
            </w:pPr>
          </w:p>
        </w:tc>
        <w:tc>
          <w:tcPr>
            <w:tcW w:w="1596" w:type="dxa"/>
          </w:tcPr>
          <w:p w14:paraId="57E126A1"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31" w:author="Franziska Funke" w:date="2023-01-18T11:01:00Z">
                  <w:rPr/>
                </w:rPrChange>
              </w:rPr>
            </w:pPr>
          </w:p>
        </w:tc>
        <w:tc>
          <w:tcPr>
            <w:tcW w:w="1596" w:type="dxa"/>
          </w:tcPr>
          <w:p w14:paraId="7393C879"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32" w:author="Franziska Funke" w:date="2023-01-18T11:01:00Z">
                  <w:rPr/>
                </w:rPrChange>
              </w:rPr>
            </w:pPr>
          </w:p>
        </w:tc>
        <w:tc>
          <w:tcPr>
            <w:tcW w:w="1596" w:type="dxa"/>
          </w:tcPr>
          <w:p w14:paraId="077ECFEF"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33" w:author="Franziska Funke" w:date="2023-01-18T11:01:00Z">
                  <w:rPr/>
                </w:rPrChange>
              </w:rPr>
            </w:pPr>
          </w:p>
        </w:tc>
        <w:tc>
          <w:tcPr>
            <w:tcW w:w="1596" w:type="dxa"/>
          </w:tcPr>
          <w:p w14:paraId="26FBAE9C"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34" w:author="Franziska Funke" w:date="2023-01-18T11:01:00Z">
                  <w:rPr/>
                </w:rPrChange>
              </w:rPr>
            </w:pPr>
          </w:p>
        </w:tc>
      </w:tr>
      <w:tr w:rsidR="002760CD" w:rsidRPr="00FB47D9" w14:paraId="5E6DABCD"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13565604" w14:textId="77777777" w:rsidR="002760CD" w:rsidRPr="004C6A23" w:rsidRDefault="00635F58">
            <w:pPr>
              <w:keepNext/>
              <w:rPr>
                <w:lang w:val="de-DE"/>
                <w:rPrChange w:id="835" w:author="Franziska Funke" w:date="2023-01-18T11:01:00Z">
                  <w:rPr/>
                </w:rPrChange>
              </w:rPr>
            </w:pPr>
            <w:r w:rsidRPr="004C6A23">
              <w:rPr>
                <w:lang w:val="de-DE"/>
                <w:rPrChange w:id="836" w:author="Franziska Funke" w:date="2023-01-18T11:01:00Z">
                  <w:rPr/>
                </w:rPrChange>
              </w:rPr>
              <w:t xml:space="preserve">Abbau von Zöllen auf Importe aus Ländern mit niedrigem Einkommen (7) </w:t>
            </w:r>
          </w:p>
        </w:tc>
        <w:tc>
          <w:tcPr>
            <w:tcW w:w="1596" w:type="dxa"/>
          </w:tcPr>
          <w:p w14:paraId="722EA095"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37" w:author="Franziska Funke" w:date="2023-01-18T11:01:00Z">
                  <w:rPr/>
                </w:rPrChange>
              </w:rPr>
            </w:pPr>
          </w:p>
        </w:tc>
        <w:tc>
          <w:tcPr>
            <w:tcW w:w="1596" w:type="dxa"/>
          </w:tcPr>
          <w:p w14:paraId="01D358C3"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38" w:author="Franziska Funke" w:date="2023-01-18T11:01:00Z">
                  <w:rPr/>
                </w:rPrChange>
              </w:rPr>
            </w:pPr>
          </w:p>
        </w:tc>
        <w:tc>
          <w:tcPr>
            <w:tcW w:w="1596" w:type="dxa"/>
          </w:tcPr>
          <w:p w14:paraId="2400E238"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39" w:author="Franziska Funke" w:date="2023-01-18T11:01:00Z">
                  <w:rPr/>
                </w:rPrChange>
              </w:rPr>
            </w:pPr>
          </w:p>
        </w:tc>
        <w:tc>
          <w:tcPr>
            <w:tcW w:w="1596" w:type="dxa"/>
          </w:tcPr>
          <w:p w14:paraId="50F34CB8"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40" w:author="Franziska Funke" w:date="2023-01-18T11:01:00Z">
                  <w:rPr/>
                </w:rPrChange>
              </w:rPr>
            </w:pPr>
          </w:p>
        </w:tc>
        <w:tc>
          <w:tcPr>
            <w:tcW w:w="1596" w:type="dxa"/>
          </w:tcPr>
          <w:p w14:paraId="20D31F8A"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41" w:author="Franziska Funke" w:date="2023-01-18T11:01:00Z">
                  <w:rPr/>
                </w:rPrChange>
              </w:rPr>
            </w:pPr>
          </w:p>
        </w:tc>
      </w:tr>
      <w:tr w:rsidR="002760CD" w:rsidRPr="00FB47D9" w14:paraId="5E9BAAE5"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3064B9EE" w14:textId="77777777" w:rsidR="002760CD" w:rsidRPr="004C6A23" w:rsidRDefault="00635F58">
            <w:pPr>
              <w:keepNext/>
              <w:rPr>
                <w:lang w:val="de-DE"/>
                <w:rPrChange w:id="842" w:author="Franziska Funke" w:date="2023-01-18T11:01:00Z">
                  <w:rPr/>
                </w:rPrChange>
              </w:rPr>
            </w:pPr>
            <w:r w:rsidRPr="004C6A23">
              <w:rPr>
                <w:lang w:val="de-DE"/>
                <w:rPrChange w:id="843" w:author="Franziska Funke" w:date="2023-01-18T11:01:00Z">
                  <w:rPr/>
                </w:rPrChange>
              </w:rPr>
              <w:t xml:space="preserve">Ein Mindestlohn in allen Ländern von 50 % des lokalen Medianlohns (8) </w:t>
            </w:r>
          </w:p>
        </w:tc>
        <w:tc>
          <w:tcPr>
            <w:tcW w:w="1596" w:type="dxa"/>
          </w:tcPr>
          <w:p w14:paraId="233DACDD"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44" w:author="Franziska Funke" w:date="2023-01-18T11:01:00Z">
                  <w:rPr/>
                </w:rPrChange>
              </w:rPr>
            </w:pPr>
          </w:p>
        </w:tc>
        <w:tc>
          <w:tcPr>
            <w:tcW w:w="1596" w:type="dxa"/>
          </w:tcPr>
          <w:p w14:paraId="101D661E"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45" w:author="Franziska Funke" w:date="2023-01-18T11:01:00Z">
                  <w:rPr/>
                </w:rPrChange>
              </w:rPr>
            </w:pPr>
          </w:p>
        </w:tc>
        <w:tc>
          <w:tcPr>
            <w:tcW w:w="1596" w:type="dxa"/>
          </w:tcPr>
          <w:p w14:paraId="52E3397B"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46" w:author="Franziska Funke" w:date="2023-01-18T11:01:00Z">
                  <w:rPr/>
                </w:rPrChange>
              </w:rPr>
            </w:pPr>
          </w:p>
        </w:tc>
        <w:tc>
          <w:tcPr>
            <w:tcW w:w="1596" w:type="dxa"/>
          </w:tcPr>
          <w:p w14:paraId="72210071"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47" w:author="Franziska Funke" w:date="2023-01-18T11:01:00Z">
                  <w:rPr/>
                </w:rPrChange>
              </w:rPr>
            </w:pPr>
          </w:p>
        </w:tc>
        <w:tc>
          <w:tcPr>
            <w:tcW w:w="1596" w:type="dxa"/>
          </w:tcPr>
          <w:p w14:paraId="771AEA4E"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48" w:author="Franziska Funke" w:date="2023-01-18T11:01:00Z">
                  <w:rPr/>
                </w:rPrChange>
              </w:rPr>
            </w:pPr>
          </w:p>
        </w:tc>
      </w:tr>
      <w:tr w:rsidR="002760CD" w:rsidRPr="00FB47D9" w14:paraId="1AA442BA"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14F7F713" w14:textId="77777777" w:rsidR="002760CD" w:rsidRPr="004C6A23" w:rsidRDefault="00635F58">
            <w:pPr>
              <w:keepNext/>
              <w:rPr>
                <w:lang w:val="de-DE"/>
                <w:rPrChange w:id="849" w:author="Franziska Funke" w:date="2023-01-18T11:01:00Z">
                  <w:rPr/>
                </w:rPrChange>
              </w:rPr>
            </w:pPr>
            <w:r w:rsidRPr="004C6A23">
              <w:rPr>
                <w:lang w:val="de-DE"/>
                <w:rPrChange w:id="850" w:author="Franziska Funke" w:date="2023-01-18T11:01:00Z">
                  <w:rPr/>
                </w:rPrChange>
              </w:rPr>
              <w:t xml:space="preserve">Steuerhinterziehung bekämpfen, indem ein globales Finanzregister erstellen wird, um das Eigentum an allen Vermögenswerten aufzuzeichnen (9) </w:t>
            </w:r>
          </w:p>
        </w:tc>
        <w:tc>
          <w:tcPr>
            <w:tcW w:w="1596" w:type="dxa"/>
          </w:tcPr>
          <w:p w14:paraId="07CE4C41"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51" w:author="Franziska Funke" w:date="2023-01-18T11:01:00Z">
                  <w:rPr/>
                </w:rPrChange>
              </w:rPr>
            </w:pPr>
          </w:p>
        </w:tc>
        <w:tc>
          <w:tcPr>
            <w:tcW w:w="1596" w:type="dxa"/>
          </w:tcPr>
          <w:p w14:paraId="104FFD82"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52" w:author="Franziska Funke" w:date="2023-01-18T11:01:00Z">
                  <w:rPr/>
                </w:rPrChange>
              </w:rPr>
            </w:pPr>
          </w:p>
        </w:tc>
        <w:tc>
          <w:tcPr>
            <w:tcW w:w="1596" w:type="dxa"/>
          </w:tcPr>
          <w:p w14:paraId="67BD17ED"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53" w:author="Franziska Funke" w:date="2023-01-18T11:01:00Z">
                  <w:rPr/>
                </w:rPrChange>
              </w:rPr>
            </w:pPr>
          </w:p>
        </w:tc>
        <w:tc>
          <w:tcPr>
            <w:tcW w:w="1596" w:type="dxa"/>
          </w:tcPr>
          <w:p w14:paraId="5C4BC5AC"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54" w:author="Franziska Funke" w:date="2023-01-18T11:01:00Z">
                  <w:rPr/>
                </w:rPrChange>
              </w:rPr>
            </w:pPr>
          </w:p>
        </w:tc>
        <w:tc>
          <w:tcPr>
            <w:tcW w:w="1596" w:type="dxa"/>
          </w:tcPr>
          <w:p w14:paraId="61EB4ADF"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55" w:author="Franziska Funke" w:date="2023-01-18T11:01:00Z">
                  <w:rPr/>
                </w:rPrChange>
              </w:rPr>
            </w:pPr>
          </w:p>
        </w:tc>
      </w:tr>
      <w:tr w:rsidR="002760CD" w:rsidRPr="00FB47D9" w14:paraId="1B2BEAB0"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2AA09AC2" w14:textId="77777777" w:rsidR="002760CD" w:rsidRPr="004C6A23" w:rsidRDefault="00635F58">
            <w:pPr>
              <w:keepNext/>
              <w:rPr>
                <w:lang w:val="de-DE"/>
                <w:rPrChange w:id="856" w:author="Franziska Funke" w:date="2023-01-18T11:01:00Z">
                  <w:rPr/>
                </w:rPrChange>
              </w:rPr>
            </w:pPr>
            <w:r w:rsidRPr="004C6A23">
              <w:rPr>
                <w:lang w:val="de-DE"/>
                <w:rPrChange w:id="857" w:author="Franziska Funke" w:date="2023-01-18T11:01:00Z">
                  <w:rPr/>
                </w:rPrChange>
              </w:rPr>
              <w:t xml:space="preserve">Eine maximale Vermögensgrenze von 100 Millionen Euro für jeden Menschen (10) </w:t>
            </w:r>
          </w:p>
        </w:tc>
        <w:tc>
          <w:tcPr>
            <w:tcW w:w="1596" w:type="dxa"/>
          </w:tcPr>
          <w:p w14:paraId="6E5DDF5D"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58" w:author="Franziska Funke" w:date="2023-01-18T11:01:00Z">
                  <w:rPr/>
                </w:rPrChange>
              </w:rPr>
            </w:pPr>
          </w:p>
        </w:tc>
        <w:tc>
          <w:tcPr>
            <w:tcW w:w="1596" w:type="dxa"/>
          </w:tcPr>
          <w:p w14:paraId="224ED94A"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59" w:author="Franziska Funke" w:date="2023-01-18T11:01:00Z">
                  <w:rPr/>
                </w:rPrChange>
              </w:rPr>
            </w:pPr>
          </w:p>
        </w:tc>
        <w:tc>
          <w:tcPr>
            <w:tcW w:w="1596" w:type="dxa"/>
          </w:tcPr>
          <w:p w14:paraId="45F2B1F1"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60" w:author="Franziska Funke" w:date="2023-01-18T11:01:00Z">
                  <w:rPr/>
                </w:rPrChange>
              </w:rPr>
            </w:pPr>
          </w:p>
        </w:tc>
        <w:tc>
          <w:tcPr>
            <w:tcW w:w="1596" w:type="dxa"/>
          </w:tcPr>
          <w:p w14:paraId="0AA13E06"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61" w:author="Franziska Funke" w:date="2023-01-18T11:01:00Z">
                  <w:rPr/>
                </w:rPrChange>
              </w:rPr>
            </w:pPr>
          </w:p>
        </w:tc>
        <w:tc>
          <w:tcPr>
            <w:tcW w:w="1596" w:type="dxa"/>
          </w:tcPr>
          <w:p w14:paraId="66D52CFE" w14:textId="77777777" w:rsidR="002760CD" w:rsidRPr="004C6A23"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862" w:author="Franziska Funke" w:date="2023-01-18T11:01:00Z">
                  <w:rPr/>
                </w:rPrChange>
              </w:rPr>
            </w:pPr>
          </w:p>
        </w:tc>
      </w:tr>
    </w:tbl>
    <w:p w14:paraId="7ED71051" w14:textId="77777777" w:rsidR="002760CD" w:rsidRPr="004C6A23" w:rsidRDefault="002760CD">
      <w:pPr>
        <w:rPr>
          <w:lang w:val="de-DE"/>
          <w:rPrChange w:id="863" w:author="Franziska Funke" w:date="2023-01-18T11:01:00Z">
            <w:rPr/>
          </w:rPrChange>
        </w:rPr>
      </w:pPr>
    </w:p>
    <w:p w14:paraId="1B99DDFA" w14:textId="77777777" w:rsidR="002760CD" w:rsidRPr="004C6A23" w:rsidRDefault="002760CD">
      <w:pPr>
        <w:rPr>
          <w:lang w:val="de-DE"/>
          <w:rPrChange w:id="864" w:author="Franziska Funke" w:date="2023-01-18T11:01:00Z">
            <w:rPr/>
          </w:rPrChange>
        </w:rPr>
      </w:pPr>
    </w:p>
    <w:p w14:paraId="78E57EAF" w14:textId="77777777" w:rsidR="002760CD" w:rsidRPr="004C6A23" w:rsidRDefault="002760CD">
      <w:pPr>
        <w:pStyle w:val="QuestionSeparator"/>
        <w:rPr>
          <w:lang w:val="de-DE"/>
          <w:rPrChange w:id="865" w:author="Franziska Funke" w:date="2023-01-18T11:01:00Z">
            <w:rPr/>
          </w:rPrChange>
        </w:rPr>
      </w:pPr>
    </w:p>
    <w:p w14:paraId="1739E8A0" w14:textId="77777777" w:rsidR="002760CD" w:rsidRPr="004C6A23" w:rsidRDefault="002760CD">
      <w:pPr>
        <w:rPr>
          <w:lang w:val="de-DE"/>
          <w:rPrChange w:id="866" w:author="Franziska Funke" w:date="2023-01-18T11:01:00Z">
            <w:rPr/>
          </w:rPrChange>
        </w:rPr>
      </w:pPr>
    </w:p>
    <w:p w14:paraId="239E0F14" w14:textId="1D18DAAC" w:rsidR="002760CD" w:rsidRPr="004C6A23" w:rsidRDefault="00635F58">
      <w:pPr>
        <w:keepNext/>
        <w:rPr>
          <w:lang w:val="de-DE"/>
          <w:rPrChange w:id="867" w:author="Franziska Funke" w:date="2023-01-18T11:01:00Z">
            <w:rPr/>
          </w:rPrChange>
        </w:rPr>
      </w:pPr>
      <w:r w:rsidRPr="004C6A23">
        <w:rPr>
          <w:lang w:val="de-DE"/>
          <w:rPrChange w:id="868" w:author="Franziska Funke" w:date="2023-01-18T11:01:00Z">
            <w:rPr/>
          </w:rPrChange>
        </w:rPr>
        <w:t>Q47 Derzeit werden 1,3 % der deutschen Regierungsausgaben (d.h. 0,6 % des deutschen BIP) für Entwicklungshilfe ausgegeben, um die Armut in Ländern mit niedrigem Einkommen zu verringern.</w:t>
      </w:r>
      <w:r w:rsidRPr="004C6A23">
        <w:rPr>
          <w:lang w:val="de-DE"/>
          <w:rPrChange w:id="869" w:author="Franziska Funke" w:date="2023-01-18T11:01:00Z">
            <w:rPr/>
          </w:rPrChange>
        </w:rPr>
        <w:br/>
      </w:r>
      <w:del w:id="870" w:author="Franziska Funke" w:date="2023-01-18T12:43:00Z">
        <w:r w:rsidRPr="004C6A23" w:rsidDel="002046FF">
          <w:rPr>
            <w:lang w:val="de-DE"/>
            <w:rPrChange w:id="871" w:author="Franziska Funke" w:date="2023-01-18T11:01:00Z">
              <w:rPr/>
            </w:rPrChange>
          </w:rPr>
          <w:delText xml:space="preserve"> </w:delText>
        </w:r>
      </w:del>
      <w:r w:rsidRPr="004C6A23">
        <w:rPr>
          <w:lang w:val="de-DE"/>
          <w:rPrChange w:id="872" w:author="Franziska Funke" w:date="2023-01-18T11:01:00Z">
            <w:rPr/>
          </w:rPrChange>
        </w:rPr>
        <w:t>Unterstützen Sie, dass Deutschland mehr Geld in Länder mit niedrigem Einkommen überweisen soll?</w:t>
      </w:r>
    </w:p>
    <w:p w14:paraId="01B53AA7" w14:textId="4F8A9CA6" w:rsidR="002760CD" w:rsidRPr="002046FF" w:rsidRDefault="00635F58">
      <w:pPr>
        <w:pStyle w:val="ListParagraph"/>
        <w:keepNext/>
        <w:numPr>
          <w:ilvl w:val="0"/>
          <w:numId w:val="4"/>
        </w:numPr>
        <w:rPr>
          <w:lang w:val="de-DE"/>
          <w:rPrChange w:id="873" w:author="Franziska Funke" w:date="2023-01-18T12:43:00Z">
            <w:rPr/>
          </w:rPrChange>
        </w:rPr>
      </w:pPr>
      <w:r w:rsidRPr="004C6A23">
        <w:rPr>
          <w:lang w:val="de-DE"/>
          <w:rPrChange w:id="874" w:author="Franziska Funke" w:date="2023-01-18T11:01:00Z">
            <w:rPr/>
          </w:rPrChange>
        </w:rPr>
        <w:t xml:space="preserve">Ja, die deutsche Entwicklungshilfe sollte erhöht werden.  </w:t>
      </w:r>
      <w:r w:rsidRPr="002046FF">
        <w:rPr>
          <w:lang w:val="de-DE"/>
          <w:rPrChange w:id="875" w:author="Franziska Funke" w:date="2023-01-18T12:43:00Z">
            <w:rPr/>
          </w:rPrChange>
        </w:rPr>
        <w:t xml:space="preserve">(1) </w:t>
      </w:r>
    </w:p>
    <w:p w14:paraId="2097B79E" w14:textId="77777777" w:rsidR="002760CD" w:rsidRDefault="00635F58">
      <w:pPr>
        <w:pStyle w:val="ListParagraph"/>
        <w:keepNext/>
        <w:numPr>
          <w:ilvl w:val="0"/>
          <w:numId w:val="4"/>
        </w:numPr>
      </w:pPr>
      <w:r w:rsidRPr="004C6A23">
        <w:rPr>
          <w:lang w:val="de-DE"/>
          <w:rPrChange w:id="876" w:author="Franziska Funke" w:date="2023-01-18T11:01:00Z">
            <w:rPr/>
          </w:rPrChange>
        </w:rPr>
        <w:t xml:space="preserve">Ja, aber nur, wenn einige Voraussetzungen erfüllt sind.  </w:t>
      </w:r>
      <w:r>
        <w:t xml:space="preserve">(5) </w:t>
      </w:r>
    </w:p>
    <w:p w14:paraId="776BDC8C" w14:textId="1CC368B1" w:rsidR="002760CD" w:rsidRPr="002046FF" w:rsidRDefault="00635F58">
      <w:pPr>
        <w:pStyle w:val="ListParagraph"/>
        <w:keepNext/>
        <w:numPr>
          <w:ilvl w:val="0"/>
          <w:numId w:val="4"/>
        </w:numPr>
        <w:rPr>
          <w:lang w:val="de-DE"/>
          <w:rPrChange w:id="877" w:author="Franziska Funke" w:date="2023-01-18T12:43:00Z">
            <w:rPr/>
          </w:rPrChange>
        </w:rPr>
      </w:pPr>
      <w:r w:rsidRPr="004C6A23">
        <w:rPr>
          <w:lang w:val="de-DE"/>
          <w:rPrChange w:id="878" w:author="Franziska Funke" w:date="2023-01-18T11:01:00Z">
            <w:rPr/>
          </w:rPrChange>
        </w:rPr>
        <w:t xml:space="preserve">Nein, die deutsche Entwicklungshilfe sollte stabil bleiben.  </w:t>
      </w:r>
      <w:r w:rsidRPr="002046FF">
        <w:rPr>
          <w:lang w:val="de-DE"/>
          <w:rPrChange w:id="879" w:author="Franziska Funke" w:date="2023-01-18T12:43:00Z">
            <w:rPr/>
          </w:rPrChange>
        </w:rPr>
        <w:t xml:space="preserve">(6) </w:t>
      </w:r>
    </w:p>
    <w:p w14:paraId="7FF8E7E2" w14:textId="64D34EBD" w:rsidR="002760CD" w:rsidRPr="002046FF" w:rsidRDefault="00635F58">
      <w:pPr>
        <w:pStyle w:val="ListParagraph"/>
        <w:keepNext/>
        <w:numPr>
          <w:ilvl w:val="0"/>
          <w:numId w:val="4"/>
        </w:numPr>
        <w:rPr>
          <w:lang w:val="de-DE"/>
          <w:rPrChange w:id="880" w:author="Franziska Funke" w:date="2023-01-18T12:43:00Z">
            <w:rPr/>
          </w:rPrChange>
        </w:rPr>
      </w:pPr>
      <w:r w:rsidRPr="004C6A23">
        <w:rPr>
          <w:lang w:val="de-DE"/>
          <w:rPrChange w:id="881" w:author="Franziska Funke" w:date="2023-01-18T11:01:00Z">
            <w:rPr/>
          </w:rPrChange>
        </w:rPr>
        <w:t xml:space="preserve">Nein, die deutsche Entwicklungshilfe sollte reduziert werden.  </w:t>
      </w:r>
      <w:r w:rsidRPr="002046FF">
        <w:rPr>
          <w:lang w:val="de-DE"/>
          <w:rPrChange w:id="882" w:author="Franziska Funke" w:date="2023-01-18T12:43:00Z">
            <w:rPr/>
          </w:rPrChange>
        </w:rPr>
        <w:t xml:space="preserve">(7) </w:t>
      </w:r>
    </w:p>
    <w:p w14:paraId="0AE4C137" w14:textId="77777777" w:rsidR="002760CD" w:rsidRPr="002046FF" w:rsidRDefault="002760CD">
      <w:pPr>
        <w:rPr>
          <w:lang w:val="de-DE"/>
          <w:rPrChange w:id="883" w:author="Franziska Funke" w:date="2023-01-18T12:43:00Z">
            <w:rPr/>
          </w:rPrChange>
        </w:rPr>
      </w:pPr>
    </w:p>
    <w:p w14:paraId="04D5150E" w14:textId="77777777" w:rsidR="002760CD" w:rsidRPr="002046FF" w:rsidRDefault="002760CD">
      <w:pPr>
        <w:pStyle w:val="QuestionSeparator"/>
        <w:rPr>
          <w:lang w:val="de-DE"/>
          <w:rPrChange w:id="884" w:author="Franziska Funke" w:date="2023-01-18T12:43:00Z">
            <w:rPr/>
          </w:rPrChange>
        </w:rPr>
      </w:pPr>
    </w:p>
    <w:p w14:paraId="7D9564CB" w14:textId="77777777" w:rsidR="002760CD" w:rsidRDefault="00635F58">
      <w:pPr>
        <w:pStyle w:val="QDisplayLogic"/>
        <w:keepNext/>
      </w:pPr>
      <w:r>
        <w:t>Display This Question:</w:t>
      </w:r>
    </w:p>
    <w:p w14:paraId="6748AE1D" w14:textId="77777777" w:rsidR="002760CD" w:rsidRPr="004C6A23" w:rsidRDefault="00635F58">
      <w:pPr>
        <w:pStyle w:val="QDisplayLogic"/>
        <w:keepNext/>
        <w:ind w:firstLine="400"/>
        <w:rPr>
          <w:lang w:val="de-DE"/>
          <w:rPrChange w:id="885" w:author="Franziska Funke" w:date="2023-01-18T11:01:00Z">
            <w:rPr/>
          </w:rPrChange>
        </w:rPr>
      </w:pPr>
      <w:r>
        <w:t xml:space="preserve">If </w:t>
      </w:r>
      <w:proofErr w:type="gramStart"/>
      <w:r>
        <w:t>Currently</w:t>
      </w:r>
      <w:proofErr w:type="gramEnd"/>
      <w:r>
        <w:t xml:space="preserve">, 1.7% of UK government spending (that is, 0.7% of UK GDP) is spent on foreign aid to re... </w:t>
      </w:r>
      <w:r w:rsidRPr="004C6A23">
        <w:rPr>
          <w:lang w:val="de-DE"/>
          <w:rPrChange w:id="886" w:author="Franziska Funke" w:date="2023-01-18T11:01:00Z">
            <w:rPr/>
          </w:rPrChange>
        </w:rPr>
        <w:t xml:space="preserve">= Yes, but </w:t>
      </w:r>
      <w:proofErr w:type="spellStart"/>
      <w:r w:rsidRPr="004C6A23">
        <w:rPr>
          <w:lang w:val="de-DE"/>
          <w:rPrChange w:id="887" w:author="Franziska Funke" w:date="2023-01-18T11:01:00Z">
            <w:rPr/>
          </w:rPrChange>
        </w:rPr>
        <w:t>only</w:t>
      </w:r>
      <w:proofErr w:type="spellEnd"/>
      <w:r w:rsidRPr="004C6A23">
        <w:rPr>
          <w:lang w:val="de-DE"/>
          <w:rPrChange w:id="888" w:author="Franziska Funke" w:date="2023-01-18T11:01:00Z">
            <w:rPr/>
          </w:rPrChange>
        </w:rPr>
        <w:t xml:space="preserve"> </w:t>
      </w:r>
      <w:proofErr w:type="spellStart"/>
      <w:r w:rsidRPr="004C6A23">
        <w:rPr>
          <w:lang w:val="de-DE"/>
          <w:rPrChange w:id="889" w:author="Franziska Funke" w:date="2023-01-18T11:01:00Z">
            <w:rPr/>
          </w:rPrChange>
        </w:rPr>
        <w:t>if</w:t>
      </w:r>
      <w:proofErr w:type="spellEnd"/>
      <w:r w:rsidRPr="004C6A23">
        <w:rPr>
          <w:lang w:val="de-DE"/>
          <w:rPrChange w:id="890" w:author="Franziska Funke" w:date="2023-01-18T11:01:00Z">
            <w:rPr/>
          </w:rPrChange>
        </w:rPr>
        <w:t xml:space="preserve"> </w:t>
      </w:r>
      <w:proofErr w:type="spellStart"/>
      <w:r w:rsidRPr="004C6A23">
        <w:rPr>
          <w:lang w:val="de-DE"/>
          <w:rPrChange w:id="891" w:author="Franziska Funke" w:date="2023-01-18T11:01:00Z">
            <w:rPr/>
          </w:rPrChange>
        </w:rPr>
        <w:t>some</w:t>
      </w:r>
      <w:proofErr w:type="spellEnd"/>
      <w:r w:rsidRPr="004C6A23">
        <w:rPr>
          <w:lang w:val="de-DE"/>
          <w:rPrChange w:id="892" w:author="Franziska Funke" w:date="2023-01-18T11:01:00Z">
            <w:rPr/>
          </w:rPrChange>
        </w:rPr>
        <w:t xml:space="preserve"> </w:t>
      </w:r>
      <w:proofErr w:type="spellStart"/>
      <w:r w:rsidRPr="004C6A23">
        <w:rPr>
          <w:lang w:val="de-DE"/>
          <w:rPrChange w:id="893" w:author="Franziska Funke" w:date="2023-01-18T11:01:00Z">
            <w:rPr/>
          </w:rPrChange>
        </w:rPr>
        <w:t>conditions</w:t>
      </w:r>
      <w:proofErr w:type="spellEnd"/>
      <w:r w:rsidRPr="004C6A23">
        <w:rPr>
          <w:lang w:val="de-DE"/>
          <w:rPrChange w:id="894" w:author="Franziska Funke" w:date="2023-01-18T11:01:00Z">
            <w:rPr/>
          </w:rPrChange>
        </w:rPr>
        <w:t xml:space="preserve"> </w:t>
      </w:r>
      <w:proofErr w:type="spellStart"/>
      <w:r w:rsidRPr="004C6A23">
        <w:rPr>
          <w:lang w:val="de-DE"/>
          <w:rPrChange w:id="895" w:author="Franziska Funke" w:date="2023-01-18T11:01:00Z">
            <w:rPr/>
          </w:rPrChange>
        </w:rPr>
        <w:t>are</w:t>
      </w:r>
      <w:proofErr w:type="spellEnd"/>
      <w:r w:rsidRPr="004C6A23">
        <w:rPr>
          <w:lang w:val="de-DE"/>
          <w:rPrChange w:id="896" w:author="Franziska Funke" w:date="2023-01-18T11:01:00Z">
            <w:rPr/>
          </w:rPrChange>
        </w:rPr>
        <w:t xml:space="preserve"> </w:t>
      </w:r>
      <w:proofErr w:type="spellStart"/>
      <w:r w:rsidRPr="004C6A23">
        <w:rPr>
          <w:lang w:val="de-DE"/>
          <w:rPrChange w:id="897" w:author="Franziska Funke" w:date="2023-01-18T11:01:00Z">
            <w:rPr/>
          </w:rPrChange>
        </w:rPr>
        <w:t>met</w:t>
      </w:r>
      <w:proofErr w:type="spellEnd"/>
      <w:r w:rsidRPr="004C6A23">
        <w:rPr>
          <w:lang w:val="de-DE"/>
          <w:rPrChange w:id="898" w:author="Franziska Funke" w:date="2023-01-18T11:01:00Z">
            <w:rPr/>
          </w:rPrChange>
        </w:rPr>
        <w:t>.</w:t>
      </w:r>
    </w:p>
    <w:p w14:paraId="6A4C7DCD" w14:textId="77777777" w:rsidR="002760CD" w:rsidRPr="004C6A23" w:rsidRDefault="002760CD">
      <w:pPr>
        <w:rPr>
          <w:lang w:val="de-DE"/>
          <w:rPrChange w:id="899" w:author="Franziska Funke" w:date="2023-01-18T11:01:00Z">
            <w:rPr/>
          </w:rPrChange>
        </w:rPr>
      </w:pPr>
    </w:p>
    <w:p w14:paraId="13831790" w14:textId="53DB2158" w:rsidR="002760CD" w:rsidRPr="002F4005" w:rsidRDefault="00635F58">
      <w:pPr>
        <w:keepNext/>
        <w:rPr>
          <w:lang w:val="de-DE"/>
          <w:rPrChange w:id="900" w:author="Franziska Funke" w:date="2023-01-18T12:44:00Z">
            <w:rPr/>
          </w:rPrChange>
        </w:rPr>
      </w:pPr>
      <w:r w:rsidRPr="004C6A23">
        <w:rPr>
          <w:lang w:val="de-DE"/>
          <w:rPrChange w:id="901" w:author="Franziska Funke" w:date="2023-01-18T11:01:00Z">
            <w:rPr/>
          </w:rPrChange>
        </w:rPr>
        <w:t xml:space="preserve">Q48 Welche Bedingungen </w:t>
      </w:r>
      <w:proofErr w:type="gramStart"/>
      <w:r w:rsidRPr="004C6A23">
        <w:rPr>
          <w:lang w:val="de-DE"/>
          <w:rPrChange w:id="902" w:author="Franziska Funke" w:date="2023-01-18T11:01:00Z">
            <w:rPr/>
          </w:rPrChange>
        </w:rPr>
        <w:t>sollten</w:t>
      </w:r>
      <w:proofErr w:type="gramEnd"/>
      <w:r w:rsidRPr="004C6A23">
        <w:rPr>
          <w:lang w:val="de-DE"/>
          <w:rPrChange w:id="903" w:author="Franziska Funke" w:date="2023-01-18T11:01:00Z">
            <w:rPr/>
          </w:rPrChange>
        </w:rPr>
        <w:t xml:space="preserve"> erfüllt sein, damit Deutschland seine </w:t>
      </w:r>
      <w:ins w:id="904" w:author="Franziska Funke" w:date="2023-01-18T12:44:00Z">
        <w:r w:rsidR="002F4005">
          <w:rPr>
            <w:lang w:val="de-DE"/>
          </w:rPr>
          <w:t xml:space="preserve">Mittel für die </w:t>
        </w:r>
      </w:ins>
      <w:r w:rsidRPr="004C6A23">
        <w:rPr>
          <w:lang w:val="de-DE"/>
          <w:rPrChange w:id="905" w:author="Franziska Funke" w:date="2023-01-18T11:01:00Z">
            <w:rPr/>
          </w:rPrChange>
        </w:rPr>
        <w:t xml:space="preserve">Entwicklungshilfe erhöht? </w:t>
      </w:r>
      <w:r w:rsidRPr="002F4005">
        <w:rPr>
          <w:lang w:val="de-DE"/>
          <w:rPrChange w:id="906" w:author="Franziska Funke" w:date="2023-01-18T12:44:00Z">
            <w:rPr/>
          </w:rPrChange>
        </w:rPr>
        <w:t>(Mehrfachnennungen möglich)</w:t>
      </w:r>
    </w:p>
    <w:p w14:paraId="272BACFB" w14:textId="77777777" w:rsidR="002760CD" w:rsidRDefault="00635F58">
      <w:pPr>
        <w:pStyle w:val="ListParagraph"/>
        <w:keepNext/>
        <w:numPr>
          <w:ilvl w:val="0"/>
          <w:numId w:val="2"/>
        </w:numPr>
      </w:pPr>
      <w:r w:rsidRPr="004C6A23">
        <w:rPr>
          <w:lang w:val="de-DE"/>
          <w:rPrChange w:id="907" w:author="Franziska Funke" w:date="2023-01-18T11:01:00Z">
            <w:rPr/>
          </w:rPrChange>
        </w:rPr>
        <w:t xml:space="preserve">Dass die Empfängerländer Klimaziele und Menschenrechte einhalten.  </w:t>
      </w:r>
      <w:r>
        <w:t xml:space="preserve">(1) </w:t>
      </w:r>
    </w:p>
    <w:p w14:paraId="5197DF77" w14:textId="0C0ABAAF" w:rsidR="002760CD" w:rsidRPr="00372841" w:rsidRDefault="00635F58">
      <w:pPr>
        <w:pStyle w:val="ListParagraph"/>
        <w:keepNext/>
        <w:numPr>
          <w:ilvl w:val="0"/>
          <w:numId w:val="2"/>
        </w:numPr>
        <w:rPr>
          <w:lang w:val="de-DE"/>
          <w:rPrChange w:id="908" w:author="Linus Mattauch" w:date="2023-01-26T11:12:00Z">
            <w:rPr/>
          </w:rPrChange>
        </w:rPr>
      </w:pPr>
      <w:r w:rsidRPr="004C6A23">
        <w:rPr>
          <w:lang w:val="de-DE"/>
          <w:rPrChange w:id="909" w:author="Franziska Funke" w:date="2023-01-18T11:01:00Z">
            <w:rPr/>
          </w:rPrChange>
        </w:rPr>
        <w:t>Dass die Empfängerländer bei der Bekämpfung der illegalen Migration</w:t>
      </w:r>
      <w:ins w:id="910" w:author="Linus Mattauch" w:date="2023-01-26T11:12:00Z">
        <w:r w:rsidR="00372841">
          <w:rPr>
            <w:lang w:val="de-DE"/>
          </w:rPr>
          <w:t xml:space="preserve"> mit uns</w:t>
        </w:r>
      </w:ins>
      <w:r w:rsidRPr="004C6A23">
        <w:rPr>
          <w:lang w:val="de-DE"/>
          <w:rPrChange w:id="911" w:author="Franziska Funke" w:date="2023-01-18T11:01:00Z">
            <w:rPr/>
          </w:rPrChange>
        </w:rPr>
        <w:t xml:space="preserve"> </w:t>
      </w:r>
      <w:commentRangeStart w:id="912"/>
      <w:commentRangeStart w:id="913"/>
      <w:proofErr w:type="gramStart"/>
      <w:r w:rsidRPr="004C6A23">
        <w:rPr>
          <w:lang w:val="de-DE"/>
          <w:rPrChange w:id="914" w:author="Franziska Funke" w:date="2023-01-18T11:01:00Z">
            <w:rPr/>
          </w:rPrChange>
        </w:rPr>
        <w:t>zusammenarbeiten</w:t>
      </w:r>
      <w:commentRangeEnd w:id="912"/>
      <w:proofErr w:type="gramEnd"/>
      <w:r w:rsidR="002F4005">
        <w:rPr>
          <w:rStyle w:val="CommentReference"/>
        </w:rPr>
        <w:commentReference w:id="912"/>
      </w:r>
      <w:commentRangeEnd w:id="913"/>
      <w:r w:rsidR="00372841">
        <w:rPr>
          <w:rStyle w:val="CommentReference"/>
        </w:rPr>
        <w:commentReference w:id="913"/>
      </w:r>
      <w:r w:rsidRPr="004C6A23">
        <w:rPr>
          <w:lang w:val="de-DE"/>
          <w:rPrChange w:id="915" w:author="Franziska Funke" w:date="2023-01-18T11:01:00Z">
            <w:rPr/>
          </w:rPrChange>
        </w:rPr>
        <w:t xml:space="preserve">.  </w:t>
      </w:r>
      <w:r w:rsidRPr="00372841">
        <w:rPr>
          <w:lang w:val="de-DE"/>
          <w:rPrChange w:id="916" w:author="Linus Mattauch" w:date="2023-01-26T11:12:00Z">
            <w:rPr/>
          </w:rPrChange>
        </w:rPr>
        <w:t xml:space="preserve">(6) </w:t>
      </w:r>
    </w:p>
    <w:p w14:paraId="4A64C09B" w14:textId="581D6E77" w:rsidR="002760CD" w:rsidRPr="002F4005" w:rsidRDefault="00635F58">
      <w:pPr>
        <w:pStyle w:val="ListParagraph"/>
        <w:keepNext/>
        <w:numPr>
          <w:ilvl w:val="0"/>
          <w:numId w:val="2"/>
        </w:numPr>
        <w:rPr>
          <w:lang w:val="de-DE"/>
          <w:rPrChange w:id="917" w:author="Franziska Funke" w:date="2023-01-18T12:45:00Z">
            <w:rPr/>
          </w:rPrChange>
        </w:rPr>
      </w:pPr>
      <w:r w:rsidRPr="004C6A23">
        <w:rPr>
          <w:lang w:val="de-DE"/>
          <w:rPrChange w:id="918" w:author="Franziska Funke" w:date="2023-01-18T11:01:00Z">
            <w:rPr/>
          </w:rPrChange>
        </w:rPr>
        <w:t>Dass auch andere Länder mit hohem Einkommen ihre</w:t>
      </w:r>
      <w:ins w:id="919" w:author="Franziska Funke" w:date="2023-01-18T12:45:00Z">
        <w:r w:rsidR="002F4005">
          <w:rPr>
            <w:lang w:val="de-DE"/>
          </w:rPr>
          <w:t xml:space="preserve"> Mittel für die</w:t>
        </w:r>
      </w:ins>
      <w:r w:rsidRPr="004C6A23">
        <w:rPr>
          <w:lang w:val="de-DE"/>
          <w:rPrChange w:id="920" w:author="Franziska Funke" w:date="2023-01-18T11:01:00Z">
            <w:rPr/>
          </w:rPrChange>
        </w:rPr>
        <w:t xml:space="preserve"> Entwicklungshilfe erhöhen.  </w:t>
      </w:r>
      <w:r w:rsidRPr="002F4005">
        <w:rPr>
          <w:lang w:val="de-DE"/>
          <w:rPrChange w:id="921" w:author="Franziska Funke" w:date="2023-01-18T12:45:00Z">
            <w:rPr/>
          </w:rPrChange>
        </w:rPr>
        <w:t xml:space="preserve">(2) </w:t>
      </w:r>
    </w:p>
    <w:p w14:paraId="163DD520" w14:textId="77777777" w:rsidR="002760CD" w:rsidRDefault="00635F58">
      <w:pPr>
        <w:pStyle w:val="ListParagraph"/>
        <w:keepNext/>
        <w:numPr>
          <w:ilvl w:val="0"/>
          <w:numId w:val="2"/>
        </w:numPr>
      </w:pPr>
      <w:r w:rsidRPr="004C6A23">
        <w:rPr>
          <w:lang w:val="de-DE"/>
          <w:rPrChange w:id="922" w:author="Franziska Funke" w:date="2023-01-18T11:01:00Z">
            <w:rPr/>
          </w:rPrChange>
        </w:rPr>
        <w:t xml:space="preserve">Dass dies durch erhöhte Steuern auf Millionäre finanziert wird.  </w:t>
      </w:r>
      <w:r>
        <w:t xml:space="preserve">(3) </w:t>
      </w:r>
    </w:p>
    <w:p w14:paraId="5D25E5CB" w14:textId="77777777" w:rsidR="002760CD" w:rsidRDefault="00635F58">
      <w:pPr>
        <w:pStyle w:val="ListParagraph"/>
        <w:keepNext/>
        <w:numPr>
          <w:ilvl w:val="0"/>
          <w:numId w:val="2"/>
        </w:numPr>
      </w:pPr>
      <w:r w:rsidRPr="004C6A23">
        <w:rPr>
          <w:lang w:val="de-DE"/>
          <w:rPrChange w:id="923" w:author="Franziska Funke" w:date="2023-01-18T11:01:00Z">
            <w:rPr/>
          </w:rPrChange>
        </w:rPr>
        <w:t xml:space="preserve">Dass wir sicher sein können, dass die Hilfe Menschen in Not erreicht und kein Geld umgeleitet wird.  </w:t>
      </w:r>
      <w:r>
        <w:t xml:space="preserve">(4) </w:t>
      </w:r>
    </w:p>
    <w:p w14:paraId="11ED8D4B" w14:textId="77777777" w:rsidR="002760CD" w:rsidRDefault="00635F58">
      <w:pPr>
        <w:pStyle w:val="ListParagraph"/>
        <w:keepNext/>
        <w:numPr>
          <w:ilvl w:val="0"/>
          <w:numId w:val="2"/>
        </w:numPr>
      </w:pPr>
      <w:proofErr w:type="spellStart"/>
      <w:r>
        <w:t>Sonstiges</w:t>
      </w:r>
      <w:proofErr w:type="spellEnd"/>
      <w:proofErr w:type="gramStart"/>
      <w:r>
        <w:t>:  (</w:t>
      </w:r>
      <w:proofErr w:type="gramEnd"/>
      <w:r>
        <w:t>5) __________________________________________________</w:t>
      </w:r>
    </w:p>
    <w:p w14:paraId="615222FA" w14:textId="77777777" w:rsidR="002760CD" w:rsidRDefault="002760CD"/>
    <w:p w14:paraId="2714BB85" w14:textId="77777777" w:rsidR="002760CD" w:rsidRDefault="002760CD">
      <w:pPr>
        <w:pStyle w:val="QuestionSeparator"/>
      </w:pPr>
    </w:p>
    <w:p w14:paraId="616AA9F7" w14:textId="77777777" w:rsidR="002760CD" w:rsidRDefault="00635F58">
      <w:pPr>
        <w:pStyle w:val="QDisplayLogic"/>
        <w:keepNext/>
      </w:pPr>
      <w:r>
        <w:lastRenderedPageBreak/>
        <w:t>Display This Question:</w:t>
      </w:r>
    </w:p>
    <w:p w14:paraId="540761F7" w14:textId="77777777" w:rsidR="002760CD" w:rsidRDefault="00635F58">
      <w:pPr>
        <w:pStyle w:val="QDisplayLogic"/>
        <w:keepNext/>
        <w:ind w:firstLine="400"/>
      </w:pPr>
      <w:r>
        <w:t xml:space="preserve">If </w:t>
      </w:r>
      <w:proofErr w:type="gramStart"/>
      <w:r>
        <w:t>Currently</w:t>
      </w:r>
      <w:proofErr w:type="gramEnd"/>
      <w:r>
        <w:t>, 1.7% of UK government spending (that is, 0.7% of UK GDP) is spent on foreign aid to re... = No, U.S. foreign aid should remain stable.</w:t>
      </w:r>
    </w:p>
    <w:p w14:paraId="3A461686" w14:textId="77777777" w:rsidR="002760CD" w:rsidRPr="004C6A23" w:rsidRDefault="00635F58">
      <w:pPr>
        <w:pStyle w:val="QDisplayLogic"/>
        <w:keepNext/>
        <w:ind w:firstLine="400"/>
        <w:rPr>
          <w:lang w:val="de-DE"/>
          <w:rPrChange w:id="924" w:author="Franziska Funke" w:date="2023-01-18T11:01:00Z">
            <w:rPr/>
          </w:rPrChange>
        </w:rPr>
      </w:pPr>
      <w:r>
        <w:t xml:space="preserve">Or </w:t>
      </w:r>
      <w:proofErr w:type="gramStart"/>
      <w:r>
        <w:t>Currently</w:t>
      </w:r>
      <w:proofErr w:type="gramEnd"/>
      <w:r>
        <w:t xml:space="preserve">, 1.7% of UK government spending (that is, 0.7% of UK GDP) is spent on foreign aid to re... </w:t>
      </w:r>
      <w:r w:rsidRPr="004C6A23">
        <w:rPr>
          <w:lang w:val="de-DE"/>
          <w:rPrChange w:id="925" w:author="Franziska Funke" w:date="2023-01-18T11:01:00Z">
            <w:rPr/>
          </w:rPrChange>
        </w:rPr>
        <w:t xml:space="preserve">= </w:t>
      </w:r>
      <w:proofErr w:type="spellStart"/>
      <w:r w:rsidRPr="004C6A23">
        <w:rPr>
          <w:lang w:val="de-DE"/>
          <w:rPrChange w:id="926" w:author="Franziska Funke" w:date="2023-01-18T11:01:00Z">
            <w:rPr/>
          </w:rPrChange>
        </w:rPr>
        <w:t>No</w:t>
      </w:r>
      <w:proofErr w:type="spellEnd"/>
      <w:r w:rsidRPr="004C6A23">
        <w:rPr>
          <w:lang w:val="de-DE"/>
          <w:rPrChange w:id="927" w:author="Franziska Funke" w:date="2023-01-18T11:01:00Z">
            <w:rPr/>
          </w:rPrChange>
        </w:rPr>
        <w:t xml:space="preserve">, U.S. </w:t>
      </w:r>
      <w:proofErr w:type="spellStart"/>
      <w:r w:rsidRPr="004C6A23">
        <w:rPr>
          <w:lang w:val="de-DE"/>
          <w:rPrChange w:id="928" w:author="Franziska Funke" w:date="2023-01-18T11:01:00Z">
            <w:rPr/>
          </w:rPrChange>
        </w:rPr>
        <w:t>foreign</w:t>
      </w:r>
      <w:proofErr w:type="spellEnd"/>
      <w:r w:rsidRPr="004C6A23">
        <w:rPr>
          <w:lang w:val="de-DE"/>
          <w:rPrChange w:id="929" w:author="Franziska Funke" w:date="2023-01-18T11:01:00Z">
            <w:rPr/>
          </w:rPrChange>
        </w:rPr>
        <w:t xml:space="preserve"> </w:t>
      </w:r>
      <w:proofErr w:type="spellStart"/>
      <w:r w:rsidRPr="004C6A23">
        <w:rPr>
          <w:lang w:val="de-DE"/>
          <w:rPrChange w:id="930" w:author="Franziska Funke" w:date="2023-01-18T11:01:00Z">
            <w:rPr/>
          </w:rPrChange>
        </w:rPr>
        <w:t>aid</w:t>
      </w:r>
      <w:proofErr w:type="spellEnd"/>
      <w:r w:rsidRPr="004C6A23">
        <w:rPr>
          <w:lang w:val="de-DE"/>
          <w:rPrChange w:id="931" w:author="Franziska Funke" w:date="2023-01-18T11:01:00Z">
            <w:rPr/>
          </w:rPrChange>
        </w:rPr>
        <w:t xml:space="preserve"> </w:t>
      </w:r>
      <w:proofErr w:type="spellStart"/>
      <w:r w:rsidRPr="004C6A23">
        <w:rPr>
          <w:lang w:val="de-DE"/>
          <w:rPrChange w:id="932" w:author="Franziska Funke" w:date="2023-01-18T11:01:00Z">
            <w:rPr/>
          </w:rPrChange>
        </w:rPr>
        <w:t>should</w:t>
      </w:r>
      <w:proofErr w:type="spellEnd"/>
      <w:r w:rsidRPr="004C6A23">
        <w:rPr>
          <w:lang w:val="de-DE"/>
          <w:rPrChange w:id="933" w:author="Franziska Funke" w:date="2023-01-18T11:01:00Z">
            <w:rPr/>
          </w:rPrChange>
        </w:rPr>
        <w:t xml:space="preserve"> </w:t>
      </w:r>
      <w:proofErr w:type="spellStart"/>
      <w:r w:rsidRPr="004C6A23">
        <w:rPr>
          <w:lang w:val="de-DE"/>
          <w:rPrChange w:id="934" w:author="Franziska Funke" w:date="2023-01-18T11:01:00Z">
            <w:rPr/>
          </w:rPrChange>
        </w:rPr>
        <w:t>be</w:t>
      </w:r>
      <w:proofErr w:type="spellEnd"/>
      <w:r w:rsidRPr="004C6A23">
        <w:rPr>
          <w:lang w:val="de-DE"/>
          <w:rPrChange w:id="935" w:author="Franziska Funke" w:date="2023-01-18T11:01:00Z">
            <w:rPr/>
          </w:rPrChange>
        </w:rPr>
        <w:t xml:space="preserve"> </w:t>
      </w:r>
      <w:proofErr w:type="spellStart"/>
      <w:r w:rsidRPr="004C6A23">
        <w:rPr>
          <w:lang w:val="de-DE"/>
          <w:rPrChange w:id="936" w:author="Franziska Funke" w:date="2023-01-18T11:01:00Z">
            <w:rPr/>
          </w:rPrChange>
        </w:rPr>
        <w:t>reduced</w:t>
      </w:r>
      <w:proofErr w:type="spellEnd"/>
      <w:r w:rsidRPr="004C6A23">
        <w:rPr>
          <w:lang w:val="de-DE"/>
          <w:rPrChange w:id="937" w:author="Franziska Funke" w:date="2023-01-18T11:01:00Z">
            <w:rPr/>
          </w:rPrChange>
        </w:rPr>
        <w:t>.</w:t>
      </w:r>
    </w:p>
    <w:p w14:paraId="2DDAEBB2" w14:textId="77777777" w:rsidR="002760CD" w:rsidRPr="004C6A23" w:rsidRDefault="002760CD">
      <w:pPr>
        <w:rPr>
          <w:lang w:val="de-DE"/>
          <w:rPrChange w:id="938" w:author="Franziska Funke" w:date="2023-01-18T11:01:00Z">
            <w:rPr/>
          </w:rPrChange>
        </w:rPr>
      </w:pPr>
    </w:p>
    <w:p w14:paraId="4290DD69" w14:textId="03D03446" w:rsidR="002760CD" w:rsidRPr="002F4005" w:rsidRDefault="00635F58">
      <w:pPr>
        <w:keepNext/>
        <w:rPr>
          <w:lang w:val="de-DE"/>
          <w:rPrChange w:id="939" w:author="Franziska Funke" w:date="2023-01-18T12:45:00Z">
            <w:rPr/>
          </w:rPrChange>
        </w:rPr>
      </w:pPr>
      <w:r w:rsidRPr="004C6A23">
        <w:rPr>
          <w:lang w:val="de-DE"/>
          <w:rPrChange w:id="940" w:author="Franziska Funke" w:date="2023-01-18T11:01:00Z">
            <w:rPr/>
          </w:rPrChange>
        </w:rPr>
        <w:t xml:space="preserve">Q49 Warum sind Sie dagegen, dass Deutschland seine </w:t>
      </w:r>
      <w:ins w:id="941" w:author="Franziska Funke" w:date="2023-01-18T12:45:00Z">
        <w:r w:rsidR="002F4005">
          <w:rPr>
            <w:lang w:val="de-DE"/>
          </w:rPr>
          <w:t xml:space="preserve">Mittel für die </w:t>
        </w:r>
      </w:ins>
      <w:r w:rsidRPr="004C6A23">
        <w:rPr>
          <w:lang w:val="de-DE"/>
          <w:rPrChange w:id="942" w:author="Franziska Funke" w:date="2023-01-18T11:01:00Z">
            <w:rPr/>
          </w:rPrChange>
        </w:rPr>
        <w:t xml:space="preserve">Entwicklungshilfe erhöht? </w:t>
      </w:r>
      <w:r w:rsidRPr="002F4005">
        <w:rPr>
          <w:lang w:val="de-DE"/>
          <w:rPrChange w:id="943" w:author="Franziska Funke" w:date="2023-01-18T12:45:00Z">
            <w:rPr/>
          </w:rPrChange>
        </w:rPr>
        <w:t>(Mehrfachnennungen möglich)</w:t>
      </w:r>
    </w:p>
    <w:p w14:paraId="4A8AE581" w14:textId="7F7C9954" w:rsidR="002760CD" w:rsidRPr="002F4005" w:rsidRDefault="00635F58">
      <w:pPr>
        <w:pStyle w:val="ListParagraph"/>
        <w:keepNext/>
        <w:numPr>
          <w:ilvl w:val="0"/>
          <w:numId w:val="2"/>
        </w:numPr>
        <w:rPr>
          <w:lang w:val="de-DE"/>
          <w:rPrChange w:id="944" w:author="Franziska Funke" w:date="2023-01-18T12:46:00Z">
            <w:rPr/>
          </w:rPrChange>
        </w:rPr>
      </w:pPr>
      <w:r w:rsidRPr="004C6A23">
        <w:rPr>
          <w:lang w:val="de-DE"/>
          <w:rPrChange w:id="945" w:author="Franziska Funke" w:date="2023-01-18T11:01:00Z">
            <w:rPr/>
          </w:rPrChange>
        </w:rPr>
        <w:t xml:space="preserve">Entwicklungshilfe hilft nicht gegen Armut, da sie dazu führt, dass sich die Menschen weniger verantwortlich für sich selbst fühlen.  </w:t>
      </w:r>
      <w:r w:rsidRPr="002F4005">
        <w:rPr>
          <w:lang w:val="de-DE"/>
          <w:rPrChange w:id="946" w:author="Franziska Funke" w:date="2023-01-18T12:46:00Z">
            <w:rPr/>
          </w:rPrChange>
        </w:rPr>
        <w:t xml:space="preserve">(1) </w:t>
      </w:r>
    </w:p>
    <w:p w14:paraId="4D934FF8" w14:textId="4743498D" w:rsidR="002760CD" w:rsidRPr="002F4005" w:rsidRDefault="00635F58">
      <w:pPr>
        <w:pStyle w:val="ListParagraph"/>
        <w:keepNext/>
        <w:numPr>
          <w:ilvl w:val="0"/>
          <w:numId w:val="2"/>
        </w:numPr>
        <w:rPr>
          <w:lang w:val="de-DE"/>
          <w:rPrChange w:id="947" w:author="Franziska Funke" w:date="2023-01-18T12:46:00Z">
            <w:rPr/>
          </w:rPrChange>
        </w:rPr>
      </w:pPr>
      <w:r w:rsidRPr="004C6A23">
        <w:rPr>
          <w:lang w:val="de-DE"/>
          <w:rPrChange w:id="948" w:author="Franziska Funke" w:date="2023-01-18T11:01:00Z">
            <w:rPr/>
          </w:rPrChange>
        </w:rPr>
        <w:t xml:space="preserve">Die </w:t>
      </w:r>
      <w:del w:id="949" w:author="Franziska Funke" w:date="2023-01-18T12:46:00Z">
        <w:r w:rsidRPr="004C6A23" w:rsidDel="002F4005">
          <w:rPr>
            <w:lang w:val="de-DE"/>
            <w:rPrChange w:id="950" w:author="Franziska Funke" w:date="2023-01-18T11:01:00Z">
              <w:rPr/>
            </w:rPrChange>
          </w:rPr>
          <w:delText xml:space="preserve">Hilfe ist </w:delText>
        </w:r>
      </w:del>
      <w:ins w:id="951" w:author="Franziska Funke" w:date="2023-01-18T12:46:00Z">
        <w:r w:rsidR="002F4005">
          <w:rPr>
            <w:lang w:val="de-DE"/>
          </w:rPr>
          <w:t xml:space="preserve">Mittel sind </w:t>
        </w:r>
      </w:ins>
      <w:r w:rsidRPr="004C6A23">
        <w:rPr>
          <w:lang w:val="de-DE"/>
          <w:rPrChange w:id="952" w:author="Franziska Funke" w:date="2023-01-18T11:01:00Z">
            <w:rPr/>
          </w:rPrChange>
        </w:rPr>
        <w:t xml:space="preserve">nicht wirksam, da ein Großteil davon umgeleitet wird.  </w:t>
      </w:r>
      <w:r w:rsidRPr="002F4005">
        <w:rPr>
          <w:lang w:val="de-DE"/>
          <w:rPrChange w:id="953" w:author="Franziska Funke" w:date="2023-01-18T12:46:00Z">
            <w:rPr/>
          </w:rPrChange>
        </w:rPr>
        <w:t xml:space="preserve">(2) </w:t>
      </w:r>
    </w:p>
    <w:p w14:paraId="276FA939" w14:textId="62198003" w:rsidR="002760CD" w:rsidRPr="002F4005" w:rsidRDefault="00635F58">
      <w:pPr>
        <w:pStyle w:val="ListParagraph"/>
        <w:keepNext/>
        <w:numPr>
          <w:ilvl w:val="0"/>
          <w:numId w:val="2"/>
        </w:numPr>
        <w:rPr>
          <w:lang w:val="de-DE"/>
          <w:rPrChange w:id="954" w:author="Franziska Funke" w:date="2023-01-18T12:46:00Z">
            <w:rPr/>
          </w:rPrChange>
        </w:rPr>
      </w:pPr>
      <w:r w:rsidRPr="004C6A23">
        <w:rPr>
          <w:lang w:val="de-DE"/>
          <w:rPrChange w:id="955" w:author="Franziska Funke" w:date="2023-01-18T11:01:00Z">
            <w:rPr/>
          </w:rPrChange>
        </w:rPr>
        <w:t xml:space="preserve">Die </w:t>
      </w:r>
      <w:ins w:id="956" w:author="Franziska Funke" w:date="2023-01-18T12:46:00Z">
        <w:r w:rsidR="002F4005">
          <w:rPr>
            <w:lang w:val="de-DE"/>
          </w:rPr>
          <w:t xml:space="preserve">Mittel sind </w:t>
        </w:r>
      </w:ins>
      <w:del w:id="957" w:author="Franziska Funke" w:date="2023-01-18T12:46:00Z">
        <w:r w:rsidRPr="004C6A23" w:rsidDel="002F4005">
          <w:rPr>
            <w:lang w:val="de-DE"/>
            <w:rPrChange w:id="958" w:author="Franziska Funke" w:date="2023-01-18T11:01:00Z">
              <w:rPr/>
            </w:rPrChange>
          </w:rPr>
          <w:delText>Hilfe ist</w:delText>
        </w:r>
      </w:del>
      <w:r w:rsidRPr="004C6A23">
        <w:rPr>
          <w:lang w:val="de-DE"/>
          <w:rPrChange w:id="959" w:author="Franziska Funke" w:date="2023-01-18T11:01:00Z">
            <w:rPr/>
          </w:rPrChange>
        </w:rPr>
        <w:t xml:space="preserve"> ein Druckmittel für Länder mit hohem Einkommen, die Länder mit niedrigem Einkommen daran hindert, sich frei zu entwickeln.  </w:t>
      </w:r>
      <w:r w:rsidRPr="002F4005">
        <w:rPr>
          <w:lang w:val="de-DE"/>
          <w:rPrChange w:id="960" w:author="Franziska Funke" w:date="2023-01-18T12:46:00Z">
            <w:rPr/>
          </w:rPrChange>
        </w:rPr>
        <w:t xml:space="preserve">(3) </w:t>
      </w:r>
    </w:p>
    <w:p w14:paraId="01BBB82B" w14:textId="77777777" w:rsidR="002760CD" w:rsidRDefault="00635F58">
      <w:pPr>
        <w:pStyle w:val="ListParagraph"/>
        <w:keepNext/>
        <w:numPr>
          <w:ilvl w:val="0"/>
          <w:numId w:val="2"/>
        </w:numPr>
      </w:pPr>
      <w:r w:rsidRPr="004C6A23">
        <w:rPr>
          <w:lang w:val="de-DE"/>
          <w:rPrChange w:id="961" w:author="Franziska Funke" w:date="2023-01-18T11:01:00Z">
            <w:rPr/>
          </w:rPrChange>
        </w:rPr>
        <w:t xml:space="preserve">Deutschland ist nicht dafür verantwortlich, was in anderen Ländern passiert.  </w:t>
      </w:r>
      <w:r>
        <w:t xml:space="preserve">(4) </w:t>
      </w:r>
    </w:p>
    <w:p w14:paraId="1994EF8A" w14:textId="39B07F7E" w:rsidR="002760CD" w:rsidRPr="002F4005" w:rsidRDefault="00635F58">
      <w:pPr>
        <w:pStyle w:val="ListParagraph"/>
        <w:keepNext/>
        <w:numPr>
          <w:ilvl w:val="0"/>
          <w:numId w:val="2"/>
        </w:numPr>
        <w:rPr>
          <w:lang w:val="de-DE"/>
          <w:rPrChange w:id="962" w:author="Franziska Funke" w:date="2023-01-18T12:46:00Z">
            <w:rPr/>
          </w:rPrChange>
        </w:rPr>
      </w:pPr>
      <w:r w:rsidRPr="004C6A23">
        <w:rPr>
          <w:lang w:val="de-DE"/>
          <w:rPrChange w:id="963" w:author="Franziska Funke" w:date="2023-01-18T11:01:00Z">
            <w:rPr/>
          </w:rPrChange>
        </w:rPr>
        <w:t xml:space="preserve">"Wohltätigkeit fängt </w:t>
      </w:r>
      <w:proofErr w:type="gramStart"/>
      <w:r w:rsidRPr="004C6A23">
        <w:rPr>
          <w:lang w:val="de-DE"/>
          <w:rPrChange w:id="964" w:author="Franziska Funke" w:date="2023-01-18T11:01:00Z">
            <w:rPr/>
          </w:rPrChange>
        </w:rPr>
        <w:t>Zuhause</w:t>
      </w:r>
      <w:proofErr w:type="gramEnd"/>
      <w:r w:rsidRPr="004C6A23">
        <w:rPr>
          <w:lang w:val="de-DE"/>
          <w:rPrChange w:id="965" w:author="Franziska Funke" w:date="2023-01-18T11:01:00Z">
            <w:rPr/>
          </w:rPrChange>
        </w:rPr>
        <w:t xml:space="preserve"> an": Es gibt bereits viel zu tun, um die Not </w:t>
      </w:r>
      <w:del w:id="966" w:author="Franziska Funke" w:date="2023-01-18T12:46:00Z">
        <w:r w:rsidRPr="004C6A23" w:rsidDel="002F4005">
          <w:rPr>
            <w:lang w:val="de-DE"/>
            <w:rPrChange w:id="967" w:author="Franziska Funke" w:date="2023-01-18T11:01:00Z">
              <w:rPr/>
            </w:rPrChange>
          </w:rPr>
          <w:delText>des deutschen Volkes</w:delText>
        </w:r>
      </w:del>
      <w:ins w:id="968" w:author="Franziska Funke" w:date="2023-01-18T12:46:00Z">
        <w:r w:rsidR="002F4005">
          <w:rPr>
            <w:lang w:val="de-DE"/>
          </w:rPr>
          <w:t>in Deutschland</w:t>
        </w:r>
      </w:ins>
      <w:r w:rsidRPr="004C6A23">
        <w:rPr>
          <w:lang w:val="de-DE"/>
          <w:rPrChange w:id="969" w:author="Franziska Funke" w:date="2023-01-18T11:01:00Z">
            <w:rPr/>
          </w:rPrChange>
        </w:rPr>
        <w:t xml:space="preserve"> zu lindern.  </w:t>
      </w:r>
      <w:r w:rsidRPr="002F4005">
        <w:rPr>
          <w:lang w:val="de-DE"/>
          <w:rPrChange w:id="970" w:author="Franziska Funke" w:date="2023-01-18T12:46:00Z">
            <w:rPr/>
          </w:rPrChange>
        </w:rPr>
        <w:t xml:space="preserve">(5) </w:t>
      </w:r>
    </w:p>
    <w:p w14:paraId="01B6312B" w14:textId="77777777" w:rsidR="002760CD" w:rsidRDefault="00635F58">
      <w:pPr>
        <w:pStyle w:val="ListParagraph"/>
        <w:keepNext/>
        <w:numPr>
          <w:ilvl w:val="0"/>
          <w:numId w:val="2"/>
        </w:numPr>
      </w:pPr>
      <w:proofErr w:type="spellStart"/>
      <w:r>
        <w:t>Sonstiges</w:t>
      </w:r>
      <w:proofErr w:type="spellEnd"/>
      <w:proofErr w:type="gramStart"/>
      <w:r>
        <w:t>:  (</w:t>
      </w:r>
      <w:proofErr w:type="gramEnd"/>
      <w:r>
        <w:t>6) __________________________________________________</w:t>
      </w:r>
    </w:p>
    <w:p w14:paraId="4588F34C" w14:textId="77777777" w:rsidR="002760CD" w:rsidRDefault="002760CD"/>
    <w:p w14:paraId="31EA78B0" w14:textId="77777777" w:rsidR="002760CD" w:rsidRDefault="00635F58">
      <w:pPr>
        <w:pStyle w:val="BlockEndLabel"/>
      </w:pPr>
      <w:r>
        <w:t>End of Block: Other policies</w:t>
      </w:r>
    </w:p>
    <w:p w14:paraId="0B24CCC3" w14:textId="77777777" w:rsidR="002760CD" w:rsidRDefault="002760CD">
      <w:pPr>
        <w:pStyle w:val="BlockSeparator"/>
      </w:pPr>
    </w:p>
    <w:p w14:paraId="1DCFF9A2" w14:textId="77777777" w:rsidR="002760CD" w:rsidRDefault="00635F58">
      <w:pPr>
        <w:pStyle w:val="BlockStartLabel"/>
      </w:pPr>
      <w:r>
        <w:t>Start of Block: Petition</w:t>
      </w:r>
    </w:p>
    <w:p w14:paraId="4EA87672" w14:textId="77777777" w:rsidR="002760CD" w:rsidRDefault="002760CD"/>
    <w:p w14:paraId="2FD4CEE7" w14:textId="77777777" w:rsidR="002760CD" w:rsidRPr="004C6A23" w:rsidRDefault="00635F58">
      <w:pPr>
        <w:keepNext/>
        <w:rPr>
          <w:lang w:val="de-DE"/>
          <w:rPrChange w:id="971" w:author="Franziska Funke" w:date="2023-01-18T11:01:00Z">
            <w:rPr/>
          </w:rPrChange>
        </w:rPr>
      </w:pPr>
      <w:r w:rsidRPr="004C6A23">
        <w:rPr>
          <w:lang w:val="de-DE"/>
          <w:rPrChange w:id="972" w:author="Franziska Funke" w:date="2023-01-18T11:01:00Z">
            <w:rPr/>
          </w:rPrChange>
        </w:rPr>
        <w:t xml:space="preserve">Q270 </w:t>
      </w:r>
      <w:r w:rsidRPr="004C6A23">
        <w:rPr>
          <w:lang w:val="de-DE"/>
          <w:rPrChange w:id="973" w:author="Franziska Funke" w:date="2023-01-18T11:01:00Z">
            <w:rPr/>
          </w:rPrChange>
        </w:rPr>
        <w:br/>
      </w:r>
      <w:proofErr w:type="gramStart"/>
      <w:r w:rsidRPr="004C6A23">
        <w:rPr>
          <w:lang w:val="de-DE"/>
          <w:rPrChange w:id="974" w:author="Franziska Funke" w:date="2023-01-18T11:01:00Z">
            <w:rPr/>
          </w:rPrChange>
        </w:rPr>
        <w:t>Wären</w:t>
      </w:r>
      <w:proofErr w:type="gramEnd"/>
      <w:r w:rsidRPr="004C6A23">
        <w:rPr>
          <w:lang w:val="de-DE"/>
          <w:rPrChange w:id="975" w:author="Franziska Funke" w:date="2023-01-18T11:01:00Z">
            <w:rPr/>
          </w:rPrChange>
        </w:rPr>
        <w:t xml:space="preserve"> Sie bereit, eine Petition für das globale Klimaprogramm zu unterzeichnen?  </w:t>
      </w:r>
      <w:r w:rsidRPr="004C6A23">
        <w:rPr>
          <w:lang w:val="de-DE"/>
          <w:rPrChange w:id="976" w:author="Franziska Funke" w:date="2023-01-18T11:01:00Z">
            <w:rPr/>
          </w:rPrChange>
        </w:rPr>
        <w:br/>
        <w:t xml:space="preserve">   </w:t>
      </w:r>
      <w:r w:rsidRPr="004C6A23">
        <w:rPr>
          <w:lang w:val="de-DE"/>
          <w:rPrChange w:id="977" w:author="Franziska Funke" w:date="2023-01-18T11:01:00Z">
            <w:rPr/>
          </w:rPrChange>
        </w:rPr>
        <w:br/>
        <w:t xml:space="preserve">Sobald die Umfrage abgeschlossen ist, werden wir die Ergebnisse an das Bundeskanzleramt senden und ihm mitteilen, welcher Anteil der Deutschen bereit ist, das globale Klimaprogramm zu unterstützen. (Sie werden NICHT zur Unterschrift aufgefordert, nur Ihre Antwort ist hier erforderlich und bleibt anonym.) </w:t>
      </w:r>
    </w:p>
    <w:p w14:paraId="12124571" w14:textId="77777777" w:rsidR="002760CD" w:rsidRDefault="00635F58">
      <w:pPr>
        <w:pStyle w:val="ListParagraph"/>
        <w:keepNext/>
        <w:numPr>
          <w:ilvl w:val="0"/>
          <w:numId w:val="4"/>
        </w:numPr>
      </w:pPr>
      <w:proofErr w:type="gramStart"/>
      <w:r>
        <w:t>Ja  (</w:t>
      </w:r>
      <w:proofErr w:type="gramEnd"/>
      <w:r>
        <w:t xml:space="preserve">1) </w:t>
      </w:r>
    </w:p>
    <w:p w14:paraId="61FECB80" w14:textId="77777777" w:rsidR="002760CD" w:rsidRDefault="00635F58">
      <w:pPr>
        <w:pStyle w:val="ListParagraph"/>
        <w:keepNext/>
        <w:numPr>
          <w:ilvl w:val="0"/>
          <w:numId w:val="4"/>
        </w:numPr>
      </w:pPr>
      <w:proofErr w:type="spellStart"/>
      <w:proofErr w:type="gramStart"/>
      <w:r>
        <w:t>Nein</w:t>
      </w:r>
      <w:proofErr w:type="spellEnd"/>
      <w:r>
        <w:t xml:space="preserve">  (</w:t>
      </w:r>
      <w:proofErr w:type="gramEnd"/>
      <w:r>
        <w:t xml:space="preserve">2) </w:t>
      </w:r>
    </w:p>
    <w:p w14:paraId="06D1EA56" w14:textId="77777777" w:rsidR="002760CD" w:rsidRDefault="002760CD"/>
    <w:p w14:paraId="3E1789E2" w14:textId="77777777" w:rsidR="002760CD" w:rsidRDefault="002760CD">
      <w:pPr>
        <w:pStyle w:val="QuestionSeparator"/>
      </w:pPr>
    </w:p>
    <w:p w14:paraId="28117620" w14:textId="77777777" w:rsidR="002760CD" w:rsidRDefault="002760CD"/>
    <w:p w14:paraId="40ED66FE" w14:textId="77777777" w:rsidR="002760CD" w:rsidRPr="004C6A23" w:rsidRDefault="00635F58">
      <w:pPr>
        <w:keepNext/>
        <w:rPr>
          <w:lang w:val="de-DE"/>
          <w:rPrChange w:id="978" w:author="Franziska Funke" w:date="2023-01-18T11:01:00Z">
            <w:rPr/>
          </w:rPrChange>
        </w:rPr>
      </w:pPr>
      <w:r w:rsidRPr="004C6A23">
        <w:rPr>
          <w:lang w:val="de-DE"/>
          <w:rPrChange w:id="979" w:author="Franziska Funke" w:date="2023-01-18T11:01:00Z">
            <w:rPr/>
          </w:rPrChange>
        </w:rPr>
        <w:t xml:space="preserve">Q271 Wären Sie bereit, eine Petition für das nationale Umverteilungsprogramm zu unterzeichnen? </w:t>
      </w:r>
      <w:r w:rsidRPr="004C6A23">
        <w:rPr>
          <w:lang w:val="de-DE"/>
          <w:rPrChange w:id="980" w:author="Franziska Funke" w:date="2023-01-18T11:01:00Z">
            <w:rPr/>
          </w:rPrChange>
        </w:rPr>
        <w:br/>
        <w:t xml:space="preserve">   </w:t>
      </w:r>
      <w:r w:rsidRPr="004C6A23">
        <w:rPr>
          <w:lang w:val="de-DE"/>
          <w:rPrChange w:id="981" w:author="Franziska Funke" w:date="2023-01-18T11:01:00Z">
            <w:rPr/>
          </w:rPrChange>
        </w:rPr>
        <w:br/>
        <w:t xml:space="preserve">Sobald die Umfrage abgeschlossen ist, werden wir die Ergebnisse an das Bundeskanzleramt senden und ihm mitteilen, welcher Anteil der Deutschen bereit ist, das nationale Umverteilungsprogramm zu unterstützen. (Sie werden NICHT zur Unterschrift aufgefordert, nur Ihre Antwort ist hier erforderlich und bleibt anonym.) </w:t>
      </w:r>
    </w:p>
    <w:p w14:paraId="6E94EF0B" w14:textId="77777777" w:rsidR="002760CD" w:rsidRDefault="00635F58">
      <w:pPr>
        <w:pStyle w:val="ListParagraph"/>
        <w:keepNext/>
        <w:numPr>
          <w:ilvl w:val="0"/>
          <w:numId w:val="4"/>
        </w:numPr>
      </w:pPr>
      <w:proofErr w:type="gramStart"/>
      <w:r>
        <w:t>Ja  (</w:t>
      </w:r>
      <w:proofErr w:type="gramEnd"/>
      <w:r>
        <w:t xml:space="preserve">1) </w:t>
      </w:r>
    </w:p>
    <w:p w14:paraId="62A371DB" w14:textId="77777777" w:rsidR="002760CD" w:rsidRDefault="00635F58">
      <w:pPr>
        <w:pStyle w:val="ListParagraph"/>
        <w:keepNext/>
        <w:numPr>
          <w:ilvl w:val="0"/>
          <w:numId w:val="4"/>
        </w:numPr>
      </w:pPr>
      <w:proofErr w:type="spellStart"/>
      <w:proofErr w:type="gramStart"/>
      <w:r>
        <w:t>Nein</w:t>
      </w:r>
      <w:proofErr w:type="spellEnd"/>
      <w:r>
        <w:t xml:space="preserve">  (</w:t>
      </w:r>
      <w:proofErr w:type="gramEnd"/>
      <w:r>
        <w:t xml:space="preserve">2) </w:t>
      </w:r>
    </w:p>
    <w:p w14:paraId="3353B7F3" w14:textId="77777777" w:rsidR="002760CD" w:rsidRDefault="002760CD"/>
    <w:p w14:paraId="2DC4B381" w14:textId="77777777" w:rsidR="002760CD" w:rsidRDefault="00635F58">
      <w:pPr>
        <w:pStyle w:val="BlockEndLabel"/>
      </w:pPr>
      <w:r>
        <w:t>End of Block: Petition</w:t>
      </w:r>
    </w:p>
    <w:p w14:paraId="6E27279D" w14:textId="77777777" w:rsidR="002760CD" w:rsidRDefault="002760CD">
      <w:pPr>
        <w:pStyle w:val="BlockSeparator"/>
      </w:pPr>
    </w:p>
    <w:p w14:paraId="6F27A460" w14:textId="77777777" w:rsidR="002760CD" w:rsidRDefault="00635F58">
      <w:pPr>
        <w:pStyle w:val="BlockStartLabel"/>
      </w:pPr>
      <w:r>
        <w:t>Start of Block: Values and politics</w:t>
      </w:r>
    </w:p>
    <w:p w14:paraId="5ED9D7E8" w14:textId="77777777" w:rsidR="002760CD" w:rsidRDefault="002760CD"/>
    <w:p w14:paraId="663CC1CF" w14:textId="77777777" w:rsidR="002760CD" w:rsidRPr="004C6A23" w:rsidRDefault="00635F58">
      <w:pPr>
        <w:keepNext/>
        <w:rPr>
          <w:lang w:val="de-DE"/>
          <w:rPrChange w:id="982" w:author="Franziska Funke" w:date="2023-01-18T11:01:00Z">
            <w:rPr/>
          </w:rPrChange>
        </w:rPr>
      </w:pPr>
      <w:r w:rsidRPr="004C6A23">
        <w:rPr>
          <w:lang w:val="de-DE"/>
          <w:rPrChange w:id="983" w:author="Franziska Funke" w:date="2023-01-18T11:01:00Z">
            <w:rPr/>
          </w:rPrChange>
        </w:rPr>
        <w:t>Q272 Wie viel haben Sie 2022 für wohltätige Zwecke gespendet?</w:t>
      </w:r>
    </w:p>
    <w:p w14:paraId="43E41CEF" w14:textId="77777777" w:rsidR="002760CD" w:rsidRDefault="00635F58">
      <w:pPr>
        <w:pStyle w:val="ListParagraph"/>
        <w:keepNext/>
        <w:numPr>
          <w:ilvl w:val="0"/>
          <w:numId w:val="4"/>
        </w:numPr>
      </w:pPr>
      <w:r w:rsidRPr="004C6A23">
        <w:rPr>
          <w:lang w:val="de-DE"/>
          <w:rPrChange w:id="984" w:author="Franziska Funke" w:date="2023-01-18T11:01:00Z">
            <w:rPr/>
          </w:rPrChange>
        </w:rPr>
        <w:t xml:space="preserve">Ich habe letztes Jahr nicht an Wohltätigkeitsorganisationen gespendet.  </w:t>
      </w:r>
      <w:r>
        <w:t xml:space="preserve">(1) </w:t>
      </w:r>
    </w:p>
    <w:p w14:paraId="2136C488" w14:textId="77777777" w:rsidR="002760CD" w:rsidRDefault="00635F58">
      <w:pPr>
        <w:pStyle w:val="ListParagraph"/>
        <w:keepNext/>
        <w:numPr>
          <w:ilvl w:val="0"/>
          <w:numId w:val="4"/>
        </w:numPr>
      </w:pPr>
      <w:proofErr w:type="spellStart"/>
      <w:r>
        <w:t>Weniger</w:t>
      </w:r>
      <w:proofErr w:type="spellEnd"/>
      <w:r>
        <w:t xml:space="preserve"> </w:t>
      </w:r>
      <w:proofErr w:type="spellStart"/>
      <w:r>
        <w:t>als</w:t>
      </w:r>
      <w:proofErr w:type="spellEnd"/>
      <w:r>
        <w:t xml:space="preserve"> 100 </w:t>
      </w:r>
      <w:proofErr w:type="gramStart"/>
      <w:r>
        <w:t>€  (</w:t>
      </w:r>
      <w:proofErr w:type="gramEnd"/>
      <w:r>
        <w:t xml:space="preserve">2) </w:t>
      </w:r>
    </w:p>
    <w:p w14:paraId="4D1E68BA" w14:textId="77777777" w:rsidR="002760CD" w:rsidRDefault="00635F58">
      <w:pPr>
        <w:pStyle w:val="ListParagraph"/>
        <w:keepNext/>
        <w:numPr>
          <w:ilvl w:val="0"/>
          <w:numId w:val="4"/>
        </w:numPr>
      </w:pPr>
      <w:proofErr w:type="spellStart"/>
      <w:r>
        <w:t>Zwischen</w:t>
      </w:r>
      <w:proofErr w:type="spellEnd"/>
      <w:r>
        <w:t xml:space="preserve"> 101 und 500 </w:t>
      </w:r>
      <w:proofErr w:type="gramStart"/>
      <w:r>
        <w:t>€  (</w:t>
      </w:r>
      <w:proofErr w:type="gramEnd"/>
      <w:r>
        <w:t xml:space="preserve">3) </w:t>
      </w:r>
    </w:p>
    <w:p w14:paraId="22A480D0" w14:textId="77777777" w:rsidR="002760CD" w:rsidRDefault="00635F58">
      <w:pPr>
        <w:pStyle w:val="ListParagraph"/>
        <w:keepNext/>
        <w:numPr>
          <w:ilvl w:val="0"/>
          <w:numId w:val="4"/>
        </w:numPr>
      </w:pPr>
      <w:proofErr w:type="spellStart"/>
      <w:r>
        <w:t>Zwischen</w:t>
      </w:r>
      <w:proofErr w:type="spellEnd"/>
      <w:r>
        <w:t xml:space="preserve"> 501 und 1.000 </w:t>
      </w:r>
      <w:proofErr w:type="gramStart"/>
      <w:r>
        <w:t>€  (</w:t>
      </w:r>
      <w:proofErr w:type="gramEnd"/>
      <w:r>
        <w:t xml:space="preserve">4) </w:t>
      </w:r>
    </w:p>
    <w:p w14:paraId="1BEE6BDA" w14:textId="77777777" w:rsidR="002760CD" w:rsidRDefault="00635F58">
      <w:pPr>
        <w:pStyle w:val="ListParagraph"/>
        <w:keepNext/>
        <w:numPr>
          <w:ilvl w:val="0"/>
          <w:numId w:val="4"/>
        </w:numPr>
      </w:pPr>
      <w:proofErr w:type="spellStart"/>
      <w:r>
        <w:t>Zwischen</w:t>
      </w:r>
      <w:proofErr w:type="spellEnd"/>
      <w:r>
        <w:t xml:space="preserve"> 1.001 und 5.000 </w:t>
      </w:r>
      <w:proofErr w:type="gramStart"/>
      <w:r>
        <w:t>€  (</w:t>
      </w:r>
      <w:proofErr w:type="gramEnd"/>
      <w:r>
        <w:t xml:space="preserve">5) </w:t>
      </w:r>
    </w:p>
    <w:p w14:paraId="24AC5E31" w14:textId="77777777" w:rsidR="002760CD" w:rsidRDefault="00635F58">
      <w:pPr>
        <w:pStyle w:val="ListParagraph"/>
        <w:keepNext/>
        <w:numPr>
          <w:ilvl w:val="0"/>
          <w:numId w:val="4"/>
        </w:numPr>
      </w:pPr>
      <w:proofErr w:type="spellStart"/>
      <w:r>
        <w:t>Mehr</w:t>
      </w:r>
      <w:proofErr w:type="spellEnd"/>
      <w:r>
        <w:t xml:space="preserve"> </w:t>
      </w:r>
      <w:proofErr w:type="spellStart"/>
      <w:r>
        <w:t>als</w:t>
      </w:r>
      <w:proofErr w:type="spellEnd"/>
      <w:r>
        <w:t xml:space="preserve"> 5.000 </w:t>
      </w:r>
      <w:proofErr w:type="gramStart"/>
      <w:r>
        <w:t>€  (</w:t>
      </w:r>
      <w:proofErr w:type="gramEnd"/>
      <w:r>
        <w:t xml:space="preserve">6) </w:t>
      </w:r>
    </w:p>
    <w:p w14:paraId="03A64908" w14:textId="77777777" w:rsidR="002760CD" w:rsidRDefault="002760CD"/>
    <w:p w14:paraId="1D4C7979" w14:textId="77777777" w:rsidR="002760CD" w:rsidRDefault="002760CD">
      <w:pPr>
        <w:pStyle w:val="QuestionSeparator"/>
      </w:pPr>
    </w:p>
    <w:p w14:paraId="19DCC7F6" w14:textId="77777777" w:rsidR="002760CD" w:rsidRDefault="002760CD"/>
    <w:p w14:paraId="45EFFA44" w14:textId="77777777" w:rsidR="002760CD" w:rsidRPr="004C6A23" w:rsidRDefault="00635F58">
      <w:pPr>
        <w:keepNext/>
        <w:rPr>
          <w:lang w:val="de-DE"/>
          <w:rPrChange w:id="985" w:author="Franziska Funke" w:date="2023-01-18T11:01:00Z">
            <w:rPr/>
          </w:rPrChange>
        </w:rPr>
      </w:pPr>
      <w:r w:rsidRPr="004C6A23">
        <w:rPr>
          <w:lang w:val="de-DE"/>
          <w:rPrChange w:id="986" w:author="Franziska Funke" w:date="2023-01-18T11:01:00Z">
            <w:rPr/>
          </w:rPrChange>
        </w:rPr>
        <w:lastRenderedPageBreak/>
        <w:t>Q23.1 Inwieweit interessieren Sie sich für Politik?</w:t>
      </w:r>
    </w:p>
    <w:p w14:paraId="2260CAA3" w14:textId="77777777" w:rsidR="002760CD" w:rsidRDefault="00635F58">
      <w:pPr>
        <w:pStyle w:val="ListParagraph"/>
        <w:keepNext/>
        <w:numPr>
          <w:ilvl w:val="0"/>
          <w:numId w:val="4"/>
        </w:numPr>
      </w:pPr>
      <w:r>
        <w:t xml:space="preserve">Gar </w:t>
      </w:r>
      <w:proofErr w:type="spellStart"/>
      <w:proofErr w:type="gramStart"/>
      <w:r>
        <w:t>nicht</w:t>
      </w:r>
      <w:proofErr w:type="spellEnd"/>
      <w:r>
        <w:t xml:space="preserve">  (</w:t>
      </w:r>
      <w:proofErr w:type="gramEnd"/>
      <w:r>
        <w:t xml:space="preserve">0) </w:t>
      </w:r>
    </w:p>
    <w:p w14:paraId="764A9113" w14:textId="77777777" w:rsidR="002760CD" w:rsidRDefault="00635F58">
      <w:pPr>
        <w:pStyle w:val="ListParagraph"/>
        <w:keepNext/>
        <w:numPr>
          <w:ilvl w:val="0"/>
          <w:numId w:val="4"/>
        </w:numPr>
      </w:pPr>
      <w:r>
        <w:t xml:space="preserve">Ein </w:t>
      </w:r>
      <w:proofErr w:type="spellStart"/>
      <w:proofErr w:type="gramStart"/>
      <w:r>
        <w:t>wenig</w:t>
      </w:r>
      <w:proofErr w:type="spellEnd"/>
      <w:r>
        <w:t xml:space="preserve">  (</w:t>
      </w:r>
      <w:proofErr w:type="gramEnd"/>
      <w:r>
        <w:t xml:space="preserve">1) </w:t>
      </w:r>
    </w:p>
    <w:p w14:paraId="25AC7925" w14:textId="77777777" w:rsidR="002760CD" w:rsidRDefault="00635F58">
      <w:pPr>
        <w:pStyle w:val="ListParagraph"/>
        <w:keepNext/>
        <w:numPr>
          <w:ilvl w:val="0"/>
          <w:numId w:val="4"/>
        </w:numPr>
      </w:pPr>
      <w:r>
        <w:t xml:space="preserve">In </w:t>
      </w:r>
      <w:proofErr w:type="spellStart"/>
      <w:proofErr w:type="gramStart"/>
      <w:r>
        <w:t>Maßen</w:t>
      </w:r>
      <w:proofErr w:type="spellEnd"/>
      <w:r>
        <w:t xml:space="preserve">  (</w:t>
      </w:r>
      <w:proofErr w:type="gramEnd"/>
      <w:r>
        <w:t xml:space="preserve">2) </w:t>
      </w:r>
    </w:p>
    <w:p w14:paraId="64B04200" w14:textId="77777777" w:rsidR="002760CD" w:rsidRDefault="00635F58">
      <w:pPr>
        <w:pStyle w:val="ListParagraph"/>
        <w:keepNext/>
        <w:numPr>
          <w:ilvl w:val="0"/>
          <w:numId w:val="4"/>
        </w:numPr>
      </w:pPr>
      <w:proofErr w:type="spellStart"/>
      <w:proofErr w:type="gramStart"/>
      <w:r>
        <w:t>Viel</w:t>
      </w:r>
      <w:proofErr w:type="spellEnd"/>
      <w:r>
        <w:t xml:space="preserve">  (</w:t>
      </w:r>
      <w:proofErr w:type="gramEnd"/>
      <w:r>
        <w:t xml:space="preserve">3) </w:t>
      </w:r>
    </w:p>
    <w:p w14:paraId="58E0F7BA" w14:textId="77777777" w:rsidR="002760CD" w:rsidRDefault="00635F58">
      <w:pPr>
        <w:pStyle w:val="ListParagraph"/>
        <w:keepNext/>
        <w:numPr>
          <w:ilvl w:val="0"/>
          <w:numId w:val="4"/>
        </w:numPr>
      </w:pPr>
      <w:r>
        <w:t xml:space="preserve">Sehr </w:t>
      </w:r>
      <w:proofErr w:type="spellStart"/>
      <w:proofErr w:type="gramStart"/>
      <w:r>
        <w:t>viel</w:t>
      </w:r>
      <w:proofErr w:type="spellEnd"/>
      <w:r>
        <w:t xml:space="preserve">  (</w:t>
      </w:r>
      <w:proofErr w:type="gramEnd"/>
      <w:r>
        <w:t xml:space="preserve">4) </w:t>
      </w:r>
    </w:p>
    <w:p w14:paraId="498C92D4" w14:textId="77777777" w:rsidR="002760CD" w:rsidRDefault="002760CD"/>
    <w:p w14:paraId="30E9BD50" w14:textId="77777777" w:rsidR="002760CD" w:rsidRDefault="002760CD">
      <w:pPr>
        <w:pStyle w:val="QuestionSeparator"/>
      </w:pPr>
    </w:p>
    <w:p w14:paraId="121067ED" w14:textId="77777777" w:rsidR="002760CD" w:rsidRDefault="002760CD"/>
    <w:p w14:paraId="1A6FBBFA" w14:textId="3D8E61BD" w:rsidR="002760CD" w:rsidRPr="004C6A23" w:rsidRDefault="00635F58">
      <w:pPr>
        <w:keepNext/>
        <w:rPr>
          <w:lang w:val="de-DE"/>
          <w:rPrChange w:id="987" w:author="Franziska Funke" w:date="2023-01-18T11:01:00Z">
            <w:rPr/>
          </w:rPrChange>
        </w:rPr>
      </w:pPr>
      <w:r w:rsidRPr="004C6A23">
        <w:rPr>
          <w:lang w:val="de-DE"/>
          <w:rPrChange w:id="988" w:author="Franziska Funke" w:date="2023-01-18T11:01:00Z">
            <w:rPr/>
          </w:rPrChange>
        </w:rPr>
        <w:t xml:space="preserve">Q78 Wo würden Sie sich auf einer Skala von 1 bis 5 einstufen, wobei 1 bedeutet, dass die Regierung Ihrer Meinung nach nur die Dinge tun sollte, die notwendig sind, um die grundlegendsten Regierungsfunktionen zu erfüllen, und 5 bedeutet, dass die Regierung Ihrer Meinung nach in jedem Bereich, in dem sie kann, aktive Schritte unternehmen sollte zu versuchen, das Leben </w:t>
      </w:r>
      <w:ins w:id="989" w:author="Franziska Funke" w:date="2023-01-18T12:48:00Z">
        <w:r w:rsidR="002F4005">
          <w:rPr>
            <w:lang w:val="de-DE"/>
          </w:rPr>
          <w:t>ihrer</w:t>
        </w:r>
      </w:ins>
      <w:del w:id="990" w:author="Franziska Funke" w:date="2023-01-18T12:48:00Z">
        <w:r w:rsidRPr="004C6A23" w:rsidDel="002F4005">
          <w:rPr>
            <w:lang w:val="de-DE"/>
            <w:rPrChange w:id="991" w:author="Franziska Funke" w:date="2023-01-18T11:01:00Z">
              <w:rPr/>
            </w:rPrChange>
          </w:rPr>
          <w:delText>seiner</w:delText>
        </w:r>
      </w:del>
      <w:r w:rsidRPr="004C6A23">
        <w:rPr>
          <w:lang w:val="de-DE"/>
          <w:rPrChange w:id="992" w:author="Franziska Funke" w:date="2023-01-18T11:01:00Z">
            <w:rPr/>
          </w:rPrChange>
        </w:rPr>
        <w:t xml:space="preserve"> </w:t>
      </w:r>
      <w:proofErr w:type="spellStart"/>
      <w:proofErr w:type="gramStart"/>
      <w:r w:rsidRPr="004C6A23">
        <w:rPr>
          <w:lang w:val="de-DE"/>
          <w:rPrChange w:id="993" w:author="Franziska Funke" w:date="2023-01-18T11:01:00Z">
            <w:rPr/>
          </w:rPrChange>
        </w:rPr>
        <w:t>Bürger:innen</w:t>
      </w:r>
      <w:proofErr w:type="spellEnd"/>
      <w:proofErr w:type="gramEnd"/>
      <w:r w:rsidRPr="004C6A23">
        <w:rPr>
          <w:lang w:val="de-DE"/>
          <w:rPrChange w:id="994" w:author="Franziska Funke" w:date="2023-01-18T11:01:00Z">
            <w:rPr/>
          </w:rPrChange>
        </w:rPr>
        <w:t xml:space="preserve"> zu verbessern?</w:t>
      </w:r>
    </w:p>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2760CD" w14:paraId="3285DD66" w14:textId="77777777">
        <w:tc>
          <w:tcPr>
            <w:tcW w:w="4788" w:type="dxa"/>
          </w:tcPr>
          <w:p w14:paraId="4B8B273B" w14:textId="77777777" w:rsidR="002760CD" w:rsidRPr="004C6A23" w:rsidRDefault="002760CD">
            <w:pPr>
              <w:rPr>
                <w:lang w:val="de-DE"/>
                <w:rPrChange w:id="995" w:author="Franziska Funke" w:date="2023-01-18T11:01:00Z">
                  <w:rPr/>
                </w:rPrChange>
              </w:rPr>
            </w:pPr>
          </w:p>
        </w:tc>
        <w:tc>
          <w:tcPr>
            <w:tcW w:w="958" w:type="dxa"/>
          </w:tcPr>
          <w:p w14:paraId="346CF23A" w14:textId="77777777" w:rsidR="002760CD" w:rsidRDefault="00635F58">
            <w:r>
              <w:t>1</w:t>
            </w:r>
          </w:p>
        </w:tc>
        <w:tc>
          <w:tcPr>
            <w:tcW w:w="958" w:type="dxa"/>
          </w:tcPr>
          <w:p w14:paraId="52957535" w14:textId="77777777" w:rsidR="002760CD" w:rsidRDefault="00635F58">
            <w:r>
              <w:t>2</w:t>
            </w:r>
          </w:p>
        </w:tc>
        <w:tc>
          <w:tcPr>
            <w:tcW w:w="958" w:type="dxa"/>
          </w:tcPr>
          <w:p w14:paraId="4ABE5FCC" w14:textId="77777777" w:rsidR="002760CD" w:rsidRDefault="00635F58">
            <w:r>
              <w:t>3</w:t>
            </w:r>
          </w:p>
        </w:tc>
        <w:tc>
          <w:tcPr>
            <w:tcW w:w="958" w:type="dxa"/>
          </w:tcPr>
          <w:p w14:paraId="046E0462" w14:textId="77777777" w:rsidR="002760CD" w:rsidRDefault="00635F58">
            <w:r>
              <w:t>4</w:t>
            </w:r>
          </w:p>
        </w:tc>
        <w:tc>
          <w:tcPr>
            <w:tcW w:w="958" w:type="dxa"/>
          </w:tcPr>
          <w:p w14:paraId="0BAACCF7" w14:textId="77777777" w:rsidR="002760CD" w:rsidRDefault="00635F58">
            <w:r>
              <w:t>5</w:t>
            </w:r>
          </w:p>
        </w:tc>
      </w:tr>
    </w:tbl>
    <w:p w14:paraId="548B5856" w14:textId="77777777" w:rsidR="002760CD" w:rsidRDefault="002760CD"/>
    <w:tbl>
      <w:tblPr>
        <w:tblStyle w:val="QStandardSliderTable"/>
        <w:tblW w:w="9576" w:type="auto"/>
        <w:tblLook w:val="07E0" w:firstRow="1" w:lastRow="1" w:firstColumn="1" w:lastColumn="1" w:noHBand="1" w:noVBand="1"/>
      </w:tblPr>
      <w:tblGrid>
        <w:gridCol w:w="4642"/>
        <w:gridCol w:w="4718"/>
      </w:tblGrid>
      <w:tr w:rsidR="002760CD" w14:paraId="36227A27"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00C8C39F" w14:textId="77777777" w:rsidR="002760CD" w:rsidRDefault="00635F58">
            <w:pPr>
              <w:keepNext/>
            </w:pPr>
            <w:proofErr w:type="spellStart"/>
            <w:r>
              <w:t>Gewünschtes</w:t>
            </w:r>
            <w:proofErr w:type="spellEnd"/>
            <w:r>
              <w:t xml:space="preserve"> </w:t>
            </w:r>
            <w:proofErr w:type="spellStart"/>
            <w:r>
              <w:t>Eingreifen</w:t>
            </w:r>
            <w:proofErr w:type="spellEnd"/>
            <w:r>
              <w:t xml:space="preserve"> der </w:t>
            </w:r>
            <w:proofErr w:type="spellStart"/>
            <w:r>
              <w:t>Regierung</w:t>
            </w:r>
            <w:proofErr w:type="spellEnd"/>
            <w:r>
              <w:t xml:space="preserve"> ()</w:t>
            </w:r>
          </w:p>
        </w:tc>
        <w:tc>
          <w:tcPr>
            <w:tcW w:w="4788" w:type="dxa"/>
          </w:tcPr>
          <w:p w14:paraId="31055F36"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FC8D92" wp14:editId="54D00A5B">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63B4FFD9" w14:textId="77777777" w:rsidR="002760CD" w:rsidRDefault="002760CD"/>
    <w:p w14:paraId="31C8098A" w14:textId="77777777" w:rsidR="002760CD" w:rsidRDefault="002760CD"/>
    <w:p w14:paraId="6222C793" w14:textId="77777777" w:rsidR="002760CD" w:rsidRDefault="002760CD">
      <w:pPr>
        <w:pStyle w:val="QuestionSeparator"/>
      </w:pPr>
    </w:p>
    <w:p w14:paraId="6B4F4770" w14:textId="77777777" w:rsidR="002760CD" w:rsidRDefault="002760CD"/>
    <w:p w14:paraId="5B748940" w14:textId="77777777" w:rsidR="002760CD" w:rsidRPr="004C6A23" w:rsidRDefault="00635F58">
      <w:pPr>
        <w:keepNext/>
        <w:rPr>
          <w:lang w:val="de-DE"/>
          <w:rPrChange w:id="996" w:author="Franziska Funke" w:date="2023-01-18T11:01:00Z">
            <w:rPr/>
          </w:rPrChange>
        </w:rPr>
      </w:pPr>
      <w:r w:rsidRPr="004C6A23">
        <w:rPr>
          <w:lang w:val="de-DE"/>
          <w:rPrChange w:id="997" w:author="Franziska Funke" w:date="2023-01-18T11:01:00Z">
            <w:rPr/>
          </w:rPrChange>
        </w:rPr>
        <w:t>Q80 Wo sehen Sie sich</w:t>
      </w:r>
      <w:r w:rsidRPr="004C6A23">
        <w:rPr>
          <w:b/>
          <w:lang w:val="de-DE"/>
          <w:rPrChange w:id="998" w:author="Franziska Funke" w:date="2023-01-18T11:01:00Z">
            <w:rPr>
              <w:b/>
            </w:rPr>
          </w:rPrChange>
        </w:rPr>
        <w:t xml:space="preserve"> in wirtschaftspolitischen Fragen</w:t>
      </w:r>
      <w:r w:rsidRPr="004C6A23">
        <w:rPr>
          <w:lang w:val="de-DE"/>
          <w:rPrChange w:id="999" w:author="Franziska Funke" w:date="2023-01-18T11:01:00Z">
            <w:rPr/>
          </w:rPrChange>
        </w:rPr>
        <w:t xml:space="preserve"> auf einer Skala von 1 bis 5, wobei 1 für links steht (für Gleichberechtigung und staatliche Eingriffe) und 5 für rechts steht (für freien Wettbewerb und wenig staatliche Eingriffe)?</w:t>
      </w:r>
    </w:p>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2760CD" w14:paraId="2286802F" w14:textId="77777777">
        <w:tc>
          <w:tcPr>
            <w:tcW w:w="4788" w:type="dxa"/>
          </w:tcPr>
          <w:p w14:paraId="20C235F1" w14:textId="77777777" w:rsidR="002760CD" w:rsidRPr="004C6A23" w:rsidRDefault="002760CD">
            <w:pPr>
              <w:rPr>
                <w:lang w:val="de-DE"/>
                <w:rPrChange w:id="1000" w:author="Franziska Funke" w:date="2023-01-18T11:01:00Z">
                  <w:rPr/>
                </w:rPrChange>
              </w:rPr>
            </w:pPr>
          </w:p>
        </w:tc>
        <w:tc>
          <w:tcPr>
            <w:tcW w:w="958" w:type="dxa"/>
          </w:tcPr>
          <w:p w14:paraId="559C2249" w14:textId="77777777" w:rsidR="002760CD" w:rsidRDefault="00635F58">
            <w:r>
              <w:t>1</w:t>
            </w:r>
          </w:p>
        </w:tc>
        <w:tc>
          <w:tcPr>
            <w:tcW w:w="958" w:type="dxa"/>
          </w:tcPr>
          <w:p w14:paraId="61DC2C26" w14:textId="77777777" w:rsidR="002760CD" w:rsidRDefault="00635F58">
            <w:r>
              <w:t>2</w:t>
            </w:r>
          </w:p>
        </w:tc>
        <w:tc>
          <w:tcPr>
            <w:tcW w:w="958" w:type="dxa"/>
          </w:tcPr>
          <w:p w14:paraId="5696A1A5" w14:textId="77777777" w:rsidR="002760CD" w:rsidRDefault="00635F58">
            <w:r>
              <w:t>3</w:t>
            </w:r>
          </w:p>
        </w:tc>
        <w:tc>
          <w:tcPr>
            <w:tcW w:w="958" w:type="dxa"/>
          </w:tcPr>
          <w:p w14:paraId="6BC409BC" w14:textId="77777777" w:rsidR="002760CD" w:rsidRDefault="00635F58">
            <w:r>
              <w:t>4</w:t>
            </w:r>
          </w:p>
        </w:tc>
        <w:tc>
          <w:tcPr>
            <w:tcW w:w="958" w:type="dxa"/>
          </w:tcPr>
          <w:p w14:paraId="5AB6667C" w14:textId="77777777" w:rsidR="002760CD" w:rsidRDefault="00635F58">
            <w:r>
              <w:t>5</w:t>
            </w:r>
          </w:p>
        </w:tc>
      </w:tr>
    </w:tbl>
    <w:p w14:paraId="1CF05C73" w14:textId="77777777" w:rsidR="002760CD" w:rsidRDefault="002760CD"/>
    <w:tbl>
      <w:tblPr>
        <w:tblStyle w:val="QStandardSliderTable"/>
        <w:tblW w:w="9576" w:type="auto"/>
        <w:tblLook w:val="07E0" w:firstRow="1" w:lastRow="1" w:firstColumn="1" w:lastColumn="1" w:noHBand="1" w:noVBand="1"/>
      </w:tblPr>
      <w:tblGrid>
        <w:gridCol w:w="4645"/>
        <w:gridCol w:w="4715"/>
      </w:tblGrid>
      <w:tr w:rsidR="002760CD" w14:paraId="65E49D41"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4C17654B" w14:textId="77777777" w:rsidR="002760CD" w:rsidRPr="004C6A23" w:rsidRDefault="00635F58">
            <w:pPr>
              <w:keepNext/>
              <w:rPr>
                <w:lang w:val="de-DE"/>
                <w:rPrChange w:id="1001" w:author="Franziska Funke" w:date="2023-01-18T11:01:00Z">
                  <w:rPr/>
                </w:rPrChange>
              </w:rPr>
            </w:pPr>
            <w:r w:rsidRPr="004C6A23">
              <w:rPr>
                <w:lang w:val="de-DE"/>
                <w:rPrChange w:id="1002" w:author="Franziska Funke" w:date="2023-01-18T11:01:00Z">
                  <w:rPr/>
                </w:rPrChange>
              </w:rPr>
              <w:t>Von links (1) nach rechts (5) zu wirtschaftlichen Themen ()</w:t>
            </w:r>
          </w:p>
        </w:tc>
        <w:tc>
          <w:tcPr>
            <w:tcW w:w="4788" w:type="dxa"/>
          </w:tcPr>
          <w:p w14:paraId="3895CCF5"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2A299D" wp14:editId="088B3CBD">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0E71C70B" w14:textId="77777777" w:rsidR="002760CD" w:rsidRDefault="002760CD"/>
    <w:p w14:paraId="3DEDB136" w14:textId="77777777" w:rsidR="002760CD" w:rsidRDefault="002760CD"/>
    <w:p w14:paraId="62B431A4" w14:textId="77777777" w:rsidR="002760CD" w:rsidRDefault="002760CD">
      <w:pPr>
        <w:pStyle w:val="QuestionSeparator"/>
      </w:pPr>
    </w:p>
    <w:p w14:paraId="35E1564B" w14:textId="77777777" w:rsidR="002760CD" w:rsidRDefault="002760CD"/>
    <w:p w14:paraId="20B83C70" w14:textId="77777777" w:rsidR="002760CD" w:rsidRPr="004C6A23" w:rsidRDefault="00635F58">
      <w:pPr>
        <w:keepNext/>
        <w:rPr>
          <w:lang w:val="de-DE"/>
          <w:rPrChange w:id="1003" w:author="Franziska Funke" w:date="2023-01-18T11:01:00Z">
            <w:rPr/>
          </w:rPrChange>
        </w:rPr>
      </w:pPr>
      <w:r w:rsidRPr="004C6A23">
        <w:rPr>
          <w:lang w:val="de-DE"/>
          <w:rPrChange w:id="1004" w:author="Franziska Funke" w:date="2023-01-18T11:01:00Z">
            <w:rPr/>
          </w:rPrChange>
        </w:rPr>
        <w:lastRenderedPageBreak/>
        <w:t>Q23.4 Haben Sie bei der Bundestagswahl 2021 gewählt?</w:t>
      </w:r>
    </w:p>
    <w:p w14:paraId="56F34936" w14:textId="77777777" w:rsidR="002760CD" w:rsidRDefault="00635F58">
      <w:pPr>
        <w:pStyle w:val="ListParagraph"/>
        <w:keepNext/>
        <w:numPr>
          <w:ilvl w:val="0"/>
          <w:numId w:val="4"/>
        </w:numPr>
      </w:pPr>
      <w:proofErr w:type="gramStart"/>
      <w:r>
        <w:t>Ja  (</w:t>
      </w:r>
      <w:proofErr w:type="gramEnd"/>
      <w:r>
        <w:t xml:space="preserve">1) </w:t>
      </w:r>
    </w:p>
    <w:p w14:paraId="4E4C831E" w14:textId="77777777" w:rsidR="002760CD" w:rsidRDefault="00635F58">
      <w:pPr>
        <w:pStyle w:val="ListParagraph"/>
        <w:keepNext/>
        <w:numPr>
          <w:ilvl w:val="0"/>
          <w:numId w:val="4"/>
        </w:numPr>
      </w:pPr>
      <w:proofErr w:type="spellStart"/>
      <w:proofErr w:type="gramStart"/>
      <w:r>
        <w:t>Nein</w:t>
      </w:r>
      <w:proofErr w:type="spellEnd"/>
      <w:r>
        <w:t xml:space="preserve">  (</w:t>
      </w:r>
      <w:proofErr w:type="gramEnd"/>
      <w:r>
        <w:t xml:space="preserve">2) </w:t>
      </w:r>
    </w:p>
    <w:p w14:paraId="684F0251" w14:textId="77777777" w:rsidR="002760CD" w:rsidRPr="004C6A23" w:rsidRDefault="00635F58">
      <w:pPr>
        <w:pStyle w:val="ListParagraph"/>
        <w:keepNext/>
        <w:numPr>
          <w:ilvl w:val="0"/>
          <w:numId w:val="4"/>
        </w:numPr>
        <w:rPr>
          <w:lang w:val="de-DE"/>
          <w:rPrChange w:id="1005" w:author="Franziska Funke" w:date="2023-01-18T11:01:00Z">
            <w:rPr/>
          </w:rPrChange>
        </w:rPr>
      </w:pPr>
      <w:r w:rsidRPr="004C6A23">
        <w:rPr>
          <w:lang w:val="de-DE"/>
          <w:rPrChange w:id="1006" w:author="Franziska Funke" w:date="2023-01-18T11:01:00Z">
            <w:rPr/>
          </w:rPrChange>
        </w:rPr>
        <w:t xml:space="preserve">Ich hatte kein Wahlrecht in </w:t>
      </w:r>
      <w:proofErr w:type="gramStart"/>
      <w:r w:rsidRPr="004C6A23">
        <w:rPr>
          <w:lang w:val="de-DE"/>
          <w:rPrChange w:id="1007" w:author="Franziska Funke" w:date="2023-01-18T11:01:00Z">
            <w:rPr/>
          </w:rPrChange>
        </w:rPr>
        <w:t>Deutschland  (</w:t>
      </w:r>
      <w:proofErr w:type="gramEnd"/>
      <w:r w:rsidRPr="004C6A23">
        <w:rPr>
          <w:lang w:val="de-DE"/>
          <w:rPrChange w:id="1008" w:author="Franziska Funke" w:date="2023-01-18T11:01:00Z">
            <w:rPr/>
          </w:rPrChange>
        </w:rPr>
        <w:t xml:space="preserve">4) </w:t>
      </w:r>
    </w:p>
    <w:p w14:paraId="3A18D743" w14:textId="77777777" w:rsidR="002760CD" w:rsidRDefault="00635F58">
      <w:pPr>
        <w:pStyle w:val="ListParagraph"/>
        <w:keepNext/>
        <w:numPr>
          <w:ilvl w:val="0"/>
          <w:numId w:val="4"/>
        </w:numPr>
      </w:pPr>
      <w:proofErr w:type="spellStart"/>
      <w:r>
        <w:t>Keine</w:t>
      </w:r>
      <w:proofErr w:type="spellEnd"/>
      <w:r>
        <w:t xml:space="preserve"> </w:t>
      </w:r>
      <w:proofErr w:type="spellStart"/>
      <w:proofErr w:type="gramStart"/>
      <w:r>
        <w:t>Angabe</w:t>
      </w:r>
      <w:proofErr w:type="spellEnd"/>
      <w:r>
        <w:t xml:space="preserve">  (</w:t>
      </w:r>
      <w:proofErr w:type="gramEnd"/>
      <w:r>
        <w:t xml:space="preserve">3) </w:t>
      </w:r>
    </w:p>
    <w:p w14:paraId="6606E627" w14:textId="77777777" w:rsidR="002760CD" w:rsidRDefault="002760CD"/>
    <w:p w14:paraId="31B84494" w14:textId="77777777" w:rsidR="002760CD" w:rsidRDefault="00635F58">
      <w:pPr>
        <w:pStyle w:val="BlockEndLabel"/>
      </w:pPr>
      <w:r>
        <w:t>End of Block: Values and politics</w:t>
      </w:r>
    </w:p>
    <w:p w14:paraId="052BB683" w14:textId="77777777" w:rsidR="002760CD" w:rsidRDefault="002760CD">
      <w:pPr>
        <w:pStyle w:val="BlockSeparator"/>
      </w:pPr>
    </w:p>
    <w:p w14:paraId="790583C5" w14:textId="77777777" w:rsidR="002760CD" w:rsidRDefault="00635F58">
      <w:pPr>
        <w:pStyle w:val="BlockStartLabel"/>
      </w:pPr>
      <w:r>
        <w:t>Start of Block: Politics (more)</w:t>
      </w:r>
    </w:p>
    <w:p w14:paraId="639D2802" w14:textId="77777777" w:rsidR="002760CD" w:rsidRDefault="00635F58">
      <w:pPr>
        <w:pStyle w:val="QDisplayLogic"/>
        <w:keepNext/>
      </w:pPr>
      <w:r>
        <w:t>Display This Question:</w:t>
      </w:r>
    </w:p>
    <w:p w14:paraId="1F14AFEB" w14:textId="77777777" w:rsidR="002760CD" w:rsidRDefault="00635F58">
      <w:pPr>
        <w:pStyle w:val="QDisplayLogic"/>
        <w:keepNext/>
        <w:ind w:firstLine="400"/>
      </w:pPr>
      <w:r>
        <w:t xml:space="preserve">If </w:t>
      </w:r>
      <w:proofErr w:type="gramStart"/>
      <w:r>
        <w:t>Did</w:t>
      </w:r>
      <w:proofErr w:type="gramEnd"/>
      <w:r>
        <w:t xml:space="preserve"> you vote in the 2019 UK general election? = Yes</w:t>
      </w:r>
    </w:p>
    <w:p w14:paraId="77AD8004" w14:textId="77777777" w:rsidR="002760CD" w:rsidRPr="004C6A23" w:rsidRDefault="00635F58">
      <w:pPr>
        <w:pStyle w:val="QDisplayLogic"/>
        <w:keepNext/>
        <w:ind w:firstLine="400"/>
        <w:rPr>
          <w:lang w:val="de-DE"/>
          <w:rPrChange w:id="1009" w:author="Franziska Funke" w:date="2023-01-18T11:01:00Z">
            <w:rPr/>
          </w:rPrChange>
        </w:rPr>
      </w:pPr>
      <w:r>
        <w:t xml:space="preserve">And </w:t>
      </w:r>
      <w:proofErr w:type="gramStart"/>
      <w:r>
        <w:t>In</w:t>
      </w:r>
      <w:proofErr w:type="gramEnd"/>
      <w:r>
        <w:t xml:space="preserve"> which country do you live? </w:t>
      </w:r>
      <w:r w:rsidRPr="004C6A23">
        <w:rPr>
          <w:lang w:val="de-DE"/>
          <w:rPrChange w:id="1010" w:author="Franziska Funke" w:date="2023-01-18T11:01:00Z">
            <w:rPr/>
          </w:rPrChange>
        </w:rPr>
        <w:t>= France</w:t>
      </w:r>
    </w:p>
    <w:p w14:paraId="56151BC1" w14:textId="77777777" w:rsidR="002760CD" w:rsidRPr="004C6A23" w:rsidRDefault="002760CD">
      <w:pPr>
        <w:rPr>
          <w:lang w:val="de-DE"/>
          <w:rPrChange w:id="1011" w:author="Franziska Funke" w:date="2023-01-18T11:01:00Z">
            <w:rPr/>
          </w:rPrChange>
        </w:rPr>
      </w:pPr>
    </w:p>
    <w:p w14:paraId="02D69029" w14:textId="77777777" w:rsidR="002760CD" w:rsidRPr="004C6A23" w:rsidRDefault="00635F58">
      <w:pPr>
        <w:keepNext/>
        <w:rPr>
          <w:lang w:val="de-DE"/>
          <w:rPrChange w:id="1012" w:author="Franziska Funke" w:date="2023-01-18T11:01:00Z">
            <w:rPr/>
          </w:rPrChange>
        </w:rPr>
      </w:pPr>
      <w:commentRangeStart w:id="1013"/>
      <w:r w:rsidRPr="004C6A23">
        <w:rPr>
          <w:lang w:val="de-DE"/>
          <w:rPrChange w:id="1014" w:author="Franziska Funke" w:date="2023-01-18T11:01:00Z">
            <w:rPr/>
          </w:rPrChange>
        </w:rPr>
        <w:lastRenderedPageBreak/>
        <w:t xml:space="preserve">Q24.1 </w:t>
      </w:r>
      <w:commentRangeEnd w:id="1013"/>
      <w:r w:rsidR="002F4005">
        <w:rPr>
          <w:rStyle w:val="CommentReference"/>
        </w:rPr>
        <w:commentReference w:id="1013"/>
      </w:r>
      <w:r w:rsidRPr="004C6A23">
        <w:rPr>
          <w:lang w:val="de-DE"/>
          <w:rPrChange w:id="1015" w:author="Franziska Funke" w:date="2023-01-18T11:01:00Z">
            <w:rPr/>
          </w:rPrChange>
        </w:rPr>
        <w:t>Welche/-n Kandidaten/Kandidatin haben Sie bei der US-Präsidentschaftswahl 2020 gewählt?</w:t>
      </w:r>
    </w:p>
    <w:p w14:paraId="7C652E96" w14:textId="77777777" w:rsidR="002760CD" w:rsidRDefault="00635F58">
      <w:pPr>
        <w:pStyle w:val="ListParagraph"/>
        <w:keepNext/>
        <w:numPr>
          <w:ilvl w:val="0"/>
          <w:numId w:val="4"/>
        </w:numPr>
      </w:pPr>
      <w:proofErr w:type="gramStart"/>
      <w:r>
        <w:t>Biden  (</w:t>
      </w:r>
      <w:proofErr w:type="gramEnd"/>
      <w:r>
        <w:t xml:space="preserve">4) </w:t>
      </w:r>
    </w:p>
    <w:p w14:paraId="50B92B73" w14:textId="77777777" w:rsidR="002760CD" w:rsidRDefault="00635F58">
      <w:pPr>
        <w:pStyle w:val="ListParagraph"/>
        <w:keepNext/>
        <w:numPr>
          <w:ilvl w:val="0"/>
          <w:numId w:val="4"/>
        </w:numPr>
      </w:pPr>
      <w:r>
        <w:t>T</w:t>
      </w:r>
      <w:commentRangeStart w:id="1016"/>
      <w:r>
        <w:t>rump</w:t>
      </w:r>
      <w:commentRangeEnd w:id="1016"/>
      <w:r w:rsidR="00281BC4">
        <w:rPr>
          <w:rStyle w:val="CommentReference"/>
        </w:rPr>
        <w:commentReference w:id="1016"/>
      </w:r>
      <w:del w:id="1017" w:author="Laura Schepp" w:date="2023-02-09T11:13:00Z">
        <w:r w:rsidDel="009D34FD">
          <w:delText>f</w:delText>
        </w:r>
      </w:del>
      <w:r>
        <w:t xml:space="preserve">  (5) </w:t>
      </w:r>
    </w:p>
    <w:p w14:paraId="6AC4CE64" w14:textId="77777777" w:rsidR="002760CD" w:rsidRDefault="00635F58">
      <w:pPr>
        <w:pStyle w:val="ListParagraph"/>
        <w:keepNext/>
        <w:numPr>
          <w:ilvl w:val="0"/>
          <w:numId w:val="4"/>
        </w:numPr>
      </w:pPr>
      <w:proofErr w:type="spellStart"/>
      <w:proofErr w:type="gramStart"/>
      <w:r>
        <w:t>Jörgensen</w:t>
      </w:r>
      <w:proofErr w:type="spellEnd"/>
      <w:r>
        <w:t xml:space="preserve">  (</w:t>
      </w:r>
      <w:proofErr w:type="gramEnd"/>
      <w:r>
        <w:t xml:space="preserve">6) </w:t>
      </w:r>
    </w:p>
    <w:p w14:paraId="1B2EB696" w14:textId="77777777" w:rsidR="002760CD" w:rsidRDefault="00635F58">
      <w:pPr>
        <w:pStyle w:val="ListParagraph"/>
        <w:keepNext/>
        <w:numPr>
          <w:ilvl w:val="0"/>
          <w:numId w:val="4"/>
        </w:numPr>
      </w:pPr>
      <w:proofErr w:type="gramStart"/>
      <w:r>
        <w:t>Hawkins  (</w:t>
      </w:r>
      <w:proofErr w:type="gramEnd"/>
      <w:r>
        <w:t xml:space="preserve">12) </w:t>
      </w:r>
    </w:p>
    <w:p w14:paraId="6A1F4D77" w14:textId="77777777" w:rsidR="002760CD" w:rsidRDefault="00635F58">
      <w:pPr>
        <w:pStyle w:val="ListParagraph"/>
        <w:keepNext/>
        <w:numPr>
          <w:ilvl w:val="0"/>
          <w:numId w:val="4"/>
        </w:numPr>
      </w:pPr>
      <w:r>
        <w:t xml:space="preserve">Valérie </w:t>
      </w:r>
      <w:proofErr w:type="gramStart"/>
      <w:r>
        <w:t>Pécresse  (</w:t>
      </w:r>
      <w:proofErr w:type="gramEnd"/>
      <w:r>
        <w:t xml:space="preserve">15) </w:t>
      </w:r>
    </w:p>
    <w:p w14:paraId="4DEBB82E" w14:textId="77777777" w:rsidR="002760CD" w:rsidRDefault="00635F58">
      <w:pPr>
        <w:pStyle w:val="ListParagraph"/>
        <w:keepNext/>
        <w:numPr>
          <w:ilvl w:val="0"/>
          <w:numId w:val="4"/>
        </w:numPr>
      </w:pPr>
      <w:r>
        <w:t xml:space="preserve">Yannick </w:t>
      </w:r>
      <w:proofErr w:type="spellStart"/>
      <w:proofErr w:type="gramStart"/>
      <w:r>
        <w:t>Jadot</w:t>
      </w:r>
      <w:proofErr w:type="spellEnd"/>
      <w:r>
        <w:t xml:space="preserve">  (</w:t>
      </w:r>
      <w:proofErr w:type="gramEnd"/>
      <w:r>
        <w:t xml:space="preserve">16) </w:t>
      </w:r>
    </w:p>
    <w:p w14:paraId="67059067" w14:textId="77777777" w:rsidR="002760CD" w:rsidRDefault="00635F58">
      <w:pPr>
        <w:pStyle w:val="ListParagraph"/>
        <w:keepNext/>
        <w:numPr>
          <w:ilvl w:val="0"/>
          <w:numId w:val="4"/>
        </w:numPr>
      </w:pPr>
      <w:r>
        <w:t xml:space="preserve">Jean </w:t>
      </w:r>
      <w:proofErr w:type="gramStart"/>
      <w:r>
        <w:t>Lassalle  (</w:t>
      </w:r>
      <w:proofErr w:type="gramEnd"/>
      <w:r>
        <w:t xml:space="preserve">17) </w:t>
      </w:r>
    </w:p>
    <w:p w14:paraId="5B81BB7F" w14:textId="77777777" w:rsidR="002760CD" w:rsidRDefault="00635F58">
      <w:pPr>
        <w:pStyle w:val="ListParagraph"/>
        <w:keepNext/>
        <w:numPr>
          <w:ilvl w:val="0"/>
          <w:numId w:val="4"/>
        </w:numPr>
      </w:pPr>
      <w:r>
        <w:t xml:space="preserve">Fabien </w:t>
      </w:r>
      <w:proofErr w:type="gramStart"/>
      <w:r>
        <w:t>Roussel  (</w:t>
      </w:r>
      <w:proofErr w:type="gramEnd"/>
      <w:r>
        <w:t xml:space="preserve">18) </w:t>
      </w:r>
    </w:p>
    <w:p w14:paraId="1B02EF8D" w14:textId="77777777" w:rsidR="002760CD" w:rsidRDefault="00635F58">
      <w:pPr>
        <w:pStyle w:val="ListParagraph"/>
        <w:keepNext/>
        <w:numPr>
          <w:ilvl w:val="0"/>
          <w:numId w:val="4"/>
        </w:numPr>
      </w:pPr>
      <w:r>
        <w:t>Nicolas Dupont-</w:t>
      </w:r>
      <w:proofErr w:type="spellStart"/>
      <w:proofErr w:type="gramStart"/>
      <w:r>
        <w:t>Aignan</w:t>
      </w:r>
      <w:proofErr w:type="spellEnd"/>
      <w:r>
        <w:t xml:space="preserve">  (</w:t>
      </w:r>
      <w:proofErr w:type="gramEnd"/>
      <w:r>
        <w:t xml:space="preserve">19) </w:t>
      </w:r>
    </w:p>
    <w:p w14:paraId="5AACA3BA" w14:textId="77777777" w:rsidR="002760CD" w:rsidRDefault="00635F58">
      <w:pPr>
        <w:pStyle w:val="ListParagraph"/>
        <w:keepNext/>
        <w:numPr>
          <w:ilvl w:val="0"/>
          <w:numId w:val="4"/>
        </w:numPr>
      </w:pPr>
      <w:r>
        <w:t xml:space="preserve">Anne </w:t>
      </w:r>
      <w:proofErr w:type="gramStart"/>
      <w:r>
        <w:t>Hidalgo  (</w:t>
      </w:r>
      <w:proofErr w:type="gramEnd"/>
      <w:r>
        <w:t xml:space="preserve">20) </w:t>
      </w:r>
    </w:p>
    <w:p w14:paraId="2C11F68E" w14:textId="77777777" w:rsidR="002760CD" w:rsidRDefault="00635F58">
      <w:pPr>
        <w:pStyle w:val="ListParagraph"/>
        <w:keepNext/>
        <w:numPr>
          <w:ilvl w:val="0"/>
          <w:numId w:val="4"/>
        </w:numPr>
      </w:pPr>
      <w:r>
        <w:t xml:space="preserve">Philippe </w:t>
      </w:r>
      <w:proofErr w:type="spellStart"/>
      <w:proofErr w:type="gramStart"/>
      <w:r>
        <w:t>Poutou</w:t>
      </w:r>
      <w:proofErr w:type="spellEnd"/>
      <w:r>
        <w:t xml:space="preserve">  (</w:t>
      </w:r>
      <w:proofErr w:type="gramEnd"/>
      <w:r>
        <w:t xml:space="preserve">21) </w:t>
      </w:r>
    </w:p>
    <w:p w14:paraId="482C7336" w14:textId="77777777" w:rsidR="002760CD" w:rsidRDefault="00635F58">
      <w:pPr>
        <w:pStyle w:val="ListParagraph"/>
        <w:keepNext/>
        <w:numPr>
          <w:ilvl w:val="0"/>
          <w:numId w:val="4"/>
        </w:numPr>
      </w:pPr>
      <w:r>
        <w:t xml:space="preserve">Nathalie </w:t>
      </w:r>
      <w:proofErr w:type="gramStart"/>
      <w:r>
        <w:t>Arthaud  (</w:t>
      </w:r>
      <w:proofErr w:type="gramEnd"/>
      <w:r>
        <w:t xml:space="preserve">22) </w:t>
      </w:r>
    </w:p>
    <w:p w14:paraId="6C4CBF59" w14:textId="77777777" w:rsidR="002760CD" w:rsidRDefault="00635F58">
      <w:pPr>
        <w:pStyle w:val="ListParagraph"/>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13) </w:t>
      </w:r>
    </w:p>
    <w:p w14:paraId="5755A647" w14:textId="77777777" w:rsidR="002760CD" w:rsidRDefault="002760CD"/>
    <w:p w14:paraId="0BD8CFD5" w14:textId="77777777" w:rsidR="002760CD" w:rsidRDefault="002760CD">
      <w:pPr>
        <w:pStyle w:val="QuestionSeparator"/>
      </w:pPr>
    </w:p>
    <w:p w14:paraId="17A9D049" w14:textId="77777777" w:rsidR="002760CD" w:rsidRDefault="00635F58">
      <w:pPr>
        <w:pStyle w:val="QDisplayLogic"/>
        <w:keepNext/>
      </w:pPr>
      <w:r>
        <w:t>Display This Question:</w:t>
      </w:r>
    </w:p>
    <w:p w14:paraId="68A832F2" w14:textId="77777777" w:rsidR="002760CD" w:rsidRDefault="00635F58">
      <w:pPr>
        <w:pStyle w:val="QDisplayLogic"/>
        <w:keepNext/>
        <w:ind w:firstLine="400"/>
      </w:pPr>
      <w:r>
        <w:t xml:space="preserve">If </w:t>
      </w:r>
      <w:proofErr w:type="gramStart"/>
      <w:r>
        <w:t>Did</w:t>
      </w:r>
      <w:proofErr w:type="gramEnd"/>
      <w:r>
        <w:t xml:space="preserve"> you vote in the 2019 UK general election? </w:t>
      </w:r>
      <w:proofErr w:type="gramStart"/>
      <w:r>
        <w:t>!=</w:t>
      </w:r>
      <w:proofErr w:type="gramEnd"/>
      <w:r>
        <w:t xml:space="preserve"> Yes</w:t>
      </w:r>
    </w:p>
    <w:p w14:paraId="17B7511F" w14:textId="77777777" w:rsidR="002760CD" w:rsidRPr="004C6A23" w:rsidRDefault="00635F58">
      <w:pPr>
        <w:pStyle w:val="QDisplayLogic"/>
        <w:keepNext/>
        <w:ind w:firstLine="400"/>
        <w:rPr>
          <w:lang w:val="de-DE"/>
          <w:rPrChange w:id="1018" w:author="Franziska Funke" w:date="2023-01-18T11:01:00Z">
            <w:rPr/>
          </w:rPrChange>
        </w:rPr>
      </w:pPr>
      <w:r>
        <w:t xml:space="preserve">And </w:t>
      </w:r>
      <w:proofErr w:type="gramStart"/>
      <w:r>
        <w:t>In</w:t>
      </w:r>
      <w:proofErr w:type="gramEnd"/>
      <w:r>
        <w:t xml:space="preserve"> which country do you live? </w:t>
      </w:r>
      <w:r w:rsidRPr="004C6A23">
        <w:rPr>
          <w:lang w:val="de-DE"/>
          <w:rPrChange w:id="1019" w:author="Franziska Funke" w:date="2023-01-18T11:01:00Z">
            <w:rPr/>
          </w:rPrChange>
        </w:rPr>
        <w:t>= France</w:t>
      </w:r>
    </w:p>
    <w:p w14:paraId="6EAFD89E" w14:textId="77777777" w:rsidR="002760CD" w:rsidRPr="004C6A23" w:rsidRDefault="002760CD">
      <w:pPr>
        <w:rPr>
          <w:lang w:val="de-DE"/>
          <w:rPrChange w:id="1020" w:author="Franziska Funke" w:date="2023-01-18T11:01:00Z">
            <w:rPr/>
          </w:rPrChange>
        </w:rPr>
      </w:pPr>
    </w:p>
    <w:p w14:paraId="6B1614BD" w14:textId="77777777" w:rsidR="002760CD" w:rsidRPr="004C6A23" w:rsidRDefault="00635F58">
      <w:pPr>
        <w:keepNext/>
        <w:rPr>
          <w:lang w:val="de-DE"/>
          <w:rPrChange w:id="1021" w:author="Franziska Funke" w:date="2023-01-18T11:01:00Z">
            <w:rPr/>
          </w:rPrChange>
        </w:rPr>
      </w:pPr>
      <w:commentRangeStart w:id="1022"/>
      <w:r w:rsidRPr="004C6A23">
        <w:rPr>
          <w:lang w:val="de-DE"/>
          <w:rPrChange w:id="1023" w:author="Franziska Funke" w:date="2023-01-18T11:01:00Z">
            <w:rPr/>
          </w:rPrChange>
        </w:rPr>
        <w:lastRenderedPageBreak/>
        <w:t xml:space="preserve">Q24.2 </w:t>
      </w:r>
      <w:commentRangeEnd w:id="1022"/>
      <w:r w:rsidR="002F4005">
        <w:rPr>
          <w:rStyle w:val="CommentReference"/>
        </w:rPr>
        <w:commentReference w:id="1022"/>
      </w:r>
      <w:r w:rsidRPr="004C6A23">
        <w:rPr>
          <w:lang w:val="de-DE"/>
          <w:rPrChange w:id="1024" w:author="Franziska Funke" w:date="2023-01-18T11:01:00Z">
            <w:rPr/>
          </w:rPrChange>
        </w:rPr>
        <w:t>Auch wenn Sie bei der US-Präsidentschaftswahl 2020 nicht gewählt haben, geben Sie bitte den/die Kandidaten/Kandidatin an, für den Sie am ehesten gestimmt hätten oder der Ihre Ansichten eher vertritt.</w:t>
      </w:r>
    </w:p>
    <w:p w14:paraId="492693DD" w14:textId="77777777" w:rsidR="002760CD" w:rsidRDefault="00635F58">
      <w:pPr>
        <w:pStyle w:val="ListParagraph"/>
        <w:keepNext/>
        <w:numPr>
          <w:ilvl w:val="0"/>
          <w:numId w:val="4"/>
        </w:numPr>
      </w:pPr>
      <w:proofErr w:type="gramStart"/>
      <w:r>
        <w:t>Biden  (</w:t>
      </w:r>
      <w:proofErr w:type="gramEnd"/>
      <w:r>
        <w:t xml:space="preserve">1) </w:t>
      </w:r>
    </w:p>
    <w:p w14:paraId="68037334" w14:textId="77777777" w:rsidR="002760CD" w:rsidRDefault="00635F58">
      <w:pPr>
        <w:pStyle w:val="ListParagraph"/>
        <w:keepNext/>
        <w:numPr>
          <w:ilvl w:val="0"/>
          <w:numId w:val="4"/>
        </w:numPr>
      </w:pPr>
      <w:r>
        <w:t>Trump</w:t>
      </w:r>
      <w:del w:id="1025" w:author="Laura Schepp" w:date="2023-02-09T11:14:00Z">
        <w:r w:rsidDel="009D34FD">
          <w:delText>f</w:delText>
        </w:r>
      </w:del>
      <w:r>
        <w:t xml:space="preserve">  (2) </w:t>
      </w:r>
    </w:p>
    <w:p w14:paraId="67677DA3" w14:textId="77777777" w:rsidR="002760CD" w:rsidRDefault="00635F58">
      <w:pPr>
        <w:pStyle w:val="ListParagraph"/>
        <w:keepNext/>
        <w:numPr>
          <w:ilvl w:val="0"/>
          <w:numId w:val="4"/>
        </w:numPr>
      </w:pPr>
      <w:proofErr w:type="spellStart"/>
      <w:proofErr w:type="gramStart"/>
      <w:r>
        <w:t>Jörgensen</w:t>
      </w:r>
      <w:proofErr w:type="spellEnd"/>
      <w:r>
        <w:t xml:space="preserve">  (</w:t>
      </w:r>
      <w:proofErr w:type="gramEnd"/>
      <w:r>
        <w:t xml:space="preserve">3) </w:t>
      </w:r>
    </w:p>
    <w:p w14:paraId="084BB7B3" w14:textId="77777777" w:rsidR="002760CD" w:rsidRDefault="00635F58">
      <w:pPr>
        <w:pStyle w:val="ListParagraph"/>
        <w:keepNext/>
        <w:numPr>
          <w:ilvl w:val="0"/>
          <w:numId w:val="4"/>
        </w:numPr>
      </w:pPr>
      <w:proofErr w:type="gramStart"/>
      <w:r>
        <w:t>Hawkins  (</w:t>
      </w:r>
      <w:proofErr w:type="gramEnd"/>
      <w:r>
        <w:t xml:space="preserve">4) </w:t>
      </w:r>
    </w:p>
    <w:p w14:paraId="5BD30D91" w14:textId="77777777" w:rsidR="002760CD" w:rsidRDefault="00635F58">
      <w:pPr>
        <w:pStyle w:val="ListParagraph"/>
        <w:keepNext/>
        <w:numPr>
          <w:ilvl w:val="0"/>
          <w:numId w:val="4"/>
        </w:numPr>
      </w:pPr>
      <w:r>
        <w:t xml:space="preserve">Valérie </w:t>
      </w:r>
      <w:proofErr w:type="gramStart"/>
      <w:r>
        <w:t>Pécresse  (</w:t>
      </w:r>
      <w:proofErr w:type="gramEnd"/>
      <w:r>
        <w:t xml:space="preserve">6) </w:t>
      </w:r>
    </w:p>
    <w:p w14:paraId="4ABC4EB7" w14:textId="77777777" w:rsidR="002760CD" w:rsidRDefault="00635F58">
      <w:pPr>
        <w:pStyle w:val="ListParagraph"/>
        <w:keepNext/>
        <w:numPr>
          <w:ilvl w:val="0"/>
          <w:numId w:val="4"/>
        </w:numPr>
      </w:pPr>
      <w:r>
        <w:t xml:space="preserve">Yannick </w:t>
      </w:r>
      <w:proofErr w:type="spellStart"/>
      <w:proofErr w:type="gramStart"/>
      <w:r>
        <w:t>Jadot</w:t>
      </w:r>
      <w:proofErr w:type="spellEnd"/>
      <w:r>
        <w:t xml:space="preserve">  (</w:t>
      </w:r>
      <w:proofErr w:type="gramEnd"/>
      <w:r>
        <w:t xml:space="preserve">7) </w:t>
      </w:r>
    </w:p>
    <w:p w14:paraId="3524908F" w14:textId="77777777" w:rsidR="002760CD" w:rsidRDefault="00635F58">
      <w:pPr>
        <w:pStyle w:val="ListParagraph"/>
        <w:keepNext/>
        <w:numPr>
          <w:ilvl w:val="0"/>
          <w:numId w:val="4"/>
        </w:numPr>
      </w:pPr>
      <w:r>
        <w:t xml:space="preserve">Jean </w:t>
      </w:r>
      <w:proofErr w:type="gramStart"/>
      <w:r>
        <w:t>Lassalle  (</w:t>
      </w:r>
      <w:proofErr w:type="gramEnd"/>
      <w:r>
        <w:t xml:space="preserve">8) </w:t>
      </w:r>
    </w:p>
    <w:p w14:paraId="56CA7BC4" w14:textId="77777777" w:rsidR="002760CD" w:rsidRDefault="00635F58">
      <w:pPr>
        <w:pStyle w:val="ListParagraph"/>
        <w:keepNext/>
        <w:numPr>
          <w:ilvl w:val="0"/>
          <w:numId w:val="4"/>
        </w:numPr>
      </w:pPr>
      <w:r>
        <w:t xml:space="preserve">Fabien </w:t>
      </w:r>
      <w:proofErr w:type="gramStart"/>
      <w:r>
        <w:t>Roussel  (</w:t>
      </w:r>
      <w:proofErr w:type="gramEnd"/>
      <w:r>
        <w:t xml:space="preserve">9) </w:t>
      </w:r>
    </w:p>
    <w:p w14:paraId="30FAE26C" w14:textId="77777777" w:rsidR="002760CD" w:rsidRDefault="00635F58">
      <w:pPr>
        <w:pStyle w:val="ListParagraph"/>
        <w:keepNext/>
        <w:numPr>
          <w:ilvl w:val="0"/>
          <w:numId w:val="4"/>
        </w:numPr>
      </w:pPr>
      <w:r>
        <w:t>Nicolas Dupont-</w:t>
      </w:r>
      <w:proofErr w:type="spellStart"/>
      <w:proofErr w:type="gramStart"/>
      <w:r>
        <w:t>Aignan</w:t>
      </w:r>
      <w:proofErr w:type="spellEnd"/>
      <w:r>
        <w:t xml:space="preserve">  (</w:t>
      </w:r>
      <w:proofErr w:type="gramEnd"/>
      <w:r>
        <w:t xml:space="preserve">10) </w:t>
      </w:r>
    </w:p>
    <w:p w14:paraId="23CD295F" w14:textId="77777777" w:rsidR="002760CD" w:rsidRDefault="00635F58">
      <w:pPr>
        <w:pStyle w:val="ListParagraph"/>
        <w:keepNext/>
        <w:numPr>
          <w:ilvl w:val="0"/>
          <w:numId w:val="4"/>
        </w:numPr>
      </w:pPr>
      <w:r>
        <w:t xml:space="preserve">Anne </w:t>
      </w:r>
      <w:proofErr w:type="gramStart"/>
      <w:r>
        <w:t>Hidalgo  (</w:t>
      </w:r>
      <w:proofErr w:type="gramEnd"/>
      <w:r>
        <w:t xml:space="preserve">11) </w:t>
      </w:r>
    </w:p>
    <w:p w14:paraId="10B8D6B7" w14:textId="77777777" w:rsidR="002760CD" w:rsidRDefault="00635F58">
      <w:pPr>
        <w:pStyle w:val="ListParagraph"/>
        <w:keepNext/>
        <w:numPr>
          <w:ilvl w:val="0"/>
          <w:numId w:val="4"/>
        </w:numPr>
      </w:pPr>
      <w:r>
        <w:t xml:space="preserve">Philippe </w:t>
      </w:r>
      <w:proofErr w:type="spellStart"/>
      <w:proofErr w:type="gramStart"/>
      <w:r>
        <w:t>Poutou</w:t>
      </w:r>
      <w:proofErr w:type="spellEnd"/>
      <w:r>
        <w:t xml:space="preserve">  (</w:t>
      </w:r>
      <w:proofErr w:type="gramEnd"/>
      <w:r>
        <w:t xml:space="preserve">12) </w:t>
      </w:r>
    </w:p>
    <w:p w14:paraId="1E11DC9C" w14:textId="77777777" w:rsidR="002760CD" w:rsidRDefault="00635F58">
      <w:pPr>
        <w:pStyle w:val="ListParagraph"/>
        <w:keepNext/>
        <w:numPr>
          <w:ilvl w:val="0"/>
          <w:numId w:val="4"/>
        </w:numPr>
      </w:pPr>
      <w:r>
        <w:t xml:space="preserve">Nathalie </w:t>
      </w:r>
      <w:proofErr w:type="gramStart"/>
      <w:r>
        <w:t>Arthaud  (</w:t>
      </w:r>
      <w:proofErr w:type="gramEnd"/>
      <w:r>
        <w:t xml:space="preserve">13) </w:t>
      </w:r>
    </w:p>
    <w:p w14:paraId="2E491401" w14:textId="77777777" w:rsidR="002760CD" w:rsidRDefault="00635F58">
      <w:pPr>
        <w:pStyle w:val="ListParagraph"/>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5) </w:t>
      </w:r>
    </w:p>
    <w:p w14:paraId="44914135" w14:textId="77777777" w:rsidR="002760CD" w:rsidRDefault="002760CD"/>
    <w:p w14:paraId="137F55BD" w14:textId="77777777" w:rsidR="002760CD" w:rsidRDefault="002760CD">
      <w:pPr>
        <w:pStyle w:val="QuestionSeparator"/>
      </w:pPr>
    </w:p>
    <w:p w14:paraId="1708F214" w14:textId="77777777" w:rsidR="002760CD" w:rsidRDefault="00635F58">
      <w:pPr>
        <w:pStyle w:val="QDisplayLogic"/>
        <w:keepNext/>
      </w:pPr>
      <w:r>
        <w:t>Display This Question:</w:t>
      </w:r>
    </w:p>
    <w:p w14:paraId="4D3BA881" w14:textId="77777777" w:rsidR="002760CD" w:rsidRDefault="00635F58">
      <w:pPr>
        <w:pStyle w:val="QDisplayLogic"/>
        <w:keepNext/>
        <w:ind w:firstLine="400"/>
      </w:pPr>
      <w:r>
        <w:t xml:space="preserve">If </w:t>
      </w:r>
      <w:proofErr w:type="gramStart"/>
      <w:r>
        <w:t>Did</w:t>
      </w:r>
      <w:proofErr w:type="gramEnd"/>
      <w:r>
        <w:t xml:space="preserve"> you vote in the 2019 UK general election? = Yes</w:t>
      </w:r>
    </w:p>
    <w:p w14:paraId="04BC4265" w14:textId="77777777" w:rsidR="002760CD" w:rsidRPr="004C6A23" w:rsidRDefault="00635F58">
      <w:pPr>
        <w:pStyle w:val="QDisplayLogic"/>
        <w:keepNext/>
        <w:ind w:firstLine="400"/>
        <w:rPr>
          <w:lang w:val="de-DE"/>
          <w:rPrChange w:id="1026" w:author="Franziska Funke" w:date="2023-01-18T11:01:00Z">
            <w:rPr/>
          </w:rPrChange>
        </w:rPr>
      </w:pPr>
      <w:r>
        <w:t xml:space="preserve">And </w:t>
      </w:r>
      <w:proofErr w:type="gramStart"/>
      <w:r>
        <w:t>In</w:t>
      </w:r>
      <w:proofErr w:type="gramEnd"/>
      <w:r>
        <w:t xml:space="preserve"> which country do you live? </w:t>
      </w:r>
      <w:r w:rsidRPr="004C6A23">
        <w:rPr>
          <w:lang w:val="de-DE"/>
          <w:rPrChange w:id="1027" w:author="Franziska Funke" w:date="2023-01-18T11:01:00Z">
            <w:rPr/>
          </w:rPrChange>
        </w:rPr>
        <w:t>= Germany</w:t>
      </w:r>
    </w:p>
    <w:p w14:paraId="454BD4E3" w14:textId="77777777" w:rsidR="002760CD" w:rsidRPr="004C6A23" w:rsidRDefault="002760CD">
      <w:pPr>
        <w:rPr>
          <w:lang w:val="de-DE"/>
          <w:rPrChange w:id="1028" w:author="Franziska Funke" w:date="2023-01-18T11:01:00Z">
            <w:rPr/>
          </w:rPrChange>
        </w:rPr>
      </w:pPr>
    </w:p>
    <w:p w14:paraId="0932EB26" w14:textId="77777777" w:rsidR="002760CD" w:rsidRPr="004C6A23" w:rsidRDefault="00635F58">
      <w:pPr>
        <w:keepNext/>
        <w:rPr>
          <w:lang w:val="de-DE"/>
          <w:rPrChange w:id="1029" w:author="Franziska Funke" w:date="2023-01-18T11:01:00Z">
            <w:rPr/>
          </w:rPrChange>
        </w:rPr>
      </w:pPr>
      <w:r w:rsidRPr="004C6A23">
        <w:rPr>
          <w:lang w:val="de-DE"/>
          <w:rPrChange w:id="1030" w:author="Franziska Funke" w:date="2023-01-18T11:01:00Z">
            <w:rPr/>
          </w:rPrChange>
        </w:rPr>
        <w:lastRenderedPageBreak/>
        <w:t>Q94 Welche Partei haben Sie bei der Bundestagswahl 2021 gewählt?</w:t>
      </w:r>
    </w:p>
    <w:p w14:paraId="0173CCC0" w14:textId="77777777" w:rsidR="002760CD" w:rsidRDefault="00635F58">
      <w:pPr>
        <w:pStyle w:val="ListParagraph"/>
        <w:keepNext/>
        <w:numPr>
          <w:ilvl w:val="0"/>
          <w:numId w:val="4"/>
        </w:numPr>
      </w:pPr>
      <w:r>
        <w:t>CDU/</w:t>
      </w:r>
      <w:proofErr w:type="gramStart"/>
      <w:r>
        <w:t>CSU  (</w:t>
      </w:r>
      <w:proofErr w:type="gramEnd"/>
      <w:r>
        <w:t xml:space="preserve">4) </w:t>
      </w:r>
    </w:p>
    <w:p w14:paraId="5282A137" w14:textId="77777777" w:rsidR="002760CD" w:rsidRDefault="00635F58">
      <w:pPr>
        <w:pStyle w:val="ListParagraph"/>
        <w:keepNext/>
        <w:numPr>
          <w:ilvl w:val="0"/>
          <w:numId w:val="4"/>
        </w:numPr>
      </w:pPr>
      <w:proofErr w:type="gramStart"/>
      <w:r>
        <w:t>SPD  (</w:t>
      </w:r>
      <w:proofErr w:type="gramEnd"/>
      <w:r>
        <w:t xml:space="preserve">5) </w:t>
      </w:r>
    </w:p>
    <w:p w14:paraId="786F8F0C" w14:textId="77777777" w:rsidR="002760CD" w:rsidRDefault="00635F58">
      <w:pPr>
        <w:pStyle w:val="ListParagraph"/>
        <w:keepNext/>
        <w:numPr>
          <w:ilvl w:val="0"/>
          <w:numId w:val="4"/>
        </w:numPr>
      </w:pPr>
      <w:proofErr w:type="spellStart"/>
      <w:proofErr w:type="gramStart"/>
      <w:r>
        <w:t>Grüne</w:t>
      </w:r>
      <w:proofErr w:type="spellEnd"/>
      <w:r>
        <w:t xml:space="preserve">  (</w:t>
      </w:r>
      <w:proofErr w:type="gramEnd"/>
      <w:r>
        <w:t xml:space="preserve">6) </w:t>
      </w:r>
    </w:p>
    <w:p w14:paraId="6ACFC361" w14:textId="77777777" w:rsidR="002760CD" w:rsidRDefault="00635F58">
      <w:pPr>
        <w:pStyle w:val="ListParagraph"/>
        <w:keepNext/>
        <w:numPr>
          <w:ilvl w:val="0"/>
          <w:numId w:val="4"/>
        </w:numPr>
      </w:pPr>
      <w:proofErr w:type="spellStart"/>
      <w:proofErr w:type="gramStart"/>
      <w:r>
        <w:t>AfD</w:t>
      </w:r>
      <w:proofErr w:type="spellEnd"/>
      <w:r>
        <w:t xml:space="preserve">  (</w:t>
      </w:r>
      <w:proofErr w:type="gramEnd"/>
      <w:r>
        <w:t xml:space="preserve">15) </w:t>
      </w:r>
    </w:p>
    <w:p w14:paraId="3F87628A" w14:textId="77777777" w:rsidR="002760CD" w:rsidRDefault="00635F58">
      <w:pPr>
        <w:pStyle w:val="ListParagraph"/>
        <w:keepNext/>
        <w:numPr>
          <w:ilvl w:val="0"/>
          <w:numId w:val="4"/>
        </w:numPr>
      </w:pPr>
      <w:r>
        <w:t xml:space="preserve">Die </w:t>
      </w:r>
      <w:proofErr w:type="spellStart"/>
      <w:proofErr w:type="gramStart"/>
      <w:r>
        <w:t>Linke</w:t>
      </w:r>
      <w:proofErr w:type="spellEnd"/>
      <w:r>
        <w:t xml:space="preserve">  (</w:t>
      </w:r>
      <w:proofErr w:type="gramEnd"/>
      <w:r>
        <w:t xml:space="preserve">16) </w:t>
      </w:r>
    </w:p>
    <w:p w14:paraId="47DC1D2D" w14:textId="77777777" w:rsidR="002760CD" w:rsidRDefault="00635F58">
      <w:pPr>
        <w:pStyle w:val="ListParagraph"/>
        <w:keepNext/>
        <w:numPr>
          <w:ilvl w:val="0"/>
          <w:numId w:val="4"/>
        </w:numPr>
      </w:pPr>
      <w:proofErr w:type="spellStart"/>
      <w:r>
        <w:t>Freie</w:t>
      </w:r>
      <w:proofErr w:type="spellEnd"/>
      <w:r>
        <w:t xml:space="preserve"> </w:t>
      </w:r>
      <w:proofErr w:type="spellStart"/>
      <w:proofErr w:type="gramStart"/>
      <w:r>
        <w:t>Wähler</w:t>
      </w:r>
      <w:proofErr w:type="spellEnd"/>
      <w:r>
        <w:t xml:space="preserve">  (</w:t>
      </w:r>
      <w:proofErr w:type="gramEnd"/>
      <w:r>
        <w:t xml:space="preserve">12) </w:t>
      </w:r>
    </w:p>
    <w:p w14:paraId="62582767" w14:textId="77777777" w:rsidR="002760CD" w:rsidRDefault="00635F58">
      <w:pPr>
        <w:pStyle w:val="ListParagraph"/>
        <w:keepNext/>
        <w:numPr>
          <w:ilvl w:val="0"/>
          <w:numId w:val="4"/>
        </w:numPr>
      </w:pPr>
      <w:proofErr w:type="spellStart"/>
      <w:proofErr w:type="gramStart"/>
      <w:r>
        <w:t>Tierschutzpartei</w:t>
      </w:r>
      <w:proofErr w:type="spellEnd"/>
      <w:r>
        <w:t xml:space="preserve">  (</w:t>
      </w:r>
      <w:proofErr w:type="gramEnd"/>
      <w:r>
        <w:t xml:space="preserve">17) </w:t>
      </w:r>
    </w:p>
    <w:p w14:paraId="6AEC955F" w14:textId="77777777" w:rsidR="002760CD" w:rsidRDefault="00635F58">
      <w:pPr>
        <w:pStyle w:val="ListParagraph"/>
        <w:keepNext/>
        <w:numPr>
          <w:ilvl w:val="0"/>
          <w:numId w:val="4"/>
        </w:numPr>
      </w:pPr>
      <w:proofErr w:type="spellStart"/>
      <w:proofErr w:type="gramStart"/>
      <w:r>
        <w:t>dieBasis</w:t>
      </w:r>
      <w:proofErr w:type="spellEnd"/>
      <w:r>
        <w:t xml:space="preserve">  (</w:t>
      </w:r>
      <w:proofErr w:type="gramEnd"/>
      <w:r>
        <w:t xml:space="preserve">18) </w:t>
      </w:r>
    </w:p>
    <w:p w14:paraId="112B607D" w14:textId="77777777" w:rsidR="002760CD" w:rsidRDefault="00635F58">
      <w:pPr>
        <w:pStyle w:val="ListParagraph"/>
        <w:keepNext/>
        <w:numPr>
          <w:ilvl w:val="0"/>
          <w:numId w:val="4"/>
        </w:numPr>
      </w:pPr>
      <w:r>
        <w:t xml:space="preserve">Die </w:t>
      </w:r>
      <w:proofErr w:type="gramStart"/>
      <w:r>
        <w:t>PARTEI  (</w:t>
      </w:r>
      <w:proofErr w:type="gramEnd"/>
      <w:r>
        <w:t xml:space="preserve">19) </w:t>
      </w:r>
    </w:p>
    <w:p w14:paraId="4821625E" w14:textId="77777777" w:rsidR="002760CD" w:rsidRDefault="00635F58">
      <w:pPr>
        <w:pStyle w:val="ListParagraph"/>
        <w:keepNext/>
        <w:numPr>
          <w:ilvl w:val="0"/>
          <w:numId w:val="4"/>
        </w:numPr>
      </w:pPr>
      <w:proofErr w:type="spellStart"/>
      <w:proofErr w:type="gramStart"/>
      <w:r>
        <w:t>Sonstige</w:t>
      </w:r>
      <w:proofErr w:type="spellEnd"/>
      <w:r>
        <w:t xml:space="preserve">  (</w:t>
      </w:r>
      <w:proofErr w:type="gramEnd"/>
      <w:r>
        <w:t xml:space="preserve">20) </w:t>
      </w:r>
    </w:p>
    <w:p w14:paraId="43C78A83" w14:textId="77777777" w:rsidR="002760CD" w:rsidRDefault="00635F58">
      <w:pPr>
        <w:pStyle w:val="ListParagraph"/>
        <w:keepNext/>
        <w:numPr>
          <w:ilvl w:val="0"/>
          <w:numId w:val="4"/>
        </w:numPr>
      </w:pPr>
      <w:proofErr w:type="spellStart"/>
      <w:r>
        <w:t>Keine</w:t>
      </w:r>
      <w:proofErr w:type="spellEnd"/>
      <w:r>
        <w:t xml:space="preserve"> </w:t>
      </w:r>
      <w:proofErr w:type="spellStart"/>
      <w:proofErr w:type="gramStart"/>
      <w:r>
        <w:t>Angabe</w:t>
      </w:r>
      <w:proofErr w:type="spellEnd"/>
      <w:r>
        <w:t xml:space="preserve">  (</w:t>
      </w:r>
      <w:proofErr w:type="gramEnd"/>
      <w:r>
        <w:t xml:space="preserve">13) </w:t>
      </w:r>
    </w:p>
    <w:p w14:paraId="59199FAD" w14:textId="77777777" w:rsidR="002760CD" w:rsidRDefault="002760CD"/>
    <w:p w14:paraId="470F92C1" w14:textId="77777777" w:rsidR="002760CD" w:rsidRDefault="002760CD">
      <w:pPr>
        <w:pStyle w:val="QuestionSeparator"/>
      </w:pPr>
    </w:p>
    <w:p w14:paraId="3B7DC6F6" w14:textId="77777777" w:rsidR="002760CD" w:rsidRDefault="00635F58">
      <w:pPr>
        <w:pStyle w:val="QDisplayLogic"/>
        <w:keepNext/>
      </w:pPr>
      <w:r>
        <w:t>Display This Question:</w:t>
      </w:r>
    </w:p>
    <w:p w14:paraId="6346A4D4" w14:textId="77777777" w:rsidR="002760CD" w:rsidRDefault="00635F58">
      <w:pPr>
        <w:pStyle w:val="QDisplayLogic"/>
        <w:keepNext/>
        <w:ind w:firstLine="400"/>
      </w:pPr>
      <w:r>
        <w:t xml:space="preserve">If </w:t>
      </w:r>
      <w:proofErr w:type="gramStart"/>
      <w:r>
        <w:t>Did</w:t>
      </w:r>
      <w:proofErr w:type="gramEnd"/>
      <w:r>
        <w:t xml:space="preserve"> you vote in the 2019 UK general election? </w:t>
      </w:r>
      <w:proofErr w:type="gramStart"/>
      <w:r>
        <w:t>!=</w:t>
      </w:r>
      <w:proofErr w:type="gramEnd"/>
      <w:r>
        <w:t xml:space="preserve"> Yes</w:t>
      </w:r>
    </w:p>
    <w:p w14:paraId="282E5493" w14:textId="77777777" w:rsidR="002760CD" w:rsidRPr="004C6A23" w:rsidRDefault="00635F58">
      <w:pPr>
        <w:pStyle w:val="QDisplayLogic"/>
        <w:keepNext/>
        <w:ind w:firstLine="400"/>
        <w:rPr>
          <w:lang w:val="de-DE"/>
          <w:rPrChange w:id="1031" w:author="Franziska Funke" w:date="2023-01-18T11:01:00Z">
            <w:rPr/>
          </w:rPrChange>
        </w:rPr>
      </w:pPr>
      <w:r>
        <w:t xml:space="preserve">And </w:t>
      </w:r>
      <w:proofErr w:type="gramStart"/>
      <w:r>
        <w:t>In</w:t>
      </w:r>
      <w:proofErr w:type="gramEnd"/>
      <w:r>
        <w:t xml:space="preserve"> which country do you live? </w:t>
      </w:r>
      <w:r w:rsidRPr="004C6A23">
        <w:rPr>
          <w:lang w:val="de-DE"/>
          <w:rPrChange w:id="1032" w:author="Franziska Funke" w:date="2023-01-18T11:01:00Z">
            <w:rPr/>
          </w:rPrChange>
        </w:rPr>
        <w:t>= Germany</w:t>
      </w:r>
    </w:p>
    <w:p w14:paraId="146F5309" w14:textId="77777777" w:rsidR="002760CD" w:rsidRPr="004C6A23" w:rsidRDefault="002760CD">
      <w:pPr>
        <w:rPr>
          <w:lang w:val="de-DE"/>
          <w:rPrChange w:id="1033" w:author="Franziska Funke" w:date="2023-01-18T11:01:00Z">
            <w:rPr/>
          </w:rPrChange>
        </w:rPr>
      </w:pPr>
    </w:p>
    <w:p w14:paraId="0DD14CA0" w14:textId="6F0DA79F" w:rsidR="002760CD" w:rsidRPr="004C6A23" w:rsidRDefault="00635F58">
      <w:pPr>
        <w:keepNext/>
        <w:rPr>
          <w:lang w:val="de-DE"/>
          <w:rPrChange w:id="1034" w:author="Franziska Funke" w:date="2023-01-18T11:01:00Z">
            <w:rPr/>
          </w:rPrChange>
        </w:rPr>
      </w:pPr>
      <w:r w:rsidRPr="004C6A23">
        <w:rPr>
          <w:lang w:val="de-DE"/>
          <w:rPrChange w:id="1035" w:author="Franziska Funke" w:date="2023-01-18T11:01:00Z">
            <w:rPr/>
          </w:rPrChange>
        </w:rPr>
        <w:lastRenderedPageBreak/>
        <w:t>Q97 Auch wenn Sie bei der Bundestagswahl 2021 nicht gewählt haben, geben Sie bitte die Partei an, für d</w:t>
      </w:r>
      <w:ins w:id="1036" w:author="Franziska Funke" w:date="2023-01-18T12:50:00Z">
        <w:r w:rsidR="002F4005">
          <w:rPr>
            <w:lang w:val="de-DE"/>
          </w:rPr>
          <w:t>ie</w:t>
        </w:r>
      </w:ins>
      <w:del w:id="1037" w:author="Franziska Funke" w:date="2023-01-18T12:50:00Z">
        <w:r w:rsidRPr="004C6A23" w:rsidDel="002F4005">
          <w:rPr>
            <w:lang w:val="de-DE"/>
            <w:rPrChange w:id="1038" w:author="Franziska Funke" w:date="2023-01-18T11:01:00Z">
              <w:rPr/>
            </w:rPrChange>
          </w:rPr>
          <w:delText>en</w:delText>
        </w:r>
      </w:del>
      <w:r w:rsidRPr="004C6A23">
        <w:rPr>
          <w:lang w:val="de-DE"/>
          <w:rPrChange w:id="1039" w:author="Franziska Funke" w:date="2023-01-18T11:01:00Z">
            <w:rPr/>
          </w:rPrChange>
        </w:rPr>
        <w:t xml:space="preserve"> Sie am ehesten gestimmt hätten oder die Ihre Meinung am ehesten vertritt.</w:t>
      </w:r>
    </w:p>
    <w:p w14:paraId="31754D20" w14:textId="77777777" w:rsidR="002760CD" w:rsidRDefault="00635F58">
      <w:pPr>
        <w:pStyle w:val="ListParagraph"/>
        <w:keepNext/>
        <w:numPr>
          <w:ilvl w:val="0"/>
          <w:numId w:val="4"/>
        </w:numPr>
      </w:pPr>
      <w:r>
        <w:t>CDU/</w:t>
      </w:r>
      <w:proofErr w:type="gramStart"/>
      <w:r>
        <w:t>CSU  (</w:t>
      </w:r>
      <w:proofErr w:type="gramEnd"/>
      <w:r>
        <w:t xml:space="preserve">1) </w:t>
      </w:r>
    </w:p>
    <w:p w14:paraId="7C1C8489" w14:textId="77777777" w:rsidR="002760CD" w:rsidRDefault="00635F58">
      <w:pPr>
        <w:pStyle w:val="ListParagraph"/>
        <w:keepNext/>
        <w:numPr>
          <w:ilvl w:val="0"/>
          <w:numId w:val="4"/>
        </w:numPr>
      </w:pPr>
      <w:proofErr w:type="gramStart"/>
      <w:r>
        <w:t>SPD  (</w:t>
      </w:r>
      <w:proofErr w:type="gramEnd"/>
      <w:r>
        <w:t xml:space="preserve">2) </w:t>
      </w:r>
    </w:p>
    <w:p w14:paraId="6D1579A6" w14:textId="77777777" w:rsidR="002760CD" w:rsidRDefault="00635F58">
      <w:pPr>
        <w:pStyle w:val="ListParagraph"/>
        <w:keepNext/>
        <w:numPr>
          <w:ilvl w:val="0"/>
          <w:numId w:val="4"/>
        </w:numPr>
      </w:pPr>
      <w:proofErr w:type="spellStart"/>
      <w:proofErr w:type="gramStart"/>
      <w:r>
        <w:t>Grüne</w:t>
      </w:r>
      <w:proofErr w:type="spellEnd"/>
      <w:r>
        <w:t xml:space="preserve">  (</w:t>
      </w:r>
      <w:proofErr w:type="gramEnd"/>
      <w:r>
        <w:t xml:space="preserve">3) </w:t>
      </w:r>
    </w:p>
    <w:p w14:paraId="6BE8B523" w14:textId="77777777" w:rsidR="002760CD" w:rsidRDefault="00635F58">
      <w:pPr>
        <w:pStyle w:val="ListParagraph"/>
        <w:keepNext/>
        <w:numPr>
          <w:ilvl w:val="0"/>
          <w:numId w:val="4"/>
        </w:numPr>
      </w:pPr>
      <w:proofErr w:type="spellStart"/>
      <w:proofErr w:type="gramStart"/>
      <w:r>
        <w:t>AfD</w:t>
      </w:r>
      <w:proofErr w:type="spellEnd"/>
      <w:r>
        <w:t xml:space="preserve">  (</w:t>
      </w:r>
      <w:proofErr w:type="gramEnd"/>
      <w:r>
        <w:t xml:space="preserve">6) </w:t>
      </w:r>
    </w:p>
    <w:p w14:paraId="5979E5D7" w14:textId="77777777" w:rsidR="002760CD" w:rsidRDefault="00635F58">
      <w:pPr>
        <w:pStyle w:val="ListParagraph"/>
        <w:keepNext/>
        <w:numPr>
          <w:ilvl w:val="0"/>
          <w:numId w:val="4"/>
        </w:numPr>
      </w:pPr>
      <w:r>
        <w:t xml:space="preserve">Die </w:t>
      </w:r>
      <w:proofErr w:type="spellStart"/>
      <w:proofErr w:type="gramStart"/>
      <w:r>
        <w:t>Linke</w:t>
      </w:r>
      <w:proofErr w:type="spellEnd"/>
      <w:r>
        <w:t xml:space="preserve">  (</w:t>
      </w:r>
      <w:proofErr w:type="gramEnd"/>
      <w:r>
        <w:t xml:space="preserve">7) </w:t>
      </w:r>
    </w:p>
    <w:p w14:paraId="34735920" w14:textId="77777777" w:rsidR="002760CD" w:rsidRDefault="00635F58">
      <w:pPr>
        <w:pStyle w:val="ListParagraph"/>
        <w:keepNext/>
        <w:numPr>
          <w:ilvl w:val="0"/>
          <w:numId w:val="4"/>
        </w:numPr>
      </w:pPr>
      <w:proofErr w:type="spellStart"/>
      <w:r>
        <w:t>Freie</w:t>
      </w:r>
      <w:proofErr w:type="spellEnd"/>
      <w:r>
        <w:t xml:space="preserve"> </w:t>
      </w:r>
      <w:proofErr w:type="spellStart"/>
      <w:proofErr w:type="gramStart"/>
      <w:r>
        <w:t>Wähler</w:t>
      </w:r>
      <w:proofErr w:type="spellEnd"/>
      <w:r>
        <w:t xml:space="preserve">  (</w:t>
      </w:r>
      <w:proofErr w:type="gramEnd"/>
      <w:r>
        <w:t xml:space="preserve">4) </w:t>
      </w:r>
    </w:p>
    <w:p w14:paraId="482EE94E" w14:textId="77777777" w:rsidR="002760CD" w:rsidRDefault="00635F58">
      <w:pPr>
        <w:pStyle w:val="ListParagraph"/>
        <w:keepNext/>
        <w:numPr>
          <w:ilvl w:val="0"/>
          <w:numId w:val="4"/>
        </w:numPr>
      </w:pPr>
      <w:proofErr w:type="spellStart"/>
      <w:proofErr w:type="gramStart"/>
      <w:r>
        <w:t>Tierschutzpartei</w:t>
      </w:r>
      <w:proofErr w:type="spellEnd"/>
      <w:r>
        <w:t xml:space="preserve">  (</w:t>
      </w:r>
      <w:proofErr w:type="gramEnd"/>
      <w:r>
        <w:t xml:space="preserve">8) </w:t>
      </w:r>
    </w:p>
    <w:p w14:paraId="4AB93685" w14:textId="77777777" w:rsidR="002760CD" w:rsidRDefault="00635F58">
      <w:pPr>
        <w:pStyle w:val="ListParagraph"/>
        <w:keepNext/>
        <w:numPr>
          <w:ilvl w:val="0"/>
          <w:numId w:val="4"/>
        </w:numPr>
      </w:pPr>
      <w:commentRangeStart w:id="1040"/>
      <w:proofErr w:type="spellStart"/>
      <w:r>
        <w:t>dieBasis</w:t>
      </w:r>
      <w:proofErr w:type="spellEnd"/>
      <w:r>
        <w:t xml:space="preserve"> </w:t>
      </w:r>
      <w:commentRangeEnd w:id="1040"/>
      <w:r w:rsidR="002F4005">
        <w:rPr>
          <w:rStyle w:val="CommentReference"/>
        </w:rPr>
        <w:commentReference w:id="1040"/>
      </w:r>
      <w:r>
        <w:t xml:space="preserve"> (9) </w:t>
      </w:r>
    </w:p>
    <w:p w14:paraId="3E6D5659" w14:textId="77777777" w:rsidR="002760CD" w:rsidRDefault="00635F58">
      <w:pPr>
        <w:pStyle w:val="ListParagraph"/>
        <w:keepNext/>
        <w:numPr>
          <w:ilvl w:val="0"/>
          <w:numId w:val="4"/>
        </w:numPr>
      </w:pPr>
      <w:r>
        <w:t xml:space="preserve">Die </w:t>
      </w:r>
      <w:proofErr w:type="gramStart"/>
      <w:r>
        <w:t>PARTEI  (</w:t>
      </w:r>
      <w:proofErr w:type="gramEnd"/>
      <w:r>
        <w:t xml:space="preserve">10) </w:t>
      </w:r>
    </w:p>
    <w:p w14:paraId="0396597F" w14:textId="77777777" w:rsidR="002760CD" w:rsidRDefault="00635F58">
      <w:pPr>
        <w:pStyle w:val="ListParagraph"/>
        <w:keepNext/>
        <w:numPr>
          <w:ilvl w:val="0"/>
          <w:numId w:val="4"/>
        </w:numPr>
      </w:pPr>
      <w:proofErr w:type="spellStart"/>
      <w:proofErr w:type="gramStart"/>
      <w:r>
        <w:t>Sonstige</w:t>
      </w:r>
      <w:proofErr w:type="spellEnd"/>
      <w:r>
        <w:t xml:space="preserve">  (</w:t>
      </w:r>
      <w:proofErr w:type="gramEnd"/>
      <w:r>
        <w:t xml:space="preserve">11) </w:t>
      </w:r>
    </w:p>
    <w:p w14:paraId="39F4035A" w14:textId="77777777" w:rsidR="002760CD" w:rsidRDefault="00635F58">
      <w:pPr>
        <w:pStyle w:val="ListParagraph"/>
        <w:keepNext/>
        <w:numPr>
          <w:ilvl w:val="0"/>
          <w:numId w:val="4"/>
        </w:numPr>
      </w:pPr>
      <w:proofErr w:type="spellStart"/>
      <w:r>
        <w:t>Keine</w:t>
      </w:r>
      <w:proofErr w:type="spellEnd"/>
      <w:r>
        <w:t xml:space="preserve"> </w:t>
      </w:r>
      <w:proofErr w:type="spellStart"/>
      <w:proofErr w:type="gramStart"/>
      <w:r>
        <w:t>Angabe</w:t>
      </w:r>
      <w:proofErr w:type="spellEnd"/>
      <w:r>
        <w:t xml:space="preserve">  (</w:t>
      </w:r>
      <w:proofErr w:type="gramEnd"/>
      <w:r>
        <w:t xml:space="preserve">5) </w:t>
      </w:r>
    </w:p>
    <w:p w14:paraId="61315F99" w14:textId="77777777" w:rsidR="002760CD" w:rsidRDefault="002760CD"/>
    <w:p w14:paraId="3E2D4A7F" w14:textId="77777777" w:rsidR="002760CD" w:rsidRDefault="002760CD">
      <w:pPr>
        <w:pStyle w:val="QuestionSeparator"/>
      </w:pPr>
    </w:p>
    <w:p w14:paraId="6A8FC2C6" w14:textId="77777777" w:rsidR="002760CD" w:rsidRDefault="00635F58">
      <w:pPr>
        <w:pStyle w:val="QDisplayLogic"/>
        <w:keepNext/>
      </w:pPr>
      <w:r>
        <w:t>Display This Question:</w:t>
      </w:r>
    </w:p>
    <w:p w14:paraId="28302190" w14:textId="77777777" w:rsidR="002760CD" w:rsidRDefault="00635F58">
      <w:pPr>
        <w:pStyle w:val="QDisplayLogic"/>
        <w:keepNext/>
        <w:ind w:firstLine="400"/>
      </w:pPr>
      <w:r>
        <w:t xml:space="preserve">If </w:t>
      </w:r>
      <w:proofErr w:type="gramStart"/>
      <w:r>
        <w:t>Did</w:t>
      </w:r>
      <w:proofErr w:type="gramEnd"/>
      <w:r>
        <w:t xml:space="preserve"> you vote in the 2019 UK general election? = Yes</w:t>
      </w:r>
    </w:p>
    <w:p w14:paraId="59845FE9" w14:textId="77777777" w:rsidR="002760CD" w:rsidRPr="004C6A23" w:rsidRDefault="00635F58">
      <w:pPr>
        <w:pStyle w:val="QDisplayLogic"/>
        <w:keepNext/>
        <w:ind w:firstLine="400"/>
        <w:rPr>
          <w:lang w:val="de-DE"/>
          <w:rPrChange w:id="1041" w:author="Franziska Funke" w:date="2023-01-18T11:01:00Z">
            <w:rPr/>
          </w:rPrChange>
        </w:rPr>
      </w:pPr>
      <w:r>
        <w:t xml:space="preserve">And </w:t>
      </w:r>
      <w:proofErr w:type="gramStart"/>
      <w:r>
        <w:t>In</w:t>
      </w:r>
      <w:proofErr w:type="gramEnd"/>
      <w:r>
        <w:t xml:space="preserve"> which country do you live? </w:t>
      </w:r>
      <w:r w:rsidRPr="004C6A23">
        <w:rPr>
          <w:lang w:val="de-DE"/>
          <w:rPrChange w:id="1042" w:author="Franziska Funke" w:date="2023-01-18T11:01:00Z">
            <w:rPr/>
          </w:rPrChange>
        </w:rPr>
        <w:t>= Spain</w:t>
      </w:r>
    </w:p>
    <w:p w14:paraId="46605C3D" w14:textId="77777777" w:rsidR="002760CD" w:rsidRPr="004C6A23" w:rsidRDefault="002760CD">
      <w:pPr>
        <w:rPr>
          <w:lang w:val="de-DE"/>
          <w:rPrChange w:id="1043" w:author="Franziska Funke" w:date="2023-01-18T11:01:00Z">
            <w:rPr/>
          </w:rPrChange>
        </w:rPr>
      </w:pPr>
    </w:p>
    <w:p w14:paraId="79BF6DE4" w14:textId="77777777" w:rsidR="002760CD" w:rsidRPr="004C6A23" w:rsidRDefault="00635F58">
      <w:pPr>
        <w:keepNext/>
        <w:rPr>
          <w:lang w:val="de-DE"/>
          <w:rPrChange w:id="1044" w:author="Franziska Funke" w:date="2023-01-18T11:01:00Z">
            <w:rPr/>
          </w:rPrChange>
        </w:rPr>
      </w:pPr>
      <w:commentRangeStart w:id="1045"/>
      <w:r w:rsidRPr="004C6A23">
        <w:rPr>
          <w:lang w:val="de-DE"/>
          <w:rPrChange w:id="1046" w:author="Franziska Funke" w:date="2023-01-18T11:01:00Z">
            <w:rPr/>
          </w:rPrChange>
        </w:rPr>
        <w:lastRenderedPageBreak/>
        <w:t>Q95</w:t>
      </w:r>
      <w:commentRangeEnd w:id="1045"/>
      <w:r w:rsidR="002F4005">
        <w:rPr>
          <w:rStyle w:val="CommentReference"/>
        </w:rPr>
        <w:commentReference w:id="1045"/>
      </w:r>
      <w:r w:rsidRPr="004C6A23">
        <w:rPr>
          <w:lang w:val="de-DE"/>
          <w:rPrChange w:id="1047" w:author="Franziska Funke" w:date="2023-01-18T11:01:00Z">
            <w:rPr/>
          </w:rPrChange>
        </w:rPr>
        <w:t xml:space="preserve"> Welche/-n Kandidaten/Kandidatin haben Sie bei der US-Präsidentschaftswahl 2020 gewählt?</w:t>
      </w:r>
    </w:p>
    <w:p w14:paraId="3FE7CCF2" w14:textId="77777777" w:rsidR="002760CD" w:rsidRDefault="00635F58">
      <w:pPr>
        <w:pStyle w:val="ListParagraph"/>
        <w:keepNext/>
        <w:numPr>
          <w:ilvl w:val="0"/>
          <w:numId w:val="4"/>
        </w:numPr>
      </w:pPr>
      <w:proofErr w:type="gramStart"/>
      <w:r>
        <w:t>Biden  (</w:t>
      </w:r>
      <w:proofErr w:type="gramEnd"/>
      <w:r>
        <w:t xml:space="preserve">4) </w:t>
      </w:r>
    </w:p>
    <w:p w14:paraId="3AAE4957" w14:textId="77777777" w:rsidR="002760CD" w:rsidRDefault="00635F58">
      <w:pPr>
        <w:pStyle w:val="ListParagraph"/>
        <w:keepNext/>
        <w:numPr>
          <w:ilvl w:val="0"/>
          <w:numId w:val="4"/>
        </w:numPr>
      </w:pPr>
      <w:r>
        <w:t>Trump</w:t>
      </w:r>
      <w:del w:id="1048" w:author="Laura Schepp" w:date="2023-02-09T11:13:00Z">
        <w:r w:rsidDel="009D34FD">
          <w:delText>f</w:delText>
        </w:r>
      </w:del>
      <w:r>
        <w:t xml:space="preserve">  (5) </w:t>
      </w:r>
    </w:p>
    <w:p w14:paraId="4B4057E3" w14:textId="77777777" w:rsidR="002760CD" w:rsidRDefault="00635F58">
      <w:pPr>
        <w:pStyle w:val="ListParagraph"/>
        <w:keepNext/>
        <w:numPr>
          <w:ilvl w:val="0"/>
          <w:numId w:val="4"/>
        </w:numPr>
      </w:pPr>
      <w:proofErr w:type="spellStart"/>
      <w:proofErr w:type="gramStart"/>
      <w:r>
        <w:t>Jörgensen</w:t>
      </w:r>
      <w:proofErr w:type="spellEnd"/>
      <w:r>
        <w:t xml:space="preserve">  (</w:t>
      </w:r>
      <w:proofErr w:type="gramEnd"/>
      <w:r>
        <w:t xml:space="preserve">6) </w:t>
      </w:r>
    </w:p>
    <w:p w14:paraId="7E786BAA" w14:textId="77777777" w:rsidR="002760CD" w:rsidRDefault="00635F58">
      <w:pPr>
        <w:pStyle w:val="ListParagraph"/>
        <w:keepNext/>
        <w:numPr>
          <w:ilvl w:val="0"/>
          <w:numId w:val="4"/>
        </w:numPr>
      </w:pPr>
      <w:proofErr w:type="gramStart"/>
      <w:r>
        <w:t>Hawkins  (</w:t>
      </w:r>
      <w:proofErr w:type="gramEnd"/>
      <w:r>
        <w:t xml:space="preserve">12) </w:t>
      </w:r>
    </w:p>
    <w:p w14:paraId="6CC74E8B" w14:textId="77777777" w:rsidR="002760CD" w:rsidRDefault="00635F58">
      <w:pPr>
        <w:pStyle w:val="ListParagraph"/>
        <w:keepNext/>
        <w:numPr>
          <w:ilvl w:val="0"/>
          <w:numId w:val="4"/>
        </w:numPr>
      </w:pPr>
      <w:proofErr w:type="spellStart"/>
      <w:proofErr w:type="gramStart"/>
      <w:r>
        <w:t>Ciudadanos</w:t>
      </w:r>
      <w:proofErr w:type="spellEnd"/>
      <w:r>
        <w:t xml:space="preserve">  (</w:t>
      </w:r>
      <w:proofErr w:type="gramEnd"/>
      <w:r>
        <w:t xml:space="preserve">15) </w:t>
      </w:r>
    </w:p>
    <w:p w14:paraId="351D1904" w14:textId="77777777" w:rsidR="002760CD" w:rsidRDefault="00635F58">
      <w:pPr>
        <w:pStyle w:val="ListParagraph"/>
        <w:keepNext/>
        <w:numPr>
          <w:ilvl w:val="0"/>
          <w:numId w:val="4"/>
        </w:numPr>
      </w:pPr>
      <w:proofErr w:type="spellStart"/>
      <w:r>
        <w:t>Esquerra</w:t>
      </w:r>
      <w:proofErr w:type="spellEnd"/>
      <w:r>
        <w:t xml:space="preserve"> </w:t>
      </w:r>
      <w:proofErr w:type="spellStart"/>
      <w:proofErr w:type="gramStart"/>
      <w:r>
        <w:t>Republicana</w:t>
      </w:r>
      <w:proofErr w:type="spellEnd"/>
      <w:r>
        <w:t xml:space="preserve">  (</w:t>
      </w:r>
      <w:proofErr w:type="gramEnd"/>
      <w:r>
        <w:t xml:space="preserve">16) </w:t>
      </w:r>
    </w:p>
    <w:p w14:paraId="3855854C" w14:textId="77777777" w:rsidR="002760CD" w:rsidRDefault="00635F58">
      <w:pPr>
        <w:pStyle w:val="ListParagraph"/>
        <w:keepNext/>
        <w:numPr>
          <w:ilvl w:val="0"/>
          <w:numId w:val="4"/>
        </w:numPr>
      </w:pPr>
      <w:r>
        <w:t xml:space="preserve">Más </w:t>
      </w:r>
      <w:proofErr w:type="gramStart"/>
      <w:r>
        <w:t>País  (</w:t>
      </w:r>
      <w:proofErr w:type="gramEnd"/>
      <w:r>
        <w:t xml:space="preserve">17) </w:t>
      </w:r>
    </w:p>
    <w:p w14:paraId="43E77C17" w14:textId="77777777" w:rsidR="002760CD" w:rsidRDefault="00635F58">
      <w:pPr>
        <w:pStyle w:val="ListParagraph"/>
        <w:keepNext/>
        <w:numPr>
          <w:ilvl w:val="0"/>
          <w:numId w:val="4"/>
        </w:numPr>
      </w:pPr>
      <w:proofErr w:type="spellStart"/>
      <w:r>
        <w:t>JxCat</w:t>
      </w:r>
      <w:proofErr w:type="spellEnd"/>
      <w:r>
        <w:t>–</w:t>
      </w:r>
      <w:proofErr w:type="spellStart"/>
      <w:proofErr w:type="gramStart"/>
      <w:r>
        <w:t>Junts</w:t>
      </w:r>
      <w:proofErr w:type="spellEnd"/>
      <w:r>
        <w:t xml:space="preserve">  (</w:t>
      </w:r>
      <w:proofErr w:type="gramEnd"/>
      <w:r>
        <w:t xml:space="preserve">18) </w:t>
      </w:r>
    </w:p>
    <w:p w14:paraId="22906323" w14:textId="77777777" w:rsidR="002760CD" w:rsidRDefault="00635F58">
      <w:pPr>
        <w:pStyle w:val="ListParagraph"/>
        <w:keepNext/>
        <w:numPr>
          <w:ilvl w:val="0"/>
          <w:numId w:val="4"/>
        </w:numPr>
      </w:pPr>
      <w:r>
        <w:t>EAJ-</w:t>
      </w:r>
      <w:proofErr w:type="gramStart"/>
      <w:r>
        <w:t>PNV  (</w:t>
      </w:r>
      <w:proofErr w:type="gramEnd"/>
      <w:r>
        <w:t xml:space="preserve">19) </w:t>
      </w:r>
    </w:p>
    <w:p w14:paraId="1837F4F5" w14:textId="77777777" w:rsidR="002760CD" w:rsidRDefault="00635F58">
      <w:pPr>
        <w:pStyle w:val="ListParagraph"/>
        <w:keepNext/>
        <w:numPr>
          <w:ilvl w:val="0"/>
          <w:numId w:val="4"/>
        </w:numPr>
      </w:pPr>
      <w:r>
        <w:t xml:space="preserve">EH </w:t>
      </w:r>
      <w:proofErr w:type="spellStart"/>
      <w:proofErr w:type="gramStart"/>
      <w:r>
        <w:t>Bildu</w:t>
      </w:r>
      <w:proofErr w:type="spellEnd"/>
      <w:r>
        <w:t xml:space="preserve">  (</w:t>
      </w:r>
      <w:proofErr w:type="gramEnd"/>
      <w:r>
        <w:t xml:space="preserve">20) </w:t>
      </w:r>
    </w:p>
    <w:p w14:paraId="35BD1A2B" w14:textId="77777777" w:rsidR="002760CD" w:rsidRDefault="00635F58">
      <w:pPr>
        <w:pStyle w:val="ListParagraph"/>
        <w:keepNext/>
        <w:numPr>
          <w:ilvl w:val="0"/>
          <w:numId w:val="4"/>
        </w:numPr>
      </w:pPr>
      <w:r>
        <w:t>CUP–</w:t>
      </w:r>
      <w:proofErr w:type="gramStart"/>
      <w:r>
        <w:t>PR  (</w:t>
      </w:r>
      <w:proofErr w:type="gramEnd"/>
      <w:r>
        <w:t xml:space="preserve">21) </w:t>
      </w:r>
    </w:p>
    <w:p w14:paraId="32A1C22F" w14:textId="77777777" w:rsidR="002760CD" w:rsidRDefault="00635F58">
      <w:pPr>
        <w:pStyle w:val="ListParagraph"/>
        <w:keepNext/>
        <w:numPr>
          <w:ilvl w:val="0"/>
          <w:numId w:val="4"/>
        </w:numPr>
      </w:pPr>
      <w:proofErr w:type="gramStart"/>
      <w:r>
        <w:t>PACMA  (</w:t>
      </w:r>
      <w:proofErr w:type="gramEnd"/>
      <w:r>
        <w:t xml:space="preserve">22) </w:t>
      </w:r>
    </w:p>
    <w:p w14:paraId="02A34165" w14:textId="77777777" w:rsidR="002760CD" w:rsidRDefault="00635F58">
      <w:pPr>
        <w:pStyle w:val="ListParagraph"/>
        <w:keepNext/>
        <w:numPr>
          <w:ilvl w:val="0"/>
          <w:numId w:val="4"/>
        </w:numPr>
      </w:pPr>
      <w:proofErr w:type="spellStart"/>
      <w:proofErr w:type="gramStart"/>
      <w:r>
        <w:t>Otro</w:t>
      </w:r>
      <w:proofErr w:type="spellEnd"/>
      <w:r>
        <w:t xml:space="preserve">  (</w:t>
      </w:r>
      <w:proofErr w:type="gramEnd"/>
      <w:r>
        <w:t xml:space="preserve">23) </w:t>
      </w:r>
    </w:p>
    <w:p w14:paraId="4C107BA2" w14:textId="77777777" w:rsidR="002760CD" w:rsidRDefault="00635F58">
      <w:pPr>
        <w:pStyle w:val="ListParagraph"/>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13) </w:t>
      </w:r>
    </w:p>
    <w:p w14:paraId="2F63DBAF" w14:textId="77777777" w:rsidR="002760CD" w:rsidRDefault="002760CD"/>
    <w:p w14:paraId="24EF8D49" w14:textId="77777777" w:rsidR="002760CD" w:rsidRDefault="002760CD">
      <w:pPr>
        <w:pStyle w:val="QuestionSeparator"/>
      </w:pPr>
    </w:p>
    <w:p w14:paraId="150BF2A7" w14:textId="77777777" w:rsidR="002760CD" w:rsidRDefault="00635F58">
      <w:pPr>
        <w:pStyle w:val="QDisplayLogic"/>
        <w:keepNext/>
      </w:pPr>
      <w:r>
        <w:t>Display This Question:</w:t>
      </w:r>
    </w:p>
    <w:p w14:paraId="0668AEF0" w14:textId="77777777" w:rsidR="002760CD" w:rsidRDefault="00635F58">
      <w:pPr>
        <w:pStyle w:val="QDisplayLogic"/>
        <w:keepNext/>
        <w:ind w:firstLine="400"/>
      </w:pPr>
      <w:r>
        <w:t xml:space="preserve">If </w:t>
      </w:r>
      <w:proofErr w:type="gramStart"/>
      <w:r>
        <w:t>Did</w:t>
      </w:r>
      <w:proofErr w:type="gramEnd"/>
      <w:r>
        <w:t xml:space="preserve"> you vote in the 2019 UK general election? </w:t>
      </w:r>
      <w:proofErr w:type="gramStart"/>
      <w:r>
        <w:t>!=</w:t>
      </w:r>
      <w:proofErr w:type="gramEnd"/>
      <w:r>
        <w:t xml:space="preserve"> Yes</w:t>
      </w:r>
    </w:p>
    <w:p w14:paraId="790BDE7D" w14:textId="77777777" w:rsidR="002760CD" w:rsidRPr="004C6A23" w:rsidRDefault="00635F58">
      <w:pPr>
        <w:pStyle w:val="QDisplayLogic"/>
        <w:keepNext/>
        <w:ind w:firstLine="400"/>
        <w:rPr>
          <w:lang w:val="de-DE"/>
          <w:rPrChange w:id="1049" w:author="Franziska Funke" w:date="2023-01-18T11:01:00Z">
            <w:rPr/>
          </w:rPrChange>
        </w:rPr>
      </w:pPr>
      <w:r>
        <w:t xml:space="preserve">And </w:t>
      </w:r>
      <w:proofErr w:type="gramStart"/>
      <w:r>
        <w:t>In</w:t>
      </w:r>
      <w:proofErr w:type="gramEnd"/>
      <w:r>
        <w:t xml:space="preserve"> which country do you live? </w:t>
      </w:r>
      <w:r w:rsidRPr="004C6A23">
        <w:rPr>
          <w:lang w:val="de-DE"/>
          <w:rPrChange w:id="1050" w:author="Franziska Funke" w:date="2023-01-18T11:01:00Z">
            <w:rPr/>
          </w:rPrChange>
        </w:rPr>
        <w:t>= Spain</w:t>
      </w:r>
    </w:p>
    <w:p w14:paraId="57634F2E" w14:textId="77777777" w:rsidR="002760CD" w:rsidRPr="004C6A23" w:rsidRDefault="002760CD">
      <w:pPr>
        <w:rPr>
          <w:lang w:val="de-DE"/>
          <w:rPrChange w:id="1051" w:author="Franziska Funke" w:date="2023-01-18T11:01:00Z">
            <w:rPr/>
          </w:rPrChange>
        </w:rPr>
      </w:pPr>
    </w:p>
    <w:p w14:paraId="17E17599" w14:textId="77777777" w:rsidR="002760CD" w:rsidRPr="004C6A23" w:rsidRDefault="00635F58">
      <w:pPr>
        <w:keepNext/>
        <w:rPr>
          <w:lang w:val="de-DE"/>
          <w:rPrChange w:id="1052" w:author="Franziska Funke" w:date="2023-01-18T11:01:00Z">
            <w:rPr/>
          </w:rPrChange>
        </w:rPr>
      </w:pPr>
      <w:commentRangeStart w:id="1053"/>
      <w:r w:rsidRPr="004C6A23">
        <w:rPr>
          <w:lang w:val="de-DE"/>
          <w:rPrChange w:id="1054" w:author="Franziska Funke" w:date="2023-01-18T11:01:00Z">
            <w:rPr/>
          </w:rPrChange>
        </w:rPr>
        <w:lastRenderedPageBreak/>
        <w:t>Q98</w:t>
      </w:r>
      <w:commentRangeEnd w:id="1053"/>
      <w:r w:rsidR="002F4005">
        <w:rPr>
          <w:rStyle w:val="CommentReference"/>
        </w:rPr>
        <w:commentReference w:id="1053"/>
      </w:r>
      <w:r w:rsidRPr="004C6A23">
        <w:rPr>
          <w:lang w:val="de-DE"/>
          <w:rPrChange w:id="1055" w:author="Franziska Funke" w:date="2023-01-18T11:01:00Z">
            <w:rPr/>
          </w:rPrChange>
        </w:rPr>
        <w:t xml:space="preserve"> Auch wenn Sie bei der US-Präsidentschaftswahl 2020 nicht gewählt haben, geben Sie bitte den/die Kandidaten/Kandidatin an, für den Sie am ehesten gestimmt hätten oder der Ihre Ansichten eher vertritt.</w:t>
      </w:r>
    </w:p>
    <w:p w14:paraId="3F6938E9" w14:textId="77777777" w:rsidR="002760CD" w:rsidRDefault="00635F58">
      <w:pPr>
        <w:pStyle w:val="ListParagraph"/>
        <w:keepNext/>
        <w:numPr>
          <w:ilvl w:val="0"/>
          <w:numId w:val="4"/>
        </w:numPr>
      </w:pPr>
      <w:proofErr w:type="gramStart"/>
      <w:r>
        <w:t>Biden  (</w:t>
      </w:r>
      <w:proofErr w:type="gramEnd"/>
      <w:r>
        <w:t xml:space="preserve">1) </w:t>
      </w:r>
    </w:p>
    <w:p w14:paraId="42B923AD" w14:textId="77777777" w:rsidR="002760CD" w:rsidRDefault="00635F58">
      <w:pPr>
        <w:pStyle w:val="ListParagraph"/>
        <w:keepNext/>
        <w:numPr>
          <w:ilvl w:val="0"/>
          <w:numId w:val="4"/>
        </w:numPr>
      </w:pPr>
      <w:r>
        <w:t>Trump</w:t>
      </w:r>
      <w:del w:id="1056" w:author="Laura Schepp" w:date="2023-02-09T11:13:00Z">
        <w:r w:rsidDel="009D34FD">
          <w:delText>f</w:delText>
        </w:r>
      </w:del>
      <w:r>
        <w:t xml:space="preserve">  (2) </w:t>
      </w:r>
    </w:p>
    <w:p w14:paraId="539A864D" w14:textId="77777777" w:rsidR="002760CD" w:rsidRDefault="00635F58">
      <w:pPr>
        <w:pStyle w:val="ListParagraph"/>
        <w:keepNext/>
        <w:numPr>
          <w:ilvl w:val="0"/>
          <w:numId w:val="4"/>
        </w:numPr>
      </w:pPr>
      <w:proofErr w:type="spellStart"/>
      <w:proofErr w:type="gramStart"/>
      <w:r>
        <w:t>Jörgensen</w:t>
      </w:r>
      <w:proofErr w:type="spellEnd"/>
      <w:r>
        <w:t xml:space="preserve">  (</w:t>
      </w:r>
      <w:proofErr w:type="gramEnd"/>
      <w:r>
        <w:t xml:space="preserve">3) </w:t>
      </w:r>
    </w:p>
    <w:p w14:paraId="6A1F2BBC" w14:textId="77777777" w:rsidR="002760CD" w:rsidRDefault="00635F58">
      <w:pPr>
        <w:pStyle w:val="ListParagraph"/>
        <w:keepNext/>
        <w:numPr>
          <w:ilvl w:val="0"/>
          <w:numId w:val="4"/>
        </w:numPr>
      </w:pPr>
      <w:proofErr w:type="gramStart"/>
      <w:r>
        <w:t>Hawkins  (</w:t>
      </w:r>
      <w:proofErr w:type="gramEnd"/>
      <w:r>
        <w:t xml:space="preserve">4) </w:t>
      </w:r>
    </w:p>
    <w:p w14:paraId="48DDBD7D" w14:textId="77777777" w:rsidR="002760CD" w:rsidRDefault="00635F58">
      <w:pPr>
        <w:pStyle w:val="ListParagraph"/>
        <w:keepNext/>
        <w:numPr>
          <w:ilvl w:val="0"/>
          <w:numId w:val="4"/>
        </w:numPr>
      </w:pPr>
      <w:proofErr w:type="spellStart"/>
      <w:proofErr w:type="gramStart"/>
      <w:r>
        <w:t>Ciudadanos</w:t>
      </w:r>
      <w:proofErr w:type="spellEnd"/>
      <w:r>
        <w:t xml:space="preserve">  (</w:t>
      </w:r>
      <w:proofErr w:type="gramEnd"/>
      <w:r>
        <w:t xml:space="preserve">7) </w:t>
      </w:r>
    </w:p>
    <w:p w14:paraId="7DBB375A" w14:textId="77777777" w:rsidR="002760CD" w:rsidRDefault="00635F58">
      <w:pPr>
        <w:pStyle w:val="ListParagraph"/>
        <w:keepNext/>
        <w:numPr>
          <w:ilvl w:val="0"/>
          <w:numId w:val="4"/>
        </w:numPr>
      </w:pPr>
      <w:proofErr w:type="spellStart"/>
      <w:r>
        <w:t>Esquerra</w:t>
      </w:r>
      <w:proofErr w:type="spellEnd"/>
      <w:r>
        <w:t xml:space="preserve"> </w:t>
      </w:r>
      <w:proofErr w:type="spellStart"/>
      <w:proofErr w:type="gramStart"/>
      <w:r>
        <w:t>Republicana</w:t>
      </w:r>
      <w:proofErr w:type="spellEnd"/>
      <w:r>
        <w:t xml:space="preserve">  (</w:t>
      </w:r>
      <w:proofErr w:type="gramEnd"/>
      <w:r>
        <w:t xml:space="preserve">6) </w:t>
      </w:r>
    </w:p>
    <w:p w14:paraId="12477AD3" w14:textId="77777777" w:rsidR="002760CD" w:rsidRDefault="00635F58">
      <w:pPr>
        <w:pStyle w:val="ListParagraph"/>
        <w:keepNext/>
        <w:numPr>
          <w:ilvl w:val="0"/>
          <w:numId w:val="4"/>
        </w:numPr>
      </w:pPr>
      <w:r>
        <w:t xml:space="preserve">Más </w:t>
      </w:r>
      <w:proofErr w:type="gramStart"/>
      <w:r>
        <w:t>País  (</w:t>
      </w:r>
      <w:proofErr w:type="gramEnd"/>
      <w:r>
        <w:t xml:space="preserve">8) </w:t>
      </w:r>
    </w:p>
    <w:p w14:paraId="5B3F9F55" w14:textId="77777777" w:rsidR="002760CD" w:rsidRDefault="00635F58">
      <w:pPr>
        <w:pStyle w:val="ListParagraph"/>
        <w:keepNext/>
        <w:numPr>
          <w:ilvl w:val="0"/>
          <w:numId w:val="4"/>
        </w:numPr>
      </w:pPr>
      <w:proofErr w:type="spellStart"/>
      <w:r>
        <w:t>JxCat</w:t>
      </w:r>
      <w:proofErr w:type="spellEnd"/>
      <w:r>
        <w:t>–</w:t>
      </w:r>
      <w:proofErr w:type="spellStart"/>
      <w:proofErr w:type="gramStart"/>
      <w:r>
        <w:t>Junts</w:t>
      </w:r>
      <w:proofErr w:type="spellEnd"/>
      <w:r>
        <w:t xml:space="preserve">  (</w:t>
      </w:r>
      <w:proofErr w:type="gramEnd"/>
      <w:r>
        <w:t xml:space="preserve">9) </w:t>
      </w:r>
    </w:p>
    <w:p w14:paraId="32D05FF0" w14:textId="77777777" w:rsidR="002760CD" w:rsidRDefault="00635F58">
      <w:pPr>
        <w:pStyle w:val="ListParagraph"/>
        <w:keepNext/>
        <w:numPr>
          <w:ilvl w:val="0"/>
          <w:numId w:val="4"/>
        </w:numPr>
      </w:pPr>
      <w:r>
        <w:t xml:space="preserve">Partido </w:t>
      </w:r>
      <w:proofErr w:type="spellStart"/>
      <w:r>
        <w:t>Nacionalista</w:t>
      </w:r>
      <w:proofErr w:type="spellEnd"/>
      <w:r>
        <w:t xml:space="preserve"> Vasco (EAJ-</w:t>
      </w:r>
      <w:proofErr w:type="gramStart"/>
      <w:r>
        <w:t>PNV)  (</w:t>
      </w:r>
      <w:proofErr w:type="gramEnd"/>
      <w:r>
        <w:t xml:space="preserve">10) </w:t>
      </w:r>
    </w:p>
    <w:p w14:paraId="7EFD4EC7" w14:textId="77777777" w:rsidR="002760CD" w:rsidRDefault="00635F58">
      <w:pPr>
        <w:pStyle w:val="ListParagraph"/>
        <w:keepNext/>
        <w:numPr>
          <w:ilvl w:val="0"/>
          <w:numId w:val="4"/>
        </w:numPr>
      </w:pPr>
      <w:r>
        <w:t xml:space="preserve">Euskal </w:t>
      </w:r>
      <w:proofErr w:type="spellStart"/>
      <w:r>
        <w:t>Herria</w:t>
      </w:r>
      <w:proofErr w:type="spellEnd"/>
      <w:r>
        <w:t xml:space="preserve"> </w:t>
      </w:r>
      <w:proofErr w:type="spellStart"/>
      <w:r>
        <w:t>Bildu</w:t>
      </w:r>
      <w:proofErr w:type="spellEnd"/>
      <w:r>
        <w:t xml:space="preserve"> (</w:t>
      </w:r>
      <w:proofErr w:type="gramStart"/>
      <w:r>
        <w:t>EHB)  (</w:t>
      </w:r>
      <w:proofErr w:type="gramEnd"/>
      <w:r>
        <w:t xml:space="preserve">11) </w:t>
      </w:r>
    </w:p>
    <w:p w14:paraId="56C42B44" w14:textId="77777777" w:rsidR="002760CD" w:rsidRDefault="00635F58">
      <w:pPr>
        <w:pStyle w:val="ListParagraph"/>
        <w:keepNext/>
        <w:numPr>
          <w:ilvl w:val="0"/>
          <w:numId w:val="4"/>
        </w:numPr>
      </w:pPr>
      <w:proofErr w:type="spellStart"/>
      <w:r>
        <w:t>Candidatura</w:t>
      </w:r>
      <w:proofErr w:type="spellEnd"/>
      <w:r>
        <w:t xml:space="preserve"> </w:t>
      </w:r>
      <w:proofErr w:type="spellStart"/>
      <w:r>
        <w:t>d'Unitat</w:t>
      </w:r>
      <w:proofErr w:type="spellEnd"/>
      <w:r>
        <w:t xml:space="preserve"> Popular-Per la </w:t>
      </w:r>
      <w:proofErr w:type="spellStart"/>
      <w:r>
        <w:t>Ruptura</w:t>
      </w:r>
      <w:proofErr w:type="spellEnd"/>
      <w:r>
        <w:t xml:space="preserve"> (CUP–</w:t>
      </w:r>
      <w:proofErr w:type="gramStart"/>
      <w:r>
        <w:t>PR)  (</w:t>
      </w:r>
      <w:proofErr w:type="gramEnd"/>
      <w:r>
        <w:t xml:space="preserve">12) </w:t>
      </w:r>
    </w:p>
    <w:p w14:paraId="3EBCBD06" w14:textId="77777777" w:rsidR="002760CD" w:rsidRDefault="00635F58">
      <w:pPr>
        <w:pStyle w:val="ListParagraph"/>
        <w:keepNext/>
        <w:numPr>
          <w:ilvl w:val="0"/>
          <w:numId w:val="4"/>
        </w:numPr>
      </w:pPr>
      <w:r>
        <w:t xml:space="preserve">Partido </w:t>
      </w:r>
      <w:proofErr w:type="spellStart"/>
      <w:r>
        <w:t>Animalista</w:t>
      </w:r>
      <w:proofErr w:type="spellEnd"/>
      <w:r>
        <w:t xml:space="preserve"> (</w:t>
      </w:r>
      <w:proofErr w:type="gramStart"/>
      <w:r>
        <w:t>PACMA)  (</w:t>
      </w:r>
      <w:proofErr w:type="gramEnd"/>
      <w:r>
        <w:t xml:space="preserve">13) </w:t>
      </w:r>
    </w:p>
    <w:p w14:paraId="69AC698A" w14:textId="77777777" w:rsidR="002760CD" w:rsidRDefault="00635F58">
      <w:pPr>
        <w:pStyle w:val="ListParagraph"/>
        <w:keepNext/>
        <w:numPr>
          <w:ilvl w:val="0"/>
          <w:numId w:val="4"/>
        </w:numPr>
      </w:pPr>
      <w:proofErr w:type="spellStart"/>
      <w:proofErr w:type="gramStart"/>
      <w:r>
        <w:t>Otro</w:t>
      </w:r>
      <w:proofErr w:type="spellEnd"/>
      <w:r>
        <w:t xml:space="preserve">  (</w:t>
      </w:r>
      <w:proofErr w:type="gramEnd"/>
      <w:r>
        <w:t xml:space="preserve">14) </w:t>
      </w:r>
    </w:p>
    <w:p w14:paraId="1659D596" w14:textId="77777777" w:rsidR="002760CD" w:rsidRDefault="00635F58">
      <w:pPr>
        <w:pStyle w:val="ListParagraph"/>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5) </w:t>
      </w:r>
    </w:p>
    <w:p w14:paraId="0F63980A" w14:textId="77777777" w:rsidR="002760CD" w:rsidRDefault="002760CD"/>
    <w:p w14:paraId="7ACC621D" w14:textId="77777777" w:rsidR="002760CD" w:rsidRDefault="002760CD">
      <w:pPr>
        <w:pStyle w:val="QuestionSeparator"/>
      </w:pPr>
    </w:p>
    <w:p w14:paraId="0DDCF25E" w14:textId="77777777" w:rsidR="002760CD" w:rsidRDefault="00635F58">
      <w:pPr>
        <w:pStyle w:val="QDisplayLogic"/>
        <w:keepNext/>
      </w:pPr>
      <w:r>
        <w:t>Display This Question:</w:t>
      </w:r>
    </w:p>
    <w:p w14:paraId="704AAF20" w14:textId="77777777" w:rsidR="002760CD" w:rsidRDefault="00635F58">
      <w:pPr>
        <w:pStyle w:val="QDisplayLogic"/>
        <w:keepNext/>
        <w:ind w:firstLine="400"/>
      </w:pPr>
      <w:r>
        <w:t xml:space="preserve">If </w:t>
      </w:r>
      <w:proofErr w:type="gramStart"/>
      <w:r>
        <w:t>Did</w:t>
      </w:r>
      <w:proofErr w:type="gramEnd"/>
      <w:r>
        <w:t xml:space="preserve"> you vote in the 2019 UK general election? = Yes</w:t>
      </w:r>
    </w:p>
    <w:p w14:paraId="7C2D5A8E" w14:textId="77777777" w:rsidR="002760CD" w:rsidRPr="004C6A23" w:rsidRDefault="00635F58">
      <w:pPr>
        <w:pStyle w:val="QDisplayLogic"/>
        <w:keepNext/>
        <w:ind w:firstLine="400"/>
        <w:rPr>
          <w:lang w:val="de-DE"/>
          <w:rPrChange w:id="1057" w:author="Franziska Funke" w:date="2023-01-18T11:01:00Z">
            <w:rPr/>
          </w:rPrChange>
        </w:rPr>
      </w:pPr>
      <w:r>
        <w:t xml:space="preserve">And </w:t>
      </w:r>
      <w:proofErr w:type="gramStart"/>
      <w:r>
        <w:t>In</w:t>
      </w:r>
      <w:proofErr w:type="gramEnd"/>
      <w:r>
        <w:t xml:space="preserve"> which country do you live? </w:t>
      </w:r>
      <w:r w:rsidRPr="004C6A23">
        <w:rPr>
          <w:lang w:val="de-DE"/>
          <w:rPrChange w:id="1058" w:author="Franziska Funke" w:date="2023-01-18T11:01:00Z">
            <w:rPr/>
          </w:rPrChange>
        </w:rPr>
        <w:t>= United Kingdom</w:t>
      </w:r>
    </w:p>
    <w:p w14:paraId="72F7E435" w14:textId="77777777" w:rsidR="002760CD" w:rsidRPr="004C6A23" w:rsidRDefault="002760CD">
      <w:pPr>
        <w:rPr>
          <w:lang w:val="de-DE"/>
          <w:rPrChange w:id="1059" w:author="Franziska Funke" w:date="2023-01-18T11:01:00Z">
            <w:rPr/>
          </w:rPrChange>
        </w:rPr>
      </w:pPr>
    </w:p>
    <w:p w14:paraId="2AFAB161" w14:textId="77777777" w:rsidR="002760CD" w:rsidRPr="004C6A23" w:rsidRDefault="00635F58">
      <w:pPr>
        <w:keepNext/>
        <w:rPr>
          <w:lang w:val="de-DE"/>
          <w:rPrChange w:id="1060" w:author="Franziska Funke" w:date="2023-01-18T11:01:00Z">
            <w:rPr/>
          </w:rPrChange>
        </w:rPr>
      </w:pPr>
      <w:commentRangeStart w:id="1061"/>
      <w:r w:rsidRPr="004C6A23">
        <w:rPr>
          <w:lang w:val="de-DE"/>
          <w:rPrChange w:id="1062" w:author="Franziska Funke" w:date="2023-01-18T11:01:00Z">
            <w:rPr/>
          </w:rPrChange>
        </w:rPr>
        <w:lastRenderedPageBreak/>
        <w:t>Q96</w:t>
      </w:r>
      <w:commentRangeEnd w:id="1061"/>
      <w:r w:rsidR="002F4005">
        <w:rPr>
          <w:rStyle w:val="CommentReference"/>
        </w:rPr>
        <w:commentReference w:id="1061"/>
      </w:r>
      <w:r w:rsidRPr="004C6A23">
        <w:rPr>
          <w:lang w:val="de-DE"/>
          <w:rPrChange w:id="1063" w:author="Franziska Funke" w:date="2023-01-18T11:01:00Z">
            <w:rPr/>
          </w:rPrChange>
        </w:rPr>
        <w:t xml:space="preserve"> Welche/-n Kandidaten/Kandidatin haben Sie bei der US-Präsidentschaftswahl 2020 gewählt?</w:t>
      </w:r>
    </w:p>
    <w:p w14:paraId="6E738DE8" w14:textId="77777777" w:rsidR="002760CD" w:rsidRDefault="00635F58">
      <w:pPr>
        <w:pStyle w:val="ListParagraph"/>
        <w:keepNext/>
        <w:numPr>
          <w:ilvl w:val="0"/>
          <w:numId w:val="4"/>
        </w:numPr>
      </w:pPr>
      <w:proofErr w:type="gramStart"/>
      <w:r>
        <w:t>Biden  (</w:t>
      </w:r>
      <w:proofErr w:type="gramEnd"/>
      <w:r>
        <w:t xml:space="preserve">4) </w:t>
      </w:r>
    </w:p>
    <w:p w14:paraId="6217FBE9" w14:textId="77777777" w:rsidR="002760CD" w:rsidRDefault="00635F58">
      <w:pPr>
        <w:pStyle w:val="ListParagraph"/>
        <w:keepNext/>
        <w:numPr>
          <w:ilvl w:val="0"/>
          <w:numId w:val="4"/>
        </w:numPr>
      </w:pPr>
      <w:r>
        <w:t>Trump</w:t>
      </w:r>
      <w:del w:id="1064" w:author="Laura Schepp" w:date="2023-02-09T11:14:00Z">
        <w:r w:rsidDel="009D34FD">
          <w:delText>f</w:delText>
        </w:r>
      </w:del>
      <w:r>
        <w:t xml:space="preserve">  (5) </w:t>
      </w:r>
    </w:p>
    <w:p w14:paraId="4D27F295" w14:textId="77777777" w:rsidR="002760CD" w:rsidRDefault="00635F58">
      <w:pPr>
        <w:pStyle w:val="ListParagraph"/>
        <w:keepNext/>
        <w:numPr>
          <w:ilvl w:val="0"/>
          <w:numId w:val="4"/>
        </w:numPr>
      </w:pPr>
      <w:proofErr w:type="spellStart"/>
      <w:proofErr w:type="gramStart"/>
      <w:r>
        <w:t>Jörgensen</w:t>
      </w:r>
      <w:proofErr w:type="spellEnd"/>
      <w:r>
        <w:t xml:space="preserve">  (</w:t>
      </w:r>
      <w:proofErr w:type="gramEnd"/>
      <w:r>
        <w:t xml:space="preserve">6) </w:t>
      </w:r>
    </w:p>
    <w:p w14:paraId="10922F46" w14:textId="77777777" w:rsidR="002760CD" w:rsidRDefault="00635F58">
      <w:pPr>
        <w:pStyle w:val="ListParagraph"/>
        <w:keepNext/>
        <w:numPr>
          <w:ilvl w:val="0"/>
          <w:numId w:val="4"/>
        </w:numPr>
      </w:pPr>
      <w:proofErr w:type="gramStart"/>
      <w:r>
        <w:t>Hawkins  (</w:t>
      </w:r>
      <w:proofErr w:type="gramEnd"/>
      <w:r>
        <w:t xml:space="preserve">12) </w:t>
      </w:r>
    </w:p>
    <w:p w14:paraId="532C4E8B" w14:textId="77777777" w:rsidR="002760CD" w:rsidRDefault="00635F58">
      <w:pPr>
        <w:pStyle w:val="ListParagraph"/>
        <w:keepNext/>
        <w:numPr>
          <w:ilvl w:val="0"/>
          <w:numId w:val="4"/>
        </w:numPr>
      </w:pPr>
      <w:proofErr w:type="gramStart"/>
      <w:r>
        <w:t>Green  (</w:t>
      </w:r>
      <w:proofErr w:type="gramEnd"/>
      <w:r>
        <w:t xml:space="preserve">15) </w:t>
      </w:r>
    </w:p>
    <w:p w14:paraId="65CE1A96" w14:textId="77777777" w:rsidR="002760CD" w:rsidRDefault="00635F58">
      <w:pPr>
        <w:pStyle w:val="ListParagraph"/>
        <w:keepNext/>
        <w:numPr>
          <w:ilvl w:val="0"/>
          <w:numId w:val="4"/>
        </w:numPr>
      </w:pPr>
      <w:r>
        <w:t xml:space="preserve">Brexit </w:t>
      </w:r>
      <w:proofErr w:type="gramStart"/>
      <w:r>
        <w:t>Party  (</w:t>
      </w:r>
      <w:proofErr w:type="gramEnd"/>
      <w:r>
        <w:t xml:space="preserve">19) </w:t>
      </w:r>
    </w:p>
    <w:p w14:paraId="2EDEE281" w14:textId="77777777" w:rsidR="002760CD" w:rsidRDefault="00635F58">
      <w:pPr>
        <w:pStyle w:val="ListParagraph"/>
        <w:keepNext/>
        <w:numPr>
          <w:ilvl w:val="0"/>
          <w:numId w:val="4"/>
        </w:numPr>
      </w:pPr>
      <w:proofErr w:type="gramStart"/>
      <w:r>
        <w:t>DUP  (</w:t>
      </w:r>
      <w:proofErr w:type="gramEnd"/>
      <w:r>
        <w:t xml:space="preserve">16) </w:t>
      </w:r>
    </w:p>
    <w:p w14:paraId="37A44BED" w14:textId="77777777" w:rsidR="002760CD" w:rsidRDefault="00635F58">
      <w:pPr>
        <w:pStyle w:val="ListParagraph"/>
        <w:keepNext/>
        <w:numPr>
          <w:ilvl w:val="0"/>
          <w:numId w:val="4"/>
        </w:numPr>
      </w:pPr>
      <w:r>
        <w:t xml:space="preserve">Sinn </w:t>
      </w:r>
      <w:proofErr w:type="gramStart"/>
      <w:r>
        <w:t>Féin  (</w:t>
      </w:r>
      <w:proofErr w:type="gramEnd"/>
      <w:r>
        <w:t xml:space="preserve">17) </w:t>
      </w:r>
    </w:p>
    <w:p w14:paraId="35018D81" w14:textId="77777777" w:rsidR="002760CD" w:rsidRDefault="00635F58">
      <w:pPr>
        <w:pStyle w:val="ListParagraph"/>
        <w:keepNext/>
        <w:numPr>
          <w:ilvl w:val="0"/>
          <w:numId w:val="4"/>
        </w:numPr>
      </w:pPr>
      <w:proofErr w:type="gramStart"/>
      <w:r>
        <w:t>Other  (</w:t>
      </w:r>
      <w:proofErr w:type="gramEnd"/>
      <w:r>
        <w:t xml:space="preserve">18) </w:t>
      </w:r>
    </w:p>
    <w:p w14:paraId="179E4F81" w14:textId="77777777" w:rsidR="002760CD" w:rsidRDefault="00635F58">
      <w:pPr>
        <w:pStyle w:val="ListParagraph"/>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13) </w:t>
      </w:r>
    </w:p>
    <w:p w14:paraId="2F5CBFD6" w14:textId="77777777" w:rsidR="002760CD" w:rsidRDefault="002760CD"/>
    <w:p w14:paraId="14384285" w14:textId="77777777" w:rsidR="002760CD" w:rsidRDefault="002760CD">
      <w:pPr>
        <w:pStyle w:val="QuestionSeparator"/>
      </w:pPr>
    </w:p>
    <w:p w14:paraId="4D5CB09F" w14:textId="77777777" w:rsidR="002760CD" w:rsidRDefault="00635F58">
      <w:pPr>
        <w:pStyle w:val="QDisplayLogic"/>
        <w:keepNext/>
      </w:pPr>
      <w:r>
        <w:t>Display This Question:</w:t>
      </w:r>
    </w:p>
    <w:p w14:paraId="77F0A876" w14:textId="77777777" w:rsidR="002760CD" w:rsidRDefault="00635F58">
      <w:pPr>
        <w:pStyle w:val="QDisplayLogic"/>
        <w:keepNext/>
        <w:ind w:firstLine="400"/>
      </w:pPr>
      <w:r>
        <w:t xml:space="preserve">If </w:t>
      </w:r>
      <w:proofErr w:type="gramStart"/>
      <w:r>
        <w:t>Did</w:t>
      </w:r>
      <w:proofErr w:type="gramEnd"/>
      <w:r>
        <w:t xml:space="preserve"> you vote in the 2019 UK general election? </w:t>
      </w:r>
      <w:proofErr w:type="gramStart"/>
      <w:r>
        <w:t>!=</w:t>
      </w:r>
      <w:proofErr w:type="gramEnd"/>
      <w:r>
        <w:t xml:space="preserve"> Yes</w:t>
      </w:r>
    </w:p>
    <w:p w14:paraId="667BBBDD" w14:textId="77777777" w:rsidR="002760CD" w:rsidRPr="004C6A23" w:rsidRDefault="00635F58">
      <w:pPr>
        <w:pStyle w:val="QDisplayLogic"/>
        <w:keepNext/>
        <w:ind w:firstLine="400"/>
        <w:rPr>
          <w:lang w:val="de-DE"/>
          <w:rPrChange w:id="1065" w:author="Franziska Funke" w:date="2023-01-18T11:01:00Z">
            <w:rPr/>
          </w:rPrChange>
        </w:rPr>
      </w:pPr>
      <w:r>
        <w:t xml:space="preserve">And </w:t>
      </w:r>
      <w:proofErr w:type="gramStart"/>
      <w:r>
        <w:t>In</w:t>
      </w:r>
      <w:proofErr w:type="gramEnd"/>
      <w:r>
        <w:t xml:space="preserve"> which country do you live? </w:t>
      </w:r>
      <w:r w:rsidRPr="004C6A23">
        <w:rPr>
          <w:lang w:val="de-DE"/>
          <w:rPrChange w:id="1066" w:author="Franziska Funke" w:date="2023-01-18T11:01:00Z">
            <w:rPr/>
          </w:rPrChange>
        </w:rPr>
        <w:t>= United Kingdom</w:t>
      </w:r>
    </w:p>
    <w:p w14:paraId="33E2F703" w14:textId="77777777" w:rsidR="002760CD" w:rsidRPr="004C6A23" w:rsidRDefault="002760CD">
      <w:pPr>
        <w:rPr>
          <w:lang w:val="de-DE"/>
          <w:rPrChange w:id="1067" w:author="Franziska Funke" w:date="2023-01-18T11:01:00Z">
            <w:rPr/>
          </w:rPrChange>
        </w:rPr>
      </w:pPr>
    </w:p>
    <w:p w14:paraId="252AECE2" w14:textId="77777777" w:rsidR="002760CD" w:rsidRPr="004C6A23" w:rsidRDefault="00635F58">
      <w:pPr>
        <w:keepNext/>
        <w:rPr>
          <w:lang w:val="de-DE"/>
          <w:rPrChange w:id="1068" w:author="Franziska Funke" w:date="2023-01-18T11:01:00Z">
            <w:rPr/>
          </w:rPrChange>
        </w:rPr>
      </w:pPr>
      <w:commentRangeStart w:id="1069"/>
      <w:r w:rsidRPr="004C6A23">
        <w:rPr>
          <w:lang w:val="de-DE"/>
          <w:rPrChange w:id="1070" w:author="Franziska Funke" w:date="2023-01-18T11:01:00Z">
            <w:rPr/>
          </w:rPrChange>
        </w:rPr>
        <w:lastRenderedPageBreak/>
        <w:t xml:space="preserve">Q99 </w:t>
      </w:r>
      <w:commentRangeEnd w:id="1069"/>
      <w:r w:rsidR="002F4005">
        <w:rPr>
          <w:rStyle w:val="CommentReference"/>
        </w:rPr>
        <w:commentReference w:id="1069"/>
      </w:r>
      <w:r w:rsidRPr="004C6A23">
        <w:rPr>
          <w:lang w:val="de-DE"/>
          <w:rPrChange w:id="1071" w:author="Franziska Funke" w:date="2023-01-18T11:01:00Z">
            <w:rPr/>
          </w:rPrChange>
        </w:rPr>
        <w:t>Auch wenn Sie bei der US-Präsidentschaftswahl 2020 nicht gewählt haben, geben Sie bitte den/die Kandidaten/Kandidatin an, für den Sie am ehesten gestimmt hätten oder der Ihre Ansichten eher vertritt.</w:t>
      </w:r>
    </w:p>
    <w:p w14:paraId="7ACE55D1" w14:textId="77777777" w:rsidR="002760CD" w:rsidRDefault="00635F58">
      <w:pPr>
        <w:pStyle w:val="ListParagraph"/>
        <w:keepNext/>
        <w:numPr>
          <w:ilvl w:val="0"/>
          <w:numId w:val="4"/>
        </w:numPr>
      </w:pPr>
      <w:proofErr w:type="gramStart"/>
      <w:r>
        <w:t>Biden  (</w:t>
      </w:r>
      <w:proofErr w:type="gramEnd"/>
      <w:r>
        <w:t xml:space="preserve">1) </w:t>
      </w:r>
    </w:p>
    <w:p w14:paraId="58BF2A36" w14:textId="77777777" w:rsidR="002760CD" w:rsidRDefault="00635F58">
      <w:pPr>
        <w:pStyle w:val="ListParagraph"/>
        <w:keepNext/>
        <w:numPr>
          <w:ilvl w:val="0"/>
          <w:numId w:val="4"/>
        </w:numPr>
      </w:pPr>
      <w:r>
        <w:t>Trump</w:t>
      </w:r>
      <w:del w:id="1072" w:author="Laura Schepp" w:date="2023-02-09T11:14:00Z">
        <w:r w:rsidDel="009D34FD">
          <w:delText>f</w:delText>
        </w:r>
      </w:del>
      <w:r>
        <w:t xml:space="preserve">  (2) </w:t>
      </w:r>
    </w:p>
    <w:p w14:paraId="38C33A0D" w14:textId="77777777" w:rsidR="002760CD" w:rsidRDefault="00635F58">
      <w:pPr>
        <w:pStyle w:val="ListParagraph"/>
        <w:keepNext/>
        <w:numPr>
          <w:ilvl w:val="0"/>
          <w:numId w:val="4"/>
        </w:numPr>
      </w:pPr>
      <w:proofErr w:type="spellStart"/>
      <w:proofErr w:type="gramStart"/>
      <w:r>
        <w:t>Jörgensen</w:t>
      </w:r>
      <w:proofErr w:type="spellEnd"/>
      <w:r>
        <w:t xml:space="preserve">  (</w:t>
      </w:r>
      <w:proofErr w:type="gramEnd"/>
      <w:r>
        <w:t xml:space="preserve">3) </w:t>
      </w:r>
    </w:p>
    <w:p w14:paraId="3496D5CC" w14:textId="77777777" w:rsidR="002760CD" w:rsidRDefault="00635F58">
      <w:pPr>
        <w:pStyle w:val="ListParagraph"/>
        <w:keepNext/>
        <w:numPr>
          <w:ilvl w:val="0"/>
          <w:numId w:val="4"/>
        </w:numPr>
      </w:pPr>
      <w:proofErr w:type="gramStart"/>
      <w:r>
        <w:t>Hawkins  (</w:t>
      </w:r>
      <w:proofErr w:type="gramEnd"/>
      <w:r>
        <w:t xml:space="preserve">4) </w:t>
      </w:r>
    </w:p>
    <w:p w14:paraId="1994BB1E" w14:textId="77777777" w:rsidR="002760CD" w:rsidRDefault="00635F58">
      <w:pPr>
        <w:pStyle w:val="ListParagraph"/>
        <w:keepNext/>
        <w:numPr>
          <w:ilvl w:val="0"/>
          <w:numId w:val="4"/>
        </w:numPr>
      </w:pPr>
      <w:proofErr w:type="gramStart"/>
      <w:r>
        <w:t>Green  (</w:t>
      </w:r>
      <w:proofErr w:type="gramEnd"/>
      <w:r>
        <w:t xml:space="preserve">6) </w:t>
      </w:r>
    </w:p>
    <w:p w14:paraId="79DB36BA" w14:textId="77777777" w:rsidR="002760CD" w:rsidRDefault="00635F58">
      <w:pPr>
        <w:pStyle w:val="ListParagraph"/>
        <w:keepNext/>
        <w:numPr>
          <w:ilvl w:val="0"/>
          <w:numId w:val="4"/>
        </w:numPr>
      </w:pPr>
      <w:r>
        <w:t xml:space="preserve">Brexit </w:t>
      </w:r>
      <w:proofErr w:type="gramStart"/>
      <w:r>
        <w:t>Party  (</w:t>
      </w:r>
      <w:proofErr w:type="gramEnd"/>
      <w:r>
        <w:t xml:space="preserve">10) </w:t>
      </w:r>
    </w:p>
    <w:p w14:paraId="69CF6CB0" w14:textId="77777777" w:rsidR="002760CD" w:rsidRDefault="00635F58">
      <w:pPr>
        <w:pStyle w:val="ListParagraph"/>
        <w:keepNext/>
        <w:numPr>
          <w:ilvl w:val="0"/>
          <w:numId w:val="4"/>
        </w:numPr>
      </w:pPr>
      <w:proofErr w:type="gramStart"/>
      <w:r>
        <w:t>DUP  (</w:t>
      </w:r>
      <w:proofErr w:type="gramEnd"/>
      <w:r>
        <w:t xml:space="preserve">7) </w:t>
      </w:r>
    </w:p>
    <w:p w14:paraId="55898429" w14:textId="77777777" w:rsidR="002760CD" w:rsidRDefault="00635F58">
      <w:pPr>
        <w:pStyle w:val="ListParagraph"/>
        <w:keepNext/>
        <w:numPr>
          <w:ilvl w:val="0"/>
          <w:numId w:val="4"/>
        </w:numPr>
      </w:pPr>
      <w:r>
        <w:t xml:space="preserve">Sinn </w:t>
      </w:r>
      <w:proofErr w:type="gramStart"/>
      <w:r>
        <w:t>Féin  (</w:t>
      </w:r>
      <w:proofErr w:type="gramEnd"/>
      <w:r>
        <w:t xml:space="preserve">8) </w:t>
      </w:r>
    </w:p>
    <w:p w14:paraId="17A00C23" w14:textId="77777777" w:rsidR="002760CD" w:rsidRDefault="00635F58">
      <w:pPr>
        <w:pStyle w:val="ListParagraph"/>
        <w:keepNext/>
        <w:numPr>
          <w:ilvl w:val="0"/>
          <w:numId w:val="4"/>
        </w:numPr>
      </w:pPr>
      <w:proofErr w:type="gramStart"/>
      <w:r>
        <w:t>Other  (</w:t>
      </w:r>
      <w:proofErr w:type="gramEnd"/>
      <w:r>
        <w:t xml:space="preserve">9) </w:t>
      </w:r>
    </w:p>
    <w:p w14:paraId="71FE5C20" w14:textId="77777777" w:rsidR="002760CD" w:rsidRDefault="00635F58">
      <w:pPr>
        <w:pStyle w:val="ListParagraph"/>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5) </w:t>
      </w:r>
    </w:p>
    <w:p w14:paraId="4621276B" w14:textId="77777777" w:rsidR="002760CD" w:rsidRDefault="002760CD"/>
    <w:p w14:paraId="00F20E04" w14:textId="77777777" w:rsidR="002760CD" w:rsidRDefault="002760CD">
      <w:pPr>
        <w:pStyle w:val="QuestionSeparator"/>
      </w:pPr>
    </w:p>
    <w:p w14:paraId="61105045" w14:textId="77777777" w:rsidR="002760CD" w:rsidRDefault="002760CD"/>
    <w:p w14:paraId="49E45656" w14:textId="3EEF77C8" w:rsidR="002760CD" w:rsidRPr="004C6A23" w:rsidRDefault="00635F58">
      <w:pPr>
        <w:keepNext/>
        <w:rPr>
          <w:lang w:val="de-DE"/>
          <w:rPrChange w:id="1073" w:author="Franziska Funke" w:date="2023-01-18T11:01:00Z">
            <w:rPr/>
          </w:rPrChange>
        </w:rPr>
      </w:pPr>
      <w:r w:rsidRPr="004C6A23">
        <w:rPr>
          <w:lang w:val="de-DE"/>
          <w:rPrChange w:id="1074" w:author="Franziska Funke" w:date="2023-01-18T11:01:00Z">
            <w:rPr/>
          </w:rPrChange>
        </w:rPr>
        <w:t>Q273 Inwieweit stellen Ihrer Meinung nach die folgenden Ha</w:t>
      </w:r>
      <w:ins w:id="1075" w:author="Franziska Funke" w:date="2023-01-18T12:51:00Z">
        <w:r w:rsidR="002F4005">
          <w:rPr>
            <w:lang w:val="de-DE"/>
          </w:rPr>
          <w:t>n</w:t>
        </w:r>
      </w:ins>
      <w:r w:rsidRPr="004C6A23">
        <w:rPr>
          <w:lang w:val="de-DE"/>
          <w:rPrChange w:id="1076" w:author="Franziska Funke" w:date="2023-01-18T11:01:00Z">
            <w:rPr/>
          </w:rPrChange>
        </w:rPr>
        <w:t xml:space="preserve">dlungsfelder ein Problem dar? </w:t>
      </w:r>
    </w:p>
    <w:tbl>
      <w:tblPr>
        <w:tblStyle w:val="QQuestionTable"/>
        <w:tblW w:w="9576" w:type="auto"/>
        <w:tblLook w:val="07E0" w:firstRow="1" w:lastRow="1" w:firstColumn="1" w:lastColumn="1" w:noHBand="1" w:noVBand="1"/>
      </w:tblPr>
      <w:tblGrid>
        <w:gridCol w:w="2676"/>
        <w:gridCol w:w="1262"/>
        <w:gridCol w:w="1333"/>
        <w:gridCol w:w="1245"/>
        <w:gridCol w:w="1262"/>
        <w:gridCol w:w="1582"/>
      </w:tblGrid>
      <w:tr w:rsidR="002760CD" w:rsidRPr="00FB47D9" w14:paraId="609DFFF2" w14:textId="77777777" w:rsidTr="00276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7D0FC6E" w14:textId="77777777" w:rsidR="002760CD" w:rsidRPr="004C6A23" w:rsidRDefault="002760CD">
            <w:pPr>
              <w:keepNext/>
              <w:rPr>
                <w:lang w:val="de-DE"/>
                <w:rPrChange w:id="1077" w:author="Franziska Funke" w:date="2023-01-18T11:01:00Z">
                  <w:rPr/>
                </w:rPrChange>
              </w:rPr>
            </w:pPr>
          </w:p>
        </w:tc>
        <w:tc>
          <w:tcPr>
            <w:tcW w:w="1596" w:type="dxa"/>
          </w:tcPr>
          <w:p w14:paraId="0770E3FA" w14:textId="77777777" w:rsidR="002760CD" w:rsidRPr="004C6A23" w:rsidRDefault="00635F58">
            <w:pPr>
              <w:cnfStyle w:val="100000000000" w:firstRow="1" w:lastRow="0" w:firstColumn="0" w:lastColumn="0" w:oddVBand="0" w:evenVBand="0" w:oddHBand="0" w:evenHBand="0" w:firstRowFirstColumn="0" w:firstRowLastColumn="0" w:lastRowFirstColumn="0" w:lastRowLastColumn="0"/>
              <w:rPr>
                <w:lang w:val="de-DE"/>
                <w:rPrChange w:id="1078" w:author="Franziska Funke" w:date="2023-01-18T11:01:00Z">
                  <w:rPr/>
                </w:rPrChange>
              </w:rPr>
            </w:pPr>
            <w:r w:rsidRPr="004C6A23">
              <w:rPr>
                <w:lang w:val="de-DE"/>
                <w:rPrChange w:id="1079" w:author="Franziska Funke" w:date="2023-01-18T11:01:00Z">
                  <w:rPr/>
                </w:rPrChange>
              </w:rPr>
              <w:t>Für mich kein wichtiges Thema (1)</w:t>
            </w:r>
          </w:p>
        </w:tc>
        <w:tc>
          <w:tcPr>
            <w:tcW w:w="1596" w:type="dxa"/>
          </w:tcPr>
          <w:p w14:paraId="10E6A366" w14:textId="77777777" w:rsidR="002760CD" w:rsidRPr="004C6A23" w:rsidRDefault="00635F58">
            <w:pPr>
              <w:cnfStyle w:val="100000000000" w:firstRow="1" w:lastRow="0" w:firstColumn="0" w:lastColumn="0" w:oddVBand="0" w:evenVBand="0" w:oddHBand="0" w:evenHBand="0" w:firstRowFirstColumn="0" w:firstRowLastColumn="0" w:lastRowFirstColumn="0" w:lastRowLastColumn="0"/>
              <w:rPr>
                <w:lang w:val="de-DE"/>
                <w:rPrChange w:id="1080" w:author="Franziska Funke" w:date="2023-01-18T11:01:00Z">
                  <w:rPr/>
                </w:rPrChange>
              </w:rPr>
            </w:pPr>
            <w:r w:rsidRPr="004C6A23">
              <w:rPr>
                <w:lang w:val="de-DE"/>
                <w:rPrChange w:id="1081" w:author="Franziska Funke" w:date="2023-01-18T11:01:00Z">
                  <w:rPr/>
                </w:rPrChange>
              </w:rPr>
              <w:t>Ein Problem, aber es gibt andere Prioritäten (2)</w:t>
            </w:r>
          </w:p>
        </w:tc>
        <w:tc>
          <w:tcPr>
            <w:tcW w:w="1596" w:type="dxa"/>
          </w:tcPr>
          <w:p w14:paraId="7B172EA8" w14:textId="77777777" w:rsidR="002760CD" w:rsidRPr="004C6A23" w:rsidRDefault="00635F58">
            <w:pPr>
              <w:cnfStyle w:val="100000000000" w:firstRow="1" w:lastRow="0" w:firstColumn="0" w:lastColumn="0" w:oddVBand="0" w:evenVBand="0" w:oddHBand="0" w:evenHBand="0" w:firstRowFirstColumn="0" w:firstRowLastColumn="0" w:lastRowFirstColumn="0" w:lastRowLastColumn="0"/>
              <w:rPr>
                <w:lang w:val="de-DE"/>
                <w:rPrChange w:id="1082" w:author="Franziska Funke" w:date="2023-01-18T11:01:00Z">
                  <w:rPr/>
                </w:rPrChange>
              </w:rPr>
            </w:pPr>
            <w:r w:rsidRPr="004C6A23">
              <w:rPr>
                <w:lang w:val="de-DE"/>
                <w:rPrChange w:id="1083" w:author="Franziska Funke" w:date="2023-01-18T11:01:00Z">
                  <w:rPr/>
                </w:rPrChange>
              </w:rPr>
              <w:t>Ein Problem, aber wir tun bereits, was wir können (3)</w:t>
            </w:r>
          </w:p>
        </w:tc>
        <w:tc>
          <w:tcPr>
            <w:tcW w:w="1596" w:type="dxa"/>
          </w:tcPr>
          <w:p w14:paraId="4365E27C" w14:textId="77777777" w:rsidR="002760CD" w:rsidRPr="004C6A23" w:rsidRDefault="00635F58">
            <w:pPr>
              <w:cnfStyle w:val="100000000000" w:firstRow="1" w:lastRow="0" w:firstColumn="0" w:lastColumn="0" w:oddVBand="0" w:evenVBand="0" w:oddHBand="0" w:evenHBand="0" w:firstRowFirstColumn="0" w:firstRowLastColumn="0" w:lastRowFirstColumn="0" w:lastRowLastColumn="0"/>
              <w:rPr>
                <w:lang w:val="de-DE"/>
                <w:rPrChange w:id="1084" w:author="Franziska Funke" w:date="2023-01-18T11:01:00Z">
                  <w:rPr/>
                </w:rPrChange>
              </w:rPr>
            </w:pPr>
            <w:r w:rsidRPr="004C6A23">
              <w:rPr>
                <w:lang w:val="de-DE"/>
                <w:rPrChange w:id="1085" w:author="Franziska Funke" w:date="2023-01-18T11:01:00Z">
                  <w:rPr/>
                </w:rPrChange>
              </w:rPr>
              <w:t>Ein wichtiges Thema, wir sollten mehr tun (4)</w:t>
            </w:r>
          </w:p>
        </w:tc>
        <w:tc>
          <w:tcPr>
            <w:tcW w:w="1596" w:type="dxa"/>
          </w:tcPr>
          <w:p w14:paraId="36AE87D6" w14:textId="77777777" w:rsidR="002760CD" w:rsidRPr="004C6A23" w:rsidRDefault="00635F58">
            <w:pPr>
              <w:cnfStyle w:val="100000000000" w:firstRow="1" w:lastRow="0" w:firstColumn="0" w:lastColumn="0" w:oddVBand="0" w:evenVBand="0" w:oddHBand="0" w:evenHBand="0" w:firstRowFirstColumn="0" w:firstRowLastColumn="0" w:lastRowFirstColumn="0" w:lastRowLastColumn="0"/>
              <w:rPr>
                <w:lang w:val="de-DE"/>
                <w:rPrChange w:id="1086" w:author="Franziska Funke" w:date="2023-01-18T11:01:00Z">
                  <w:rPr/>
                </w:rPrChange>
              </w:rPr>
            </w:pPr>
            <w:r w:rsidRPr="004C6A23">
              <w:rPr>
                <w:lang w:val="de-DE"/>
                <w:rPrChange w:id="1087" w:author="Franziska Funke" w:date="2023-01-18T11:01:00Z">
                  <w:rPr/>
                </w:rPrChange>
              </w:rPr>
              <w:t>Eines der drängendsten Probleme unserer Zeit (5)</w:t>
            </w:r>
          </w:p>
        </w:tc>
      </w:tr>
      <w:tr w:rsidR="002760CD" w14:paraId="5424D204"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2870D3A3" w14:textId="77777777" w:rsidR="002760CD" w:rsidRDefault="00635F58">
            <w:pPr>
              <w:keepNext/>
            </w:pPr>
            <w:proofErr w:type="spellStart"/>
            <w:r>
              <w:t>Einkommensungleichheit</w:t>
            </w:r>
            <w:proofErr w:type="spellEnd"/>
            <w:r>
              <w:t xml:space="preserve"> in Deutschland (1) </w:t>
            </w:r>
          </w:p>
        </w:tc>
        <w:tc>
          <w:tcPr>
            <w:tcW w:w="1596" w:type="dxa"/>
          </w:tcPr>
          <w:p w14:paraId="0B73DD33"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F99DDA"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29BA77"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35441"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24001A"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29138DEF"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2399C4DD" w14:textId="77777777" w:rsidR="002760CD" w:rsidRDefault="00635F58">
            <w:pPr>
              <w:keepNext/>
            </w:pPr>
            <w:proofErr w:type="spellStart"/>
            <w:r>
              <w:t>Klimawandel</w:t>
            </w:r>
            <w:proofErr w:type="spellEnd"/>
            <w:r>
              <w:t xml:space="preserve"> (2) </w:t>
            </w:r>
          </w:p>
        </w:tc>
        <w:tc>
          <w:tcPr>
            <w:tcW w:w="1596" w:type="dxa"/>
          </w:tcPr>
          <w:p w14:paraId="5D220ADB"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0752B7"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FD2A8B"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55FE47"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088CEE"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1BDB014A"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6E38DB45" w14:textId="77777777" w:rsidR="002760CD" w:rsidRDefault="00635F58">
            <w:pPr>
              <w:keepNext/>
            </w:pPr>
            <w:proofErr w:type="spellStart"/>
            <w:r>
              <w:t>Globale</w:t>
            </w:r>
            <w:proofErr w:type="spellEnd"/>
            <w:r>
              <w:t xml:space="preserve"> </w:t>
            </w:r>
            <w:proofErr w:type="spellStart"/>
            <w:r>
              <w:t>Armut</w:t>
            </w:r>
            <w:proofErr w:type="spellEnd"/>
            <w:r>
              <w:t xml:space="preserve"> (3) </w:t>
            </w:r>
          </w:p>
        </w:tc>
        <w:tc>
          <w:tcPr>
            <w:tcW w:w="1596" w:type="dxa"/>
          </w:tcPr>
          <w:p w14:paraId="1640D0EB"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B7BBF"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E726F4"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CE2CF1"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9EEC45" w14:textId="77777777" w:rsidR="002760CD" w:rsidRDefault="002760C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CD2EDA" w14:textId="77777777" w:rsidR="002760CD" w:rsidRDefault="002760CD"/>
    <w:p w14:paraId="498B3929" w14:textId="77777777" w:rsidR="002760CD" w:rsidRDefault="002760CD"/>
    <w:p w14:paraId="7D1CBD2C" w14:textId="77777777" w:rsidR="002760CD" w:rsidRDefault="002760CD">
      <w:pPr>
        <w:pStyle w:val="QuestionSeparator"/>
      </w:pPr>
    </w:p>
    <w:p w14:paraId="529234AC" w14:textId="77777777" w:rsidR="002760CD" w:rsidRDefault="002760CD"/>
    <w:p w14:paraId="4DFB95B5" w14:textId="77777777" w:rsidR="002760CD" w:rsidRPr="004C6A23" w:rsidRDefault="00635F58">
      <w:pPr>
        <w:keepNext/>
        <w:rPr>
          <w:lang w:val="de-DE"/>
          <w:rPrChange w:id="1088" w:author="Franziska Funke" w:date="2023-01-18T11:01:00Z">
            <w:rPr/>
          </w:rPrChange>
        </w:rPr>
      </w:pPr>
      <w:r w:rsidRPr="004C6A23">
        <w:rPr>
          <w:lang w:val="de-DE"/>
          <w:rPrChange w:id="1089" w:author="Franziska Funke" w:date="2023-01-18T11:01:00Z">
            <w:rPr/>
          </w:rPrChange>
        </w:rPr>
        <w:t>Q274 Welche Gruppe vertreten Sie, wenn Sie wählen?</w:t>
      </w:r>
    </w:p>
    <w:p w14:paraId="47AB17D2" w14:textId="77777777" w:rsidR="002760CD" w:rsidRDefault="00635F58">
      <w:pPr>
        <w:pStyle w:val="ListParagraph"/>
        <w:keepNext/>
        <w:numPr>
          <w:ilvl w:val="0"/>
          <w:numId w:val="4"/>
        </w:numPr>
      </w:pPr>
      <w:proofErr w:type="spellStart"/>
      <w:r>
        <w:t>Lebewesen</w:t>
      </w:r>
      <w:proofErr w:type="spellEnd"/>
      <w:r>
        <w:t xml:space="preserve"> (Menschen und </w:t>
      </w:r>
      <w:proofErr w:type="spellStart"/>
      <w:proofErr w:type="gramStart"/>
      <w:r>
        <w:t>Tiere</w:t>
      </w:r>
      <w:proofErr w:type="spellEnd"/>
      <w:r>
        <w:t>)  (</w:t>
      </w:r>
      <w:proofErr w:type="gramEnd"/>
      <w:r>
        <w:t xml:space="preserve">1) </w:t>
      </w:r>
    </w:p>
    <w:p w14:paraId="09BDAFAE" w14:textId="77777777" w:rsidR="002760CD" w:rsidRDefault="00635F58">
      <w:pPr>
        <w:pStyle w:val="ListParagraph"/>
        <w:keepNext/>
        <w:numPr>
          <w:ilvl w:val="0"/>
          <w:numId w:val="4"/>
        </w:numPr>
      </w:pPr>
      <w:proofErr w:type="gramStart"/>
      <w:r>
        <w:t>Menschen  (</w:t>
      </w:r>
      <w:proofErr w:type="gramEnd"/>
      <w:r>
        <w:t xml:space="preserve">2) </w:t>
      </w:r>
    </w:p>
    <w:p w14:paraId="4D095843" w14:textId="77777777" w:rsidR="002760CD" w:rsidRDefault="00635F58">
      <w:pPr>
        <w:pStyle w:val="ListParagraph"/>
        <w:keepNext/>
        <w:numPr>
          <w:ilvl w:val="0"/>
          <w:numId w:val="4"/>
        </w:numPr>
      </w:pPr>
      <w:proofErr w:type="gramStart"/>
      <w:r>
        <w:t>Deutsche  (</w:t>
      </w:r>
      <w:proofErr w:type="gramEnd"/>
      <w:r>
        <w:t xml:space="preserve">3) </w:t>
      </w:r>
    </w:p>
    <w:p w14:paraId="7A8BE910" w14:textId="77777777" w:rsidR="002760CD" w:rsidRPr="004C6A23" w:rsidRDefault="00635F58">
      <w:pPr>
        <w:pStyle w:val="ListParagraph"/>
        <w:keepNext/>
        <w:numPr>
          <w:ilvl w:val="0"/>
          <w:numId w:val="4"/>
        </w:numPr>
        <w:rPr>
          <w:lang w:val="de-DE"/>
          <w:rPrChange w:id="1090" w:author="Franziska Funke" w:date="2023-01-18T11:01:00Z">
            <w:rPr/>
          </w:rPrChange>
        </w:rPr>
      </w:pPr>
      <w:r w:rsidRPr="004C6A23">
        <w:rPr>
          <w:lang w:val="de-DE"/>
          <w:rPrChange w:id="1091" w:author="Franziska Funke" w:date="2023-01-18T11:01:00Z">
            <w:rPr/>
          </w:rPrChange>
        </w:rPr>
        <w:t xml:space="preserve">Menschen, die meine Kultur oder Religion </w:t>
      </w:r>
      <w:proofErr w:type="gramStart"/>
      <w:r w:rsidRPr="004C6A23">
        <w:rPr>
          <w:lang w:val="de-DE"/>
          <w:rPrChange w:id="1092" w:author="Franziska Funke" w:date="2023-01-18T11:01:00Z">
            <w:rPr/>
          </w:rPrChange>
        </w:rPr>
        <w:t>teilen  (</w:t>
      </w:r>
      <w:proofErr w:type="gramEnd"/>
      <w:r w:rsidRPr="004C6A23">
        <w:rPr>
          <w:lang w:val="de-DE"/>
          <w:rPrChange w:id="1093" w:author="Franziska Funke" w:date="2023-01-18T11:01:00Z">
            <w:rPr/>
          </w:rPrChange>
        </w:rPr>
        <w:t xml:space="preserve">4) </w:t>
      </w:r>
    </w:p>
    <w:p w14:paraId="64790C23" w14:textId="77777777" w:rsidR="002760CD" w:rsidRDefault="00635F58">
      <w:pPr>
        <w:pStyle w:val="ListParagraph"/>
        <w:keepNext/>
        <w:numPr>
          <w:ilvl w:val="0"/>
          <w:numId w:val="4"/>
        </w:numPr>
      </w:pPr>
      <w:proofErr w:type="spellStart"/>
      <w:r>
        <w:t>Meinen</w:t>
      </w:r>
      <w:proofErr w:type="spellEnd"/>
      <w:r>
        <w:t xml:space="preserve"> </w:t>
      </w:r>
      <w:proofErr w:type="spellStart"/>
      <w:proofErr w:type="gramStart"/>
      <w:r>
        <w:t>Staat</w:t>
      </w:r>
      <w:proofErr w:type="spellEnd"/>
      <w:r>
        <w:t xml:space="preserve">  (</w:t>
      </w:r>
      <w:proofErr w:type="gramEnd"/>
      <w:r>
        <w:t xml:space="preserve">5) </w:t>
      </w:r>
    </w:p>
    <w:p w14:paraId="12D38857" w14:textId="77777777" w:rsidR="002760CD" w:rsidRDefault="00635F58">
      <w:pPr>
        <w:pStyle w:val="ListParagraph"/>
        <w:keepNext/>
        <w:numPr>
          <w:ilvl w:val="0"/>
          <w:numId w:val="4"/>
        </w:numPr>
      </w:pPr>
      <w:proofErr w:type="spellStart"/>
      <w:r>
        <w:t>Meine</w:t>
      </w:r>
      <w:proofErr w:type="spellEnd"/>
      <w:r>
        <w:t xml:space="preserve"> </w:t>
      </w:r>
      <w:proofErr w:type="gramStart"/>
      <w:r>
        <w:t>Stadt  (</w:t>
      </w:r>
      <w:proofErr w:type="gramEnd"/>
      <w:r>
        <w:t xml:space="preserve">6) </w:t>
      </w:r>
    </w:p>
    <w:p w14:paraId="58221B1D" w14:textId="77777777" w:rsidR="002760CD" w:rsidRPr="004C6A23" w:rsidRDefault="00635F58">
      <w:pPr>
        <w:pStyle w:val="ListParagraph"/>
        <w:keepNext/>
        <w:numPr>
          <w:ilvl w:val="0"/>
          <w:numId w:val="4"/>
        </w:numPr>
        <w:rPr>
          <w:lang w:val="de-DE"/>
          <w:rPrChange w:id="1094" w:author="Franziska Funke" w:date="2023-01-18T11:01:00Z">
            <w:rPr/>
          </w:rPrChange>
        </w:rPr>
      </w:pPr>
      <w:r w:rsidRPr="004C6A23">
        <w:rPr>
          <w:lang w:val="de-DE"/>
          <w:rPrChange w:id="1095" w:author="Franziska Funke" w:date="2023-01-18T11:01:00Z">
            <w:rPr/>
          </w:rPrChange>
        </w:rPr>
        <w:t xml:space="preserve">Meine Verwandten und/oder </w:t>
      </w:r>
      <w:proofErr w:type="spellStart"/>
      <w:proofErr w:type="gramStart"/>
      <w:r w:rsidRPr="004C6A23">
        <w:rPr>
          <w:lang w:val="de-DE"/>
          <w:rPrChange w:id="1096" w:author="Franziska Funke" w:date="2023-01-18T11:01:00Z">
            <w:rPr/>
          </w:rPrChange>
        </w:rPr>
        <w:t>Kolleg:innen</w:t>
      </w:r>
      <w:proofErr w:type="spellEnd"/>
      <w:proofErr w:type="gramEnd"/>
      <w:r w:rsidRPr="004C6A23">
        <w:rPr>
          <w:lang w:val="de-DE"/>
          <w:rPrChange w:id="1097" w:author="Franziska Funke" w:date="2023-01-18T11:01:00Z">
            <w:rPr/>
          </w:rPrChange>
        </w:rPr>
        <w:t xml:space="preserve">  (7) </w:t>
      </w:r>
    </w:p>
    <w:p w14:paraId="2F771981" w14:textId="77777777" w:rsidR="002760CD" w:rsidRDefault="00635F58">
      <w:pPr>
        <w:pStyle w:val="ListParagraph"/>
        <w:keepNext/>
        <w:numPr>
          <w:ilvl w:val="0"/>
          <w:numId w:val="4"/>
        </w:numPr>
      </w:pPr>
      <w:proofErr w:type="spellStart"/>
      <w:r>
        <w:t>Meine</w:t>
      </w:r>
      <w:proofErr w:type="spellEnd"/>
      <w:r>
        <w:t xml:space="preserve"> </w:t>
      </w:r>
      <w:proofErr w:type="spellStart"/>
      <w:r>
        <w:t>Familie</w:t>
      </w:r>
      <w:proofErr w:type="spellEnd"/>
      <w:r>
        <w:t xml:space="preserve"> und </w:t>
      </w:r>
      <w:proofErr w:type="spellStart"/>
      <w:proofErr w:type="gramStart"/>
      <w:r>
        <w:t>mich</w:t>
      </w:r>
      <w:proofErr w:type="spellEnd"/>
      <w:r>
        <w:t xml:space="preserve">  (</w:t>
      </w:r>
      <w:proofErr w:type="gramEnd"/>
      <w:r>
        <w:t xml:space="preserve">8) </w:t>
      </w:r>
    </w:p>
    <w:p w14:paraId="071A27E8" w14:textId="77777777" w:rsidR="002760CD" w:rsidRDefault="002760CD"/>
    <w:p w14:paraId="1179B20C" w14:textId="77777777" w:rsidR="002760CD" w:rsidRDefault="00635F58">
      <w:pPr>
        <w:pStyle w:val="BlockEndLabel"/>
      </w:pPr>
      <w:r>
        <w:t>End of Block: Politics (more)</w:t>
      </w:r>
    </w:p>
    <w:p w14:paraId="04B023C5" w14:textId="77777777" w:rsidR="002760CD" w:rsidRDefault="002760CD">
      <w:pPr>
        <w:pStyle w:val="BlockSeparator"/>
      </w:pPr>
    </w:p>
    <w:p w14:paraId="7458F2E3" w14:textId="77777777" w:rsidR="002760CD" w:rsidRDefault="00635F58">
      <w:pPr>
        <w:pStyle w:val="BlockStartLabel"/>
      </w:pPr>
      <w:r>
        <w:t>Start of Block: Conjoint analysis (d)</w:t>
      </w:r>
    </w:p>
    <w:p w14:paraId="136AE2C2" w14:textId="77777777" w:rsidR="002760CD" w:rsidRDefault="002760CD"/>
    <w:p w14:paraId="0689DC5C" w14:textId="77777777" w:rsidR="002760CD" w:rsidRDefault="00635F58">
      <w:pPr>
        <w:keepNext/>
      </w:pPr>
      <w:r>
        <w:t>Q104 Timing</w:t>
      </w:r>
    </w:p>
    <w:p w14:paraId="71D76B84" w14:textId="77777777" w:rsidR="002760CD" w:rsidRDefault="00635F58">
      <w:pPr>
        <w:pStyle w:val="ListParagraph"/>
        <w:keepNext/>
        <w:ind w:left="0"/>
      </w:pPr>
      <w:r>
        <w:t xml:space="preserve">First </w:t>
      </w:r>
      <w:proofErr w:type="gramStart"/>
      <w:r>
        <w:t>Click  (</w:t>
      </w:r>
      <w:proofErr w:type="gramEnd"/>
      <w:r>
        <w:t>1)</w:t>
      </w:r>
    </w:p>
    <w:p w14:paraId="7044ACB3" w14:textId="77777777" w:rsidR="002760CD" w:rsidRDefault="00635F58">
      <w:pPr>
        <w:pStyle w:val="ListParagraph"/>
        <w:keepNext/>
        <w:ind w:left="0"/>
      </w:pPr>
      <w:r>
        <w:t xml:space="preserve">Last </w:t>
      </w:r>
      <w:proofErr w:type="gramStart"/>
      <w:r>
        <w:t>Click  (</w:t>
      </w:r>
      <w:proofErr w:type="gramEnd"/>
      <w:r>
        <w:t>2)</w:t>
      </w:r>
    </w:p>
    <w:p w14:paraId="15A231B6" w14:textId="77777777" w:rsidR="002760CD" w:rsidRPr="00281BC4" w:rsidRDefault="00635F58">
      <w:pPr>
        <w:pStyle w:val="ListParagraph"/>
        <w:keepNext/>
        <w:ind w:left="0"/>
      </w:pPr>
      <w:r w:rsidRPr="00281BC4">
        <w:t xml:space="preserve">Page </w:t>
      </w:r>
      <w:proofErr w:type="gramStart"/>
      <w:r w:rsidRPr="00281BC4">
        <w:t>Submit  (</w:t>
      </w:r>
      <w:proofErr w:type="gramEnd"/>
      <w:r w:rsidRPr="00281BC4">
        <w:t>3)</w:t>
      </w:r>
    </w:p>
    <w:p w14:paraId="0A59CF23" w14:textId="77777777" w:rsidR="002760CD" w:rsidRPr="004C6A23" w:rsidRDefault="00635F58">
      <w:pPr>
        <w:pStyle w:val="ListParagraph"/>
        <w:keepNext/>
        <w:ind w:left="0"/>
        <w:rPr>
          <w:lang w:val="de-DE"/>
          <w:rPrChange w:id="1098" w:author="Franziska Funke" w:date="2023-01-18T11:01:00Z">
            <w:rPr/>
          </w:rPrChange>
        </w:rPr>
      </w:pPr>
      <w:r w:rsidRPr="004C6A23">
        <w:rPr>
          <w:lang w:val="de-DE"/>
          <w:rPrChange w:id="1099" w:author="Franziska Funke" w:date="2023-01-18T11:01:00Z">
            <w:rPr/>
          </w:rPrChange>
        </w:rPr>
        <w:t xml:space="preserve">Click </w:t>
      </w:r>
      <w:proofErr w:type="gramStart"/>
      <w:r w:rsidRPr="004C6A23">
        <w:rPr>
          <w:lang w:val="de-DE"/>
          <w:rPrChange w:id="1100" w:author="Franziska Funke" w:date="2023-01-18T11:01:00Z">
            <w:rPr/>
          </w:rPrChange>
        </w:rPr>
        <w:t>Count  (</w:t>
      </w:r>
      <w:proofErr w:type="gramEnd"/>
      <w:r w:rsidRPr="004C6A23">
        <w:rPr>
          <w:lang w:val="de-DE"/>
          <w:rPrChange w:id="1101" w:author="Franziska Funke" w:date="2023-01-18T11:01:00Z">
            <w:rPr/>
          </w:rPrChange>
        </w:rPr>
        <w:t>4)</w:t>
      </w:r>
    </w:p>
    <w:p w14:paraId="326C3826" w14:textId="77777777" w:rsidR="002760CD" w:rsidRPr="004C6A23" w:rsidRDefault="002760CD">
      <w:pPr>
        <w:rPr>
          <w:lang w:val="de-DE"/>
          <w:rPrChange w:id="1102" w:author="Franziska Funke" w:date="2023-01-18T11:01:00Z">
            <w:rPr/>
          </w:rPrChange>
        </w:rPr>
      </w:pPr>
    </w:p>
    <w:p w14:paraId="7CB2D9C0" w14:textId="77777777" w:rsidR="002760CD" w:rsidRPr="004C6A23" w:rsidRDefault="002760CD">
      <w:pPr>
        <w:pStyle w:val="QuestionSeparator"/>
        <w:rPr>
          <w:lang w:val="de-DE"/>
          <w:rPrChange w:id="1103" w:author="Franziska Funke" w:date="2023-01-18T11:01:00Z">
            <w:rPr/>
          </w:rPrChange>
        </w:rPr>
      </w:pPr>
    </w:p>
    <w:p w14:paraId="745893AE" w14:textId="77777777" w:rsidR="002760CD" w:rsidRPr="004C6A23" w:rsidRDefault="002760CD">
      <w:pPr>
        <w:rPr>
          <w:lang w:val="de-DE"/>
          <w:rPrChange w:id="1104" w:author="Franziska Funke" w:date="2023-01-18T11:01:00Z">
            <w:rPr/>
          </w:rPrChange>
        </w:rPr>
      </w:pPr>
    </w:p>
    <w:p w14:paraId="05268103" w14:textId="77777777" w:rsidR="002760CD" w:rsidRPr="004C6A23" w:rsidRDefault="00635F58">
      <w:pPr>
        <w:keepNext/>
        <w:rPr>
          <w:lang w:val="de-DE"/>
          <w:rPrChange w:id="1105" w:author="Franziska Funke" w:date="2023-01-18T11:01:00Z">
            <w:rPr/>
          </w:rPrChange>
        </w:rPr>
      </w:pPr>
      <w:r w:rsidRPr="004C6A23">
        <w:rPr>
          <w:lang w:val="de-DE"/>
          <w:rPrChange w:id="1106" w:author="Franziska Funke" w:date="2023-01-18T11:01:00Z">
            <w:rPr/>
          </w:rPrChange>
        </w:rPr>
        <w:t>Q30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sidRPr="004C6A23">
        <w:rPr>
          <w:lang w:val="de-DE"/>
          <w:rPrChange w:id="1107" w:author="Franziska Funke" w:date="2023-01-18T11:01:00Z">
            <w:rPr/>
          </w:rPrChange>
        </w:rPr>
        <w:br/>
        <w:t xml:space="preserve"> </w:t>
      </w:r>
      <w:r w:rsidRPr="004C6A23">
        <w:rPr>
          <w:lang w:val="de-DE"/>
          <w:rPrChange w:id="1108" w:author="Franziska Funke" w:date="2023-01-18T11:01:00Z">
            <w:rPr/>
          </w:rPrChange>
        </w:rPr>
        <w:br/>
      </w:r>
      <w:del w:id="1109" w:author="Franziska Funke" w:date="2023-01-18T12:53:00Z">
        <w:r w:rsidRPr="004C6A23" w:rsidDel="002F4005">
          <w:rPr>
            <w:lang w:val="de-DE"/>
            <w:rPrChange w:id="1110" w:author="Franziska Funke" w:date="2023-01-18T11:01:00Z">
              <w:rPr/>
            </w:rPrChange>
          </w:rPr>
          <w:delText xml:space="preserve"> </w:delText>
        </w:r>
      </w:del>
      <w:proofErr w:type="gramStart"/>
      <w:r w:rsidRPr="004C6A23">
        <w:rPr>
          <w:lang w:val="de-DE"/>
          <w:rPrChange w:id="1111" w:author="Franziska Funke" w:date="2023-01-18T11:01:00Z">
            <w:rPr/>
          </w:rPrChange>
        </w:rPr>
        <w:t>Selbst</w:t>
      </w:r>
      <w:proofErr w:type="gramEnd"/>
      <w:r w:rsidRPr="004C6A23">
        <w:rPr>
          <w:lang w:val="de-DE"/>
          <w:rPrChange w:id="1112" w:author="Franziska Funke" w:date="2023-01-18T11:01:00Z">
            <w:rPr/>
          </w:rPrChange>
        </w:rPr>
        <w:t xml:space="preserve"> wenn Sie die linken Parteien nicht unterstützen, welche dieser Programme bevorzugen Sie?  </w:t>
      </w:r>
      <w:r w:rsidRPr="004C6A23">
        <w:rPr>
          <w:lang w:val="de-DE"/>
          <w:rPrChange w:id="1113" w:author="Franziska Funke" w:date="2023-01-18T11:01:00Z">
            <w:rPr/>
          </w:rPrChange>
        </w:rPr>
        <w:br/>
        <w:t xml:space="preserve">   </w:t>
      </w:r>
      <w:r w:rsidRPr="004C6A23">
        <w:rPr>
          <w:lang w:val="de-DE"/>
          <w:rPrChange w:id="1114" w:author="Franziska Funke" w:date="2023-01-18T11:01:00Z">
            <w:rPr/>
          </w:rPrChange>
        </w:rPr>
        <w:tab/>
        <w:t xml:space="preserve"> </w:t>
      </w:r>
      <w:r w:rsidRPr="004C6A23">
        <w:rPr>
          <w:lang w:val="de-DE"/>
          <w:rPrChange w:id="1115" w:author="Franziska Funke" w:date="2023-01-18T11:01:00Z">
            <w:rPr/>
          </w:rPrChange>
        </w:rPr>
        <w:tab/>
      </w:r>
      <w:r w:rsidRPr="004C6A23">
        <w:rPr>
          <w:lang w:val="de-DE"/>
          <w:rPrChange w:id="1116" w:author="Franziska Funke" w:date="2023-01-18T11:01:00Z">
            <w:rPr/>
          </w:rPrChange>
        </w:rPr>
        <w:tab/>
        <w:t xml:space="preserve"> </w:t>
      </w:r>
      <w:r w:rsidRPr="004C6A23">
        <w:rPr>
          <w:lang w:val="de-DE"/>
          <w:rPrChange w:id="1117" w:author="Franziska Funke" w:date="2023-01-18T11:01:00Z">
            <w:rPr/>
          </w:rPrChange>
        </w:rPr>
        <w:tab/>
      </w:r>
      <w:r w:rsidRPr="004C6A23">
        <w:rPr>
          <w:lang w:val="de-DE"/>
          <w:rPrChange w:id="1118" w:author="Franziska Funke" w:date="2023-01-18T11:01:00Z">
            <w:rPr/>
          </w:rPrChange>
        </w:rPr>
        <w:tab/>
      </w:r>
      <w:r w:rsidRPr="004C6A23">
        <w:rPr>
          <w:lang w:val="de-DE"/>
          <w:rPrChange w:id="1119" w:author="Franziska Funke" w:date="2023-01-18T11:01:00Z">
            <w:rPr/>
          </w:rPrChange>
        </w:rPr>
        <w:tab/>
        <w:t xml:space="preserve">  </w:t>
      </w:r>
      <w:r w:rsidRPr="004C6A23">
        <w:rPr>
          <w:lang w:val="de-DE"/>
          <w:rPrChange w:id="1120" w:author="Franziska Funke" w:date="2023-01-18T11:01:00Z">
            <w:rPr/>
          </w:rPrChange>
        </w:rPr>
        <w:tab/>
      </w:r>
      <w:r w:rsidRPr="004C6A23">
        <w:rPr>
          <w:lang w:val="de-DE"/>
          <w:rPrChange w:id="1121" w:author="Franziska Funke" w:date="2023-01-18T11:01:00Z">
            <w:rPr/>
          </w:rPrChange>
        </w:rPr>
        <w:tab/>
      </w:r>
      <w:r w:rsidRPr="004C6A23">
        <w:rPr>
          <w:lang w:val="de-DE"/>
          <w:rPrChange w:id="1122" w:author="Franziska Funke" w:date="2023-01-18T11:01:00Z">
            <w:rPr/>
          </w:rPrChange>
        </w:rPr>
        <w:tab/>
      </w:r>
      <w:r w:rsidRPr="004C6A23">
        <w:rPr>
          <w:b/>
          <w:lang w:val="de-DE"/>
          <w:rPrChange w:id="1123" w:author="Franziska Funke" w:date="2023-01-18T11:01:00Z">
            <w:rPr>
              <w:b/>
            </w:rPr>
          </w:rPrChange>
        </w:rPr>
        <w:t>Programm A</w:t>
      </w:r>
      <w:r w:rsidRPr="004C6A23">
        <w:rPr>
          <w:lang w:val="de-DE"/>
          <w:rPrChange w:id="1124" w:author="Franziska Funke" w:date="2023-01-18T11:01:00Z">
            <w:rPr/>
          </w:rPrChange>
        </w:rPr>
        <w:t xml:space="preserve"> </w:t>
      </w:r>
      <w:r w:rsidRPr="004C6A23">
        <w:rPr>
          <w:lang w:val="de-DE"/>
          <w:rPrChange w:id="1125" w:author="Franziska Funke" w:date="2023-01-18T11:01:00Z">
            <w:rPr/>
          </w:rPrChange>
        </w:rPr>
        <w:tab/>
      </w:r>
      <w:r w:rsidRPr="004C6A23">
        <w:rPr>
          <w:lang w:val="de-DE"/>
          <w:rPrChange w:id="1126" w:author="Franziska Funke" w:date="2023-01-18T11:01:00Z">
            <w:rPr/>
          </w:rPrChange>
        </w:rPr>
        <w:tab/>
      </w:r>
      <w:r w:rsidRPr="004C6A23">
        <w:rPr>
          <w:lang w:val="de-DE"/>
          <w:rPrChange w:id="1127" w:author="Franziska Funke" w:date="2023-01-18T11:01:00Z">
            <w:rPr/>
          </w:rPrChange>
        </w:rPr>
        <w:tab/>
      </w:r>
      <w:r w:rsidRPr="004C6A23">
        <w:rPr>
          <w:b/>
          <w:lang w:val="de-DE"/>
          <w:rPrChange w:id="1128" w:author="Franziska Funke" w:date="2023-01-18T11:01:00Z">
            <w:rPr>
              <w:b/>
            </w:rPr>
          </w:rPrChange>
        </w:rPr>
        <w:t>Programm B</w:t>
      </w:r>
      <w:r w:rsidRPr="004C6A23">
        <w:rPr>
          <w:lang w:val="de-DE"/>
          <w:rPrChange w:id="1129" w:author="Franziska Funke" w:date="2023-01-18T11:01:00Z">
            <w:rPr/>
          </w:rPrChange>
        </w:rPr>
        <w:t xml:space="preserve"> </w:t>
      </w:r>
      <w:r w:rsidRPr="004C6A23">
        <w:rPr>
          <w:lang w:val="de-DE"/>
          <w:rPrChange w:id="1130" w:author="Franziska Funke" w:date="2023-01-18T11:01:00Z">
            <w:rPr/>
          </w:rPrChange>
        </w:rPr>
        <w:tab/>
      </w:r>
      <w:r w:rsidRPr="004C6A23">
        <w:rPr>
          <w:lang w:val="de-DE"/>
          <w:rPrChange w:id="1131" w:author="Franziska Funke" w:date="2023-01-18T11:01:00Z">
            <w:rPr/>
          </w:rPrChange>
        </w:rPr>
        <w:tab/>
        <w:t xml:space="preserve"> </w:t>
      </w:r>
      <w:r w:rsidRPr="004C6A23">
        <w:rPr>
          <w:lang w:val="de-DE"/>
          <w:rPrChange w:id="1132" w:author="Franziska Funke" w:date="2023-01-18T11:01:00Z">
            <w:rPr/>
          </w:rPrChange>
        </w:rPr>
        <w:tab/>
      </w:r>
      <w:r w:rsidRPr="004C6A23">
        <w:rPr>
          <w:lang w:val="de-DE"/>
          <w:rPrChange w:id="1133" w:author="Franziska Funke" w:date="2023-01-18T11:01:00Z">
            <w:rPr/>
          </w:rPrChange>
        </w:rPr>
        <w:tab/>
        <w:t xml:space="preserve"> </w:t>
      </w:r>
      <w:r w:rsidRPr="004C6A23">
        <w:rPr>
          <w:lang w:val="de-DE"/>
          <w:rPrChange w:id="1134" w:author="Franziska Funke" w:date="2023-01-18T11:01:00Z">
            <w:rPr/>
          </w:rPrChange>
        </w:rPr>
        <w:tab/>
      </w:r>
      <w:r w:rsidRPr="004C6A23">
        <w:rPr>
          <w:lang w:val="de-DE"/>
          <w:rPrChange w:id="1135" w:author="Franziska Funke" w:date="2023-01-18T11:01:00Z">
            <w:rPr/>
          </w:rPrChange>
        </w:rPr>
        <w:tab/>
      </w:r>
      <w:r w:rsidRPr="004C6A23">
        <w:rPr>
          <w:lang w:val="de-DE"/>
          <w:rPrChange w:id="1136" w:author="Franziska Funke" w:date="2023-01-18T11:01:00Z">
            <w:rPr/>
          </w:rPrChange>
        </w:rPr>
        <w:tab/>
      </w:r>
      <w:r w:rsidRPr="004C6A23">
        <w:rPr>
          <w:b/>
          <w:color w:val="426092"/>
          <w:lang w:val="de-DE"/>
          <w:rPrChange w:id="1137" w:author="Franziska Funke" w:date="2023-01-18T11:01:00Z">
            <w:rPr>
              <w:b/>
              <w:color w:val="426092"/>
            </w:rPr>
          </w:rPrChange>
        </w:rPr>
        <w:t>${e://Field/F-1-1}</w:t>
      </w:r>
      <w:r w:rsidRPr="004C6A23">
        <w:rPr>
          <w:lang w:val="de-DE"/>
          <w:rPrChange w:id="1138" w:author="Franziska Funke" w:date="2023-01-18T11:01:00Z">
            <w:rPr/>
          </w:rPrChange>
        </w:rPr>
        <w:t xml:space="preserve"> </w:t>
      </w:r>
      <w:r w:rsidRPr="004C6A23">
        <w:rPr>
          <w:lang w:val="de-DE"/>
          <w:rPrChange w:id="1139" w:author="Franziska Funke" w:date="2023-01-18T11:01:00Z">
            <w:rPr/>
          </w:rPrChange>
        </w:rPr>
        <w:tab/>
      </w:r>
      <w:r w:rsidRPr="004C6A23">
        <w:rPr>
          <w:lang w:val="de-DE"/>
          <w:rPrChange w:id="1140" w:author="Franziska Funke" w:date="2023-01-18T11:01:00Z">
            <w:rPr/>
          </w:rPrChange>
        </w:rPr>
        <w:tab/>
      </w:r>
      <w:r w:rsidRPr="004C6A23">
        <w:rPr>
          <w:lang w:val="de-DE"/>
          <w:rPrChange w:id="1141" w:author="Franziska Funke" w:date="2023-01-18T11:01:00Z">
            <w:rPr/>
          </w:rPrChange>
        </w:rPr>
        <w:lastRenderedPageBreak/>
        <w:tab/>
      </w:r>
      <w:r w:rsidRPr="004C6A23">
        <w:rPr>
          <w:color w:val="426092"/>
          <w:lang w:val="de-DE"/>
          <w:rPrChange w:id="1142" w:author="Franziska Funke" w:date="2023-01-18T11:01:00Z">
            <w:rPr>
              <w:color w:val="426092"/>
            </w:rPr>
          </w:rPrChange>
        </w:rPr>
        <w:t>${e://Field/F-1-1-1}</w:t>
      </w:r>
      <w:r w:rsidRPr="004C6A23">
        <w:rPr>
          <w:lang w:val="de-DE"/>
          <w:rPrChange w:id="1143" w:author="Franziska Funke" w:date="2023-01-18T11:01:00Z">
            <w:rPr/>
          </w:rPrChange>
        </w:rPr>
        <w:t xml:space="preserve"> </w:t>
      </w:r>
      <w:r w:rsidRPr="004C6A23">
        <w:rPr>
          <w:lang w:val="de-DE"/>
          <w:rPrChange w:id="1144" w:author="Franziska Funke" w:date="2023-01-18T11:01:00Z">
            <w:rPr/>
          </w:rPrChange>
        </w:rPr>
        <w:tab/>
      </w:r>
      <w:r w:rsidRPr="004C6A23">
        <w:rPr>
          <w:lang w:val="de-DE"/>
          <w:rPrChange w:id="1145" w:author="Franziska Funke" w:date="2023-01-18T11:01:00Z">
            <w:rPr/>
          </w:rPrChange>
        </w:rPr>
        <w:tab/>
      </w:r>
      <w:r w:rsidRPr="004C6A23">
        <w:rPr>
          <w:lang w:val="de-DE"/>
          <w:rPrChange w:id="1146" w:author="Franziska Funke" w:date="2023-01-18T11:01:00Z">
            <w:rPr/>
          </w:rPrChange>
        </w:rPr>
        <w:tab/>
      </w:r>
      <w:r w:rsidRPr="004C6A23">
        <w:rPr>
          <w:color w:val="426092"/>
          <w:lang w:val="de-DE"/>
          <w:rPrChange w:id="1147" w:author="Franziska Funke" w:date="2023-01-18T11:01:00Z">
            <w:rPr>
              <w:color w:val="426092"/>
            </w:rPr>
          </w:rPrChange>
        </w:rPr>
        <w:t>${e://Field/F-1-2-1}</w:t>
      </w:r>
      <w:r w:rsidRPr="004C6A23">
        <w:rPr>
          <w:lang w:val="de-DE"/>
          <w:rPrChange w:id="1148" w:author="Franziska Funke" w:date="2023-01-18T11:01:00Z">
            <w:rPr/>
          </w:rPrChange>
        </w:rPr>
        <w:t xml:space="preserve"> </w:t>
      </w:r>
      <w:r w:rsidRPr="004C6A23">
        <w:rPr>
          <w:lang w:val="de-DE"/>
          <w:rPrChange w:id="1149" w:author="Franziska Funke" w:date="2023-01-18T11:01:00Z">
            <w:rPr/>
          </w:rPrChange>
        </w:rPr>
        <w:tab/>
      </w:r>
      <w:r w:rsidRPr="004C6A23">
        <w:rPr>
          <w:lang w:val="de-DE"/>
          <w:rPrChange w:id="1150" w:author="Franziska Funke" w:date="2023-01-18T11:01:00Z">
            <w:rPr/>
          </w:rPrChange>
        </w:rPr>
        <w:tab/>
        <w:t xml:space="preserve"> </w:t>
      </w:r>
      <w:r w:rsidRPr="004C6A23">
        <w:rPr>
          <w:lang w:val="de-DE"/>
          <w:rPrChange w:id="1151" w:author="Franziska Funke" w:date="2023-01-18T11:01:00Z">
            <w:rPr/>
          </w:rPrChange>
        </w:rPr>
        <w:tab/>
      </w:r>
      <w:r w:rsidRPr="004C6A23">
        <w:rPr>
          <w:lang w:val="de-DE"/>
          <w:rPrChange w:id="1152" w:author="Franziska Funke" w:date="2023-01-18T11:01:00Z">
            <w:rPr/>
          </w:rPrChange>
        </w:rPr>
        <w:tab/>
        <w:t xml:space="preserve"> </w:t>
      </w:r>
      <w:r w:rsidRPr="004C6A23">
        <w:rPr>
          <w:lang w:val="de-DE"/>
          <w:rPrChange w:id="1153" w:author="Franziska Funke" w:date="2023-01-18T11:01:00Z">
            <w:rPr/>
          </w:rPrChange>
        </w:rPr>
        <w:tab/>
      </w:r>
      <w:r w:rsidRPr="004C6A23">
        <w:rPr>
          <w:lang w:val="de-DE"/>
          <w:rPrChange w:id="1154" w:author="Franziska Funke" w:date="2023-01-18T11:01:00Z">
            <w:rPr/>
          </w:rPrChange>
        </w:rPr>
        <w:tab/>
      </w:r>
      <w:r w:rsidRPr="004C6A23">
        <w:rPr>
          <w:lang w:val="de-DE"/>
          <w:rPrChange w:id="1155" w:author="Franziska Funke" w:date="2023-01-18T11:01:00Z">
            <w:rPr/>
          </w:rPrChange>
        </w:rPr>
        <w:tab/>
      </w:r>
      <w:r w:rsidRPr="004C6A23">
        <w:rPr>
          <w:b/>
          <w:color w:val="426092"/>
          <w:lang w:val="de-DE"/>
          <w:rPrChange w:id="1156" w:author="Franziska Funke" w:date="2023-01-18T11:01:00Z">
            <w:rPr>
              <w:b/>
              <w:color w:val="426092"/>
            </w:rPr>
          </w:rPrChange>
        </w:rPr>
        <w:t>${e://Field/F-1-2}</w:t>
      </w:r>
      <w:r w:rsidRPr="004C6A23">
        <w:rPr>
          <w:lang w:val="de-DE"/>
          <w:rPrChange w:id="1157" w:author="Franziska Funke" w:date="2023-01-18T11:01:00Z">
            <w:rPr/>
          </w:rPrChange>
        </w:rPr>
        <w:t xml:space="preserve"> </w:t>
      </w:r>
      <w:r w:rsidRPr="004C6A23">
        <w:rPr>
          <w:lang w:val="de-DE"/>
          <w:rPrChange w:id="1158" w:author="Franziska Funke" w:date="2023-01-18T11:01:00Z">
            <w:rPr/>
          </w:rPrChange>
        </w:rPr>
        <w:tab/>
      </w:r>
      <w:r w:rsidRPr="004C6A23">
        <w:rPr>
          <w:lang w:val="de-DE"/>
          <w:rPrChange w:id="1159" w:author="Franziska Funke" w:date="2023-01-18T11:01:00Z">
            <w:rPr/>
          </w:rPrChange>
        </w:rPr>
        <w:tab/>
      </w:r>
      <w:r w:rsidRPr="004C6A23">
        <w:rPr>
          <w:lang w:val="de-DE"/>
          <w:rPrChange w:id="1160" w:author="Franziska Funke" w:date="2023-01-18T11:01:00Z">
            <w:rPr/>
          </w:rPrChange>
        </w:rPr>
        <w:tab/>
      </w:r>
      <w:r w:rsidRPr="004C6A23">
        <w:rPr>
          <w:color w:val="426092"/>
          <w:lang w:val="de-DE"/>
          <w:rPrChange w:id="1161" w:author="Franziska Funke" w:date="2023-01-18T11:01:00Z">
            <w:rPr>
              <w:color w:val="426092"/>
            </w:rPr>
          </w:rPrChange>
        </w:rPr>
        <w:t>${e://Field/F-1-1-2}</w:t>
      </w:r>
      <w:r w:rsidRPr="004C6A23">
        <w:rPr>
          <w:lang w:val="de-DE"/>
          <w:rPrChange w:id="1162" w:author="Franziska Funke" w:date="2023-01-18T11:01:00Z">
            <w:rPr/>
          </w:rPrChange>
        </w:rPr>
        <w:t xml:space="preserve"> </w:t>
      </w:r>
      <w:r w:rsidRPr="004C6A23">
        <w:rPr>
          <w:lang w:val="de-DE"/>
          <w:rPrChange w:id="1163" w:author="Franziska Funke" w:date="2023-01-18T11:01:00Z">
            <w:rPr/>
          </w:rPrChange>
        </w:rPr>
        <w:tab/>
      </w:r>
      <w:r w:rsidRPr="004C6A23">
        <w:rPr>
          <w:lang w:val="de-DE"/>
          <w:rPrChange w:id="1164" w:author="Franziska Funke" w:date="2023-01-18T11:01:00Z">
            <w:rPr/>
          </w:rPrChange>
        </w:rPr>
        <w:tab/>
      </w:r>
      <w:r w:rsidRPr="004C6A23">
        <w:rPr>
          <w:lang w:val="de-DE"/>
          <w:rPrChange w:id="1165" w:author="Franziska Funke" w:date="2023-01-18T11:01:00Z">
            <w:rPr/>
          </w:rPrChange>
        </w:rPr>
        <w:tab/>
      </w:r>
      <w:r w:rsidRPr="004C6A23">
        <w:rPr>
          <w:color w:val="426092"/>
          <w:lang w:val="de-DE"/>
          <w:rPrChange w:id="1166" w:author="Franziska Funke" w:date="2023-01-18T11:01:00Z">
            <w:rPr>
              <w:color w:val="426092"/>
            </w:rPr>
          </w:rPrChange>
        </w:rPr>
        <w:t>${e://Field/F-1-2-2}</w:t>
      </w:r>
      <w:r w:rsidRPr="004C6A23">
        <w:rPr>
          <w:lang w:val="de-DE"/>
          <w:rPrChange w:id="1167" w:author="Franziska Funke" w:date="2023-01-18T11:01:00Z">
            <w:rPr/>
          </w:rPrChange>
        </w:rPr>
        <w:t xml:space="preserve"> </w:t>
      </w:r>
      <w:r w:rsidRPr="004C6A23">
        <w:rPr>
          <w:lang w:val="de-DE"/>
          <w:rPrChange w:id="1168" w:author="Franziska Funke" w:date="2023-01-18T11:01:00Z">
            <w:rPr/>
          </w:rPrChange>
        </w:rPr>
        <w:tab/>
      </w:r>
      <w:r w:rsidRPr="004C6A23">
        <w:rPr>
          <w:lang w:val="de-DE"/>
          <w:rPrChange w:id="1169" w:author="Franziska Funke" w:date="2023-01-18T11:01:00Z">
            <w:rPr/>
          </w:rPrChange>
        </w:rPr>
        <w:tab/>
        <w:t xml:space="preserve"> </w:t>
      </w:r>
      <w:r w:rsidRPr="004C6A23">
        <w:rPr>
          <w:lang w:val="de-DE"/>
          <w:rPrChange w:id="1170" w:author="Franziska Funke" w:date="2023-01-18T11:01:00Z">
            <w:rPr/>
          </w:rPrChange>
        </w:rPr>
        <w:tab/>
      </w:r>
      <w:r w:rsidRPr="004C6A23">
        <w:rPr>
          <w:lang w:val="de-DE"/>
          <w:rPrChange w:id="1171" w:author="Franziska Funke" w:date="2023-01-18T11:01:00Z">
            <w:rPr/>
          </w:rPrChange>
        </w:rPr>
        <w:tab/>
        <w:t xml:space="preserve"> </w:t>
      </w:r>
      <w:r w:rsidRPr="004C6A23">
        <w:rPr>
          <w:lang w:val="de-DE"/>
          <w:rPrChange w:id="1172" w:author="Franziska Funke" w:date="2023-01-18T11:01:00Z">
            <w:rPr/>
          </w:rPrChange>
        </w:rPr>
        <w:tab/>
      </w:r>
      <w:r w:rsidRPr="004C6A23">
        <w:rPr>
          <w:lang w:val="de-DE"/>
          <w:rPrChange w:id="1173" w:author="Franziska Funke" w:date="2023-01-18T11:01:00Z">
            <w:rPr/>
          </w:rPrChange>
        </w:rPr>
        <w:tab/>
      </w:r>
      <w:r w:rsidRPr="004C6A23">
        <w:rPr>
          <w:lang w:val="de-DE"/>
          <w:rPrChange w:id="1174" w:author="Franziska Funke" w:date="2023-01-18T11:01:00Z">
            <w:rPr/>
          </w:rPrChange>
        </w:rPr>
        <w:tab/>
      </w:r>
      <w:r w:rsidRPr="004C6A23">
        <w:rPr>
          <w:b/>
          <w:color w:val="426092"/>
          <w:lang w:val="de-DE"/>
          <w:rPrChange w:id="1175" w:author="Franziska Funke" w:date="2023-01-18T11:01:00Z">
            <w:rPr>
              <w:b/>
              <w:color w:val="426092"/>
            </w:rPr>
          </w:rPrChange>
        </w:rPr>
        <w:t>${e://Field/F-1-3}</w:t>
      </w:r>
      <w:r w:rsidRPr="004C6A23">
        <w:rPr>
          <w:lang w:val="de-DE"/>
          <w:rPrChange w:id="1176" w:author="Franziska Funke" w:date="2023-01-18T11:01:00Z">
            <w:rPr/>
          </w:rPrChange>
        </w:rPr>
        <w:t xml:space="preserve"> </w:t>
      </w:r>
      <w:r w:rsidRPr="004C6A23">
        <w:rPr>
          <w:lang w:val="de-DE"/>
          <w:rPrChange w:id="1177" w:author="Franziska Funke" w:date="2023-01-18T11:01:00Z">
            <w:rPr/>
          </w:rPrChange>
        </w:rPr>
        <w:tab/>
      </w:r>
      <w:r w:rsidRPr="004C6A23">
        <w:rPr>
          <w:lang w:val="de-DE"/>
          <w:rPrChange w:id="1178" w:author="Franziska Funke" w:date="2023-01-18T11:01:00Z">
            <w:rPr/>
          </w:rPrChange>
        </w:rPr>
        <w:tab/>
      </w:r>
      <w:r w:rsidRPr="004C6A23">
        <w:rPr>
          <w:lang w:val="de-DE"/>
          <w:rPrChange w:id="1179" w:author="Franziska Funke" w:date="2023-01-18T11:01:00Z">
            <w:rPr/>
          </w:rPrChange>
        </w:rPr>
        <w:tab/>
      </w:r>
      <w:r w:rsidRPr="004C6A23">
        <w:rPr>
          <w:color w:val="426092"/>
          <w:lang w:val="de-DE"/>
          <w:rPrChange w:id="1180" w:author="Franziska Funke" w:date="2023-01-18T11:01:00Z">
            <w:rPr>
              <w:color w:val="426092"/>
            </w:rPr>
          </w:rPrChange>
        </w:rPr>
        <w:t>${e://Field/F-1-1-3}</w:t>
      </w:r>
      <w:r w:rsidRPr="004C6A23">
        <w:rPr>
          <w:lang w:val="de-DE"/>
          <w:rPrChange w:id="1181" w:author="Franziska Funke" w:date="2023-01-18T11:01:00Z">
            <w:rPr/>
          </w:rPrChange>
        </w:rPr>
        <w:t xml:space="preserve"> </w:t>
      </w:r>
      <w:r w:rsidRPr="004C6A23">
        <w:rPr>
          <w:lang w:val="de-DE"/>
          <w:rPrChange w:id="1182" w:author="Franziska Funke" w:date="2023-01-18T11:01:00Z">
            <w:rPr/>
          </w:rPrChange>
        </w:rPr>
        <w:tab/>
      </w:r>
      <w:r w:rsidRPr="004C6A23">
        <w:rPr>
          <w:lang w:val="de-DE"/>
          <w:rPrChange w:id="1183" w:author="Franziska Funke" w:date="2023-01-18T11:01:00Z">
            <w:rPr/>
          </w:rPrChange>
        </w:rPr>
        <w:tab/>
      </w:r>
      <w:r w:rsidRPr="004C6A23">
        <w:rPr>
          <w:lang w:val="de-DE"/>
          <w:rPrChange w:id="1184" w:author="Franziska Funke" w:date="2023-01-18T11:01:00Z">
            <w:rPr/>
          </w:rPrChange>
        </w:rPr>
        <w:tab/>
      </w:r>
      <w:r w:rsidRPr="004C6A23">
        <w:rPr>
          <w:color w:val="426092"/>
          <w:lang w:val="de-DE"/>
          <w:rPrChange w:id="1185" w:author="Franziska Funke" w:date="2023-01-18T11:01:00Z">
            <w:rPr>
              <w:color w:val="426092"/>
            </w:rPr>
          </w:rPrChange>
        </w:rPr>
        <w:t>${e://Field/F-1-2-3}</w:t>
      </w:r>
      <w:r w:rsidRPr="004C6A23">
        <w:rPr>
          <w:lang w:val="de-DE"/>
          <w:rPrChange w:id="1186" w:author="Franziska Funke" w:date="2023-01-18T11:01:00Z">
            <w:rPr/>
          </w:rPrChange>
        </w:rPr>
        <w:t xml:space="preserve"> </w:t>
      </w:r>
      <w:r w:rsidRPr="004C6A23">
        <w:rPr>
          <w:lang w:val="de-DE"/>
          <w:rPrChange w:id="1187" w:author="Franziska Funke" w:date="2023-01-18T11:01:00Z">
            <w:rPr/>
          </w:rPrChange>
        </w:rPr>
        <w:tab/>
      </w:r>
      <w:r w:rsidRPr="004C6A23">
        <w:rPr>
          <w:lang w:val="de-DE"/>
          <w:rPrChange w:id="1188" w:author="Franziska Funke" w:date="2023-01-18T11:01:00Z">
            <w:rPr/>
          </w:rPrChange>
        </w:rPr>
        <w:tab/>
        <w:t xml:space="preserve"> </w:t>
      </w:r>
      <w:r w:rsidRPr="004C6A23">
        <w:rPr>
          <w:lang w:val="de-DE"/>
          <w:rPrChange w:id="1189" w:author="Franziska Funke" w:date="2023-01-18T11:01:00Z">
            <w:rPr/>
          </w:rPrChange>
        </w:rPr>
        <w:tab/>
      </w:r>
      <w:r w:rsidRPr="004C6A23">
        <w:rPr>
          <w:lang w:val="de-DE"/>
          <w:rPrChange w:id="1190" w:author="Franziska Funke" w:date="2023-01-18T11:01:00Z">
            <w:rPr/>
          </w:rPrChange>
        </w:rPr>
        <w:tab/>
        <w:t xml:space="preserve"> </w:t>
      </w:r>
      <w:r w:rsidRPr="004C6A23">
        <w:rPr>
          <w:lang w:val="de-DE"/>
          <w:rPrChange w:id="1191" w:author="Franziska Funke" w:date="2023-01-18T11:01:00Z">
            <w:rPr/>
          </w:rPrChange>
        </w:rPr>
        <w:tab/>
      </w:r>
      <w:r w:rsidRPr="004C6A23">
        <w:rPr>
          <w:lang w:val="de-DE"/>
          <w:rPrChange w:id="1192" w:author="Franziska Funke" w:date="2023-01-18T11:01:00Z">
            <w:rPr/>
          </w:rPrChange>
        </w:rPr>
        <w:tab/>
      </w:r>
      <w:r w:rsidRPr="004C6A23">
        <w:rPr>
          <w:lang w:val="de-DE"/>
          <w:rPrChange w:id="1193" w:author="Franziska Funke" w:date="2023-01-18T11:01:00Z">
            <w:rPr/>
          </w:rPrChange>
        </w:rPr>
        <w:tab/>
      </w:r>
      <w:r w:rsidRPr="004C6A23">
        <w:rPr>
          <w:b/>
          <w:color w:val="426092"/>
          <w:lang w:val="de-DE"/>
          <w:rPrChange w:id="1194" w:author="Franziska Funke" w:date="2023-01-18T11:01:00Z">
            <w:rPr>
              <w:b/>
              <w:color w:val="426092"/>
            </w:rPr>
          </w:rPrChange>
        </w:rPr>
        <w:t>${e://Field/F-1-4}</w:t>
      </w:r>
      <w:r w:rsidRPr="004C6A23">
        <w:rPr>
          <w:lang w:val="de-DE"/>
          <w:rPrChange w:id="1195" w:author="Franziska Funke" w:date="2023-01-18T11:01:00Z">
            <w:rPr/>
          </w:rPrChange>
        </w:rPr>
        <w:t xml:space="preserve"> </w:t>
      </w:r>
      <w:r w:rsidRPr="004C6A23">
        <w:rPr>
          <w:lang w:val="de-DE"/>
          <w:rPrChange w:id="1196" w:author="Franziska Funke" w:date="2023-01-18T11:01:00Z">
            <w:rPr/>
          </w:rPrChange>
        </w:rPr>
        <w:tab/>
      </w:r>
      <w:r w:rsidRPr="004C6A23">
        <w:rPr>
          <w:lang w:val="de-DE"/>
          <w:rPrChange w:id="1197" w:author="Franziska Funke" w:date="2023-01-18T11:01:00Z">
            <w:rPr/>
          </w:rPrChange>
        </w:rPr>
        <w:tab/>
      </w:r>
      <w:r w:rsidRPr="004C6A23">
        <w:rPr>
          <w:lang w:val="de-DE"/>
          <w:rPrChange w:id="1198" w:author="Franziska Funke" w:date="2023-01-18T11:01:00Z">
            <w:rPr/>
          </w:rPrChange>
        </w:rPr>
        <w:tab/>
      </w:r>
      <w:r w:rsidRPr="004C6A23">
        <w:rPr>
          <w:color w:val="426092"/>
          <w:lang w:val="de-DE"/>
          <w:rPrChange w:id="1199" w:author="Franziska Funke" w:date="2023-01-18T11:01:00Z">
            <w:rPr>
              <w:color w:val="426092"/>
            </w:rPr>
          </w:rPrChange>
        </w:rPr>
        <w:t>${e://Field/F-1-1-4}</w:t>
      </w:r>
      <w:r w:rsidRPr="004C6A23">
        <w:rPr>
          <w:lang w:val="de-DE"/>
          <w:rPrChange w:id="1200" w:author="Franziska Funke" w:date="2023-01-18T11:01:00Z">
            <w:rPr/>
          </w:rPrChange>
        </w:rPr>
        <w:t xml:space="preserve"> </w:t>
      </w:r>
      <w:r w:rsidRPr="004C6A23">
        <w:rPr>
          <w:lang w:val="de-DE"/>
          <w:rPrChange w:id="1201" w:author="Franziska Funke" w:date="2023-01-18T11:01:00Z">
            <w:rPr/>
          </w:rPrChange>
        </w:rPr>
        <w:tab/>
      </w:r>
      <w:r w:rsidRPr="004C6A23">
        <w:rPr>
          <w:lang w:val="de-DE"/>
          <w:rPrChange w:id="1202" w:author="Franziska Funke" w:date="2023-01-18T11:01:00Z">
            <w:rPr/>
          </w:rPrChange>
        </w:rPr>
        <w:tab/>
      </w:r>
      <w:r w:rsidRPr="004C6A23">
        <w:rPr>
          <w:lang w:val="de-DE"/>
          <w:rPrChange w:id="1203" w:author="Franziska Funke" w:date="2023-01-18T11:01:00Z">
            <w:rPr/>
          </w:rPrChange>
        </w:rPr>
        <w:tab/>
      </w:r>
      <w:r w:rsidRPr="004C6A23">
        <w:rPr>
          <w:color w:val="426092"/>
          <w:lang w:val="de-DE"/>
          <w:rPrChange w:id="1204" w:author="Franziska Funke" w:date="2023-01-18T11:01:00Z">
            <w:rPr>
              <w:color w:val="426092"/>
            </w:rPr>
          </w:rPrChange>
        </w:rPr>
        <w:t>${e://Field/F-1-2-4}</w:t>
      </w:r>
      <w:r w:rsidRPr="004C6A23">
        <w:rPr>
          <w:lang w:val="de-DE"/>
          <w:rPrChange w:id="1205" w:author="Franziska Funke" w:date="2023-01-18T11:01:00Z">
            <w:rPr/>
          </w:rPrChange>
        </w:rPr>
        <w:t xml:space="preserve"> </w:t>
      </w:r>
      <w:r w:rsidRPr="004C6A23">
        <w:rPr>
          <w:lang w:val="de-DE"/>
          <w:rPrChange w:id="1206" w:author="Franziska Funke" w:date="2023-01-18T11:01:00Z">
            <w:rPr/>
          </w:rPrChange>
        </w:rPr>
        <w:tab/>
      </w:r>
      <w:r w:rsidRPr="004C6A23">
        <w:rPr>
          <w:lang w:val="de-DE"/>
          <w:rPrChange w:id="1207" w:author="Franziska Funke" w:date="2023-01-18T11:01:00Z">
            <w:rPr/>
          </w:rPrChange>
        </w:rPr>
        <w:tab/>
        <w:t xml:space="preserve"> </w:t>
      </w:r>
      <w:r w:rsidRPr="004C6A23">
        <w:rPr>
          <w:lang w:val="de-DE"/>
          <w:rPrChange w:id="1208" w:author="Franziska Funke" w:date="2023-01-18T11:01:00Z">
            <w:rPr/>
          </w:rPrChange>
        </w:rPr>
        <w:tab/>
      </w:r>
      <w:r w:rsidRPr="004C6A23">
        <w:rPr>
          <w:lang w:val="de-DE"/>
          <w:rPrChange w:id="1209" w:author="Franziska Funke" w:date="2023-01-18T11:01:00Z">
            <w:rPr/>
          </w:rPrChange>
        </w:rPr>
        <w:tab/>
        <w:t xml:space="preserve"> </w:t>
      </w:r>
      <w:r w:rsidRPr="004C6A23">
        <w:rPr>
          <w:lang w:val="de-DE"/>
          <w:rPrChange w:id="1210" w:author="Franziska Funke" w:date="2023-01-18T11:01:00Z">
            <w:rPr/>
          </w:rPrChange>
        </w:rPr>
        <w:tab/>
      </w:r>
      <w:r w:rsidRPr="004C6A23">
        <w:rPr>
          <w:lang w:val="de-DE"/>
          <w:rPrChange w:id="1211" w:author="Franziska Funke" w:date="2023-01-18T11:01:00Z">
            <w:rPr/>
          </w:rPrChange>
        </w:rPr>
        <w:tab/>
      </w:r>
      <w:r w:rsidRPr="004C6A23">
        <w:rPr>
          <w:lang w:val="de-DE"/>
          <w:rPrChange w:id="1212" w:author="Franziska Funke" w:date="2023-01-18T11:01:00Z">
            <w:rPr/>
          </w:rPrChange>
        </w:rPr>
        <w:tab/>
      </w:r>
      <w:r w:rsidRPr="004C6A23">
        <w:rPr>
          <w:b/>
          <w:color w:val="426092"/>
          <w:lang w:val="de-DE"/>
          <w:rPrChange w:id="1213" w:author="Franziska Funke" w:date="2023-01-18T11:01:00Z">
            <w:rPr>
              <w:b/>
              <w:color w:val="426092"/>
            </w:rPr>
          </w:rPrChange>
        </w:rPr>
        <w:t>${e://Field/F-1-5}</w:t>
      </w:r>
      <w:r w:rsidRPr="004C6A23">
        <w:rPr>
          <w:lang w:val="de-DE"/>
          <w:rPrChange w:id="1214" w:author="Franziska Funke" w:date="2023-01-18T11:01:00Z">
            <w:rPr/>
          </w:rPrChange>
        </w:rPr>
        <w:t xml:space="preserve"> </w:t>
      </w:r>
      <w:r w:rsidRPr="004C6A23">
        <w:rPr>
          <w:lang w:val="de-DE"/>
          <w:rPrChange w:id="1215" w:author="Franziska Funke" w:date="2023-01-18T11:01:00Z">
            <w:rPr/>
          </w:rPrChange>
        </w:rPr>
        <w:tab/>
      </w:r>
      <w:r w:rsidRPr="004C6A23">
        <w:rPr>
          <w:lang w:val="de-DE"/>
          <w:rPrChange w:id="1216" w:author="Franziska Funke" w:date="2023-01-18T11:01:00Z">
            <w:rPr/>
          </w:rPrChange>
        </w:rPr>
        <w:tab/>
      </w:r>
      <w:r w:rsidRPr="004C6A23">
        <w:rPr>
          <w:lang w:val="de-DE"/>
          <w:rPrChange w:id="1217" w:author="Franziska Funke" w:date="2023-01-18T11:01:00Z">
            <w:rPr/>
          </w:rPrChange>
        </w:rPr>
        <w:tab/>
      </w:r>
      <w:r w:rsidRPr="004C6A23">
        <w:rPr>
          <w:color w:val="426092"/>
          <w:lang w:val="de-DE"/>
          <w:rPrChange w:id="1218" w:author="Franziska Funke" w:date="2023-01-18T11:01:00Z">
            <w:rPr>
              <w:color w:val="426092"/>
            </w:rPr>
          </w:rPrChange>
        </w:rPr>
        <w:t>${e://Field/F-1-1-5}</w:t>
      </w:r>
      <w:r w:rsidRPr="004C6A23">
        <w:rPr>
          <w:lang w:val="de-DE"/>
          <w:rPrChange w:id="1219" w:author="Franziska Funke" w:date="2023-01-18T11:01:00Z">
            <w:rPr/>
          </w:rPrChange>
        </w:rPr>
        <w:t xml:space="preserve"> </w:t>
      </w:r>
      <w:r w:rsidRPr="004C6A23">
        <w:rPr>
          <w:lang w:val="de-DE"/>
          <w:rPrChange w:id="1220" w:author="Franziska Funke" w:date="2023-01-18T11:01:00Z">
            <w:rPr/>
          </w:rPrChange>
        </w:rPr>
        <w:tab/>
      </w:r>
      <w:r w:rsidRPr="004C6A23">
        <w:rPr>
          <w:lang w:val="de-DE"/>
          <w:rPrChange w:id="1221" w:author="Franziska Funke" w:date="2023-01-18T11:01:00Z">
            <w:rPr/>
          </w:rPrChange>
        </w:rPr>
        <w:tab/>
      </w:r>
      <w:r w:rsidRPr="004C6A23">
        <w:rPr>
          <w:lang w:val="de-DE"/>
          <w:rPrChange w:id="1222" w:author="Franziska Funke" w:date="2023-01-18T11:01:00Z">
            <w:rPr/>
          </w:rPrChange>
        </w:rPr>
        <w:tab/>
      </w:r>
      <w:r w:rsidRPr="004C6A23">
        <w:rPr>
          <w:color w:val="426092"/>
          <w:lang w:val="de-DE"/>
          <w:rPrChange w:id="1223" w:author="Franziska Funke" w:date="2023-01-18T11:01:00Z">
            <w:rPr>
              <w:color w:val="426092"/>
            </w:rPr>
          </w:rPrChange>
        </w:rPr>
        <w:t>${e://Field/F-1-2-5}</w:t>
      </w:r>
      <w:r w:rsidRPr="004C6A23">
        <w:rPr>
          <w:lang w:val="de-DE"/>
          <w:rPrChange w:id="1224" w:author="Franziska Funke" w:date="2023-01-18T11:01:00Z">
            <w:rPr/>
          </w:rPrChange>
        </w:rPr>
        <w:t xml:space="preserve"> </w:t>
      </w:r>
      <w:r w:rsidRPr="004C6A23">
        <w:rPr>
          <w:lang w:val="de-DE"/>
          <w:rPrChange w:id="1225" w:author="Franziska Funke" w:date="2023-01-18T11:01:00Z">
            <w:rPr/>
          </w:rPrChange>
        </w:rPr>
        <w:tab/>
      </w:r>
      <w:r w:rsidRPr="004C6A23">
        <w:rPr>
          <w:lang w:val="de-DE"/>
          <w:rPrChange w:id="1226" w:author="Franziska Funke" w:date="2023-01-18T11:01:00Z">
            <w:rPr/>
          </w:rPrChange>
        </w:rPr>
        <w:tab/>
        <w:t xml:space="preserve"> </w:t>
      </w:r>
      <w:r w:rsidRPr="004C6A23">
        <w:rPr>
          <w:lang w:val="de-DE"/>
          <w:rPrChange w:id="1227" w:author="Franziska Funke" w:date="2023-01-18T11:01:00Z">
            <w:rPr/>
          </w:rPrChange>
        </w:rPr>
        <w:tab/>
        <w:t xml:space="preserve">   </w:t>
      </w:r>
    </w:p>
    <w:p w14:paraId="312FFAE0" w14:textId="77777777" w:rsidR="002760CD" w:rsidRDefault="00635F58">
      <w:pPr>
        <w:pStyle w:val="ListParagraph"/>
        <w:keepNext/>
        <w:numPr>
          <w:ilvl w:val="0"/>
          <w:numId w:val="4"/>
        </w:numPr>
      </w:pPr>
      <w:proofErr w:type="spellStart"/>
      <w:r>
        <w:t>Programm</w:t>
      </w:r>
      <w:proofErr w:type="spellEnd"/>
      <w:r>
        <w:t xml:space="preserve"> </w:t>
      </w:r>
      <w:proofErr w:type="gramStart"/>
      <w:r>
        <w:t>A  (</w:t>
      </w:r>
      <w:proofErr w:type="gramEnd"/>
      <w:r>
        <w:t xml:space="preserve">1) </w:t>
      </w:r>
    </w:p>
    <w:p w14:paraId="18B8325A" w14:textId="77777777" w:rsidR="002760CD" w:rsidRDefault="00635F58">
      <w:pPr>
        <w:pStyle w:val="ListParagraph"/>
        <w:keepNext/>
        <w:numPr>
          <w:ilvl w:val="0"/>
          <w:numId w:val="4"/>
        </w:numPr>
      </w:pPr>
      <w:proofErr w:type="spellStart"/>
      <w:r>
        <w:t>Programm</w:t>
      </w:r>
      <w:proofErr w:type="spellEnd"/>
      <w:r>
        <w:t xml:space="preserve"> </w:t>
      </w:r>
      <w:proofErr w:type="gramStart"/>
      <w:r>
        <w:t>B  (</w:t>
      </w:r>
      <w:proofErr w:type="gramEnd"/>
      <w:r>
        <w:t xml:space="preserve">2) </w:t>
      </w:r>
    </w:p>
    <w:p w14:paraId="6D706B67" w14:textId="77777777" w:rsidR="002760CD" w:rsidRDefault="002760CD"/>
    <w:p w14:paraId="0CD53DEA" w14:textId="77777777" w:rsidR="002760CD" w:rsidRDefault="002760CD">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760CD" w14:paraId="1D571FA4" w14:textId="77777777">
        <w:trPr>
          <w:trHeight w:val="300"/>
        </w:trPr>
        <w:tc>
          <w:tcPr>
            <w:tcW w:w="1368" w:type="dxa"/>
            <w:tcBorders>
              <w:top w:val="nil"/>
              <w:left w:val="nil"/>
              <w:bottom w:val="nil"/>
              <w:right w:val="nil"/>
            </w:tcBorders>
          </w:tcPr>
          <w:p w14:paraId="6BB4F845" w14:textId="77777777" w:rsidR="002760CD" w:rsidRDefault="00635F58">
            <w:pPr>
              <w:rPr>
                <w:color w:val="CCCCCC"/>
              </w:rPr>
            </w:pPr>
            <w:r>
              <w:rPr>
                <w:color w:val="CCCCCC"/>
              </w:rPr>
              <w:t>Page Break</w:t>
            </w:r>
          </w:p>
        </w:tc>
        <w:tc>
          <w:tcPr>
            <w:tcW w:w="8208" w:type="dxa"/>
            <w:tcBorders>
              <w:top w:val="nil"/>
              <w:left w:val="nil"/>
              <w:bottom w:val="nil"/>
              <w:right w:val="nil"/>
            </w:tcBorders>
          </w:tcPr>
          <w:p w14:paraId="18A56D19" w14:textId="77777777" w:rsidR="002760CD" w:rsidRDefault="002760CD">
            <w:pPr>
              <w:pBdr>
                <w:top w:val="single" w:sz="8" w:space="0" w:color="CCCCCC"/>
              </w:pBdr>
              <w:spacing w:before="120" w:after="120" w:line="120" w:lineRule="auto"/>
              <w:jc w:val="center"/>
              <w:rPr>
                <w:color w:val="CCCCCC"/>
              </w:rPr>
            </w:pPr>
          </w:p>
        </w:tc>
      </w:tr>
    </w:tbl>
    <w:p w14:paraId="32659BF6" w14:textId="77777777" w:rsidR="002760CD" w:rsidRDefault="00635F58">
      <w:r>
        <w:br w:type="page"/>
      </w:r>
    </w:p>
    <w:p w14:paraId="7F1D0DD8" w14:textId="77777777" w:rsidR="002760CD" w:rsidRDefault="002760CD"/>
    <w:p w14:paraId="18A923BD" w14:textId="77777777" w:rsidR="002760CD" w:rsidRPr="004C6A23" w:rsidRDefault="00635F58">
      <w:pPr>
        <w:keepNext/>
        <w:rPr>
          <w:lang w:val="de-DE"/>
          <w:rPrChange w:id="1228" w:author="Franziska Funke" w:date="2023-01-18T11:01:00Z">
            <w:rPr/>
          </w:rPrChange>
        </w:rPr>
      </w:pPr>
      <w:r w:rsidRPr="004C6A23">
        <w:rPr>
          <w:lang w:val="de-DE"/>
          <w:rPrChange w:id="1229" w:author="Franziska Funke" w:date="2023-01-18T11:01:00Z">
            <w:rPr/>
          </w:rPrChange>
        </w:rPr>
        <w:t>Q48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sidRPr="004C6A23">
        <w:rPr>
          <w:lang w:val="de-DE"/>
          <w:rPrChange w:id="1230" w:author="Franziska Funke" w:date="2023-01-18T11:01:00Z">
            <w:rPr/>
          </w:rPrChange>
        </w:rPr>
        <w:br/>
        <w:t xml:space="preserve"> </w:t>
      </w:r>
      <w:r w:rsidRPr="004C6A23">
        <w:rPr>
          <w:lang w:val="de-DE"/>
          <w:rPrChange w:id="1231" w:author="Franziska Funke" w:date="2023-01-18T11:01:00Z">
            <w:rPr/>
          </w:rPrChange>
        </w:rPr>
        <w:br/>
        <w:t xml:space="preserve"> </w:t>
      </w:r>
      <w:proofErr w:type="gramStart"/>
      <w:r w:rsidRPr="004C6A23">
        <w:rPr>
          <w:lang w:val="de-DE"/>
          <w:rPrChange w:id="1232" w:author="Franziska Funke" w:date="2023-01-18T11:01:00Z">
            <w:rPr/>
          </w:rPrChange>
        </w:rPr>
        <w:t>Selbst</w:t>
      </w:r>
      <w:proofErr w:type="gramEnd"/>
      <w:r w:rsidRPr="004C6A23">
        <w:rPr>
          <w:lang w:val="de-DE"/>
          <w:rPrChange w:id="1233" w:author="Franziska Funke" w:date="2023-01-18T11:01:00Z">
            <w:rPr/>
          </w:rPrChange>
        </w:rPr>
        <w:t xml:space="preserve"> wenn Sie die linken Parteien nicht unterstützen, welche dieser Programme bevorzugen Sie? </w:t>
      </w:r>
      <w:r w:rsidRPr="004C6A23">
        <w:rPr>
          <w:lang w:val="de-DE"/>
          <w:rPrChange w:id="1234" w:author="Franziska Funke" w:date="2023-01-18T11:01:00Z">
            <w:rPr/>
          </w:rPrChange>
        </w:rPr>
        <w:br/>
        <w:t xml:space="preserve">   </w:t>
      </w:r>
      <w:r w:rsidRPr="004C6A23">
        <w:rPr>
          <w:lang w:val="de-DE"/>
          <w:rPrChange w:id="1235" w:author="Franziska Funke" w:date="2023-01-18T11:01:00Z">
            <w:rPr/>
          </w:rPrChange>
        </w:rPr>
        <w:tab/>
        <w:t xml:space="preserve"> </w:t>
      </w:r>
      <w:r w:rsidRPr="004C6A23">
        <w:rPr>
          <w:lang w:val="de-DE"/>
          <w:rPrChange w:id="1236" w:author="Franziska Funke" w:date="2023-01-18T11:01:00Z">
            <w:rPr/>
          </w:rPrChange>
        </w:rPr>
        <w:tab/>
      </w:r>
      <w:r w:rsidRPr="004C6A23">
        <w:rPr>
          <w:lang w:val="de-DE"/>
          <w:rPrChange w:id="1237" w:author="Franziska Funke" w:date="2023-01-18T11:01:00Z">
            <w:rPr/>
          </w:rPrChange>
        </w:rPr>
        <w:tab/>
        <w:t xml:space="preserve"> </w:t>
      </w:r>
      <w:r w:rsidRPr="004C6A23">
        <w:rPr>
          <w:lang w:val="de-DE"/>
          <w:rPrChange w:id="1238" w:author="Franziska Funke" w:date="2023-01-18T11:01:00Z">
            <w:rPr/>
          </w:rPrChange>
        </w:rPr>
        <w:tab/>
      </w:r>
      <w:r w:rsidRPr="004C6A23">
        <w:rPr>
          <w:lang w:val="de-DE"/>
          <w:rPrChange w:id="1239" w:author="Franziska Funke" w:date="2023-01-18T11:01:00Z">
            <w:rPr/>
          </w:rPrChange>
        </w:rPr>
        <w:tab/>
      </w:r>
      <w:r w:rsidRPr="004C6A23">
        <w:rPr>
          <w:lang w:val="de-DE"/>
          <w:rPrChange w:id="1240" w:author="Franziska Funke" w:date="2023-01-18T11:01:00Z">
            <w:rPr/>
          </w:rPrChange>
        </w:rPr>
        <w:tab/>
        <w:t xml:space="preserve">  </w:t>
      </w:r>
      <w:r w:rsidRPr="004C6A23">
        <w:rPr>
          <w:lang w:val="de-DE"/>
          <w:rPrChange w:id="1241" w:author="Franziska Funke" w:date="2023-01-18T11:01:00Z">
            <w:rPr/>
          </w:rPrChange>
        </w:rPr>
        <w:tab/>
      </w:r>
      <w:r w:rsidRPr="004C6A23">
        <w:rPr>
          <w:lang w:val="de-DE"/>
          <w:rPrChange w:id="1242" w:author="Franziska Funke" w:date="2023-01-18T11:01:00Z">
            <w:rPr/>
          </w:rPrChange>
        </w:rPr>
        <w:tab/>
      </w:r>
      <w:r w:rsidRPr="004C6A23">
        <w:rPr>
          <w:lang w:val="de-DE"/>
          <w:rPrChange w:id="1243" w:author="Franziska Funke" w:date="2023-01-18T11:01:00Z">
            <w:rPr/>
          </w:rPrChange>
        </w:rPr>
        <w:tab/>
      </w:r>
      <w:r w:rsidRPr="004C6A23">
        <w:rPr>
          <w:b/>
          <w:lang w:val="de-DE"/>
          <w:rPrChange w:id="1244" w:author="Franziska Funke" w:date="2023-01-18T11:01:00Z">
            <w:rPr>
              <w:b/>
            </w:rPr>
          </w:rPrChange>
        </w:rPr>
        <w:t>Programm A</w:t>
      </w:r>
      <w:r w:rsidRPr="004C6A23">
        <w:rPr>
          <w:lang w:val="de-DE"/>
          <w:rPrChange w:id="1245" w:author="Franziska Funke" w:date="2023-01-18T11:01:00Z">
            <w:rPr/>
          </w:rPrChange>
        </w:rPr>
        <w:t xml:space="preserve"> </w:t>
      </w:r>
      <w:r w:rsidRPr="004C6A23">
        <w:rPr>
          <w:lang w:val="de-DE"/>
          <w:rPrChange w:id="1246" w:author="Franziska Funke" w:date="2023-01-18T11:01:00Z">
            <w:rPr/>
          </w:rPrChange>
        </w:rPr>
        <w:tab/>
      </w:r>
      <w:r w:rsidRPr="004C6A23">
        <w:rPr>
          <w:lang w:val="de-DE"/>
          <w:rPrChange w:id="1247" w:author="Franziska Funke" w:date="2023-01-18T11:01:00Z">
            <w:rPr/>
          </w:rPrChange>
        </w:rPr>
        <w:tab/>
      </w:r>
      <w:r w:rsidRPr="004C6A23">
        <w:rPr>
          <w:lang w:val="de-DE"/>
          <w:rPrChange w:id="1248" w:author="Franziska Funke" w:date="2023-01-18T11:01:00Z">
            <w:rPr/>
          </w:rPrChange>
        </w:rPr>
        <w:tab/>
      </w:r>
      <w:r w:rsidRPr="004C6A23">
        <w:rPr>
          <w:b/>
          <w:lang w:val="de-DE"/>
          <w:rPrChange w:id="1249" w:author="Franziska Funke" w:date="2023-01-18T11:01:00Z">
            <w:rPr>
              <w:b/>
            </w:rPr>
          </w:rPrChange>
        </w:rPr>
        <w:t>Programm B</w:t>
      </w:r>
      <w:r w:rsidRPr="004C6A23">
        <w:rPr>
          <w:lang w:val="de-DE"/>
          <w:rPrChange w:id="1250" w:author="Franziska Funke" w:date="2023-01-18T11:01:00Z">
            <w:rPr/>
          </w:rPrChange>
        </w:rPr>
        <w:t xml:space="preserve"> </w:t>
      </w:r>
      <w:r w:rsidRPr="004C6A23">
        <w:rPr>
          <w:lang w:val="de-DE"/>
          <w:rPrChange w:id="1251" w:author="Franziska Funke" w:date="2023-01-18T11:01:00Z">
            <w:rPr/>
          </w:rPrChange>
        </w:rPr>
        <w:tab/>
      </w:r>
      <w:r w:rsidRPr="004C6A23">
        <w:rPr>
          <w:lang w:val="de-DE"/>
          <w:rPrChange w:id="1252" w:author="Franziska Funke" w:date="2023-01-18T11:01:00Z">
            <w:rPr/>
          </w:rPrChange>
        </w:rPr>
        <w:tab/>
        <w:t xml:space="preserve"> </w:t>
      </w:r>
      <w:r w:rsidRPr="004C6A23">
        <w:rPr>
          <w:lang w:val="de-DE"/>
          <w:rPrChange w:id="1253" w:author="Franziska Funke" w:date="2023-01-18T11:01:00Z">
            <w:rPr/>
          </w:rPrChange>
        </w:rPr>
        <w:tab/>
      </w:r>
      <w:r w:rsidRPr="004C6A23">
        <w:rPr>
          <w:lang w:val="de-DE"/>
          <w:rPrChange w:id="1254" w:author="Franziska Funke" w:date="2023-01-18T11:01:00Z">
            <w:rPr/>
          </w:rPrChange>
        </w:rPr>
        <w:tab/>
        <w:t xml:space="preserve"> </w:t>
      </w:r>
      <w:r w:rsidRPr="004C6A23">
        <w:rPr>
          <w:lang w:val="de-DE"/>
          <w:rPrChange w:id="1255" w:author="Franziska Funke" w:date="2023-01-18T11:01:00Z">
            <w:rPr/>
          </w:rPrChange>
        </w:rPr>
        <w:tab/>
      </w:r>
      <w:r w:rsidRPr="004C6A23">
        <w:rPr>
          <w:lang w:val="de-DE"/>
          <w:rPrChange w:id="1256" w:author="Franziska Funke" w:date="2023-01-18T11:01:00Z">
            <w:rPr/>
          </w:rPrChange>
        </w:rPr>
        <w:tab/>
      </w:r>
      <w:r w:rsidRPr="004C6A23">
        <w:rPr>
          <w:lang w:val="de-DE"/>
          <w:rPrChange w:id="1257" w:author="Franziska Funke" w:date="2023-01-18T11:01:00Z">
            <w:rPr/>
          </w:rPrChange>
        </w:rPr>
        <w:tab/>
      </w:r>
      <w:r w:rsidRPr="004C6A23">
        <w:rPr>
          <w:b/>
          <w:color w:val="426092"/>
          <w:lang w:val="de-DE"/>
          <w:rPrChange w:id="1258" w:author="Franziska Funke" w:date="2023-01-18T11:01:00Z">
            <w:rPr>
              <w:b/>
              <w:color w:val="426092"/>
            </w:rPr>
          </w:rPrChange>
        </w:rPr>
        <w:t>${e://Field/D-1-1}</w:t>
      </w:r>
      <w:r w:rsidRPr="004C6A23">
        <w:rPr>
          <w:lang w:val="de-DE"/>
          <w:rPrChange w:id="1259" w:author="Franziska Funke" w:date="2023-01-18T11:01:00Z">
            <w:rPr/>
          </w:rPrChange>
        </w:rPr>
        <w:t xml:space="preserve"> </w:t>
      </w:r>
      <w:r w:rsidRPr="004C6A23">
        <w:rPr>
          <w:lang w:val="de-DE"/>
          <w:rPrChange w:id="1260" w:author="Franziska Funke" w:date="2023-01-18T11:01:00Z">
            <w:rPr/>
          </w:rPrChange>
        </w:rPr>
        <w:tab/>
      </w:r>
      <w:r w:rsidRPr="004C6A23">
        <w:rPr>
          <w:lang w:val="de-DE"/>
          <w:rPrChange w:id="1261" w:author="Franziska Funke" w:date="2023-01-18T11:01:00Z">
            <w:rPr/>
          </w:rPrChange>
        </w:rPr>
        <w:tab/>
      </w:r>
      <w:r w:rsidRPr="004C6A23">
        <w:rPr>
          <w:lang w:val="de-DE"/>
          <w:rPrChange w:id="1262" w:author="Franziska Funke" w:date="2023-01-18T11:01:00Z">
            <w:rPr/>
          </w:rPrChange>
        </w:rPr>
        <w:tab/>
      </w:r>
      <w:r w:rsidRPr="004C6A23">
        <w:rPr>
          <w:color w:val="426092"/>
          <w:lang w:val="de-DE"/>
          <w:rPrChange w:id="1263" w:author="Franziska Funke" w:date="2023-01-18T11:01:00Z">
            <w:rPr>
              <w:color w:val="426092"/>
            </w:rPr>
          </w:rPrChange>
        </w:rPr>
        <w:t>${e://Field/D-1-1-1}</w:t>
      </w:r>
      <w:r w:rsidRPr="004C6A23">
        <w:rPr>
          <w:lang w:val="de-DE"/>
          <w:rPrChange w:id="1264" w:author="Franziska Funke" w:date="2023-01-18T11:01:00Z">
            <w:rPr/>
          </w:rPrChange>
        </w:rPr>
        <w:t xml:space="preserve"> </w:t>
      </w:r>
      <w:r w:rsidRPr="004C6A23">
        <w:rPr>
          <w:lang w:val="de-DE"/>
          <w:rPrChange w:id="1265" w:author="Franziska Funke" w:date="2023-01-18T11:01:00Z">
            <w:rPr/>
          </w:rPrChange>
        </w:rPr>
        <w:tab/>
      </w:r>
      <w:r w:rsidRPr="004C6A23">
        <w:rPr>
          <w:lang w:val="de-DE"/>
          <w:rPrChange w:id="1266" w:author="Franziska Funke" w:date="2023-01-18T11:01:00Z">
            <w:rPr/>
          </w:rPrChange>
        </w:rPr>
        <w:tab/>
      </w:r>
      <w:r w:rsidRPr="004C6A23">
        <w:rPr>
          <w:lang w:val="de-DE"/>
          <w:rPrChange w:id="1267" w:author="Franziska Funke" w:date="2023-01-18T11:01:00Z">
            <w:rPr/>
          </w:rPrChange>
        </w:rPr>
        <w:tab/>
      </w:r>
      <w:r w:rsidRPr="004C6A23">
        <w:rPr>
          <w:color w:val="426092"/>
          <w:lang w:val="de-DE"/>
          <w:rPrChange w:id="1268" w:author="Franziska Funke" w:date="2023-01-18T11:01:00Z">
            <w:rPr>
              <w:color w:val="426092"/>
            </w:rPr>
          </w:rPrChange>
        </w:rPr>
        <w:t>${e://Field/D-1-2-1}</w:t>
      </w:r>
      <w:r w:rsidRPr="004C6A23">
        <w:rPr>
          <w:lang w:val="de-DE"/>
          <w:rPrChange w:id="1269" w:author="Franziska Funke" w:date="2023-01-18T11:01:00Z">
            <w:rPr/>
          </w:rPrChange>
        </w:rPr>
        <w:t xml:space="preserve"> </w:t>
      </w:r>
      <w:r w:rsidRPr="004C6A23">
        <w:rPr>
          <w:lang w:val="de-DE"/>
          <w:rPrChange w:id="1270" w:author="Franziska Funke" w:date="2023-01-18T11:01:00Z">
            <w:rPr/>
          </w:rPrChange>
        </w:rPr>
        <w:tab/>
      </w:r>
      <w:r w:rsidRPr="004C6A23">
        <w:rPr>
          <w:lang w:val="de-DE"/>
          <w:rPrChange w:id="1271" w:author="Franziska Funke" w:date="2023-01-18T11:01:00Z">
            <w:rPr/>
          </w:rPrChange>
        </w:rPr>
        <w:tab/>
        <w:t xml:space="preserve"> </w:t>
      </w:r>
      <w:r w:rsidRPr="004C6A23">
        <w:rPr>
          <w:lang w:val="de-DE"/>
          <w:rPrChange w:id="1272" w:author="Franziska Funke" w:date="2023-01-18T11:01:00Z">
            <w:rPr/>
          </w:rPrChange>
        </w:rPr>
        <w:tab/>
      </w:r>
      <w:r w:rsidRPr="004C6A23">
        <w:rPr>
          <w:lang w:val="de-DE"/>
          <w:rPrChange w:id="1273" w:author="Franziska Funke" w:date="2023-01-18T11:01:00Z">
            <w:rPr/>
          </w:rPrChange>
        </w:rPr>
        <w:tab/>
        <w:t xml:space="preserve"> </w:t>
      </w:r>
      <w:r w:rsidRPr="004C6A23">
        <w:rPr>
          <w:lang w:val="de-DE"/>
          <w:rPrChange w:id="1274" w:author="Franziska Funke" w:date="2023-01-18T11:01:00Z">
            <w:rPr/>
          </w:rPrChange>
        </w:rPr>
        <w:tab/>
      </w:r>
      <w:r w:rsidRPr="004C6A23">
        <w:rPr>
          <w:lang w:val="de-DE"/>
          <w:rPrChange w:id="1275" w:author="Franziska Funke" w:date="2023-01-18T11:01:00Z">
            <w:rPr/>
          </w:rPrChange>
        </w:rPr>
        <w:tab/>
      </w:r>
      <w:r w:rsidRPr="004C6A23">
        <w:rPr>
          <w:lang w:val="de-DE"/>
          <w:rPrChange w:id="1276" w:author="Franziska Funke" w:date="2023-01-18T11:01:00Z">
            <w:rPr/>
          </w:rPrChange>
        </w:rPr>
        <w:tab/>
      </w:r>
      <w:r w:rsidRPr="004C6A23">
        <w:rPr>
          <w:b/>
          <w:color w:val="426092"/>
          <w:lang w:val="de-DE"/>
          <w:rPrChange w:id="1277" w:author="Franziska Funke" w:date="2023-01-18T11:01:00Z">
            <w:rPr>
              <w:b/>
              <w:color w:val="426092"/>
            </w:rPr>
          </w:rPrChange>
        </w:rPr>
        <w:t>${e://Field/D-1-2}</w:t>
      </w:r>
      <w:r w:rsidRPr="004C6A23">
        <w:rPr>
          <w:lang w:val="de-DE"/>
          <w:rPrChange w:id="1278" w:author="Franziska Funke" w:date="2023-01-18T11:01:00Z">
            <w:rPr/>
          </w:rPrChange>
        </w:rPr>
        <w:t xml:space="preserve"> </w:t>
      </w:r>
      <w:r w:rsidRPr="004C6A23">
        <w:rPr>
          <w:lang w:val="de-DE"/>
          <w:rPrChange w:id="1279" w:author="Franziska Funke" w:date="2023-01-18T11:01:00Z">
            <w:rPr/>
          </w:rPrChange>
        </w:rPr>
        <w:tab/>
      </w:r>
      <w:r w:rsidRPr="004C6A23">
        <w:rPr>
          <w:lang w:val="de-DE"/>
          <w:rPrChange w:id="1280" w:author="Franziska Funke" w:date="2023-01-18T11:01:00Z">
            <w:rPr/>
          </w:rPrChange>
        </w:rPr>
        <w:tab/>
      </w:r>
      <w:r w:rsidRPr="004C6A23">
        <w:rPr>
          <w:lang w:val="de-DE"/>
          <w:rPrChange w:id="1281" w:author="Franziska Funke" w:date="2023-01-18T11:01:00Z">
            <w:rPr/>
          </w:rPrChange>
        </w:rPr>
        <w:tab/>
      </w:r>
      <w:r w:rsidRPr="004C6A23">
        <w:rPr>
          <w:color w:val="426092"/>
          <w:lang w:val="de-DE"/>
          <w:rPrChange w:id="1282" w:author="Franziska Funke" w:date="2023-01-18T11:01:00Z">
            <w:rPr>
              <w:color w:val="426092"/>
            </w:rPr>
          </w:rPrChange>
        </w:rPr>
        <w:t>${e://Field/D-1-1-2}</w:t>
      </w:r>
      <w:r w:rsidRPr="004C6A23">
        <w:rPr>
          <w:lang w:val="de-DE"/>
          <w:rPrChange w:id="1283" w:author="Franziska Funke" w:date="2023-01-18T11:01:00Z">
            <w:rPr/>
          </w:rPrChange>
        </w:rPr>
        <w:t xml:space="preserve"> </w:t>
      </w:r>
      <w:r w:rsidRPr="004C6A23">
        <w:rPr>
          <w:lang w:val="de-DE"/>
          <w:rPrChange w:id="1284" w:author="Franziska Funke" w:date="2023-01-18T11:01:00Z">
            <w:rPr/>
          </w:rPrChange>
        </w:rPr>
        <w:tab/>
      </w:r>
      <w:r w:rsidRPr="004C6A23">
        <w:rPr>
          <w:lang w:val="de-DE"/>
          <w:rPrChange w:id="1285" w:author="Franziska Funke" w:date="2023-01-18T11:01:00Z">
            <w:rPr/>
          </w:rPrChange>
        </w:rPr>
        <w:tab/>
      </w:r>
      <w:r w:rsidRPr="004C6A23">
        <w:rPr>
          <w:lang w:val="de-DE"/>
          <w:rPrChange w:id="1286" w:author="Franziska Funke" w:date="2023-01-18T11:01:00Z">
            <w:rPr/>
          </w:rPrChange>
        </w:rPr>
        <w:tab/>
      </w:r>
      <w:r w:rsidRPr="004C6A23">
        <w:rPr>
          <w:color w:val="426092"/>
          <w:lang w:val="de-DE"/>
          <w:rPrChange w:id="1287" w:author="Franziska Funke" w:date="2023-01-18T11:01:00Z">
            <w:rPr>
              <w:color w:val="426092"/>
            </w:rPr>
          </w:rPrChange>
        </w:rPr>
        <w:t>${e://Field/D-1-2-2}</w:t>
      </w:r>
      <w:r w:rsidRPr="004C6A23">
        <w:rPr>
          <w:lang w:val="de-DE"/>
          <w:rPrChange w:id="1288" w:author="Franziska Funke" w:date="2023-01-18T11:01:00Z">
            <w:rPr/>
          </w:rPrChange>
        </w:rPr>
        <w:t xml:space="preserve"> </w:t>
      </w:r>
      <w:r w:rsidRPr="004C6A23">
        <w:rPr>
          <w:lang w:val="de-DE"/>
          <w:rPrChange w:id="1289" w:author="Franziska Funke" w:date="2023-01-18T11:01:00Z">
            <w:rPr/>
          </w:rPrChange>
        </w:rPr>
        <w:tab/>
      </w:r>
      <w:r w:rsidRPr="004C6A23">
        <w:rPr>
          <w:lang w:val="de-DE"/>
          <w:rPrChange w:id="1290" w:author="Franziska Funke" w:date="2023-01-18T11:01:00Z">
            <w:rPr/>
          </w:rPrChange>
        </w:rPr>
        <w:tab/>
        <w:t xml:space="preserve"> </w:t>
      </w:r>
      <w:r w:rsidRPr="004C6A23">
        <w:rPr>
          <w:lang w:val="de-DE"/>
          <w:rPrChange w:id="1291" w:author="Franziska Funke" w:date="2023-01-18T11:01:00Z">
            <w:rPr/>
          </w:rPrChange>
        </w:rPr>
        <w:tab/>
      </w:r>
      <w:r w:rsidRPr="004C6A23">
        <w:rPr>
          <w:lang w:val="de-DE"/>
          <w:rPrChange w:id="1292" w:author="Franziska Funke" w:date="2023-01-18T11:01:00Z">
            <w:rPr/>
          </w:rPrChange>
        </w:rPr>
        <w:tab/>
        <w:t xml:space="preserve"> </w:t>
      </w:r>
      <w:r w:rsidRPr="004C6A23">
        <w:rPr>
          <w:lang w:val="de-DE"/>
          <w:rPrChange w:id="1293" w:author="Franziska Funke" w:date="2023-01-18T11:01:00Z">
            <w:rPr/>
          </w:rPrChange>
        </w:rPr>
        <w:tab/>
      </w:r>
      <w:r w:rsidRPr="004C6A23">
        <w:rPr>
          <w:lang w:val="de-DE"/>
          <w:rPrChange w:id="1294" w:author="Franziska Funke" w:date="2023-01-18T11:01:00Z">
            <w:rPr/>
          </w:rPrChange>
        </w:rPr>
        <w:tab/>
      </w:r>
      <w:r w:rsidRPr="004C6A23">
        <w:rPr>
          <w:lang w:val="de-DE"/>
          <w:rPrChange w:id="1295" w:author="Franziska Funke" w:date="2023-01-18T11:01:00Z">
            <w:rPr/>
          </w:rPrChange>
        </w:rPr>
        <w:tab/>
      </w:r>
      <w:r w:rsidRPr="004C6A23">
        <w:rPr>
          <w:b/>
          <w:color w:val="426092"/>
          <w:lang w:val="de-DE"/>
          <w:rPrChange w:id="1296" w:author="Franziska Funke" w:date="2023-01-18T11:01:00Z">
            <w:rPr>
              <w:b/>
              <w:color w:val="426092"/>
            </w:rPr>
          </w:rPrChange>
        </w:rPr>
        <w:t>${e://Field/D-1-3}</w:t>
      </w:r>
      <w:r w:rsidRPr="004C6A23">
        <w:rPr>
          <w:lang w:val="de-DE"/>
          <w:rPrChange w:id="1297" w:author="Franziska Funke" w:date="2023-01-18T11:01:00Z">
            <w:rPr/>
          </w:rPrChange>
        </w:rPr>
        <w:t xml:space="preserve"> </w:t>
      </w:r>
      <w:r w:rsidRPr="004C6A23">
        <w:rPr>
          <w:lang w:val="de-DE"/>
          <w:rPrChange w:id="1298" w:author="Franziska Funke" w:date="2023-01-18T11:01:00Z">
            <w:rPr/>
          </w:rPrChange>
        </w:rPr>
        <w:tab/>
      </w:r>
      <w:r w:rsidRPr="004C6A23">
        <w:rPr>
          <w:lang w:val="de-DE"/>
          <w:rPrChange w:id="1299" w:author="Franziska Funke" w:date="2023-01-18T11:01:00Z">
            <w:rPr/>
          </w:rPrChange>
        </w:rPr>
        <w:tab/>
      </w:r>
      <w:r w:rsidRPr="004C6A23">
        <w:rPr>
          <w:lang w:val="de-DE"/>
          <w:rPrChange w:id="1300" w:author="Franziska Funke" w:date="2023-01-18T11:01:00Z">
            <w:rPr/>
          </w:rPrChange>
        </w:rPr>
        <w:tab/>
      </w:r>
      <w:r w:rsidRPr="004C6A23">
        <w:rPr>
          <w:color w:val="426092"/>
          <w:lang w:val="de-DE"/>
          <w:rPrChange w:id="1301" w:author="Franziska Funke" w:date="2023-01-18T11:01:00Z">
            <w:rPr>
              <w:color w:val="426092"/>
            </w:rPr>
          </w:rPrChange>
        </w:rPr>
        <w:t>${e://Field/D-1-1-3}</w:t>
      </w:r>
      <w:r w:rsidRPr="004C6A23">
        <w:rPr>
          <w:lang w:val="de-DE"/>
          <w:rPrChange w:id="1302" w:author="Franziska Funke" w:date="2023-01-18T11:01:00Z">
            <w:rPr/>
          </w:rPrChange>
        </w:rPr>
        <w:t xml:space="preserve"> </w:t>
      </w:r>
      <w:r w:rsidRPr="004C6A23">
        <w:rPr>
          <w:lang w:val="de-DE"/>
          <w:rPrChange w:id="1303" w:author="Franziska Funke" w:date="2023-01-18T11:01:00Z">
            <w:rPr/>
          </w:rPrChange>
        </w:rPr>
        <w:tab/>
      </w:r>
      <w:r w:rsidRPr="004C6A23">
        <w:rPr>
          <w:lang w:val="de-DE"/>
          <w:rPrChange w:id="1304" w:author="Franziska Funke" w:date="2023-01-18T11:01:00Z">
            <w:rPr/>
          </w:rPrChange>
        </w:rPr>
        <w:tab/>
      </w:r>
      <w:r w:rsidRPr="004C6A23">
        <w:rPr>
          <w:lang w:val="de-DE"/>
          <w:rPrChange w:id="1305" w:author="Franziska Funke" w:date="2023-01-18T11:01:00Z">
            <w:rPr/>
          </w:rPrChange>
        </w:rPr>
        <w:tab/>
      </w:r>
      <w:r w:rsidRPr="004C6A23">
        <w:rPr>
          <w:color w:val="426092"/>
          <w:lang w:val="de-DE"/>
          <w:rPrChange w:id="1306" w:author="Franziska Funke" w:date="2023-01-18T11:01:00Z">
            <w:rPr>
              <w:color w:val="426092"/>
            </w:rPr>
          </w:rPrChange>
        </w:rPr>
        <w:t>${e://Field/D-1-2-3}</w:t>
      </w:r>
      <w:r w:rsidRPr="004C6A23">
        <w:rPr>
          <w:lang w:val="de-DE"/>
          <w:rPrChange w:id="1307" w:author="Franziska Funke" w:date="2023-01-18T11:01:00Z">
            <w:rPr/>
          </w:rPrChange>
        </w:rPr>
        <w:t xml:space="preserve"> </w:t>
      </w:r>
      <w:r w:rsidRPr="004C6A23">
        <w:rPr>
          <w:lang w:val="de-DE"/>
          <w:rPrChange w:id="1308" w:author="Franziska Funke" w:date="2023-01-18T11:01:00Z">
            <w:rPr/>
          </w:rPrChange>
        </w:rPr>
        <w:tab/>
      </w:r>
      <w:r w:rsidRPr="004C6A23">
        <w:rPr>
          <w:lang w:val="de-DE"/>
          <w:rPrChange w:id="1309" w:author="Franziska Funke" w:date="2023-01-18T11:01:00Z">
            <w:rPr/>
          </w:rPrChange>
        </w:rPr>
        <w:tab/>
        <w:t xml:space="preserve"> </w:t>
      </w:r>
      <w:r w:rsidRPr="004C6A23">
        <w:rPr>
          <w:lang w:val="de-DE"/>
          <w:rPrChange w:id="1310" w:author="Franziska Funke" w:date="2023-01-18T11:01:00Z">
            <w:rPr/>
          </w:rPrChange>
        </w:rPr>
        <w:tab/>
      </w:r>
      <w:r w:rsidRPr="004C6A23">
        <w:rPr>
          <w:lang w:val="de-DE"/>
          <w:rPrChange w:id="1311" w:author="Franziska Funke" w:date="2023-01-18T11:01:00Z">
            <w:rPr/>
          </w:rPrChange>
        </w:rPr>
        <w:tab/>
        <w:t xml:space="preserve"> </w:t>
      </w:r>
      <w:r w:rsidRPr="004C6A23">
        <w:rPr>
          <w:lang w:val="de-DE"/>
          <w:rPrChange w:id="1312" w:author="Franziska Funke" w:date="2023-01-18T11:01:00Z">
            <w:rPr/>
          </w:rPrChange>
        </w:rPr>
        <w:tab/>
      </w:r>
      <w:r w:rsidRPr="004C6A23">
        <w:rPr>
          <w:lang w:val="de-DE"/>
          <w:rPrChange w:id="1313" w:author="Franziska Funke" w:date="2023-01-18T11:01:00Z">
            <w:rPr/>
          </w:rPrChange>
        </w:rPr>
        <w:tab/>
      </w:r>
      <w:r w:rsidRPr="004C6A23">
        <w:rPr>
          <w:lang w:val="de-DE"/>
          <w:rPrChange w:id="1314" w:author="Franziska Funke" w:date="2023-01-18T11:01:00Z">
            <w:rPr/>
          </w:rPrChange>
        </w:rPr>
        <w:tab/>
      </w:r>
      <w:r w:rsidRPr="004C6A23">
        <w:rPr>
          <w:b/>
          <w:color w:val="426092"/>
          <w:lang w:val="de-DE"/>
          <w:rPrChange w:id="1315" w:author="Franziska Funke" w:date="2023-01-18T11:01:00Z">
            <w:rPr>
              <w:b/>
              <w:color w:val="426092"/>
            </w:rPr>
          </w:rPrChange>
        </w:rPr>
        <w:t>${e://Field/D-1-4}</w:t>
      </w:r>
      <w:r w:rsidRPr="004C6A23">
        <w:rPr>
          <w:lang w:val="de-DE"/>
          <w:rPrChange w:id="1316" w:author="Franziska Funke" w:date="2023-01-18T11:01:00Z">
            <w:rPr/>
          </w:rPrChange>
        </w:rPr>
        <w:t xml:space="preserve"> </w:t>
      </w:r>
      <w:r w:rsidRPr="004C6A23">
        <w:rPr>
          <w:lang w:val="de-DE"/>
          <w:rPrChange w:id="1317" w:author="Franziska Funke" w:date="2023-01-18T11:01:00Z">
            <w:rPr/>
          </w:rPrChange>
        </w:rPr>
        <w:tab/>
      </w:r>
      <w:r w:rsidRPr="004C6A23">
        <w:rPr>
          <w:lang w:val="de-DE"/>
          <w:rPrChange w:id="1318" w:author="Franziska Funke" w:date="2023-01-18T11:01:00Z">
            <w:rPr/>
          </w:rPrChange>
        </w:rPr>
        <w:tab/>
      </w:r>
      <w:r w:rsidRPr="004C6A23">
        <w:rPr>
          <w:lang w:val="de-DE"/>
          <w:rPrChange w:id="1319" w:author="Franziska Funke" w:date="2023-01-18T11:01:00Z">
            <w:rPr/>
          </w:rPrChange>
        </w:rPr>
        <w:tab/>
      </w:r>
      <w:r w:rsidRPr="004C6A23">
        <w:rPr>
          <w:color w:val="426092"/>
          <w:lang w:val="de-DE"/>
          <w:rPrChange w:id="1320" w:author="Franziska Funke" w:date="2023-01-18T11:01:00Z">
            <w:rPr>
              <w:color w:val="426092"/>
            </w:rPr>
          </w:rPrChange>
        </w:rPr>
        <w:t>${e://Field/D-1-1-4}</w:t>
      </w:r>
      <w:r w:rsidRPr="004C6A23">
        <w:rPr>
          <w:lang w:val="de-DE"/>
          <w:rPrChange w:id="1321" w:author="Franziska Funke" w:date="2023-01-18T11:01:00Z">
            <w:rPr/>
          </w:rPrChange>
        </w:rPr>
        <w:t xml:space="preserve"> </w:t>
      </w:r>
      <w:r w:rsidRPr="004C6A23">
        <w:rPr>
          <w:lang w:val="de-DE"/>
          <w:rPrChange w:id="1322" w:author="Franziska Funke" w:date="2023-01-18T11:01:00Z">
            <w:rPr/>
          </w:rPrChange>
        </w:rPr>
        <w:tab/>
      </w:r>
      <w:r w:rsidRPr="004C6A23">
        <w:rPr>
          <w:lang w:val="de-DE"/>
          <w:rPrChange w:id="1323" w:author="Franziska Funke" w:date="2023-01-18T11:01:00Z">
            <w:rPr/>
          </w:rPrChange>
        </w:rPr>
        <w:tab/>
      </w:r>
      <w:r w:rsidRPr="004C6A23">
        <w:rPr>
          <w:lang w:val="de-DE"/>
          <w:rPrChange w:id="1324" w:author="Franziska Funke" w:date="2023-01-18T11:01:00Z">
            <w:rPr/>
          </w:rPrChange>
        </w:rPr>
        <w:tab/>
      </w:r>
      <w:r w:rsidRPr="004C6A23">
        <w:rPr>
          <w:color w:val="426092"/>
          <w:lang w:val="de-DE"/>
          <w:rPrChange w:id="1325" w:author="Franziska Funke" w:date="2023-01-18T11:01:00Z">
            <w:rPr>
              <w:color w:val="426092"/>
            </w:rPr>
          </w:rPrChange>
        </w:rPr>
        <w:t>${e://Field/D-1-2-4}</w:t>
      </w:r>
      <w:r w:rsidRPr="004C6A23">
        <w:rPr>
          <w:lang w:val="de-DE"/>
          <w:rPrChange w:id="1326" w:author="Franziska Funke" w:date="2023-01-18T11:01:00Z">
            <w:rPr/>
          </w:rPrChange>
        </w:rPr>
        <w:t xml:space="preserve"> </w:t>
      </w:r>
      <w:r w:rsidRPr="004C6A23">
        <w:rPr>
          <w:lang w:val="de-DE"/>
          <w:rPrChange w:id="1327" w:author="Franziska Funke" w:date="2023-01-18T11:01:00Z">
            <w:rPr/>
          </w:rPrChange>
        </w:rPr>
        <w:tab/>
      </w:r>
      <w:r w:rsidRPr="004C6A23">
        <w:rPr>
          <w:lang w:val="de-DE"/>
          <w:rPrChange w:id="1328" w:author="Franziska Funke" w:date="2023-01-18T11:01:00Z">
            <w:rPr/>
          </w:rPrChange>
        </w:rPr>
        <w:tab/>
        <w:t xml:space="preserve"> </w:t>
      </w:r>
      <w:r w:rsidRPr="004C6A23">
        <w:rPr>
          <w:lang w:val="de-DE"/>
          <w:rPrChange w:id="1329" w:author="Franziska Funke" w:date="2023-01-18T11:01:00Z">
            <w:rPr/>
          </w:rPrChange>
        </w:rPr>
        <w:tab/>
      </w:r>
      <w:r w:rsidRPr="004C6A23">
        <w:rPr>
          <w:lang w:val="de-DE"/>
          <w:rPrChange w:id="1330" w:author="Franziska Funke" w:date="2023-01-18T11:01:00Z">
            <w:rPr/>
          </w:rPrChange>
        </w:rPr>
        <w:tab/>
        <w:t xml:space="preserve"> </w:t>
      </w:r>
      <w:r w:rsidRPr="004C6A23">
        <w:rPr>
          <w:lang w:val="de-DE"/>
          <w:rPrChange w:id="1331" w:author="Franziska Funke" w:date="2023-01-18T11:01:00Z">
            <w:rPr/>
          </w:rPrChange>
        </w:rPr>
        <w:tab/>
      </w:r>
      <w:r w:rsidRPr="004C6A23">
        <w:rPr>
          <w:lang w:val="de-DE"/>
          <w:rPrChange w:id="1332" w:author="Franziska Funke" w:date="2023-01-18T11:01:00Z">
            <w:rPr/>
          </w:rPrChange>
        </w:rPr>
        <w:tab/>
      </w:r>
      <w:r w:rsidRPr="004C6A23">
        <w:rPr>
          <w:lang w:val="de-DE"/>
          <w:rPrChange w:id="1333" w:author="Franziska Funke" w:date="2023-01-18T11:01:00Z">
            <w:rPr/>
          </w:rPrChange>
        </w:rPr>
        <w:tab/>
      </w:r>
      <w:r w:rsidRPr="004C6A23">
        <w:rPr>
          <w:b/>
          <w:lang w:val="de-DE"/>
          <w:rPrChange w:id="1334" w:author="Franziska Funke" w:date="2023-01-18T11:01:00Z">
            <w:rPr>
              <w:b/>
            </w:rPr>
          </w:rPrChange>
        </w:rPr>
        <w:t>Außenpolitik</w:t>
      </w:r>
      <w:r w:rsidRPr="004C6A23">
        <w:rPr>
          <w:lang w:val="de-DE"/>
          <w:rPrChange w:id="1335" w:author="Franziska Funke" w:date="2023-01-18T11:01:00Z">
            <w:rPr/>
          </w:rPrChange>
        </w:rPr>
        <w:t xml:space="preserve"> </w:t>
      </w:r>
      <w:r w:rsidRPr="004C6A23">
        <w:rPr>
          <w:lang w:val="de-DE"/>
          <w:rPrChange w:id="1336" w:author="Franziska Funke" w:date="2023-01-18T11:01:00Z">
            <w:rPr/>
          </w:rPrChange>
        </w:rPr>
        <w:tab/>
      </w:r>
      <w:r w:rsidRPr="004C6A23">
        <w:rPr>
          <w:lang w:val="de-DE"/>
          <w:rPrChange w:id="1337" w:author="Franziska Funke" w:date="2023-01-18T11:01:00Z">
            <w:rPr/>
          </w:rPrChange>
        </w:rPr>
        <w:tab/>
      </w:r>
      <w:r w:rsidRPr="004C6A23">
        <w:rPr>
          <w:lang w:val="de-DE"/>
          <w:rPrChange w:id="1338" w:author="Franziska Funke" w:date="2023-01-18T11:01:00Z">
            <w:rPr/>
          </w:rPrChange>
        </w:rPr>
        <w:tab/>
        <w:t xml:space="preserve">Globales Klimaprogramm </w:t>
      </w:r>
      <w:r w:rsidRPr="004C6A23">
        <w:rPr>
          <w:lang w:val="de-DE"/>
          <w:rPrChange w:id="1339" w:author="Franziska Funke" w:date="2023-01-18T11:01:00Z">
            <w:rPr/>
          </w:rPrChange>
        </w:rPr>
        <w:tab/>
      </w:r>
      <w:r w:rsidRPr="004C6A23">
        <w:rPr>
          <w:lang w:val="de-DE"/>
          <w:rPrChange w:id="1340" w:author="Franziska Funke" w:date="2023-01-18T11:01:00Z">
            <w:rPr/>
          </w:rPrChange>
        </w:rPr>
        <w:tab/>
      </w:r>
      <w:r w:rsidRPr="004C6A23">
        <w:rPr>
          <w:lang w:val="de-DE"/>
          <w:rPrChange w:id="1341" w:author="Franziska Funke" w:date="2023-01-18T11:01:00Z">
            <w:rPr/>
          </w:rPrChange>
        </w:rPr>
        <w:tab/>
        <w:t xml:space="preserve">- </w:t>
      </w:r>
      <w:r w:rsidRPr="004C6A23">
        <w:rPr>
          <w:lang w:val="de-DE"/>
          <w:rPrChange w:id="1342" w:author="Franziska Funke" w:date="2023-01-18T11:01:00Z">
            <w:rPr/>
          </w:rPrChange>
        </w:rPr>
        <w:tab/>
      </w:r>
      <w:r w:rsidRPr="004C6A23">
        <w:rPr>
          <w:lang w:val="de-DE"/>
          <w:rPrChange w:id="1343" w:author="Franziska Funke" w:date="2023-01-18T11:01:00Z">
            <w:rPr/>
          </w:rPrChange>
        </w:rPr>
        <w:tab/>
        <w:t xml:space="preserve"> </w:t>
      </w:r>
      <w:r w:rsidRPr="004C6A23">
        <w:rPr>
          <w:lang w:val="de-DE"/>
          <w:rPrChange w:id="1344" w:author="Franziska Funke" w:date="2023-01-18T11:01:00Z">
            <w:rPr/>
          </w:rPrChange>
        </w:rPr>
        <w:tab/>
        <w:t xml:space="preserve">   </w:t>
      </w:r>
    </w:p>
    <w:p w14:paraId="2BCCBE56" w14:textId="77777777" w:rsidR="002760CD" w:rsidRDefault="00635F58">
      <w:pPr>
        <w:pStyle w:val="ListParagraph"/>
        <w:keepNext/>
        <w:numPr>
          <w:ilvl w:val="0"/>
          <w:numId w:val="4"/>
        </w:numPr>
      </w:pPr>
      <w:proofErr w:type="spellStart"/>
      <w:r>
        <w:t>Programm</w:t>
      </w:r>
      <w:proofErr w:type="spellEnd"/>
      <w:r>
        <w:t xml:space="preserve"> </w:t>
      </w:r>
      <w:proofErr w:type="gramStart"/>
      <w:r>
        <w:t>A  (</w:t>
      </w:r>
      <w:proofErr w:type="gramEnd"/>
      <w:r>
        <w:t xml:space="preserve">1) </w:t>
      </w:r>
    </w:p>
    <w:p w14:paraId="68AEB751" w14:textId="77777777" w:rsidR="002760CD" w:rsidRDefault="00635F58">
      <w:pPr>
        <w:pStyle w:val="ListParagraph"/>
        <w:keepNext/>
        <w:numPr>
          <w:ilvl w:val="0"/>
          <w:numId w:val="4"/>
        </w:numPr>
      </w:pPr>
      <w:proofErr w:type="spellStart"/>
      <w:r>
        <w:t>Programm</w:t>
      </w:r>
      <w:proofErr w:type="spellEnd"/>
      <w:r>
        <w:t xml:space="preserve"> </w:t>
      </w:r>
      <w:proofErr w:type="gramStart"/>
      <w:r>
        <w:t>B  (</w:t>
      </w:r>
      <w:proofErr w:type="gramEnd"/>
      <w:r>
        <w:t xml:space="preserve">2) </w:t>
      </w:r>
    </w:p>
    <w:p w14:paraId="11BB829C" w14:textId="77777777" w:rsidR="002760CD" w:rsidRDefault="002760CD"/>
    <w:p w14:paraId="618E4887" w14:textId="77777777" w:rsidR="002760CD" w:rsidRDefault="00635F58">
      <w:pPr>
        <w:pStyle w:val="BlockEndLabel"/>
      </w:pPr>
      <w:r>
        <w:t>End of Block: Conjoint analysis (d)</w:t>
      </w:r>
    </w:p>
    <w:p w14:paraId="2A81432D" w14:textId="77777777" w:rsidR="002760CD" w:rsidRDefault="002760CD">
      <w:pPr>
        <w:pStyle w:val="BlockSeparator"/>
      </w:pPr>
    </w:p>
    <w:p w14:paraId="3BFAF0E9" w14:textId="77777777" w:rsidR="002760CD" w:rsidRDefault="00635F58">
      <w:pPr>
        <w:pStyle w:val="BlockStartLabel"/>
      </w:pPr>
      <w:r>
        <w:t>Start of Block: 100 points</w:t>
      </w:r>
    </w:p>
    <w:p w14:paraId="24F8F323" w14:textId="77777777" w:rsidR="002760CD" w:rsidRDefault="002760CD"/>
    <w:p w14:paraId="7D944D0B" w14:textId="77777777" w:rsidR="002760CD" w:rsidRDefault="00635F58">
      <w:pPr>
        <w:keepNext/>
      </w:pPr>
      <w:r>
        <w:t>Q64 Timing</w:t>
      </w:r>
    </w:p>
    <w:p w14:paraId="3D5C9C34" w14:textId="77777777" w:rsidR="002760CD" w:rsidRDefault="00635F58">
      <w:pPr>
        <w:pStyle w:val="ListParagraph"/>
        <w:keepNext/>
        <w:ind w:left="0"/>
      </w:pPr>
      <w:r>
        <w:t xml:space="preserve">First </w:t>
      </w:r>
      <w:proofErr w:type="gramStart"/>
      <w:r>
        <w:t>Click  (</w:t>
      </w:r>
      <w:proofErr w:type="gramEnd"/>
      <w:r>
        <w:t>1)</w:t>
      </w:r>
    </w:p>
    <w:p w14:paraId="24E13E73" w14:textId="77777777" w:rsidR="002760CD" w:rsidRDefault="00635F58">
      <w:pPr>
        <w:pStyle w:val="ListParagraph"/>
        <w:keepNext/>
        <w:ind w:left="0"/>
      </w:pPr>
      <w:r>
        <w:t xml:space="preserve">Last </w:t>
      </w:r>
      <w:proofErr w:type="gramStart"/>
      <w:r>
        <w:t>Click  (</w:t>
      </w:r>
      <w:proofErr w:type="gramEnd"/>
      <w:r>
        <w:t>2)</w:t>
      </w:r>
    </w:p>
    <w:p w14:paraId="70258729" w14:textId="77777777" w:rsidR="002760CD" w:rsidRDefault="00635F58">
      <w:pPr>
        <w:pStyle w:val="ListParagraph"/>
        <w:keepNext/>
        <w:ind w:left="0"/>
      </w:pPr>
      <w:r>
        <w:t xml:space="preserve">Page </w:t>
      </w:r>
      <w:proofErr w:type="gramStart"/>
      <w:r>
        <w:t>Submit  (</w:t>
      </w:r>
      <w:proofErr w:type="gramEnd"/>
      <w:r>
        <w:t>3)</w:t>
      </w:r>
    </w:p>
    <w:p w14:paraId="6ABF1160" w14:textId="77777777" w:rsidR="002760CD" w:rsidRDefault="00635F58">
      <w:pPr>
        <w:pStyle w:val="ListParagraph"/>
        <w:keepNext/>
        <w:ind w:left="0"/>
      </w:pPr>
      <w:r>
        <w:t xml:space="preserve">Click </w:t>
      </w:r>
      <w:proofErr w:type="gramStart"/>
      <w:r>
        <w:t>Count  (</w:t>
      </w:r>
      <w:proofErr w:type="gramEnd"/>
      <w:r>
        <w:t>4)</w:t>
      </w:r>
    </w:p>
    <w:p w14:paraId="3F0A75DA" w14:textId="77777777" w:rsidR="002760CD" w:rsidRDefault="002760CD"/>
    <w:p w14:paraId="0F580E34" w14:textId="77777777" w:rsidR="002760CD" w:rsidRDefault="002760CD">
      <w:pPr>
        <w:pStyle w:val="QuestionSeparator"/>
      </w:pPr>
    </w:p>
    <w:tbl>
      <w:tblPr>
        <w:tblStyle w:val="QQuestionIconTable"/>
        <w:tblW w:w="100" w:type="auto"/>
        <w:tblLook w:val="07E0" w:firstRow="1" w:lastRow="1" w:firstColumn="1" w:lastColumn="1" w:noHBand="1" w:noVBand="1"/>
      </w:tblPr>
      <w:tblGrid>
        <w:gridCol w:w="380"/>
        <w:gridCol w:w="380"/>
      </w:tblGrid>
      <w:tr w:rsidR="002760CD" w14:paraId="348587E1" w14:textId="77777777">
        <w:tc>
          <w:tcPr>
            <w:tcW w:w="50" w:type="dxa"/>
          </w:tcPr>
          <w:p w14:paraId="4025AAD8" w14:textId="77777777" w:rsidR="002760CD" w:rsidRDefault="00635F58">
            <w:pPr>
              <w:keepNext/>
            </w:pPr>
            <w:r>
              <w:rPr>
                <w:noProof/>
              </w:rPr>
              <w:drawing>
                <wp:inline distT="0" distB="0" distL="0" distR="0" wp14:anchorId="60A5C3D3" wp14:editId="52565316">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00180507" w14:textId="77777777" w:rsidR="002760CD" w:rsidRDefault="00635F58">
            <w:pPr>
              <w:keepNext/>
            </w:pPr>
            <w:r>
              <w:rPr>
                <w:noProof/>
              </w:rPr>
              <w:drawing>
                <wp:inline distT="0" distB="0" distL="0" distR="0" wp14:anchorId="54BE603D" wp14:editId="267ED78F">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01BA8E46" w14:textId="77777777" w:rsidR="002760CD" w:rsidRDefault="002760CD"/>
    <w:p w14:paraId="6CF0B1C6" w14:textId="77777777" w:rsidR="002760CD" w:rsidRPr="004C6A23" w:rsidRDefault="00635F58">
      <w:pPr>
        <w:keepNext/>
        <w:rPr>
          <w:lang w:val="de-DE"/>
          <w:rPrChange w:id="1345" w:author="Franziska Funke" w:date="2023-01-18T11:01:00Z">
            <w:rPr/>
          </w:rPrChange>
        </w:rPr>
      </w:pPr>
      <w:r w:rsidRPr="004C6A23">
        <w:rPr>
          <w:lang w:val="de-DE"/>
          <w:rPrChange w:id="1346" w:author="Franziska Funke" w:date="2023-01-18T11:01:00Z">
            <w:rPr/>
          </w:rPrChange>
        </w:rPr>
        <w:t xml:space="preserve">Q63 </w:t>
      </w:r>
      <w:r w:rsidRPr="004C6A23">
        <w:rPr>
          <w:lang w:val="de-DE"/>
          <w:rPrChange w:id="1347" w:author="Franziska Funke" w:date="2023-01-18T11:01:00Z">
            <w:rPr/>
          </w:rPrChange>
        </w:rPr>
        <w:br/>
        <w:t xml:space="preserve">Stellen Sie sich vor, Sie haben 100 Punkte, die Sie verschiedenen Politikmaßnahmen zuweisen können. Je mehr Punkte Sie einer Maßnahme geben, desto mehr unterstützen Sie diese.  </w:t>
      </w:r>
      <w:r w:rsidRPr="004C6A23">
        <w:rPr>
          <w:lang w:val="de-DE"/>
          <w:rPrChange w:id="1348" w:author="Franziska Funke" w:date="2023-01-18T11:01:00Z">
            <w:rPr/>
          </w:rPrChange>
        </w:rPr>
        <w:br/>
        <w:t xml:space="preserve">   </w:t>
      </w:r>
      <w:r w:rsidRPr="004C6A23">
        <w:rPr>
          <w:lang w:val="de-DE"/>
          <w:rPrChange w:id="1349" w:author="Franziska Funke" w:date="2023-01-18T11:01:00Z">
            <w:rPr/>
          </w:rPrChange>
        </w:rPr>
        <w:br/>
        <w:t xml:space="preserve">Wie verteilen Sie die Punkte auf die folgenden Maßnahmen?  </w:t>
      </w:r>
      <w:r w:rsidRPr="004C6A23">
        <w:rPr>
          <w:lang w:val="de-DE"/>
          <w:rPrChange w:id="1350" w:author="Franziska Funke" w:date="2023-01-18T11:01:00Z">
            <w:rPr/>
          </w:rPrChange>
        </w:rPr>
        <w:br/>
        <w:t xml:space="preserve">   </w:t>
      </w:r>
      <w:r w:rsidRPr="004C6A23">
        <w:rPr>
          <w:lang w:val="de-DE"/>
          <w:rPrChange w:id="1351" w:author="Franziska Funke" w:date="2023-01-18T11:01:00Z">
            <w:rPr/>
          </w:rPrChange>
        </w:rPr>
        <w:br/>
        <w:t xml:space="preserve">Sie können die Anzahl der Punkte entweder mit dem Schieberegler anpassen oder auf der </w:t>
      </w:r>
      <w:r w:rsidRPr="004C6A23">
        <w:rPr>
          <w:lang w:val="de-DE"/>
          <w:rPrChange w:id="1352" w:author="Franziska Funke" w:date="2023-01-18T11:01:00Z">
            <w:rPr/>
          </w:rPrChange>
        </w:rPr>
        <w:lastRenderedPageBreak/>
        <w:t xml:space="preserve">rechten Seite die gewünschte Anzahl eingeben. </w:t>
      </w:r>
      <w:r w:rsidRPr="004C6A23">
        <w:rPr>
          <w:b/>
          <w:lang w:val="de-DE"/>
          <w:rPrChange w:id="1353" w:author="Franziska Funke" w:date="2023-01-18T11:01:00Z">
            <w:rPr>
              <w:b/>
            </w:rPr>
          </w:rPrChange>
        </w:rPr>
        <w:t>Die Summe der Punkte muss genau 100 betragen</w:t>
      </w:r>
      <w:r w:rsidRPr="004C6A23">
        <w:rPr>
          <w:lang w:val="de-DE"/>
          <w:rPrChange w:id="1354" w:author="Franziska Funke" w:date="2023-01-18T11:01:00Z">
            <w:rPr/>
          </w:rPrChange>
        </w:rPr>
        <w:t xml:space="preserve">. Durch Schieben des letzten Schiebereglers nach rechts wird die Gesamtzahl automatisch auf 100 angepasst. Bitte lesen Sie die 6 Optionen, bevor Sie Ihre Wahl treffen. </w:t>
      </w:r>
    </w:p>
    <w:p w14:paraId="68E0E86C" w14:textId="77777777" w:rsidR="002760CD" w:rsidRPr="004C6A23" w:rsidRDefault="00635F58">
      <w:pPr>
        <w:pStyle w:val="ListParagraph"/>
        <w:keepNext/>
        <w:ind w:left="0"/>
        <w:rPr>
          <w:lang w:val="de-DE"/>
          <w:rPrChange w:id="1355" w:author="Franziska Funke" w:date="2023-01-18T11:01:00Z">
            <w:rPr/>
          </w:rPrChange>
        </w:rPr>
      </w:pPr>
      <w:r w:rsidRPr="004C6A23">
        <w:rPr>
          <w:lang w:val="de-DE"/>
          <w:rPrChange w:id="1356" w:author="Franziska Funke" w:date="2023-01-18T11:01:00Z">
            <w:rPr/>
          </w:rPrChange>
        </w:rPr>
        <w:t xml:space="preserve"> _______ Erhöhung des Regelsatzes des Bürgergelds auf bis zu 600€ pro Monat (1)</w:t>
      </w:r>
    </w:p>
    <w:p w14:paraId="174172F2" w14:textId="77777777" w:rsidR="002760CD" w:rsidRPr="004C6A23" w:rsidRDefault="00635F58">
      <w:pPr>
        <w:pStyle w:val="ListParagraph"/>
        <w:keepNext/>
        <w:ind w:left="0"/>
        <w:rPr>
          <w:lang w:val="de-DE"/>
          <w:rPrChange w:id="1357" w:author="Franziska Funke" w:date="2023-01-18T11:01:00Z">
            <w:rPr/>
          </w:rPrChange>
        </w:rPr>
      </w:pPr>
      <w:r w:rsidRPr="004C6A23">
        <w:rPr>
          <w:lang w:val="de-DE"/>
          <w:rPrChange w:id="1358" w:author="Franziska Funke" w:date="2023-01-18T11:01:00Z">
            <w:rPr/>
          </w:rPrChange>
        </w:rPr>
        <w:t xml:space="preserve"> _______ Bürgerversicherung als gerechtere Sozialversicherung (2)</w:t>
      </w:r>
    </w:p>
    <w:p w14:paraId="44E35D1E" w14:textId="77777777" w:rsidR="002760CD" w:rsidRPr="004C6A23" w:rsidRDefault="00635F58">
      <w:pPr>
        <w:pStyle w:val="ListParagraph"/>
        <w:keepNext/>
        <w:ind w:left="0"/>
        <w:rPr>
          <w:lang w:val="de-DE"/>
          <w:rPrChange w:id="1359" w:author="Franziska Funke" w:date="2023-01-18T11:01:00Z">
            <w:rPr/>
          </w:rPrChange>
        </w:rPr>
      </w:pPr>
      <w:r w:rsidRPr="004C6A23">
        <w:rPr>
          <w:lang w:val="de-DE"/>
          <w:rPrChange w:id="1360" w:author="Franziska Funke" w:date="2023-01-18T11:01:00Z">
            <w:rPr/>
          </w:rPrChange>
        </w:rPr>
        <w:t xml:space="preserve"> _______ Staatsschuldenquote auf unter 60% reduzieren (3)</w:t>
      </w:r>
    </w:p>
    <w:p w14:paraId="6178325F" w14:textId="77777777" w:rsidR="002760CD" w:rsidRPr="004C6A23" w:rsidRDefault="00635F58">
      <w:pPr>
        <w:pStyle w:val="ListParagraph"/>
        <w:keepNext/>
        <w:ind w:left="0"/>
        <w:rPr>
          <w:lang w:val="de-DE"/>
          <w:rPrChange w:id="1361" w:author="Franziska Funke" w:date="2023-01-18T11:01:00Z">
            <w:rPr/>
          </w:rPrChange>
        </w:rPr>
      </w:pPr>
      <w:r w:rsidRPr="004C6A23">
        <w:rPr>
          <w:lang w:val="de-DE"/>
          <w:rPrChange w:id="1362" w:author="Franziska Funke" w:date="2023-01-18T11:01:00Z">
            <w:rPr/>
          </w:rPrChange>
        </w:rPr>
        <w:t xml:space="preserve"> _______ Investitionen für Gigabit-Netzwerke bereitstellen (4)</w:t>
      </w:r>
    </w:p>
    <w:p w14:paraId="5B31449F" w14:textId="77777777" w:rsidR="002760CD" w:rsidRPr="004C6A23" w:rsidRDefault="00635F58">
      <w:pPr>
        <w:pStyle w:val="ListParagraph"/>
        <w:keepNext/>
        <w:ind w:left="0"/>
        <w:rPr>
          <w:lang w:val="de-DE"/>
          <w:rPrChange w:id="1363" w:author="Franziska Funke" w:date="2023-01-18T11:01:00Z">
            <w:rPr/>
          </w:rPrChange>
        </w:rPr>
      </w:pPr>
      <w:r w:rsidRPr="004C6A23">
        <w:rPr>
          <w:lang w:val="de-DE"/>
          <w:rPrChange w:id="1364" w:author="Franziska Funke" w:date="2023-01-18T11:01:00Z">
            <w:rPr/>
          </w:rPrChange>
        </w:rPr>
        <w:t xml:space="preserve"> _______ Volksentscheid auf Bundesebene (5)</w:t>
      </w:r>
    </w:p>
    <w:p w14:paraId="0C226700" w14:textId="77777777" w:rsidR="002760CD" w:rsidRPr="004C6A23" w:rsidRDefault="00635F58">
      <w:pPr>
        <w:pStyle w:val="ListParagraph"/>
        <w:keepNext/>
        <w:ind w:left="0"/>
        <w:rPr>
          <w:lang w:val="de-DE"/>
          <w:rPrChange w:id="1365" w:author="Franziska Funke" w:date="2023-01-18T11:01:00Z">
            <w:rPr/>
          </w:rPrChange>
        </w:rPr>
      </w:pPr>
      <w:r w:rsidRPr="004C6A23">
        <w:rPr>
          <w:lang w:val="de-DE"/>
          <w:rPrChange w:id="1366" w:author="Franziska Funke" w:date="2023-01-18T11:01:00Z">
            <w:rPr/>
          </w:rPrChange>
        </w:rPr>
        <w:t xml:space="preserve"> _______ Cannabis-Legalisierung (6)</w:t>
      </w:r>
    </w:p>
    <w:p w14:paraId="1ED6194F" w14:textId="61CA1A03" w:rsidR="002760CD" w:rsidRPr="004C6A23" w:rsidRDefault="00635F58">
      <w:pPr>
        <w:pStyle w:val="ListParagraph"/>
        <w:keepNext/>
        <w:ind w:left="0"/>
        <w:rPr>
          <w:lang w:val="de-DE"/>
          <w:rPrChange w:id="1367" w:author="Franziska Funke" w:date="2023-01-18T11:01:00Z">
            <w:rPr/>
          </w:rPrChange>
        </w:rPr>
      </w:pPr>
      <w:r w:rsidRPr="004C6A23">
        <w:rPr>
          <w:lang w:val="de-DE"/>
          <w:rPrChange w:id="1368" w:author="Franziska Funke" w:date="2023-01-18T11:01:00Z">
            <w:rPr/>
          </w:rPrChange>
        </w:rPr>
        <w:t xml:space="preserve"> _______ </w:t>
      </w:r>
      <w:ins w:id="1369" w:author="Franziska Funke" w:date="2023-01-18T12:54:00Z">
        <w:r>
          <w:rPr>
            <w:lang w:val="de-DE"/>
          </w:rPr>
          <w:t xml:space="preserve">Verpflichtende </w:t>
        </w:r>
      </w:ins>
      <w:r w:rsidRPr="004C6A23">
        <w:rPr>
          <w:lang w:val="de-DE"/>
          <w:rPrChange w:id="1370" w:author="Franziska Funke" w:date="2023-01-18T11:01:00Z">
            <w:rPr/>
          </w:rPrChange>
        </w:rPr>
        <w:t>Solaranlagen auf allen geeigneten Dächern</w:t>
      </w:r>
      <w:proofErr w:type="gramStart"/>
      <w:r w:rsidRPr="004C6A23">
        <w:rPr>
          <w:lang w:val="de-DE"/>
          <w:rPrChange w:id="1371" w:author="Franziska Funke" w:date="2023-01-18T11:01:00Z">
            <w:rPr/>
          </w:rPrChange>
        </w:rPr>
        <w:t xml:space="preserve">   (</w:t>
      </w:r>
      <w:proofErr w:type="gramEnd"/>
      <w:r w:rsidRPr="004C6A23">
        <w:rPr>
          <w:lang w:val="de-DE"/>
          <w:rPrChange w:id="1372" w:author="Franziska Funke" w:date="2023-01-18T11:01:00Z">
            <w:rPr/>
          </w:rPrChange>
        </w:rPr>
        <w:t>8)</w:t>
      </w:r>
    </w:p>
    <w:p w14:paraId="1695A8EB" w14:textId="77777777" w:rsidR="002760CD" w:rsidRPr="004C6A23" w:rsidRDefault="00635F58">
      <w:pPr>
        <w:pStyle w:val="ListParagraph"/>
        <w:keepNext/>
        <w:ind w:left="0"/>
        <w:rPr>
          <w:lang w:val="de-DE"/>
          <w:rPrChange w:id="1373" w:author="Franziska Funke" w:date="2023-01-18T11:01:00Z">
            <w:rPr/>
          </w:rPrChange>
        </w:rPr>
      </w:pPr>
      <w:r w:rsidRPr="004C6A23">
        <w:rPr>
          <w:lang w:val="de-DE"/>
          <w:rPrChange w:id="1374" w:author="Franziska Funke" w:date="2023-01-18T11:01:00Z">
            <w:rPr/>
          </w:rPrChange>
        </w:rPr>
        <w:t xml:space="preserve"> _______ Plan zur Wärmedämmung (9)</w:t>
      </w:r>
    </w:p>
    <w:p w14:paraId="067E0236" w14:textId="77777777" w:rsidR="002760CD" w:rsidRPr="004C6A23" w:rsidRDefault="00635F58">
      <w:pPr>
        <w:pStyle w:val="ListParagraph"/>
        <w:keepNext/>
        <w:ind w:left="0"/>
        <w:rPr>
          <w:lang w:val="de-DE"/>
          <w:rPrChange w:id="1375" w:author="Franziska Funke" w:date="2023-01-18T11:01:00Z">
            <w:rPr/>
          </w:rPrChange>
        </w:rPr>
      </w:pPr>
      <w:r w:rsidRPr="004C6A23">
        <w:rPr>
          <w:lang w:val="de-DE"/>
          <w:rPrChange w:id="1376" w:author="Franziska Funke" w:date="2023-01-18T11:01:00Z">
            <w:rPr/>
          </w:rPrChange>
        </w:rPr>
        <w:t xml:space="preserve"> _______ Verbot des Verkaufs von Neuwagen mit Verbrennungsmotor bis 2030 (10)</w:t>
      </w:r>
    </w:p>
    <w:p w14:paraId="2B2785FE" w14:textId="77777777" w:rsidR="002760CD" w:rsidRPr="004C6A23" w:rsidRDefault="00635F58">
      <w:pPr>
        <w:pStyle w:val="ListParagraph"/>
        <w:keepNext/>
        <w:ind w:left="0"/>
        <w:rPr>
          <w:lang w:val="de-DE"/>
          <w:rPrChange w:id="1377" w:author="Franziska Funke" w:date="2023-01-18T11:01:00Z">
            <w:rPr/>
          </w:rPrChange>
        </w:rPr>
      </w:pPr>
      <w:r w:rsidRPr="004C6A23">
        <w:rPr>
          <w:lang w:val="de-DE"/>
          <w:rPrChange w:id="1378" w:author="Franziska Funke" w:date="2023-01-18T11:01:00Z">
            <w:rPr/>
          </w:rPrChange>
        </w:rPr>
        <w:t xml:space="preserve"> _______ Nationales Umverteilungsprogramm (11)</w:t>
      </w:r>
    </w:p>
    <w:p w14:paraId="264C39D7" w14:textId="77777777" w:rsidR="002760CD" w:rsidRPr="004C6A23" w:rsidRDefault="00635F58">
      <w:pPr>
        <w:pStyle w:val="ListParagraph"/>
        <w:keepNext/>
        <w:ind w:left="0"/>
        <w:rPr>
          <w:lang w:val="de-DE"/>
          <w:rPrChange w:id="1379" w:author="Franziska Funke" w:date="2023-01-18T11:01:00Z">
            <w:rPr/>
          </w:rPrChange>
        </w:rPr>
      </w:pPr>
      <w:r w:rsidRPr="004C6A23">
        <w:rPr>
          <w:lang w:val="de-DE"/>
          <w:rPrChange w:id="1380" w:author="Franziska Funke" w:date="2023-01-18T11:01:00Z">
            <w:rPr/>
          </w:rPrChange>
        </w:rPr>
        <w:t xml:space="preserve"> _______ Die Vermögensteuer wieder in Kraft setzen (12)</w:t>
      </w:r>
    </w:p>
    <w:p w14:paraId="5553BB68" w14:textId="77777777" w:rsidR="002760CD" w:rsidRPr="004C6A23" w:rsidRDefault="00635F58">
      <w:pPr>
        <w:pStyle w:val="ListParagraph"/>
        <w:keepNext/>
        <w:ind w:left="0"/>
        <w:rPr>
          <w:lang w:val="de-DE"/>
          <w:rPrChange w:id="1381" w:author="Franziska Funke" w:date="2023-01-18T11:01:00Z">
            <w:rPr/>
          </w:rPrChange>
        </w:rPr>
      </w:pPr>
      <w:r w:rsidRPr="004C6A23">
        <w:rPr>
          <w:lang w:val="de-DE"/>
          <w:rPrChange w:id="1382" w:author="Franziska Funke" w:date="2023-01-18T11:01:00Z">
            <w:rPr/>
          </w:rPrChange>
        </w:rPr>
        <w:t xml:space="preserve"> _______ Globales Klimaprogramm (14)</w:t>
      </w:r>
    </w:p>
    <w:p w14:paraId="08495781" w14:textId="77777777" w:rsidR="002760CD" w:rsidRPr="004C6A23" w:rsidRDefault="00635F58">
      <w:pPr>
        <w:pStyle w:val="ListParagraph"/>
        <w:keepNext/>
        <w:ind w:left="0"/>
        <w:rPr>
          <w:lang w:val="de-DE"/>
          <w:rPrChange w:id="1383" w:author="Franziska Funke" w:date="2023-01-18T11:01:00Z">
            <w:rPr/>
          </w:rPrChange>
        </w:rPr>
      </w:pPr>
      <w:r w:rsidRPr="004C6A23">
        <w:rPr>
          <w:lang w:val="de-DE"/>
          <w:rPrChange w:id="1384" w:author="Franziska Funke" w:date="2023-01-18T11:01:00Z">
            <w:rPr/>
          </w:rPrChange>
        </w:rPr>
        <w:t xml:space="preserve"> _______ Globale Steuer auf Millionäre (15)</w:t>
      </w:r>
    </w:p>
    <w:p w14:paraId="00AEB7B9" w14:textId="77777777" w:rsidR="002760CD" w:rsidRPr="004C6A23" w:rsidRDefault="00635F58">
      <w:pPr>
        <w:pStyle w:val="ListParagraph"/>
        <w:keepNext/>
        <w:ind w:left="0"/>
        <w:rPr>
          <w:lang w:val="de-DE"/>
          <w:rPrChange w:id="1385" w:author="Franziska Funke" w:date="2023-01-18T11:01:00Z">
            <w:rPr/>
          </w:rPrChange>
        </w:rPr>
      </w:pPr>
      <w:r w:rsidRPr="004C6A23">
        <w:rPr>
          <w:lang w:val="de-DE"/>
          <w:rPrChange w:id="1386" w:author="Franziska Funke" w:date="2023-01-18T11:01:00Z">
            <w:rPr/>
          </w:rPrChange>
        </w:rPr>
        <w:t xml:space="preserve"> _______ Globale demokratische Versammlung zum Klimawandel (16)</w:t>
      </w:r>
    </w:p>
    <w:p w14:paraId="49CAEF1A" w14:textId="5050168A" w:rsidR="002760CD" w:rsidRPr="004C6A23" w:rsidRDefault="00635F58">
      <w:pPr>
        <w:pStyle w:val="ListParagraph"/>
        <w:keepNext/>
        <w:ind w:left="0"/>
        <w:rPr>
          <w:lang w:val="de-DE"/>
          <w:rPrChange w:id="1387" w:author="Franziska Funke" w:date="2023-01-18T11:01:00Z">
            <w:rPr/>
          </w:rPrChange>
        </w:rPr>
      </w:pPr>
      <w:r w:rsidRPr="004C6A23">
        <w:rPr>
          <w:lang w:val="de-DE"/>
          <w:rPrChange w:id="1388" w:author="Franziska Funke" w:date="2023-01-18T11:01:00Z">
            <w:rPr/>
          </w:rPrChange>
        </w:rPr>
        <w:t xml:space="preserve"> _______ Verdoppelung der</w:t>
      </w:r>
      <w:ins w:id="1389" w:author="Franziska Funke" w:date="2023-01-18T12:55:00Z">
        <w:r>
          <w:rPr>
            <w:lang w:val="de-DE"/>
          </w:rPr>
          <w:t xml:space="preserve"> Mittel für die</w:t>
        </w:r>
      </w:ins>
      <w:r w:rsidRPr="004C6A23">
        <w:rPr>
          <w:lang w:val="de-DE"/>
          <w:rPrChange w:id="1390" w:author="Franziska Funke" w:date="2023-01-18T11:01:00Z">
            <w:rPr/>
          </w:rPrChange>
        </w:rPr>
        <w:t xml:space="preserve"> Entwicklungshilfe </w:t>
      </w:r>
      <w:ins w:id="1391" w:author="Franziska Funke" w:date="2023-01-18T12:55:00Z">
        <w:r>
          <w:rPr>
            <w:lang w:val="de-DE"/>
          </w:rPr>
          <w:t>in</w:t>
        </w:r>
      </w:ins>
      <w:del w:id="1392" w:author="Franziska Funke" w:date="2023-01-18T12:55:00Z">
        <w:r w:rsidRPr="004C6A23" w:rsidDel="00635F58">
          <w:rPr>
            <w:lang w:val="de-DE"/>
            <w:rPrChange w:id="1393" w:author="Franziska Funke" w:date="2023-01-18T11:01:00Z">
              <w:rPr/>
            </w:rPrChange>
          </w:rPr>
          <w:delText>für</w:delText>
        </w:r>
      </w:del>
      <w:r w:rsidRPr="004C6A23">
        <w:rPr>
          <w:lang w:val="de-DE"/>
          <w:rPrChange w:id="1394" w:author="Franziska Funke" w:date="2023-01-18T11:01:00Z">
            <w:rPr/>
          </w:rPrChange>
        </w:rPr>
        <w:t xml:space="preserve"> einkommensschwache</w:t>
      </w:r>
      <w:ins w:id="1395" w:author="Franziska Funke" w:date="2023-01-18T12:55:00Z">
        <w:r>
          <w:rPr>
            <w:lang w:val="de-DE"/>
          </w:rPr>
          <w:t>n</w:t>
        </w:r>
      </w:ins>
      <w:r w:rsidRPr="004C6A23">
        <w:rPr>
          <w:lang w:val="de-DE"/>
          <w:rPrChange w:id="1396" w:author="Franziska Funke" w:date="2023-01-18T11:01:00Z">
            <w:rPr/>
          </w:rPrChange>
        </w:rPr>
        <w:t xml:space="preserve"> Länder</w:t>
      </w:r>
      <w:ins w:id="1397" w:author="Franziska Funke" w:date="2023-01-18T12:55:00Z">
        <w:r>
          <w:rPr>
            <w:lang w:val="de-DE"/>
          </w:rPr>
          <w:t>n</w:t>
        </w:r>
      </w:ins>
      <w:r w:rsidRPr="004C6A23">
        <w:rPr>
          <w:lang w:val="de-DE"/>
          <w:rPrChange w:id="1398" w:author="Franziska Funke" w:date="2023-01-18T11:01:00Z">
            <w:rPr/>
          </w:rPrChange>
        </w:rPr>
        <w:t xml:space="preserve"> (17)</w:t>
      </w:r>
    </w:p>
    <w:p w14:paraId="09438973" w14:textId="77777777" w:rsidR="002760CD" w:rsidRPr="004C6A23" w:rsidRDefault="002760CD">
      <w:pPr>
        <w:rPr>
          <w:lang w:val="de-DE"/>
          <w:rPrChange w:id="1399" w:author="Franziska Funke" w:date="2023-01-18T11:01:00Z">
            <w:rPr/>
          </w:rPrChange>
        </w:rPr>
      </w:pPr>
    </w:p>
    <w:p w14:paraId="7EFCA6EA" w14:textId="77777777" w:rsidR="002760CD" w:rsidRDefault="00635F58">
      <w:pPr>
        <w:pStyle w:val="BlockEndLabel"/>
      </w:pPr>
      <w:r>
        <w:t>End of Block: 100 points</w:t>
      </w:r>
    </w:p>
    <w:p w14:paraId="3D9C4A4E" w14:textId="77777777" w:rsidR="002760CD" w:rsidRDefault="002760CD">
      <w:pPr>
        <w:pStyle w:val="BlockSeparator"/>
      </w:pPr>
    </w:p>
    <w:p w14:paraId="2FDB705F" w14:textId="77777777" w:rsidR="002760CD" w:rsidRDefault="00635F58">
      <w:pPr>
        <w:pStyle w:val="BlockStartLabel"/>
      </w:pPr>
      <w:r>
        <w:t>Start of Block: Feedback</w:t>
      </w:r>
    </w:p>
    <w:p w14:paraId="1072C4C8" w14:textId="77777777" w:rsidR="002760CD" w:rsidRDefault="002760CD"/>
    <w:p w14:paraId="1DF3DF16" w14:textId="77777777" w:rsidR="002760CD" w:rsidRDefault="00635F58">
      <w:pPr>
        <w:keepNext/>
      </w:pPr>
      <w:r>
        <w:t>Q103 Timing</w:t>
      </w:r>
    </w:p>
    <w:p w14:paraId="2FC20BD6" w14:textId="77777777" w:rsidR="002760CD" w:rsidRDefault="00635F58">
      <w:pPr>
        <w:pStyle w:val="ListParagraph"/>
        <w:keepNext/>
        <w:ind w:left="0"/>
      </w:pPr>
      <w:r>
        <w:t xml:space="preserve">First </w:t>
      </w:r>
      <w:proofErr w:type="gramStart"/>
      <w:r>
        <w:t>Click  (</w:t>
      </w:r>
      <w:proofErr w:type="gramEnd"/>
      <w:r>
        <w:t>1)</w:t>
      </w:r>
    </w:p>
    <w:p w14:paraId="424CD71A" w14:textId="77777777" w:rsidR="002760CD" w:rsidRDefault="00635F58">
      <w:pPr>
        <w:pStyle w:val="ListParagraph"/>
        <w:keepNext/>
        <w:ind w:left="0"/>
      </w:pPr>
      <w:r>
        <w:t xml:space="preserve">Last </w:t>
      </w:r>
      <w:proofErr w:type="gramStart"/>
      <w:r>
        <w:t>Click  (</w:t>
      </w:r>
      <w:proofErr w:type="gramEnd"/>
      <w:r>
        <w:t>2)</w:t>
      </w:r>
    </w:p>
    <w:p w14:paraId="18E4C96E" w14:textId="77777777" w:rsidR="002760CD" w:rsidRPr="00281BC4" w:rsidRDefault="00635F58">
      <w:pPr>
        <w:pStyle w:val="ListParagraph"/>
        <w:keepNext/>
        <w:ind w:left="0"/>
      </w:pPr>
      <w:r w:rsidRPr="00281BC4">
        <w:t xml:space="preserve">Page </w:t>
      </w:r>
      <w:proofErr w:type="gramStart"/>
      <w:r w:rsidRPr="00281BC4">
        <w:t>Submit  (</w:t>
      </w:r>
      <w:proofErr w:type="gramEnd"/>
      <w:r w:rsidRPr="00281BC4">
        <w:t>3)</w:t>
      </w:r>
    </w:p>
    <w:p w14:paraId="1C10314B" w14:textId="77777777" w:rsidR="002760CD" w:rsidRPr="004C6A23" w:rsidRDefault="00635F58">
      <w:pPr>
        <w:pStyle w:val="ListParagraph"/>
        <w:keepNext/>
        <w:ind w:left="0"/>
        <w:rPr>
          <w:lang w:val="de-DE"/>
          <w:rPrChange w:id="1400" w:author="Franziska Funke" w:date="2023-01-18T11:01:00Z">
            <w:rPr/>
          </w:rPrChange>
        </w:rPr>
      </w:pPr>
      <w:r w:rsidRPr="004C6A23">
        <w:rPr>
          <w:lang w:val="de-DE"/>
          <w:rPrChange w:id="1401" w:author="Franziska Funke" w:date="2023-01-18T11:01:00Z">
            <w:rPr/>
          </w:rPrChange>
        </w:rPr>
        <w:t xml:space="preserve">Click </w:t>
      </w:r>
      <w:proofErr w:type="gramStart"/>
      <w:r w:rsidRPr="004C6A23">
        <w:rPr>
          <w:lang w:val="de-DE"/>
          <w:rPrChange w:id="1402" w:author="Franziska Funke" w:date="2023-01-18T11:01:00Z">
            <w:rPr/>
          </w:rPrChange>
        </w:rPr>
        <w:t>Count  (</w:t>
      </w:r>
      <w:proofErr w:type="gramEnd"/>
      <w:r w:rsidRPr="004C6A23">
        <w:rPr>
          <w:lang w:val="de-DE"/>
          <w:rPrChange w:id="1403" w:author="Franziska Funke" w:date="2023-01-18T11:01:00Z">
            <w:rPr/>
          </w:rPrChange>
        </w:rPr>
        <w:t>4)</w:t>
      </w:r>
    </w:p>
    <w:p w14:paraId="343FC3CB" w14:textId="77777777" w:rsidR="002760CD" w:rsidRPr="004C6A23" w:rsidRDefault="002760CD">
      <w:pPr>
        <w:rPr>
          <w:lang w:val="de-DE"/>
          <w:rPrChange w:id="1404" w:author="Franziska Funke" w:date="2023-01-18T11:01:00Z">
            <w:rPr/>
          </w:rPrChange>
        </w:rPr>
      </w:pPr>
    </w:p>
    <w:p w14:paraId="0D470968" w14:textId="77777777" w:rsidR="002760CD" w:rsidRPr="004C6A23" w:rsidRDefault="002760CD">
      <w:pPr>
        <w:pStyle w:val="QuestionSeparator"/>
        <w:rPr>
          <w:lang w:val="de-DE"/>
          <w:rPrChange w:id="1405" w:author="Franziska Funke" w:date="2023-01-18T11:01:00Z">
            <w:rPr/>
          </w:rPrChange>
        </w:rPr>
      </w:pPr>
    </w:p>
    <w:p w14:paraId="79409945" w14:textId="77777777" w:rsidR="002760CD" w:rsidRPr="004C6A23" w:rsidRDefault="002760CD">
      <w:pPr>
        <w:rPr>
          <w:lang w:val="de-DE"/>
          <w:rPrChange w:id="1406" w:author="Franziska Funke" w:date="2023-01-18T11:01:00Z">
            <w:rPr/>
          </w:rPrChange>
        </w:rPr>
      </w:pPr>
    </w:p>
    <w:p w14:paraId="3E44D8A3" w14:textId="77777777" w:rsidR="002760CD" w:rsidRPr="004C6A23" w:rsidRDefault="00635F58">
      <w:pPr>
        <w:keepNext/>
        <w:rPr>
          <w:lang w:val="de-DE"/>
          <w:rPrChange w:id="1407" w:author="Franziska Funke" w:date="2023-01-18T11:01:00Z">
            <w:rPr/>
          </w:rPrChange>
        </w:rPr>
      </w:pPr>
      <w:r w:rsidRPr="004C6A23">
        <w:rPr>
          <w:lang w:val="de-DE"/>
          <w:rPrChange w:id="1408" w:author="Franziska Funke" w:date="2023-01-18T11:01:00Z">
            <w:rPr/>
          </w:rPrChange>
        </w:rPr>
        <w:t>Q25.1 Glauben Sie, dass diese Umfrage politisch voreingenommen war?</w:t>
      </w:r>
    </w:p>
    <w:p w14:paraId="7237C6B2" w14:textId="77777777" w:rsidR="002760CD" w:rsidRDefault="00635F58">
      <w:pPr>
        <w:pStyle w:val="ListParagraph"/>
        <w:keepNext/>
        <w:numPr>
          <w:ilvl w:val="0"/>
          <w:numId w:val="4"/>
        </w:numPr>
      </w:pPr>
      <w:r>
        <w:t xml:space="preserve">Ja, </w:t>
      </w:r>
      <w:proofErr w:type="spellStart"/>
      <w:r>
        <w:t>politisch</w:t>
      </w:r>
      <w:proofErr w:type="spellEnd"/>
      <w:r>
        <w:t xml:space="preserve"> </w:t>
      </w:r>
      <w:proofErr w:type="spellStart"/>
      <w:r>
        <w:t>zu</w:t>
      </w:r>
      <w:proofErr w:type="spellEnd"/>
      <w:r>
        <w:t xml:space="preserve"> </w:t>
      </w:r>
      <w:proofErr w:type="gramStart"/>
      <w:r>
        <w:t>links  (</w:t>
      </w:r>
      <w:proofErr w:type="gramEnd"/>
      <w:r>
        <w:t xml:space="preserve">1) </w:t>
      </w:r>
    </w:p>
    <w:p w14:paraId="60CE8091" w14:textId="77777777" w:rsidR="002760CD" w:rsidRDefault="00635F58">
      <w:pPr>
        <w:pStyle w:val="ListParagraph"/>
        <w:keepNext/>
        <w:numPr>
          <w:ilvl w:val="0"/>
          <w:numId w:val="4"/>
        </w:numPr>
      </w:pPr>
      <w:r>
        <w:t xml:space="preserve">Ja, </w:t>
      </w:r>
      <w:proofErr w:type="spellStart"/>
      <w:r>
        <w:t>politisch</w:t>
      </w:r>
      <w:proofErr w:type="spellEnd"/>
      <w:r>
        <w:t xml:space="preserve"> zu </w:t>
      </w:r>
      <w:proofErr w:type="spellStart"/>
      <w:proofErr w:type="gramStart"/>
      <w:r>
        <w:t>rechts</w:t>
      </w:r>
      <w:proofErr w:type="spellEnd"/>
      <w:r>
        <w:t xml:space="preserve">  (</w:t>
      </w:r>
      <w:proofErr w:type="gramEnd"/>
      <w:r>
        <w:t xml:space="preserve">2) </w:t>
      </w:r>
    </w:p>
    <w:p w14:paraId="6D2715B6" w14:textId="77777777" w:rsidR="002760CD" w:rsidRPr="004C6A23" w:rsidRDefault="00635F58">
      <w:pPr>
        <w:pStyle w:val="ListParagraph"/>
        <w:keepNext/>
        <w:numPr>
          <w:ilvl w:val="0"/>
          <w:numId w:val="4"/>
        </w:numPr>
        <w:rPr>
          <w:lang w:val="de-DE"/>
          <w:rPrChange w:id="1409" w:author="Franziska Funke" w:date="2023-01-18T11:01:00Z">
            <w:rPr/>
          </w:rPrChange>
        </w:rPr>
      </w:pPr>
      <w:r w:rsidRPr="004C6A23">
        <w:rPr>
          <w:lang w:val="de-DE"/>
          <w:rPrChange w:id="1410" w:author="Franziska Funke" w:date="2023-01-18T11:01:00Z">
            <w:rPr/>
          </w:rPrChange>
        </w:rPr>
        <w:t xml:space="preserve">Nein, ich habe nicht das Gefühl, dass es voreingenommen </w:t>
      </w:r>
      <w:proofErr w:type="gramStart"/>
      <w:r w:rsidRPr="004C6A23">
        <w:rPr>
          <w:lang w:val="de-DE"/>
          <w:rPrChange w:id="1411" w:author="Franziska Funke" w:date="2023-01-18T11:01:00Z">
            <w:rPr/>
          </w:rPrChange>
        </w:rPr>
        <w:t>war  (</w:t>
      </w:r>
      <w:proofErr w:type="gramEnd"/>
      <w:r w:rsidRPr="004C6A23">
        <w:rPr>
          <w:lang w:val="de-DE"/>
          <w:rPrChange w:id="1412" w:author="Franziska Funke" w:date="2023-01-18T11:01:00Z">
            <w:rPr/>
          </w:rPrChange>
        </w:rPr>
        <w:t xml:space="preserve">3) </w:t>
      </w:r>
    </w:p>
    <w:p w14:paraId="0F78DB8F" w14:textId="77777777" w:rsidR="002760CD" w:rsidRPr="004C6A23" w:rsidRDefault="002760CD">
      <w:pPr>
        <w:rPr>
          <w:lang w:val="de-DE"/>
          <w:rPrChange w:id="1413" w:author="Franziska Funke" w:date="2023-01-18T11:01:00Z">
            <w:rPr/>
          </w:rPrChange>
        </w:rPr>
      </w:pPr>
    </w:p>
    <w:p w14:paraId="2A8BBAEB" w14:textId="77777777" w:rsidR="002760CD" w:rsidRPr="004C6A23" w:rsidRDefault="002760CD">
      <w:pPr>
        <w:pStyle w:val="QuestionSeparator"/>
        <w:rPr>
          <w:lang w:val="de-DE"/>
          <w:rPrChange w:id="1414" w:author="Franziska Funke" w:date="2023-01-18T11:01:00Z">
            <w:rPr/>
          </w:rPrChange>
        </w:rPr>
      </w:pPr>
    </w:p>
    <w:p w14:paraId="4D8E852A" w14:textId="77777777" w:rsidR="002760CD" w:rsidRPr="004C6A23" w:rsidRDefault="002760CD">
      <w:pPr>
        <w:rPr>
          <w:lang w:val="de-DE"/>
          <w:rPrChange w:id="1415" w:author="Franziska Funke" w:date="2023-01-18T11:01:00Z">
            <w:rPr/>
          </w:rPrChange>
        </w:rPr>
      </w:pPr>
    </w:p>
    <w:p w14:paraId="6F977425" w14:textId="77777777" w:rsidR="002760CD" w:rsidRPr="004C6A23" w:rsidRDefault="00635F58">
      <w:pPr>
        <w:keepNext/>
        <w:rPr>
          <w:lang w:val="de-DE"/>
          <w:rPrChange w:id="1416" w:author="Franziska Funke" w:date="2023-01-18T11:01:00Z">
            <w:rPr/>
          </w:rPrChange>
        </w:rPr>
      </w:pPr>
      <w:r w:rsidRPr="004C6A23">
        <w:rPr>
          <w:lang w:val="de-DE"/>
          <w:rPrChange w:id="1417" w:author="Franziska Funke" w:date="2023-01-18T11:01:00Z">
            <w:rPr/>
          </w:rPrChange>
        </w:rPr>
        <w:lastRenderedPageBreak/>
        <w:t>Q25.2 Die Befragung ist nun fast abgeschlossen. Sie können nun noch Kommentare, Gedanken oder Vorschläge in das Feld darunter eintragen.</w:t>
      </w:r>
    </w:p>
    <w:p w14:paraId="204FB21E" w14:textId="77777777" w:rsidR="002760CD" w:rsidRPr="004C6A23" w:rsidRDefault="00635F58">
      <w:pPr>
        <w:pStyle w:val="TextEntryLine"/>
        <w:ind w:firstLine="400"/>
        <w:rPr>
          <w:lang w:val="de-DE"/>
          <w:rPrChange w:id="1418" w:author="Franziska Funke" w:date="2023-01-18T11:01:00Z">
            <w:rPr/>
          </w:rPrChange>
        </w:rPr>
      </w:pPr>
      <w:r w:rsidRPr="004C6A23">
        <w:rPr>
          <w:lang w:val="de-DE"/>
          <w:rPrChange w:id="1419" w:author="Franziska Funke" w:date="2023-01-18T11:01:00Z">
            <w:rPr/>
          </w:rPrChange>
        </w:rPr>
        <w:t>________________________________________________________________</w:t>
      </w:r>
    </w:p>
    <w:p w14:paraId="2C70FA59" w14:textId="77777777" w:rsidR="002760CD" w:rsidRPr="004C6A23" w:rsidRDefault="00635F58">
      <w:pPr>
        <w:pStyle w:val="TextEntryLine"/>
        <w:ind w:firstLine="400"/>
        <w:rPr>
          <w:lang w:val="de-DE"/>
          <w:rPrChange w:id="1420" w:author="Franziska Funke" w:date="2023-01-18T11:01:00Z">
            <w:rPr/>
          </w:rPrChange>
        </w:rPr>
      </w:pPr>
      <w:r w:rsidRPr="004C6A23">
        <w:rPr>
          <w:lang w:val="de-DE"/>
          <w:rPrChange w:id="1421" w:author="Franziska Funke" w:date="2023-01-18T11:01:00Z">
            <w:rPr/>
          </w:rPrChange>
        </w:rPr>
        <w:t>________________________________________________________________</w:t>
      </w:r>
    </w:p>
    <w:p w14:paraId="0540ECD2" w14:textId="77777777" w:rsidR="002760CD" w:rsidRPr="004C6A23" w:rsidRDefault="00635F58">
      <w:pPr>
        <w:pStyle w:val="TextEntryLine"/>
        <w:ind w:firstLine="400"/>
        <w:rPr>
          <w:lang w:val="de-DE"/>
          <w:rPrChange w:id="1422" w:author="Franziska Funke" w:date="2023-01-18T11:01:00Z">
            <w:rPr/>
          </w:rPrChange>
        </w:rPr>
      </w:pPr>
      <w:r w:rsidRPr="004C6A23">
        <w:rPr>
          <w:lang w:val="de-DE"/>
          <w:rPrChange w:id="1423" w:author="Franziska Funke" w:date="2023-01-18T11:01:00Z">
            <w:rPr/>
          </w:rPrChange>
        </w:rPr>
        <w:t>________________________________________________________________</w:t>
      </w:r>
    </w:p>
    <w:p w14:paraId="26C9E884" w14:textId="77777777" w:rsidR="002760CD" w:rsidRPr="004C6A23" w:rsidRDefault="00635F58">
      <w:pPr>
        <w:pStyle w:val="TextEntryLine"/>
        <w:ind w:firstLine="400"/>
        <w:rPr>
          <w:lang w:val="de-DE"/>
          <w:rPrChange w:id="1424" w:author="Franziska Funke" w:date="2023-01-18T11:01:00Z">
            <w:rPr/>
          </w:rPrChange>
        </w:rPr>
      </w:pPr>
      <w:r w:rsidRPr="004C6A23">
        <w:rPr>
          <w:lang w:val="de-DE"/>
          <w:rPrChange w:id="1425" w:author="Franziska Funke" w:date="2023-01-18T11:01:00Z">
            <w:rPr/>
          </w:rPrChange>
        </w:rPr>
        <w:t>________________________________________________________________</w:t>
      </w:r>
    </w:p>
    <w:p w14:paraId="2AE9DA95" w14:textId="77777777" w:rsidR="002760CD" w:rsidRPr="004C6A23" w:rsidRDefault="00635F58">
      <w:pPr>
        <w:pStyle w:val="TextEntryLine"/>
        <w:ind w:firstLine="400"/>
        <w:rPr>
          <w:lang w:val="de-DE"/>
          <w:rPrChange w:id="1426" w:author="Franziska Funke" w:date="2023-01-18T11:01:00Z">
            <w:rPr/>
          </w:rPrChange>
        </w:rPr>
      </w:pPr>
      <w:r w:rsidRPr="004C6A23">
        <w:rPr>
          <w:lang w:val="de-DE"/>
          <w:rPrChange w:id="1427" w:author="Franziska Funke" w:date="2023-01-18T11:01:00Z">
            <w:rPr/>
          </w:rPrChange>
        </w:rPr>
        <w:t>________________________________________________________________</w:t>
      </w:r>
    </w:p>
    <w:p w14:paraId="68735CAB" w14:textId="77777777" w:rsidR="002760CD" w:rsidRPr="004C6A23" w:rsidRDefault="002760CD">
      <w:pPr>
        <w:rPr>
          <w:lang w:val="de-DE"/>
          <w:rPrChange w:id="1428" w:author="Franziska Funke" w:date="2023-01-18T11:01:00Z">
            <w:rPr/>
          </w:rPrChange>
        </w:rPr>
      </w:pPr>
    </w:p>
    <w:p w14:paraId="2CB70475" w14:textId="77777777" w:rsidR="002760CD" w:rsidRPr="004C6A23" w:rsidRDefault="002760CD">
      <w:pPr>
        <w:pStyle w:val="QuestionSeparator"/>
        <w:rPr>
          <w:lang w:val="de-DE"/>
          <w:rPrChange w:id="1429" w:author="Franziska Funke" w:date="2023-01-18T11:01:00Z">
            <w:rPr/>
          </w:rPrChange>
        </w:rPr>
      </w:pPr>
    </w:p>
    <w:p w14:paraId="0432CB68" w14:textId="77777777" w:rsidR="002760CD" w:rsidRPr="004C6A23" w:rsidRDefault="002760CD">
      <w:pPr>
        <w:rPr>
          <w:lang w:val="de-DE"/>
          <w:rPrChange w:id="1430" w:author="Franziska Funke" w:date="2023-01-18T11:01:00Z">
            <w:rPr/>
          </w:rPrChange>
        </w:rPr>
      </w:pPr>
    </w:p>
    <w:p w14:paraId="2BB21286" w14:textId="05158B4C" w:rsidR="002760CD" w:rsidRPr="00372841" w:rsidRDefault="00635F58">
      <w:pPr>
        <w:keepNext/>
        <w:rPr>
          <w:lang w:val="de-DE"/>
          <w:rPrChange w:id="1431" w:author="Linus Mattauch" w:date="2023-01-26T11:13:00Z">
            <w:rPr/>
          </w:rPrChange>
        </w:rPr>
      </w:pPr>
      <w:r w:rsidRPr="004C6A23">
        <w:rPr>
          <w:lang w:val="de-DE"/>
          <w:rPrChange w:id="1432" w:author="Franziska Funke" w:date="2023-01-18T11:01:00Z">
            <w:rPr/>
          </w:rPrChange>
        </w:rPr>
        <w:t xml:space="preserve">Q51 </w:t>
      </w:r>
      <w:r w:rsidRPr="004C6A23">
        <w:rPr>
          <w:lang w:val="de-DE"/>
          <w:rPrChange w:id="1433" w:author="Franziska Funke" w:date="2023-01-18T11:01:00Z">
            <w:rPr/>
          </w:rPrChange>
        </w:rPr>
        <w:br/>
      </w:r>
      <w:proofErr w:type="gramStart"/>
      <w:ins w:id="1434" w:author="Linus Mattauch" w:date="2023-01-26T11:13:00Z">
        <w:r w:rsidR="00372841">
          <w:rPr>
            <w:lang w:val="de-DE"/>
          </w:rPr>
          <w:t>Abschließend</w:t>
        </w:r>
        <w:proofErr w:type="gramEnd"/>
        <w:r w:rsidR="00372841">
          <w:rPr>
            <w:lang w:val="de-DE"/>
          </w:rPr>
          <w:t xml:space="preserve">: </w:t>
        </w:r>
      </w:ins>
      <w:r w:rsidRPr="004C6A23">
        <w:rPr>
          <w:lang w:val="de-DE"/>
          <w:rPrChange w:id="1435" w:author="Franziska Funke" w:date="2023-01-18T11:01:00Z">
            <w:rPr/>
          </w:rPrChange>
        </w:rPr>
        <w:t>Sind Sie</w:t>
      </w:r>
      <w:del w:id="1436" w:author="Franziska Funke" w:date="2023-01-18T12:56:00Z">
        <w:r w:rsidRPr="004C6A23" w:rsidDel="00635F58">
          <w:rPr>
            <w:lang w:val="de-DE"/>
            <w:rPrChange w:id="1437" w:author="Franziska Funke" w:date="2023-01-18T11:01:00Z">
              <w:rPr/>
            </w:rPrChange>
          </w:rPr>
          <w:delText xml:space="preserve"> schließlich</w:delText>
        </w:r>
      </w:del>
      <w:r w:rsidRPr="004C6A23">
        <w:rPr>
          <w:lang w:val="de-DE"/>
          <w:rPrChange w:id="1438" w:author="Franziska Funke" w:date="2023-01-18T11:01:00Z">
            <w:rPr/>
          </w:rPrChange>
        </w:rPr>
        <w:t xml:space="preserve"> daran interessiert, von einem/einer </w:t>
      </w:r>
      <w:proofErr w:type="spellStart"/>
      <w:r w:rsidRPr="004C6A23">
        <w:rPr>
          <w:lang w:val="de-DE"/>
          <w:rPrChange w:id="1439" w:author="Franziska Funke" w:date="2023-01-18T11:01:00Z">
            <w:rPr/>
          </w:rPrChange>
        </w:rPr>
        <w:t>Forscher:in</w:t>
      </w:r>
      <w:proofErr w:type="spellEnd"/>
      <w:r w:rsidRPr="004C6A23">
        <w:rPr>
          <w:lang w:val="de-DE"/>
          <w:rPrChange w:id="1440" w:author="Franziska Funke" w:date="2023-01-18T11:01:00Z">
            <w:rPr/>
          </w:rPrChange>
        </w:rPr>
        <w:t xml:space="preserve"> (per Videokonferenz) für 30 Minuten interviewt zu werden?  </w:t>
      </w:r>
      <w:r w:rsidRPr="004C6A23">
        <w:rPr>
          <w:lang w:val="de-DE"/>
          <w:rPrChange w:id="1441" w:author="Franziska Funke" w:date="2023-01-18T11:01:00Z">
            <w:rPr/>
          </w:rPrChange>
        </w:rPr>
        <w:br/>
      </w:r>
      <w:r w:rsidRPr="00372841">
        <w:rPr>
          <w:lang w:val="de-DE"/>
          <w:rPrChange w:id="1442" w:author="Linus Mattauch" w:date="2023-01-26T11:13:00Z">
            <w:rPr/>
          </w:rPrChange>
        </w:rPr>
        <w:t xml:space="preserve">Dies ist völlig optional und wird nicht belohnt. </w:t>
      </w:r>
    </w:p>
    <w:p w14:paraId="697D6BEE" w14:textId="77777777" w:rsidR="002760CD" w:rsidRDefault="00635F58">
      <w:pPr>
        <w:pStyle w:val="ListParagraph"/>
        <w:keepNext/>
        <w:numPr>
          <w:ilvl w:val="0"/>
          <w:numId w:val="4"/>
        </w:numPr>
      </w:pPr>
      <w:proofErr w:type="gramStart"/>
      <w:r>
        <w:t>Ja  (</w:t>
      </w:r>
      <w:proofErr w:type="gramEnd"/>
      <w:r>
        <w:t xml:space="preserve">4) </w:t>
      </w:r>
    </w:p>
    <w:p w14:paraId="0BA26DB8" w14:textId="77777777" w:rsidR="002760CD" w:rsidRDefault="00635F58">
      <w:pPr>
        <w:pStyle w:val="ListParagraph"/>
        <w:keepNext/>
        <w:numPr>
          <w:ilvl w:val="0"/>
          <w:numId w:val="4"/>
        </w:numPr>
      </w:pPr>
      <w:proofErr w:type="spellStart"/>
      <w:proofErr w:type="gramStart"/>
      <w:r>
        <w:t>Nein</w:t>
      </w:r>
      <w:proofErr w:type="spellEnd"/>
      <w:r>
        <w:t xml:space="preserve">  (</w:t>
      </w:r>
      <w:proofErr w:type="gramEnd"/>
      <w:r>
        <w:t xml:space="preserve">5) </w:t>
      </w:r>
    </w:p>
    <w:p w14:paraId="7157E0AA" w14:textId="77777777" w:rsidR="002760CD" w:rsidRDefault="002760CD"/>
    <w:p w14:paraId="5352DC22" w14:textId="77777777" w:rsidR="002760CD" w:rsidRDefault="00635F58">
      <w:pPr>
        <w:pStyle w:val="BlockEndLabel"/>
      </w:pPr>
      <w:r>
        <w:t>End of Block: Feedback</w:t>
      </w:r>
    </w:p>
    <w:p w14:paraId="2CD3E04A" w14:textId="77777777" w:rsidR="002760CD" w:rsidRDefault="002760CD">
      <w:pPr>
        <w:pStyle w:val="BlockSeparator"/>
      </w:pPr>
    </w:p>
    <w:p w14:paraId="57504BDA" w14:textId="77777777" w:rsidR="002760CD" w:rsidRDefault="002760CD"/>
    <w:sectPr w:rsidR="002760CD">
      <w:headerReference w:type="default" r:id="rId16"/>
      <w:footerReference w:type="even" r:id="rId17"/>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 w:author="Franziska Funke" w:date="2023-01-18T12:20:00Z" w:initials="FF">
    <w:p w14:paraId="30CE4653" w14:textId="77777777" w:rsidR="0043765C" w:rsidRDefault="0043765C" w:rsidP="00102B7B">
      <w:pPr>
        <w:pStyle w:val="CommentText"/>
      </w:pPr>
      <w:r>
        <w:rPr>
          <w:rStyle w:val="CommentReference"/>
        </w:rPr>
        <w:annotationRef/>
      </w:r>
      <w:r>
        <w:t>Is this the cumulative amount that you can win if you win all different lotteries? Clarify phrasing.</w:t>
      </w:r>
    </w:p>
  </w:comment>
  <w:comment w:id="61" w:author="Linus Mattauch" w:date="2023-01-26T11:34:00Z" w:initials="LM">
    <w:p w14:paraId="21C5E034" w14:textId="77777777" w:rsidR="000557C5" w:rsidRDefault="000557C5" w:rsidP="00BF6025">
      <w:pPr>
        <w:pStyle w:val="CommentText"/>
      </w:pPr>
      <w:r>
        <w:rPr>
          <w:rStyle w:val="CommentReference"/>
        </w:rPr>
        <w:annotationRef/>
      </w:r>
      <w:r>
        <w:t>This seemed just an auto-translate again. Sorry if I failed to re-translate it earlier. I think Franziska's translation is spot on.</w:t>
      </w:r>
    </w:p>
  </w:comment>
  <w:comment w:id="90" w:author="Franziska Funke" w:date="2023-01-18T11:21:00Z" w:initials="FF">
    <w:p w14:paraId="19DC773B" w14:textId="47DB69B6" w:rsidR="00BF7CAB" w:rsidRDefault="001A35CC">
      <w:pPr>
        <w:pStyle w:val="CommentText"/>
      </w:pPr>
      <w:r>
        <w:rPr>
          <w:rStyle w:val="CommentReference"/>
        </w:rPr>
        <w:annotationRef/>
      </w:r>
      <w:r w:rsidR="00BF7CAB">
        <w:t>"Fachabitur" and "Promotions" still missing?</w:t>
      </w:r>
    </w:p>
    <w:p w14:paraId="39D6C862" w14:textId="77777777" w:rsidR="00BF7CAB" w:rsidRDefault="00BF7CAB">
      <w:pPr>
        <w:pStyle w:val="CommentText"/>
      </w:pPr>
    </w:p>
    <w:p w14:paraId="20674352" w14:textId="77777777" w:rsidR="00BF7CAB" w:rsidRDefault="00BF7CAB" w:rsidP="001D7199">
      <w:pPr>
        <w:pStyle w:val="CommentText"/>
      </w:pPr>
      <w:r>
        <w:t>Should there be an option "Keine Angabe", "Ich möchte lieber nicht antworten"?</w:t>
      </w:r>
    </w:p>
  </w:comment>
  <w:comment w:id="100" w:author="Franziska Funke" w:date="2023-01-18T11:28:00Z" w:initials="FF">
    <w:p w14:paraId="4C1F59C3" w14:textId="77777777" w:rsidR="00BF7CAB" w:rsidRDefault="00BF7CAB" w:rsidP="00C6007A">
      <w:pPr>
        <w:pStyle w:val="CommentText"/>
      </w:pPr>
      <w:r>
        <w:rPr>
          <w:rStyle w:val="CommentReference"/>
        </w:rPr>
        <w:annotationRef/>
      </w:r>
      <w:r>
        <w:t>Notation slightly confusing. Is this standard in other countries?</w:t>
      </w:r>
    </w:p>
  </w:comment>
  <w:comment w:id="101" w:author="Linus Mattauch" w:date="2023-01-26T11:06:00Z" w:initials="LM">
    <w:p w14:paraId="5C6015F9" w14:textId="77777777" w:rsidR="00372841" w:rsidRDefault="00372841" w:rsidP="00E37456">
      <w:pPr>
        <w:pStyle w:val="CommentText"/>
      </w:pPr>
      <w:r>
        <w:rPr>
          <w:rStyle w:val="CommentReference"/>
        </w:rPr>
        <w:annotationRef/>
      </w:r>
      <w:r>
        <w:t>I agree the standard German notation is without a blank space</w:t>
      </w:r>
    </w:p>
  </w:comment>
  <w:comment w:id="153" w:author="Franziska Funke" w:date="2023-01-18T11:46:00Z" w:initials="FF">
    <w:p w14:paraId="5285A568" w14:textId="438F3500" w:rsidR="003B3D04" w:rsidRDefault="003B3D04">
      <w:pPr>
        <w:pStyle w:val="CommentText"/>
      </w:pPr>
      <w:r>
        <w:rPr>
          <w:rStyle w:val="CommentReference"/>
        </w:rPr>
        <w:annotationRef/>
      </w:r>
      <w:r>
        <w:t>I think this phrasing is not ideal yet. Can this be rephrased to convey that worldwide emissions are limited to a specific quantity, and the number of certificates corresponds to that quantity? Right now it conveys that certificates are created,  but not necessarily that all emissions worldwide are capped.</w:t>
      </w:r>
    </w:p>
    <w:p w14:paraId="6C275946" w14:textId="77777777" w:rsidR="003B3D04" w:rsidRDefault="003B3D04">
      <w:pPr>
        <w:pStyle w:val="CommentText"/>
      </w:pPr>
    </w:p>
    <w:p w14:paraId="3C98D21C" w14:textId="77777777" w:rsidR="003B3D04" w:rsidRDefault="003B3D04">
      <w:pPr>
        <w:pStyle w:val="CommentText"/>
      </w:pPr>
      <w:r>
        <w:t xml:space="preserve">The explanations below on the incentive effect of pricing emission, the basic income and redistributive mechanism are very good and intuitive, but I fear that people might not understand how emissions trading is meant to reach the climate goals. </w:t>
      </w:r>
    </w:p>
    <w:p w14:paraId="4DC1436E" w14:textId="77777777" w:rsidR="003B3D04" w:rsidRDefault="003B3D04">
      <w:pPr>
        <w:pStyle w:val="CommentText"/>
      </w:pPr>
    </w:p>
    <w:p w14:paraId="0A44A2D7" w14:textId="77777777" w:rsidR="003B3D04" w:rsidRDefault="003B3D04">
      <w:pPr>
        <w:pStyle w:val="CommentText"/>
      </w:pPr>
      <w:r>
        <w:t>Suggestion in German:</w:t>
      </w:r>
    </w:p>
    <w:p w14:paraId="0627B759" w14:textId="77777777" w:rsidR="003B3D04" w:rsidRDefault="003B3D04">
      <w:pPr>
        <w:pStyle w:val="CommentText"/>
      </w:pPr>
      <w:r>
        <w:t xml:space="preserve">Um das  Klimaziel zu erreichen, könnte eine weltweite Emissionsobergrenze festgelegt werden. Dieser Obergrenze entsprechend werden Emissionszertifikate geschaffen. Umweltverschmutzende Unternehmen müssten für jede Tonne Emissionen, die sie ausstoßen, solche ein Zertifikat kaufen. </w:t>
      </w:r>
    </w:p>
    <w:p w14:paraId="3CB18F60" w14:textId="77777777" w:rsidR="003B3D04" w:rsidRDefault="003B3D04">
      <w:pPr>
        <w:pStyle w:val="CommentText"/>
      </w:pPr>
    </w:p>
    <w:p w14:paraId="02D618A4" w14:textId="77777777" w:rsidR="003B3D04" w:rsidRDefault="003B3D04">
      <w:pPr>
        <w:pStyle w:val="CommentText"/>
      </w:pPr>
      <w:r>
        <w:t>Additonally, if you like it:</w:t>
      </w:r>
    </w:p>
    <w:p w14:paraId="36F543F6" w14:textId="77777777" w:rsidR="003B3D04" w:rsidRDefault="003B3D04" w:rsidP="005B390D">
      <w:pPr>
        <w:pStyle w:val="CommentText"/>
      </w:pPr>
      <w:r>
        <w:t xml:space="preserve">Damit wird sichergestellt, dass die Emissionsobergrenze nicht überschritten wird. Im Laufe der Zeit wird die Emissionsobergrenze Jahr für Jahr niedriger angesetzt, und die Zertifikate verringert, sodass um die globale Wirtschaft schrittweise zu dekarbonisieren. </w:t>
      </w:r>
    </w:p>
  </w:comment>
  <w:comment w:id="154" w:author="Linus Mattauch" w:date="2023-01-26T11:16:00Z" w:initials="LM">
    <w:p w14:paraId="47851428" w14:textId="77777777" w:rsidR="00F9017F" w:rsidRDefault="00F9017F" w:rsidP="00991C6F">
      <w:pPr>
        <w:pStyle w:val="CommentText"/>
      </w:pPr>
      <w:r>
        <w:rPr>
          <w:rStyle w:val="CommentReference"/>
        </w:rPr>
        <w:annotationRef/>
      </w:r>
      <w:r>
        <w:t xml:space="preserve">I agree the "suggestion in German" does better at conveying the meaning of how this works in German. As it's already done in the US, I don't think we can insert the addition. Do get back to us if you'd like to clarify. </w:t>
      </w:r>
    </w:p>
  </w:comment>
  <w:comment w:id="169" w:author="Linus Mattauch" w:date="2023-01-26T11:08:00Z" w:initials="LM">
    <w:p w14:paraId="2FB53A40" w14:textId="46750EC0" w:rsidR="00372841" w:rsidRDefault="00372841" w:rsidP="00B62191">
      <w:pPr>
        <w:pStyle w:val="CommentText"/>
      </w:pPr>
      <w:r>
        <w:rPr>
          <w:rStyle w:val="CommentReference"/>
        </w:rPr>
        <w:annotationRef/>
      </w:r>
      <w:r>
        <w:t>Edited from Franziska, I do agree whether we should write "Menschen in Deutschland" throughout. "Typischer Deutscher" sounds very conservative to the center-left.</w:t>
      </w:r>
    </w:p>
  </w:comment>
  <w:comment w:id="179" w:author="Franziska Funke" w:date="2023-01-18T11:50:00Z" w:initials="FF">
    <w:p w14:paraId="6D21ADE5" w14:textId="5AAA9BA7" w:rsidR="003B3D04" w:rsidRDefault="003B3D04" w:rsidP="0096677E">
      <w:pPr>
        <w:pStyle w:val="CommentText"/>
      </w:pPr>
      <w:r>
        <w:rPr>
          <w:rStyle w:val="CommentReference"/>
        </w:rPr>
        <w:annotationRef/>
      </w:r>
      <w:r>
        <w:t>Oben als "globales Klimaprogramm" betitelt. Vereinheitlichen?</w:t>
      </w:r>
    </w:p>
  </w:comment>
  <w:comment w:id="180" w:author="Linus Mattauch" w:date="2023-01-26T11:09:00Z" w:initials="LM">
    <w:p w14:paraId="539DB9BE" w14:textId="77777777" w:rsidR="00372841" w:rsidRDefault="00372841" w:rsidP="00076EF8">
      <w:pPr>
        <w:pStyle w:val="CommentText"/>
      </w:pPr>
      <w:r>
        <w:rPr>
          <w:rStyle w:val="CommentReference"/>
        </w:rPr>
        <w:annotationRef/>
      </w:r>
      <w:r>
        <w:t>Ja, es sollte überall "Globales Klimaprogram" heißen</w:t>
      </w:r>
    </w:p>
  </w:comment>
  <w:comment w:id="404" w:author="Franziska Funke" w:date="2023-01-18T12:04:00Z" w:initials="FF">
    <w:p w14:paraId="7DC70C4A" w14:textId="63717626" w:rsidR="002839A8" w:rsidRDefault="002839A8" w:rsidP="00EE39C7">
      <w:pPr>
        <w:pStyle w:val="CommentText"/>
      </w:pPr>
      <w:r>
        <w:rPr>
          <w:rStyle w:val="CommentReference"/>
        </w:rPr>
        <w:annotationRef/>
      </w:r>
      <w:r>
        <w:t>Probably most efficient if I just mark these from here on, rather than suggest changes, as you might settle on a different phrasing eventually :)</w:t>
      </w:r>
    </w:p>
  </w:comment>
  <w:comment w:id="405" w:author="Linus Mattauch" w:date="2023-01-26T11:33:00Z" w:initials="LM">
    <w:p w14:paraId="4D605AC9" w14:textId="77777777" w:rsidR="00D30FC5" w:rsidRDefault="00D30FC5" w:rsidP="008204FF">
      <w:pPr>
        <w:pStyle w:val="CommentText"/>
      </w:pPr>
      <w:r>
        <w:rPr>
          <w:rStyle w:val="CommentReference"/>
        </w:rPr>
        <w:annotationRef/>
      </w:r>
      <w:r>
        <w:t>I agree that "Menschen in Deutschland" is great because it won't roil sensitivities in either camp on "gendering" and "nationalisation"</w:t>
      </w:r>
    </w:p>
  </w:comment>
  <w:comment w:id="440" w:author="Franziska Funke" w:date="2023-01-18T12:07:00Z" w:initials="FF">
    <w:p w14:paraId="1408A74C" w14:textId="3EE46495" w:rsidR="002839A8" w:rsidRDefault="002839A8" w:rsidP="008E467B">
      <w:pPr>
        <w:pStyle w:val="CommentText"/>
      </w:pPr>
      <w:r>
        <w:rPr>
          <w:rStyle w:val="CommentReference"/>
        </w:rPr>
        <w:annotationRef/>
      </w:r>
      <w:r>
        <w:t>Here perhaps best "Menschen in Deutschland"?</w:t>
      </w:r>
    </w:p>
  </w:comment>
  <w:comment w:id="480" w:author="Franziska Funke" w:date="2023-01-18T12:08:00Z" w:initials="FF">
    <w:p w14:paraId="7F814AA3" w14:textId="77777777" w:rsidR="002839A8" w:rsidRDefault="002839A8" w:rsidP="001F5E26">
      <w:pPr>
        <w:pStyle w:val="CommentText"/>
      </w:pPr>
      <w:r>
        <w:rPr>
          <w:rStyle w:val="CommentReference"/>
        </w:rPr>
        <w:annotationRef/>
      </w:r>
      <w:r>
        <w:t>Adapt Layout (also in the following questions)</w:t>
      </w:r>
    </w:p>
  </w:comment>
  <w:comment w:id="497" w:author="Franziska Funke" w:date="2023-01-18T12:11:00Z" w:initials="FF">
    <w:p w14:paraId="50C030AD" w14:textId="77777777" w:rsidR="002839A8" w:rsidRDefault="002839A8" w:rsidP="0061104A">
      <w:pPr>
        <w:pStyle w:val="CommentText"/>
      </w:pPr>
      <w:r>
        <w:rPr>
          <w:rStyle w:val="CommentReference"/>
        </w:rPr>
        <w:annotationRef/>
      </w:r>
      <w:r>
        <w:t>Layout</w:t>
      </w:r>
    </w:p>
  </w:comment>
  <w:comment w:id="506" w:author="Franziska Funke" w:date="2023-01-18T12:11:00Z" w:initials="FF">
    <w:p w14:paraId="1CD47AC4" w14:textId="77777777" w:rsidR="002839A8" w:rsidRDefault="002839A8" w:rsidP="00607B41">
      <w:pPr>
        <w:pStyle w:val="CommentText"/>
      </w:pPr>
      <w:r>
        <w:rPr>
          <w:rStyle w:val="CommentReference"/>
        </w:rPr>
        <w:annotationRef/>
      </w:r>
      <w:r>
        <w:t>Layout</w:t>
      </w:r>
    </w:p>
  </w:comment>
  <w:comment w:id="515" w:author="Franziska Funke" w:date="2023-01-18T12:11:00Z" w:initials="FF">
    <w:p w14:paraId="16E20861" w14:textId="77777777" w:rsidR="002839A8" w:rsidRDefault="002839A8" w:rsidP="007A4C2C">
      <w:pPr>
        <w:pStyle w:val="CommentText"/>
      </w:pPr>
      <w:r>
        <w:rPr>
          <w:rStyle w:val="CommentReference"/>
        </w:rPr>
        <w:annotationRef/>
      </w:r>
      <w:r>
        <w:t>Layout</w:t>
      </w:r>
    </w:p>
  </w:comment>
  <w:comment w:id="525" w:author="Franziska Funke" w:date="2023-01-18T12:11:00Z" w:initials="FF">
    <w:p w14:paraId="57CFCF48" w14:textId="77777777" w:rsidR="002839A8" w:rsidRDefault="002839A8" w:rsidP="00AA4CD6">
      <w:pPr>
        <w:pStyle w:val="CommentText"/>
      </w:pPr>
      <w:r>
        <w:rPr>
          <w:rStyle w:val="CommentReference"/>
        </w:rPr>
        <w:annotationRef/>
      </w:r>
      <w:r>
        <w:t>Layout</w:t>
      </w:r>
    </w:p>
  </w:comment>
  <w:comment w:id="570" w:author="Franziska Funke" w:date="2023-01-18T12:12:00Z" w:initials="FF">
    <w:p w14:paraId="1D88B8D0" w14:textId="77777777" w:rsidR="002839A8" w:rsidRDefault="002839A8" w:rsidP="00B56EEE">
      <w:pPr>
        <w:pStyle w:val="CommentText"/>
      </w:pPr>
      <w:r>
        <w:rPr>
          <w:rStyle w:val="CommentReference"/>
        </w:rPr>
        <w:annotationRef/>
      </w:r>
      <w:r>
        <w:t>Layout</w:t>
      </w:r>
    </w:p>
  </w:comment>
  <w:comment w:id="585" w:author="Franziska Funke" w:date="2023-01-18T12:13:00Z" w:initials="FF">
    <w:p w14:paraId="68136B73" w14:textId="77777777" w:rsidR="002839A8" w:rsidRDefault="002839A8" w:rsidP="009D3F1E">
      <w:pPr>
        <w:pStyle w:val="CommentText"/>
      </w:pPr>
      <w:r>
        <w:rPr>
          <w:rStyle w:val="CommentReference"/>
        </w:rPr>
        <w:annotationRef/>
      </w:r>
      <w:r>
        <w:t>Layout</w:t>
      </w:r>
    </w:p>
  </w:comment>
  <w:comment w:id="678" w:author="Franziska Funke" w:date="2023-01-18T12:25:00Z" w:initials="FF">
    <w:p w14:paraId="5C77FC29" w14:textId="3ECBD00F" w:rsidR="000F5D67" w:rsidRDefault="000F5D67" w:rsidP="001813BB">
      <w:pPr>
        <w:pStyle w:val="CommentText"/>
      </w:pPr>
      <w:r>
        <w:rPr>
          <w:rStyle w:val="CommentReference"/>
        </w:rPr>
        <w:annotationRef/>
      </w:r>
      <w:r>
        <w:t>Definitorial question: are the countries low-income or the people in them?</w:t>
      </w:r>
    </w:p>
  </w:comment>
  <w:comment w:id="781" w:author="Franziska Funke" w:date="2023-01-18T12:29:00Z" w:initials="FF">
    <w:p w14:paraId="376B0C3F" w14:textId="77777777" w:rsidR="000F5D67" w:rsidRDefault="000F5D67" w:rsidP="00F14E8F">
      <w:pPr>
        <w:pStyle w:val="CommentText"/>
      </w:pPr>
      <w:r>
        <w:rPr>
          <w:rStyle w:val="CommentReference"/>
        </w:rPr>
        <w:annotationRef/>
      </w:r>
      <w:r>
        <w:t>Probably needed as a trigger word?</w:t>
      </w:r>
    </w:p>
  </w:comment>
  <w:comment w:id="782" w:author="Franziska Funke" w:date="2023-01-18T12:30:00Z" w:initials="FF">
    <w:p w14:paraId="7AF52256" w14:textId="77777777" w:rsidR="000F5D67" w:rsidRDefault="000F5D67" w:rsidP="0021409A">
      <w:pPr>
        <w:pStyle w:val="CommentText"/>
      </w:pPr>
      <w:r>
        <w:rPr>
          <w:rStyle w:val="CommentReference"/>
        </w:rPr>
        <w:annotationRef/>
      </w:r>
      <w:r>
        <w:t>Öffentliche Verschuldung?</w:t>
      </w:r>
    </w:p>
  </w:comment>
  <w:comment w:id="783" w:author="Linus Mattauch" w:date="2023-01-26T11:11:00Z" w:initials="LM">
    <w:p w14:paraId="20C66A20" w14:textId="77777777" w:rsidR="00372841" w:rsidRDefault="00372841" w:rsidP="00E828B4">
      <w:pPr>
        <w:pStyle w:val="CommentText"/>
      </w:pPr>
      <w:r>
        <w:rPr>
          <w:rStyle w:val="CommentReference"/>
        </w:rPr>
        <w:annotationRef/>
      </w:r>
      <w:r>
        <w:t>Stimme zu!</w:t>
      </w:r>
    </w:p>
  </w:comment>
  <w:comment w:id="804" w:author="Franziska Funke" w:date="2023-01-18T12:30:00Z" w:initials="FF">
    <w:p w14:paraId="71958449" w14:textId="763DC252" w:rsidR="000F5D67" w:rsidRDefault="000F5D67" w:rsidP="008744E2">
      <w:pPr>
        <w:pStyle w:val="CommentText"/>
      </w:pPr>
      <w:r>
        <w:rPr>
          <w:rStyle w:val="CommentReference"/>
        </w:rPr>
        <w:annotationRef/>
      </w:r>
      <w:r>
        <w:t>Don't know option needed?</w:t>
      </w:r>
    </w:p>
  </w:comment>
  <w:comment w:id="912" w:author="Franziska Funke" w:date="2023-01-18T12:45:00Z" w:initials="FF">
    <w:p w14:paraId="3E58E076" w14:textId="77777777" w:rsidR="002F4005" w:rsidRDefault="002F4005" w:rsidP="00BE140A">
      <w:pPr>
        <w:pStyle w:val="CommentText"/>
      </w:pPr>
      <w:r>
        <w:rPr>
          <w:rStyle w:val="CommentReference"/>
        </w:rPr>
        <w:annotationRef/>
      </w:r>
      <w:r>
        <w:t>"mit uns" zusammenarbeiten?</w:t>
      </w:r>
    </w:p>
  </w:comment>
  <w:comment w:id="913" w:author="Linus Mattauch" w:date="2023-01-26T11:12:00Z" w:initials="LM">
    <w:p w14:paraId="1B034407" w14:textId="77777777" w:rsidR="00372841" w:rsidRDefault="00372841" w:rsidP="007E6124">
      <w:pPr>
        <w:pStyle w:val="CommentText"/>
      </w:pPr>
      <w:r>
        <w:rPr>
          <w:rStyle w:val="CommentReference"/>
        </w:rPr>
        <w:annotationRef/>
      </w:r>
      <w:r>
        <w:t>Ja!</w:t>
      </w:r>
    </w:p>
  </w:comment>
  <w:comment w:id="1013" w:author="Franziska Funke" w:date="2023-01-18T12:49:00Z" w:initials="FF">
    <w:p w14:paraId="7B5AFCAF" w14:textId="5BFBA6DE" w:rsidR="002F4005" w:rsidRDefault="002F4005" w:rsidP="00CC19E1">
      <w:pPr>
        <w:pStyle w:val="CommentText"/>
      </w:pPr>
      <w:r>
        <w:rPr>
          <w:rStyle w:val="CommentReference"/>
        </w:rPr>
        <w:annotationRef/>
      </w:r>
      <w:r>
        <w:t xml:space="preserve">Delete as other country context?  </w:t>
      </w:r>
    </w:p>
  </w:comment>
  <w:comment w:id="1016" w:author="Linus Mattauch" w:date="2023-01-19T09:55:00Z" w:initials="LM">
    <w:p w14:paraId="6113E439" w14:textId="77777777" w:rsidR="00281BC4" w:rsidRDefault="00281BC4" w:rsidP="004B7834">
      <w:pPr>
        <w:pStyle w:val="CommentText"/>
      </w:pPr>
      <w:r>
        <w:rPr>
          <w:rStyle w:val="CommentReference"/>
        </w:rPr>
        <w:annotationRef/>
      </w:r>
      <w:r>
        <w:t>😃</w:t>
      </w:r>
    </w:p>
  </w:comment>
  <w:comment w:id="1022" w:author="Franziska Funke" w:date="2023-01-18T12:49:00Z" w:initials="FF">
    <w:p w14:paraId="0321C4EE" w14:textId="0C727C8D" w:rsidR="002F4005" w:rsidRDefault="002F4005" w:rsidP="00C71EE6">
      <w:pPr>
        <w:pStyle w:val="CommentText"/>
      </w:pPr>
      <w:r>
        <w:rPr>
          <w:rStyle w:val="CommentReference"/>
        </w:rPr>
        <w:annotationRef/>
      </w:r>
      <w:r>
        <w:t xml:space="preserve">Delete as other country context?  </w:t>
      </w:r>
    </w:p>
  </w:comment>
  <w:comment w:id="1040" w:author="Franziska Funke" w:date="2023-01-18T12:50:00Z" w:initials="FF">
    <w:p w14:paraId="579A26FE" w14:textId="77777777" w:rsidR="002F4005" w:rsidRDefault="002F4005" w:rsidP="005C01D8">
      <w:pPr>
        <w:pStyle w:val="CommentText"/>
      </w:pPr>
      <w:r>
        <w:rPr>
          <w:rStyle w:val="CommentReference"/>
        </w:rPr>
        <w:annotationRef/>
      </w:r>
      <w:r>
        <w:t>"Die Basis"?</w:t>
      </w:r>
    </w:p>
  </w:comment>
  <w:comment w:id="1045" w:author="Franziska Funke" w:date="2023-01-18T12:50:00Z" w:initials="FF">
    <w:p w14:paraId="7DD4BB74" w14:textId="77777777" w:rsidR="002F4005" w:rsidRDefault="002F4005" w:rsidP="00631D74">
      <w:pPr>
        <w:pStyle w:val="CommentText"/>
      </w:pPr>
      <w:r>
        <w:rPr>
          <w:rStyle w:val="CommentReference"/>
        </w:rPr>
        <w:annotationRef/>
      </w:r>
      <w:r>
        <w:t xml:space="preserve">Delete as other country context?  </w:t>
      </w:r>
    </w:p>
  </w:comment>
  <w:comment w:id="1053" w:author="Franziska Funke" w:date="2023-01-18T12:51:00Z" w:initials="FF">
    <w:p w14:paraId="1495ECF1" w14:textId="77777777" w:rsidR="002F4005" w:rsidRDefault="002F4005" w:rsidP="0071757C">
      <w:pPr>
        <w:pStyle w:val="CommentText"/>
      </w:pPr>
      <w:r>
        <w:rPr>
          <w:rStyle w:val="CommentReference"/>
        </w:rPr>
        <w:annotationRef/>
      </w:r>
      <w:r>
        <w:t xml:space="preserve">Delete as other country context?  </w:t>
      </w:r>
    </w:p>
  </w:comment>
  <w:comment w:id="1061" w:author="Franziska Funke" w:date="2023-01-18T12:51:00Z" w:initials="FF">
    <w:p w14:paraId="13C854A0" w14:textId="77777777" w:rsidR="002F4005" w:rsidRDefault="002F4005" w:rsidP="00522BEE">
      <w:pPr>
        <w:pStyle w:val="CommentText"/>
      </w:pPr>
      <w:r>
        <w:rPr>
          <w:rStyle w:val="CommentReference"/>
        </w:rPr>
        <w:annotationRef/>
      </w:r>
      <w:r>
        <w:t xml:space="preserve">Delete as other country context?  </w:t>
      </w:r>
    </w:p>
  </w:comment>
  <w:comment w:id="1069" w:author="Franziska Funke" w:date="2023-01-18T12:51:00Z" w:initials="FF">
    <w:p w14:paraId="0E3AD7F8" w14:textId="77777777" w:rsidR="002F4005" w:rsidRDefault="002F4005" w:rsidP="00166A77">
      <w:pPr>
        <w:pStyle w:val="CommentText"/>
      </w:pPr>
      <w:r>
        <w:rPr>
          <w:rStyle w:val="CommentReference"/>
        </w:rPr>
        <w:annotationRef/>
      </w:r>
      <w:r>
        <w:t xml:space="preserve">Delete as other country context?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E4653" w15:done="0"/>
  <w15:commentEx w15:paraId="21C5E034" w15:paraIdParent="30CE4653" w15:done="0"/>
  <w15:commentEx w15:paraId="20674352" w15:done="1"/>
  <w15:commentEx w15:paraId="4C1F59C3" w15:done="0"/>
  <w15:commentEx w15:paraId="5C6015F9" w15:paraIdParent="4C1F59C3" w15:done="0"/>
  <w15:commentEx w15:paraId="36F543F6" w15:done="0"/>
  <w15:commentEx w15:paraId="47851428" w15:paraIdParent="36F543F6" w15:done="0"/>
  <w15:commentEx w15:paraId="2FB53A40" w15:done="0"/>
  <w15:commentEx w15:paraId="6D21ADE5" w15:done="0"/>
  <w15:commentEx w15:paraId="539DB9BE" w15:paraIdParent="6D21ADE5" w15:done="0"/>
  <w15:commentEx w15:paraId="7DC70C4A" w15:done="0"/>
  <w15:commentEx w15:paraId="4D605AC9" w15:paraIdParent="7DC70C4A" w15:done="0"/>
  <w15:commentEx w15:paraId="1408A74C" w15:done="0"/>
  <w15:commentEx w15:paraId="7F814AA3" w15:done="0"/>
  <w15:commentEx w15:paraId="50C030AD" w15:done="0"/>
  <w15:commentEx w15:paraId="1CD47AC4" w15:done="0"/>
  <w15:commentEx w15:paraId="16E20861" w15:done="0"/>
  <w15:commentEx w15:paraId="57CFCF48" w15:done="0"/>
  <w15:commentEx w15:paraId="1D88B8D0" w15:done="0"/>
  <w15:commentEx w15:paraId="68136B73" w15:done="0"/>
  <w15:commentEx w15:paraId="5C77FC29" w15:done="1"/>
  <w15:commentEx w15:paraId="376B0C3F" w15:done="0"/>
  <w15:commentEx w15:paraId="7AF52256" w15:paraIdParent="376B0C3F" w15:done="0"/>
  <w15:commentEx w15:paraId="20C66A20" w15:paraIdParent="376B0C3F" w15:done="0"/>
  <w15:commentEx w15:paraId="71958449" w15:done="0"/>
  <w15:commentEx w15:paraId="3E58E076" w15:done="0"/>
  <w15:commentEx w15:paraId="1B034407" w15:paraIdParent="3E58E076" w15:done="0"/>
  <w15:commentEx w15:paraId="7B5AFCAF" w15:done="1"/>
  <w15:commentEx w15:paraId="6113E439" w15:done="0"/>
  <w15:commentEx w15:paraId="0321C4EE" w15:done="1"/>
  <w15:commentEx w15:paraId="579A26FE" w15:done="1"/>
  <w15:commentEx w15:paraId="7DD4BB74" w15:done="1"/>
  <w15:commentEx w15:paraId="1495ECF1" w15:done="1"/>
  <w15:commentEx w15:paraId="13C854A0" w15:done="1"/>
  <w15:commentEx w15:paraId="0E3AD7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2628D" w16cex:dateUtc="2023-01-18T11:20:00Z"/>
  <w16cex:commentExtensible w16cex:durableId="277CE3BE" w16cex:dateUtc="2023-01-26T10:34:00Z"/>
  <w16cex:commentExtensible w16cex:durableId="277254AD" w16cex:dateUtc="2023-01-18T10:21:00Z"/>
  <w16cex:commentExtensible w16cex:durableId="27725677" w16cex:dateUtc="2023-01-18T10:28:00Z"/>
  <w16cex:commentExtensible w16cex:durableId="277CDD3F" w16cex:dateUtc="2023-01-26T10:06:00Z"/>
  <w16cex:commentExtensible w16cex:durableId="27725A81" w16cex:dateUtc="2023-01-18T10:46:00Z"/>
  <w16cex:commentExtensible w16cex:durableId="277CDF71" w16cex:dateUtc="2023-01-26T10:16:00Z"/>
  <w16cex:commentExtensible w16cex:durableId="277CDDB8" w16cex:dateUtc="2023-01-26T10:08:00Z"/>
  <w16cex:commentExtensible w16cex:durableId="27725B93" w16cex:dateUtc="2023-01-18T10:50:00Z"/>
  <w16cex:commentExtensible w16cex:durableId="277CDDD7" w16cex:dateUtc="2023-01-26T10:09:00Z"/>
  <w16cex:commentExtensible w16cex:durableId="27725EBD" w16cex:dateUtc="2023-01-18T11:04:00Z"/>
  <w16cex:commentExtensible w16cex:durableId="277CE380" w16cex:dateUtc="2023-01-26T10:33:00Z"/>
  <w16cex:commentExtensible w16cex:durableId="27725F84" w16cex:dateUtc="2023-01-18T11:07:00Z"/>
  <w16cex:commentExtensible w16cex:durableId="27725FD8" w16cex:dateUtc="2023-01-18T11:08:00Z"/>
  <w16cex:commentExtensible w16cex:durableId="27726066" w16cex:dateUtc="2023-01-18T11:11:00Z"/>
  <w16cex:commentExtensible w16cex:durableId="2772607F" w16cex:dateUtc="2023-01-18T11:11:00Z"/>
  <w16cex:commentExtensible w16cex:durableId="27726088" w16cex:dateUtc="2023-01-18T11:11:00Z"/>
  <w16cex:commentExtensible w16cex:durableId="2772608E" w16cex:dateUtc="2023-01-18T11:11:00Z"/>
  <w16cex:commentExtensible w16cex:durableId="277260AA" w16cex:dateUtc="2023-01-18T11:12:00Z"/>
  <w16cex:commentExtensible w16cex:durableId="277260E3" w16cex:dateUtc="2023-01-18T11:13:00Z"/>
  <w16cex:commentExtensible w16cex:durableId="277263A8" w16cex:dateUtc="2023-01-18T11:25:00Z"/>
  <w16cex:commentExtensible w16cex:durableId="277264B8" w16cex:dateUtc="2023-01-18T11:29:00Z"/>
  <w16cex:commentExtensible w16cex:durableId="277264CC" w16cex:dateUtc="2023-01-18T11:30:00Z"/>
  <w16cex:commentExtensible w16cex:durableId="277CDE6D" w16cex:dateUtc="2023-01-26T10:11:00Z"/>
  <w16cex:commentExtensible w16cex:durableId="277264F0" w16cex:dateUtc="2023-01-18T11:30:00Z"/>
  <w16cex:commentExtensible w16cex:durableId="27726856" w16cex:dateUtc="2023-01-18T11:45:00Z"/>
  <w16cex:commentExtensible w16cex:durableId="277CDE8F" w16cex:dateUtc="2023-01-26T10:12:00Z"/>
  <w16cex:commentExtensible w16cex:durableId="27726961" w16cex:dateUtc="2023-01-18T11:49:00Z"/>
  <w16cex:commentExtensible w16cex:durableId="27739228" w16cex:dateUtc="2023-01-19T08:55:00Z"/>
  <w16cex:commentExtensible w16cex:durableId="2772696A" w16cex:dateUtc="2023-01-18T11:49:00Z"/>
  <w16cex:commentExtensible w16cex:durableId="2772699F" w16cex:dateUtc="2023-01-18T11:50:00Z"/>
  <w16cex:commentExtensible w16cex:durableId="277269AC" w16cex:dateUtc="2023-01-18T11:50:00Z"/>
  <w16cex:commentExtensible w16cex:durableId="277269B9" w16cex:dateUtc="2023-01-18T11:51:00Z"/>
  <w16cex:commentExtensible w16cex:durableId="277269C8" w16cex:dateUtc="2023-01-18T11:51:00Z"/>
  <w16cex:commentExtensible w16cex:durableId="277269D2" w16cex:dateUtc="2023-01-18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E4653" w16cid:durableId="2772628D"/>
  <w16cid:commentId w16cid:paraId="21C5E034" w16cid:durableId="277CE3BE"/>
  <w16cid:commentId w16cid:paraId="20674352" w16cid:durableId="277254AD"/>
  <w16cid:commentId w16cid:paraId="4C1F59C3" w16cid:durableId="27725677"/>
  <w16cid:commentId w16cid:paraId="5C6015F9" w16cid:durableId="277CDD3F"/>
  <w16cid:commentId w16cid:paraId="36F543F6" w16cid:durableId="27725A81"/>
  <w16cid:commentId w16cid:paraId="47851428" w16cid:durableId="277CDF71"/>
  <w16cid:commentId w16cid:paraId="2FB53A40" w16cid:durableId="277CDDB8"/>
  <w16cid:commentId w16cid:paraId="6D21ADE5" w16cid:durableId="27725B93"/>
  <w16cid:commentId w16cid:paraId="539DB9BE" w16cid:durableId="277CDDD7"/>
  <w16cid:commentId w16cid:paraId="7DC70C4A" w16cid:durableId="27725EBD"/>
  <w16cid:commentId w16cid:paraId="4D605AC9" w16cid:durableId="277CE380"/>
  <w16cid:commentId w16cid:paraId="1408A74C" w16cid:durableId="27725F84"/>
  <w16cid:commentId w16cid:paraId="7F814AA3" w16cid:durableId="27725FD8"/>
  <w16cid:commentId w16cid:paraId="50C030AD" w16cid:durableId="27726066"/>
  <w16cid:commentId w16cid:paraId="1CD47AC4" w16cid:durableId="2772607F"/>
  <w16cid:commentId w16cid:paraId="16E20861" w16cid:durableId="27726088"/>
  <w16cid:commentId w16cid:paraId="57CFCF48" w16cid:durableId="2772608E"/>
  <w16cid:commentId w16cid:paraId="1D88B8D0" w16cid:durableId="277260AA"/>
  <w16cid:commentId w16cid:paraId="68136B73" w16cid:durableId="277260E3"/>
  <w16cid:commentId w16cid:paraId="5C77FC29" w16cid:durableId="277263A8"/>
  <w16cid:commentId w16cid:paraId="376B0C3F" w16cid:durableId="277264B8"/>
  <w16cid:commentId w16cid:paraId="7AF52256" w16cid:durableId="277264CC"/>
  <w16cid:commentId w16cid:paraId="20C66A20" w16cid:durableId="277CDE6D"/>
  <w16cid:commentId w16cid:paraId="71958449" w16cid:durableId="277264F0"/>
  <w16cid:commentId w16cid:paraId="3E58E076" w16cid:durableId="27726856"/>
  <w16cid:commentId w16cid:paraId="1B034407" w16cid:durableId="277CDE8F"/>
  <w16cid:commentId w16cid:paraId="7B5AFCAF" w16cid:durableId="27726961"/>
  <w16cid:commentId w16cid:paraId="6113E439" w16cid:durableId="27739228"/>
  <w16cid:commentId w16cid:paraId="0321C4EE" w16cid:durableId="2772696A"/>
  <w16cid:commentId w16cid:paraId="579A26FE" w16cid:durableId="2772699F"/>
  <w16cid:commentId w16cid:paraId="7DD4BB74" w16cid:durableId="277269AC"/>
  <w16cid:commentId w16cid:paraId="1495ECF1" w16cid:durableId="277269B9"/>
  <w16cid:commentId w16cid:paraId="13C854A0" w16cid:durableId="277269C8"/>
  <w16cid:commentId w16cid:paraId="0E3AD7F8" w16cid:durableId="27726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64D61" w14:textId="77777777" w:rsidR="00412FFF" w:rsidRDefault="00412FFF">
      <w:pPr>
        <w:spacing w:line="240" w:lineRule="auto"/>
      </w:pPr>
      <w:r>
        <w:separator/>
      </w:r>
    </w:p>
  </w:endnote>
  <w:endnote w:type="continuationSeparator" w:id="0">
    <w:p w14:paraId="57F80B0D" w14:textId="77777777" w:rsidR="00412FFF" w:rsidRDefault="00412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B777A" w14:textId="77777777" w:rsidR="00EB001B" w:rsidRDefault="00635F5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B13440E" w14:textId="77777777" w:rsidR="00EB001B" w:rsidRDefault="00413F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65C5" w14:textId="77777777" w:rsidR="00EB001B" w:rsidRDefault="00635F5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2470158" w14:textId="77777777" w:rsidR="00EB001B" w:rsidRDefault="00413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23B6" w14:textId="77777777" w:rsidR="00412FFF" w:rsidRDefault="00412FFF">
      <w:pPr>
        <w:spacing w:line="240" w:lineRule="auto"/>
      </w:pPr>
      <w:r>
        <w:separator/>
      </w:r>
    </w:p>
  </w:footnote>
  <w:footnote w:type="continuationSeparator" w:id="0">
    <w:p w14:paraId="42F2B1AC" w14:textId="77777777" w:rsidR="00412FFF" w:rsidRDefault="00412F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E106" w14:textId="77777777" w:rsidR="00A84D00" w:rsidRDefault="00635F5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7B3A"/>
    <w:multiLevelType w:val="hybridMultilevel"/>
    <w:tmpl w:val="49BE7430"/>
    <w:lvl w:ilvl="0" w:tplc="F3D023D4">
      <w:start w:val="1"/>
      <w:numFmt w:val="decimal"/>
      <w:lvlText w:val="%1."/>
      <w:lvlJc w:val="left"/>
      <w:pPr>
        <w:ind w:left="720" w:hanging="360"/>
      </w:pPr>
      <w:rPr>
        <w:rFonts w:hint="default"/>
        <w:b w:val="0"/>
        <w:bCs/>
      </w:rPr>
    </w:lvl>
    <w:lvl w:ilvl="1" w:tplc="07188A90">
      <w:start w:val="1"/>
      <w:numFmt w:val="lowerLetter"/>
      <w:lvlText w:val="%2."/>
      <w:lvlJc w:val="left"/>
      <w:pPr>
        <w:ind w:left="1440" w:hanging="360"/>
      </w:pPr>
    </w:lvl>
    <w:lvl w:ilvl="2" w:tplc="1B9ED458">
      <w:start w:val="1"/>
      <w:numFmt w:val="lowerRoman"/>
      <w:lvlText w:val="%3."/>
      <w:lvlJc w:val="right"/>
      <w:pPr>
        <w:ind w:left="2160" w:hanging="180"/>
      </w:pPr>
    </w:lvl>
    <w:lvl w:ilvl="3" w:tplc="AE2C5FB0">
      <w:start w:val="1"/>
      <w:numFmt w:val="decimal"/>
      <w:lvlText w:val="%4."/>
      <w:lvlJc w:val="left"/>
      <w:pPr>
        <w:ind w:left="2880" w:hanging="360"/>
      </w:pPr>
    </w:lvl>
    <w:lvl w:ilvl="4" w:tplc="7CD8E942">
      <w:start w:val="1"/>
      <w:numFmt w:val="lowerLetter"/>
      <w:lvlText w:val="%5."/>
      <w:lvlJc w:val="left"/>
      <w:pPr>
        <w:ind w:left="3600" w:hanging="360"/>
      </w:pPr>
    </w:lvl>
    <w:lvl w:ilvl="5" w:tplc="29863DD0">
      <w:start w:val="1"/>
      <w:numFmt w:val="lowerRoman"/>
      <w:lvlText w:val="%6."/>
      <w:lvlJc w:val="right"/>
      <w:pPr>
        <w:ind w:left="4320" w:hanging="180"/>
      </w:pPr>
    </w:lvl>
    <w:lvl w:ilvl="6" w:tplc="A6604EAE">
      <w:start w:val="1"/>
      <w:numFmt w:val="decimal"/>
      <w:lvlText w:val="%7."/>
      <w:lvlJc w:val="left"/>
      <w:pPr>
        <w:ind w:left="5040" w:hanging="360"/>
      </w:pPr>
    </w:lvl>
    <w:lvl w:ilvl="7" w:tplc="EFD41636">
      <w:start w:val="1"/>
      <w:numFmt w:val="lowerLetter"/>
      <w:lvlText w:val="%8."/>
      <w:lvlJc w:val="left"/>
      <w:pPr>
        <w:ind w:left="5760" w:hanging="360"/>
      </w:pPr>
    </w:lvl>
    <w:lvl w:ilvl="8" w:tplc="72B63306">
      <w:start w:val="1"/>
      <w:numFmt w:val="lowerRoman"/>
      <w:lvlText w:val="%9."/>
      <w:lvlJc w:val="right"/>
      <w:pPr>
        <w:ind w:left="6480" w:hanging="180"/>
      </w:pPr>
    </w:lvl>
  </w:abstractNum>
  <w:abstractNum w:abstractNumId="1" w15:restartNumberingAfterBreak="0">
    <w:nsid w:val="0CEA0BF6"/>
    <w:multiLevelType w:val="multilevel"/>
    <w:tmpl w:val="0409001D"/>
    <w:numStyleLink w:val="Singlepunch"/>
  </w:abstractNum>
  <w:abstractNum w:abstractNumId="2" w15:restartNumberingAfterBreak="0">
    <w:nsid w:val="1F9E1F56"/>
    <w:multiLevelType w:val="hybridMultilevel"/>
    <w:tmpl w:val="D20E1860"/>
    <w:lvl w:ilvl="0" w:tplc="981C0E46">
      <w:start w:val="1"/>
      <w:numFmt w:val="decimal"/>
      <w:lvlText w:val="%1."/>
      <w:lvlJc w:val="left"/>
      <w:pPr>
        <w:ind w:left="720" w:hanging="360"/>
      </w:pPr>
      <w:rPr>
        <w:rFonts w:hint="default"/>
        <w:b w:val="0"/>
        <w:bCs/>
      </w:rPr>
    </w:lvl>
    <w:lvl w:ilvl="1" w:tplc="FF4CC40E">
      <w:start w:val="1"/>
      <w:numFmt w:val="lowerLetter"/>
      <w:lvlText w:val="%2."/>
      <w:lvlJc w:val="left"/>
      <w:pPr>
        <w:ind w:left="1440" w:hanging="360"/>
      </w:pPr>
    </w:lvl>
    <w:lvl w:ilvl="2" w:tplc="BE22B5D8">
      <w:start w:val="1"/>
      <w:numFmt w:val="lowerRoman"/>
      <w:lvlText w:val="%3."/>
      <w:lvlJc w:val="right"/>
      <w:pPr>
        <w:ind w:left="2160" w:hanging="180"/>
      </w:pPr>
    </w:lvl>
    <w:lvl w:ilvl="3" w:tplc="91F83CE0">
      <w:start w:val="1"/>
      <w:numFmt w:val="decimal"/>
      <w:lvlText w:val="%4."/>
      <w:lvlJc w:val="left"/>
      <w:pPr>
        <w:ind w:left="2880" w:hanging="360"/>
      </w:pPr>
    </w:lvl>
    <w:lvl w:ilvl="4" w:tplc="C312193A">
      <w:start w:val="1"/>
      <w:numFmt w:val="lowerLetter"/>
      <w:lvlText w:val="%5."/>
      <w:lvlJc w:val="left"/>
      <w:pPr>
        <w:ind w:left="3600" w:hanging="360"/>
      </w:pPr>
    </w:lvl>
    <w:lvl w:ilvl="5" w:tplc="15CEC332">
      <w:start w:val="1"/>
      <w:numFmt w:val="lowerRoman"/>
      <w:lvlText w:val="%6."/>
      <w:lvlJc w:val="right"/>
      <w:pPr>
        <w:ind w:left="4320" w:hanging="180"/>
      </w:pPr>
    </w:lvl>
    <w:lvl w:ilvl="6" w:tplc="040230F2">
      <w:start w:val="1"/>
      <w:numFmt w:val="decimal"/>
      <w:lvlText w:val="%7."/>
      <w:lvlJc w:val="left"/>
      <w:pPr>
        <w:ind w:left="5040" w:hanging="360"/>
      </w:pPr>
    </w:lvl>
    <w:lvl w:ilvl="7" w:tplc="3A66CAB8">
      <w:start w:val="1"/>
      <w:numFmt w:val="lowerLetter"/>
      <w:lvlText w:val="%8."/>
      <w:lvlJc w:val="left"/>
      <w:pPr>
        <w:ind w:left="5760" w:hanging="360"/>
      </w:pPr>
    </w:lvl>
    <w:lvl w:ilvl="8" w:tplc="95BA894E">
      <w:start w:val="1"/>
      <w:numFmt w:val="lowerRoman"/>
      <w:lvlText w:val="%9."/>
      <w:lvlJc w:val="right"/>
      <w:pPr>
        <w:ind w:left="6480" w:hanging="180"/>
      </w:pPr>
    </w:lvl>
  </w:abstractNum>
  <w:abstractNum w:abstractNumId="3" w15:restartNumberingAfterBreak="0">
    <w:nsid w:val="288E1CE2"/>
    <w:multiLevelType w:val="multilevel"/>
    <w:tmpl w:val="0409001D"/>
    <w:numStyleLink w:val="Multipunch"/>
  </w:abstractNum>
  <w:abstractNum w:abstractNumId="4"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37438454">
    <w:abstractNumId w:val="4"/>
  </w:num>
  <w:num w:numId="2" w16cid:durableId="574096113">
    <w:abstractNumId w:val="3"/>
  </w:num>
  <w:num w:numId="3" w16cid:durableId="767770470">
    <w:abstractNumId w:val="5"/>
  </w:num>
  <w:num w:numId="4" w16cid:durableId="253128985">
    <w:abstractNumId w:val="1"/>
  </w:num>
  <w:num w:numId="5" w16cid:durableId="807287969">
    <w:abstractNumId w:val="0"/>
  </w:num>
  <w:num w:numId="6" w16cid:durableId="5986808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ziska Funke">
    <w15:presenceInfo w15:providerId="Windows Live" w15:userId="9743dd1f88688c33"/>
  </w15:person>
  <w15:person w15:author="Laura Schepp">
    <w15:presenceInfo w15:providerId="Windows Live" w15:userId="2b861826482e6316"/>
  </w15:person>
  <w15:person w15:author="Linus Mattauch">
    <w15:presenceInfo w15:providerId="AD" w15:userId="S::cenv0544@ox.ac.uk::5f4e78bb-a00d-4857-96e8-8bd6d7e89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557C5"/>
    <w:rsid w:val="000F5D67"/>
    <w:rsid w:val="001A35CC"/>
    <w:rsid w:val="002046FF"/>
    <w:rsid w:val="002760CD"/>
    <w:rsid w:val="00281BC4"/>
    <w:rsid w:val="002839A8"/>
    <w:rsid w:val="002F4005"/>
    <w:rsid w:val="00372841"/>
    <w:rsid w:val="00396537"/>
    <w:rsid w:val="003B3D04"/>
    <w:rsid w:val="00412FFF"/>
    <w:rsid w:val="00413F00"/>
    <w:rsid w:val="0043765C"/>
    <w:rsid w:val="004400C7"/>
    <w:rsid w:val="004C6A23"/>
    <w:rsid w:val="00635F58"/>
    <w:rsid w:val="008C0945"/>
    <w:rsid w:val="00984CEC"/>
    <w:rsid w:val="009D34FD"/>
    <w:rsid w:val="00A06EC8"/>
    <w:rsid w:val="00A84D00"/>
    <w:rsid w:val="00B70267"/>
    <w:rsid w:val="00BC008F"/>
    <w:rsid w:val="00BF7CAB"/>
    <w:rsid w:val="00D30FC5"/>
    <w:rsid w:val="00F22B15"/>
    <w:rsid w:val="00F9017F"/>
    <w:rsid w:val="00FB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7270"/>
  <w15:docId w15:val="{F90875CE-A7D1-4ACC-A12B-7913FDD2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de-DE" w:eastAsia="de-DE"/>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de-DE" w:eastAsia="de-DE"/>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de-DE" w:eastAsia="de-DE"/>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link w:val="ListParagraphChar"/>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Revision">
    <w:name w:val="Revision"/>
    <w:hidden/>
    <w:uiPriority w:val="99"/>
    <w:semiHidden/>
    <w:rsid w:val="004C6A23"/>
    <w:pPr>
      <w:spacing w:line="240" w:lineRule="auto"/>
    </w:pPr>
  </w:style>
  <w:style w:type="character" w:styleId="CommentReference">
    <w:name w:val="annotation reference"/>
    <w:basedOn w:val="DefaultParagraphFont"/>
    <w:uiPriority w:val="99"/>
    <w:semiHidden/>
    <w:unhideWhenUsed/>
    <w:rsid w:val="001A35CC"/>
    <w:rPr>
      <w:sz w:val="16"/>
      <w:szCs w:val="16"/>
    </w:rPr>
  </w:style>
  <w:style w:type="paragraph" w:styleId="CommentText">
    <w:name w:val="annotation text"/>
    <w:basedOn w:val="Normal"/>
    <w:link w:val="CommentTextChar"/>
    <w:uiPriority w:val="99"/>
    <w:unhideWhenUsed/>
    <w:rsid w:val="001A35CC"/>
    <w:pPr>
      <w:spacing w:line="240" w:lineRule="auto"/>
    </w:pPr>
    <w:rPr>
      <w:sz w:val="20"/>
      <w:szCs w:val="20"/>
    </w:rPr>
  </w:style>
  <w:style w:type="character" w:customStyle="1" w:styleId="CommentTextChar">
    <w:name w:val="Comment Text Char"/>
    <w:basedOn w:val="DefaultParagraphFont"/>
    <w:link w:val="CommentText"/>
    <w:uiPriority w:val="99"/>
    <w:rsid w:val="001A35CC"/>
    <w:rPr>
      <w:sz w:val="20"/>
      <w:szCs w:val="20"/>
    </w:rPr>
  </w:style>
  <w:style w:type="paragraph" w:styleId="CommentSubject">
    <w:name w:val="annotation subject"/>
    <w:basedOn w:val="CommentText"/>
    <w:next w:val="CommentText"/>
    <w:link w:val="CommentSubjectChar"/>
    <w:uiPriority w:val="99"/>
    <w:semiHidden/>
    <w:unhideWhenUsed/>
    <w:rsid w:val="001A35CC"/>
    <w:rPr>
      <w:b/>
      <w:bCs/>
    </w:rPr>
  </w:style>
  <w:style w:type="character" w:customStyle="1" w:styleId="CommentSubjectChar">
    <w:name w:val="Comment Subject Char"/>
    <w:basedOn w:val="CommentTextChar"/>
    <w:link w:val="CommentSubject"/>
    <w:uiPriority w:val="99"/>
    <w:semiHidden/>
    <w:rsid w:val="001A35CC"/>
    <w:rPr>
      <w:b/>
      <w:bCs/>
      <w:sz w:val="20"/>
      <w:szCs w:val="20"/>
    </w:rPr>
  </w:style>
  <w:style w:type="character" w:customStyle="1" w:styleId="ListParagraphChar">
    <w:name w:val="List Paragraph Char"/>
    <w:basedOn w:val="DefaultParagraphFont"/>
    <w:link w:val="ListParagraph"/>
    <w:uiPriority w:val="34"/>
    <w:rsid w:val="00BF7CAB"/>
  </w:style>
  <w:style w:type="character" w:styleId="Hyperlink">
    <w:name w:val="Hyperlink"/>
    <w:basedOn w:val="DefaultParagraphFont"/>
    <w:uiPriority w:val="99"/>
    <w:unhideWhenUsed/>
    <w:rsid w:val="00BF7CAB"/>
    <w:rPr>
      <w:color w:val="0000FF" w:themeColor="hyperlink"/>
      <w:u w:val="single"/>
    </w:rPr>
  </w:style>
  <w:style w:type="character" w:styleId="UnresolvedMention">
    <w:name w:val="Unresolved Mention"/>
    <w:basedOn w:val="DefaultParagraphFont"/>
    <w:uiPriority w:val="99"/>
    <w:semiHidden/>
    <w:unhideWhenUsed/>
    <w:rsid w:val="00BF7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E580-B898-49B5-AC86-33D4F646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6384</Words>
  <Characters>40225</Characters>
  <Application>Microsoft Office Word</Application>
  <DocSecurity>0</DocSecurity>
  <Lines>335</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EU</vt:lpstr>
      <vt:lpstr>EU</vt:lpstr>
    </vt:vector>
  </TitlesOfParts>
  <Company>Qualtrics</Company>
  <LinksUpToDate>false</LinksUpToDate>
  <CharactersWithSpaces>46516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Laura Schepp</cp:lastModifiedBy>
  <cp:revision>2</cp:revision>
  <dcterms:created xsi:type="dcterms:W3CDTF">2023-02-09T10:23:00Z</dcterms:created>
  <dcterms:modified xsi:type="dcterms:W3CDTF">2023-02-09T10:23:00Z</dcterms:modified>
</cp:coreProperties>
</file>