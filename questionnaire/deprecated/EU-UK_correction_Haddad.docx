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222F" w14:textId="77777777" w:rsidR="004F7A31" w:rsidRDefault="00000000">
      <w:pPr>
        <w:pStyle w:val="H2"/>
      </w:pPr>
      <w:r>
        <w:t>EU</w:t>
      </w:r>
    </w:p>
    <w:p w14:paraId="462061D4" w14:textId="77777777" w:rsidR="004F7A31" w:rsidRDefault="004F7A31"/>
    <w:p w14:paraId="6355EC7D" w14:textId="77777777" w:rsidR="004F7A31" w:rsidRDefault="004F7A31">
      <w:pPr>
        <w:pStyle w:val="BlockSeparator"/>
      </w:pPr>
    </w:p>
    <w:p w14:paraId="725E5584" w14:textId="77777777" w:rsidR="004F7A31" w:rsidRDefault="00000000">
      <w:pPr>
        <w:pStyle w:val="BlockStartLabel"/>
      </w:pPr>
      <w:r>
        <w:t>Start of Block: Welcome</w:t>
      </w:r>
    </w:p>
    <w:p w14:paraId="2803AE8D" w14:textId="77777777" w:rsidR="004F7A31" w:rsidRDefault="004F7A31"/>
    <w:p w14:paraId="3BC4376D" w14:textId="77777777" w:rsidR="009F2E5D" w:rsidRDefault="00000000">
      <w:pPr>
        <w:keepNext/>
        <w:rPr>
          <w:ins w:id="0" w:author="Samuel Haddad" w:date="2022-12-19T21:02:00Z"/>
        </w:rPr>
      </w:pPr>
      <w:r>
        <w:t>Q1.1 Welcome to this survey!</w:t>
      </w:r>
      <w:r>
        <w:br/>
        <w:t xml:space="preserve"> </w:t>
      </w:r>
      <w:r>
        <w:br/>
        <w:t>This survey is </w:t>
      </w:r>
      <w:r>
        <w:rPr>
          <w:b/>
        </w:rPr>
        <w:t>anonymous</w:t>
      </w:r>
      <w:r>
        <w:t> and is conducted </w:t>
      </w:r>
      <w:r>
        <w:rPr>
          <w:b/>
        </w:rPr>
        <w:t>for research </w:t>
      </w:r>
      <w:r>
        <w:t>purposes. It covers a representative sample of 1</w:t>
      </w:r>
      <w:ins w:id="1" w:author="Samuel Haddad" w:date="2022-12-19T21:02:00Z">
        <w:r w:rsidR="009F2E5D">
          <w:t>,</w:t>
        </w:r>
      </w:ins>
      <w:r>
        <w:t>000 British people.</w:t>
      </w:r>
      <w:r>
        <w:br/>
        <w:t xml:space="preserve">   </w:t>
      </w:r>
      <w:r>
        <w:br/>
        <w:t xml:space="preserve">It takes around </w:t>
      </w:r>
      <w:r>
        <w:rPr>
          <w:b/>
        </w:rPr>
        <w:t>20 min </w:t>
      </w:r>
      <w:r>
        <w:t xml:space="preserve">to complete.  </w:t>
      </w:r>
      <w:r>
        <w:br/>
        <w:t xml:space="preserve">   </w:t>
      </w:r>
      <w:r>
        <w:br/>
        <w:t>The survey contains lotteries and awards for those who get correct answer to some understanding questions.</w:t>
      </w:r>
    </w:p>
    <w:p w14:paraId="304C2BF8" w14:textId="36858821" w:rsidR="004F7A31" w:rsidRDefault="00000000">
      <w:pPr>
        <w:keepNext/>
      </w:pPr>
      <w:r>
        <w:br/>
      </w:r>
      <w:del w:id="2" w:author="Samuel Haddad" w:date="2022-12-19T21:02:00Z">
        <w:r w:rsidDel="009F2E5D">
          <w:delText xml:space="preserve"> </w:delText>
        </w:r>
      </w:del>
      <w:r>
        <w:t xml:space="preserve">If you are attentive and lucky, </w:t>
      </w:r>
      <w:r>
        <w:rPr>
          <w:b/>
        </w:rPr>
        <w:t>you can win up to £250</w:t>
      </w:r>
      <w:r>
        <w:t xml:space="preserve">. </w:t>
      </w:r>
      <w:r>
        <w:br/>
      </w:r>
      <w:del w:id="3" w:author="Samuel Haddad" w:date="2022-12-19T21:02:00Z">
        <w:r w:rsidDel="009F2E5D">
          <w:delText xml:space="preserve"> </w:delText>
        </w:r>
      </w:del>
      <w:r>
        <w:t>Please answer every question carefully.</w:t>
      </w:r>
    </w:p>
    <w:p w14:paraId="753F8D47" w14:textId="77777777" w:rsidR="004F7A31" w:rsidRDefault="004F7A31"/>
    <w:p w14:paraId="221BC1E0" w14:textId="77777777" w:rsidR="004F7A31" w:rsidRDefault="00000000">
      <w:pPr>
        <w:pStyle w:val="BlockEndLabel"/>
      </w:pPr>
      <w:r>
        <w:t>End of Block: Welcome</w:t>
      </w:r>
    </w:p>
    <w:p w14:paraId="1DE96334" w14:textId="77777777" w:rsidR="004F7A31" w:rsidRDefault="004F7A31">
      <w:pPr>
        <w:pStyle w:val="BlockSeparator"/>
      </w:pPr>
    </w:p>
    <w:p w14:paraId="1D8F778B" w14:textId="77777777" w:rsidR="004F7A31" w:rsidRDefault="00000000">
      <w:pPr>
        <w:pStyle w:val="BlockStartLabel"/>
      </w:pPr>
      <w:r>
        <w:t>Start of Block: Socio-demographics</w:t>
      </w:r>
    </w:p>
    <w:p w14:paraId="23E9C512" w14:textId="77777777" w:rsidR="004F7A31" w:rsidRDefault="004F7A31"/>
    <w:p w14:paraId="5A3A1882" w14:textId="77777777" w:rsidR="004F7A31" w:rsidRDefault="00000000">
      <w:pPr>
        <w:keepNext/>
      </w:pPr>
      <w:r>
        <w:t>Q2.1 What is your gender?</w:t>
      </w:r>
    </w:p>
    <w:p w14:paraId="01CB0C52" w14:textId="77777777" w:rsidR="004F7A31" w:rsidRDefault="00000000">
      <w:pPr>
        <w:pStyle w:val="Paragraphedeliste"/>
        <w:keepNext/>
        <w:numPr>
          <w:ilvl w:val="0"/>
          <w:numId w:val="4"/>
        </w:numPr>
      </w:pPr>
      <w:r>
        <w:t xml:space="preserve">Woman  (1) </w:t>
      </w:r>
    </w:p>
    <w:p w14:paraId="65A45824" w14:textId="77777777" w:rsidR="004F7A31" w:rsidRDefault="00000000">
      <w:pPr>
        <w:pStyle w:val="Paragraphedeliste"/>
        <w:keepNext/>
        <w:numPr>
          <w:ilvl w:val="0"/>
          <w:numId w:val="4"/>
        </w:numPr>
      </w:pPr>
      <w:r>
        <w:t xml:space="preserve">Man  (2) </w:t>
      </w:r>
    </w:p>
    <w:p w14:paraId="6CD63951" w14:textId="77777777" w:rsidR="004F7A31" w:rsidRDefault="00000000">
      <w:pPr>
        <w:pStyle w:val="Paragraphedeliste"/>
        <w:keepNext/>
        <w:numPr>
          <w:ilvl w:val="0"/>
          <w:numId w:val="4"/>
        </w:numPr>
      </w:pPr>
      <w:r>
        <w:t xml:space="preserve">Other  (3) </w:t>
      </w:r>
    </w:p>
    <w:p w14:paraId="7161B9E8" w14:textId="77777777" w:rsidR="004F7A31" w:rsidRDefault="004F7A31"/>
    <w:p w14:paraId="4D25DF42" w14:textId="77777777" w:rsidR="004F7A31" w:rsidRDefault="004F7A31">
      <w:pPr>
        <w:pStyle w:val="QuestionSeparator"/>
      </w:pPr>
    </w:p>
    <w:p w14:paraId="40F2C90F" w14:textId="77777777" w:rsidR="004F7A31" w:rsidRDefault="004F7A31"/>
    <w:p w14:paraId="3D18155F" w14:textId="77777777" w:rsidR="004F7A31" w:rsidRDefault="00000000">
      <w:pPr>
        <w:keepNext/>
      </w:pPr>
      <w:r>
        <w:lastRenderedPageBreak/>
        <w:t>Q2.2 How old are you?</w:t>
      </w:r>
    </w:p>
    <w:p w14:paraId="5FF8BDF1" w14:textId="77777777" w:rsidR="004F7A31" w:rsidRDefault="00000000">
      <w:pPr>
        <w:pStyle w:val="Paragraphedeliste"/>
        <w:keepNext/>
        <w:numPr>
          <w:ilvl w:val="0"/>
          <w:numId w:val="4"/>
        </w:numPr>
      </w:pPr>
      <w:r>
        <w:t xml:space="preserve">Below 18  (1) </w:t>
      </w:r>
    </w:p>
    <w:p w14:paraId="649BBDFC" w14:textId="77777777" w:rsidR="004F7A31" w:rsidRDefault="00000000">
      <w:pPr>
        <w:pStyle w:val="Paragraphedeliste"/>
        <w:keepNext/>
        <w:numPr>
          <w:ilvl w:val="0"/>
          <w:numId w:val="4"/>
        </w:numPr>
      </w:pPr>
      <w:r>
        <w:t xml:space="preserve">18 to 20  (2) </w:t>
      </w:r>
    </w:p>
    <w:p w14:paraId="45D45AEB" w14:textId="77777777" w:rsidR="004F7A31" w:rsidRDefault="00000000">
      <w:pPr>
        <w:pStyle w:val="Paragraphedeliste"/>
        <w:keepNext/>
        <w:numPr>
          <w:ilvl w:val="0"/>
          <w:numId w:val="4"/>
        </w:numPr>
      </w:pPr>
      <w:r>
        <w:t xml:space="preserve">21 to 24  (3) </w:t>
      </w:r>
    </w:p>
    <w:p w14:paraId="7EB0B233" w14:textId="77777777" w:rsidR="004F7A31" w:rsidRDefault="00000000">
      <w:pPr>
        <w:pStyle w:val="Paragraphedeliste"/>
        <w:keepNext/>
        <w:numPr>
          <w:ilvl w:val="0"/>
          <w:numId w:val="4"/>
        </w:numPr>
      </w:pPr>
      <w:r>
        <w:t xml:space="preserve">25 to 29  (4) </w:t>
      </w:r>
    </w:p>
    <w:p w14:paraId="5BB13DA5" w14:textId="77777777" w:rsidR="004F7A31" w:rsidRDefault="00000000">
      <w:pPr>
        <w:pStyle w:val="Paragraphedeliste"/>
        <w:keepNext/>
        <w:numPr>
          <w:ilvl w:val="0"/>
          <w:numId w:val="4"/>
        </w:numPr>
      </w:pPr>
      <w:r>
        <w:t xml:space="preserve">30 to 34  (5) </w:t>
      </w:r>
    </w:p>
    <w:p w14:paraId="3996CB2B" w14:textId="77777777" w:rsidR="004F7A31" w:rsidRDefault="00000000">
      <w:pPr>
        <w:pStyle w:val="Paragraphedeliste"/>
        <w:keepNext/>
        <w:numPr>
          <w:ilvl w:val="0"/>
          <w:numId w:val="4"/>
        </w:numPr>
      </w:pPr>
      <w:r>
        <w:t xml:space="preserve">35 to 39  (6) </w:t>
      </w:r>
    </w:p>
    <w:p w14:paraId="68FCFD7F" w14:textId="77777777" w:rsidR="004F7A31" w:rsidRDefault="00000000">
      <w:pPr>
        <w:pStyle w:val="Paragraphedeliste"/>
        <w:keepNext/>
        <w:numPr>
          <w:ilvl w:val="0"/>
          <w:numId w:val="4"/>
        </w:numPr>
      </w:pPr>
      <w:r>
        <w:t xml:space="preserve">40 to 44  (7) </w:t>
      </w:r>
    </w:p>
    <w:p w14:paraId="4C95D8E9" w14:textId="77777777" w:rsidR="004F7A31" w:rsidRDefault="00000000">
      <w:pPr>
        <w:pStyle w:val="Paragraphedeliste"/>
        <w:keepNext/>
        <w:numPr>
          <w:ilvl w:val="0"/>
          <w:numId w:val="4"/>
        </w:numPr>
      </w:pPr>
      <w:r>
        <w:t xml:space="preserve">45 to 49  (8) </w:t>
      </w:r>
    </w:p>
    <w:p w14:paraId="2BAF5270" w14:textId="77777777" w:rsidR="004F7A31" w:rsidRDefault="00000000">
      <w:pPr>
        <w:pStyle w:val="Paragraphedeliste"/>
        <w:keepNext/>
        <w:numPr>
          <w:ilvl w:val="0"/>
          <w:numId w:val="4"/>
        </w:numPr>
      </w:pPr>
      <w:r>
        <w:t xml:space="preserve">50 to 54  (9) </w:t>
      </w:r>
    </w:p>
    <w:p w14:paraId="7FFA6CD3" w14:textId="77777777" w:rsidR="004F7A31" w:rsidRDefault="00000000">
      <w:pPr>
        <w:pStyle w:val="Paragraphedeliste"/>
        <w:keepNext/>
        <w:numPr>
          <w:ilvl w:val="0"/>
          <w:numId w:val="4"/>
        </w:numPr>
      </w:pPr>
      <w:r>
        <w:t xml:space="preserve">55 to 59  (10) </w:t>
      </w:r>
    </w:p>
    <w:p w14:paraId="452DC833" w14:textId="77777777" w:rsidR="004F7A31" w:rsidRDefault="00000000">
      <w:pPr>
        <w:pStyle w:val="Paragraphedeliste"/>
        <w:keepNext/>
        <w:numPr>
          <w:ilvl w:val="0"/>
          <w:numId w:val="4"/>
        </w:numPr>
      </w:pPr>
      <w:r>
        <w:t xml:space="preserve">60 to 64  (11) </w:t>
      </w:r>
    </w:p>
    <w:p w14:paraId="08661596" w14:textId="77777777" w:rsidR="004F7A31" w:rsidRDefault="00000000">
      <w:pPr>
        <w:pStyle w:val="Paragraphedeliste"/>
        <w:keepNext/>
        <w:numPr>
          <w:ilvl w:val="0"/>
          <w:numId w:val="4"/>
        </w:numPr>
      </w:pPr>
      <w:r>
        <w:t xml:space="preserve">65 to 69  (12) </w:t>
      </w:r>
    </w:p>
    <w:p w14:paraId="4F56D2CA" w14:textId="77777777" w:rsidR="004F7A31" w:rsidRDefault="00000000">
      <w:pPr>
        <w:pStyle w:val="Paragraphedeliste"/>
        <w:keepNext/>
        <w:numPr>
          <w:ilvl w:val="0"/>
          <w:numId w:val="4"/>
        </w:numPr>
      </w:pPr>
      <w:r>
        <w:t xml:space="preserve">70 to 74  (13) </w:t>
      </w:r>
    </w:p>
    <w:p w14:paraId="50E16B2B" w14:textId="77777777" w:rsidR="004F7A31" w:rsidRDefault="00000000">
      <w:pPr>
        <w:pStyle w:val="Paragraphedeliste"/>
        <w:keepNext/>
        <w:numPr>
          <w:ilvl w:val="0"/>
          <w:numId w:val="4"/>
        </w:numPr>
      </w:pPr>
      <w:r>
        <w:t xml:space="preserve">75 to 79  (14) </w:t>
      </w:r>
    </w:p>
    <w:p w14:paraId="72D93E03" w14:textId="77777777" w:rsidR="004F7A31" w:rsidRDefault="00000000">
      <w:pPr>
        <w:pStyle w:val="Paragraphedeliste"/>
        <w:keepNext/>
        <w:numPr>
          <w:ilvl w:val="0"/>
          <w:numId w:val="4"/>
        </w:numPr>
      </w:pPr>
      <w:r>
        <w:t xml:space="preserve">80 to 84  (15) </w:t>
      </w:r>
    </w:p>
    <w:p w14:paraId="132D00CA" w14:textId="77777777" w:rsidR="004F7A31" w:rsidRDefault="00000000">
      <w:pPr>
        <w:pStyle w:val="Paragraphedeliste"/>
        <w:keepNext/>
        <w:numPr>
          <w:ilvl w:val="0"/>
          <w:numId w:val="4"/>
        </w:numPr>
      </w:pPr>
      <w:r>
        <w:t xml:space="preserve">85 to 89  (16) </w:t>
      </w:r>
    </w:p>
    <w:p w14:paraId="4083F710" w14:textId="77777777" w:rsidR="004F7A31" w:rsidRDefault="00000000">
      <w:pPr>
        <w:pStyle w:val="Paragraphedeliste"/>
        <w:keepNext/>
        <w:numPr>
          <w:ilvl w:val="0"/>
          <w:numId w:val="4"/>
        </w:numPr>
      </w:pPr>
      <w:r>
        <w:t xml:space="preserve">90 to 99  (17) </w:t>
      </w:r>
    </w:p>
    <w:p w14:paraId="21A9E4B3" w14:textId="77777777" w:rsidR="004F7A31" w:rsidRDefault="00000000">
      <w:pPr>
        <w:pStyle w:val="Paragraphedeliste"/>
        <w:keepNext/>
        <w:numPr>
          <w:ilvl w:val="0"/>
          <w:numId w:val="4"/>
        </w:numPr>
      </w:pPr>
      <w:r>
        <w:t xml:space="preserve">100 or above  (18) </w:t>
      </w:r>
    </w:p>
    <w:p w14:paraId="0DB7703C" w14:textId="77777777" w:rsidR="004F7A31" w:rsidRDefault="004F7A31"/>
    <w:p w14:paraId="51597308" w14:textId="77777777" w:rsidR="004F7A31" w:rsidRDefault="004F7A31">
      <w:pPr>
        <w:pStyle w:val="QuestionSeparator"/>
      </w:pPr>
    </w:p>
    <w:p w14:paraId="6F9ECD73" w14:textId="77777777" w:rsidR="004F7A31" w:rsidRDefault="004F7A31"/>
    <w:p w14:paraId="3A3CA2EC" w14:textId="77777777" w:rsidR="004F7A31" w:rsidRDefault="00000000">
      <w:pPr>
        <w:keepNext/>
      </w:pPr>
      <w:r>
        <w:lastRenderedPageBreak/>
        <w:t>Q2.6 In which country do you live?</w:t>
      </w:r>
      <w:r>
        <w:br/>
      </w:r>
    </w:p>
    <w:p w14:paraId="4343122C" w14:textId="77777777" w:rsidR="004F7A31" w:rsidRDefault="00000000">
      <w:pPr>
        <w:pStyle w:val="Paragraphedeliste"/>
        <w:keepNext/>
        <w:numPr>
          <w:ilvl w:val="0"/>
          <w:numId w:val="4"/>
        </w:numPr>
      </w:pPr>
      <w:r>
        <w:t xml:space="preserve">France  (1) </w:t>
      </w:r>
    </w:p>
    <w:p w14:paraId="7F1D0509" w14:textId="77777777" w:rsidR="004F7A31" w:rsidRDefault="00000000">
      <w:pPr>
        <w:pStyle w:val="Paragraphedeliste"/>
        <w:keepNext/>
        <w:numPr>
          <w:ilvl w:val="0"/>
          <w:numId w:val="4"/>
        </w:numPr>
      </w:pPr>
      <w:r>
        <w:t xml:space="preserve">Germany  (10) </w:t>
      </w:r>
    </w:p>
    <w:p w14:paraId="17572F6B" w14:textId="77777777" w:rsidR="004F7A31" w:rsidRDefault="00000000">
      <w:pPr>
        <w:pStyle w:val="Paragraphedeliste"/>
        <w:keepNext/>
        <w:numPr>
          <w:ilvl w:val="0"/>
          <w:numId w:val="4"/>
        </w:numPr>
      </w:pPr>
      <w:r>
        <w:t xml:space="preserve">Spain  (12) </w:t>
      </w:r>
    </w:p>
    <w:p w14:paraId="06C2ED2C" w14:textId="77777777" w:rsidR="004F7A31" w:rsidRDefault="00000000">
      <w:pPr>
        <w:pStyle w:val="Paragraphedeliste"/>
        <w:keepNext/>
        <w:numPr>
          <w:ilvl w:val="0"/>
          <w:numId w:val="4"/>
        </w:numPr>
      </w:pPr>
      <w:r>
        <w:t xml:space="preserve">United Kingdom  (11) </w:t>
      </w:r>
    </w:p>
    <w:p w14:paraId="7F116787" w14:textId="77777777" w:rsidR="004F7A31" w:rsidRDefault="00000000">
      <w:pPr>
        <w:pStyle w:val="Paragraphedeliste"/>
        <w:keepNext/>
        <w:numPr>
          <w:ilvl w:val="0"/>
          <w:numId w:val="4"/>
        </w:numPr>
      </w:pPr>
      <w:r>
        <w:t xml:space="preserve">Other  (2) </w:t>
      </w:r>
    </w:p>
    <w:p w14:paraId="59BDAF3C" w14:textId="77777777" w:rsidR="004F7A31" w:rsidRDefault="004F7A31"/>
    <w:p w14:paraId="5CF8811D" w14:textId="77777777" w:rsidR="004F7A31" w:rsidRDefault="004F7A31">
      <w:pPr>
        <w:pStyle w:val="QuestionSeparator"/>
      </w:pPr>
    </w:p>
    <w:p w14:paraId="447E1A17" w14:textId="77777777" w:rsidR="004F7A31" w:rsidRDefault="004F7A31"/>
    <w:p w14:paraId="34BBB50E" w14:textId="77777777" w:rsidR="004F7A31" w:rsidRDefault="00000000">
      <w:pPr>
        <w:keepNext/>
      </w:pPr>
      <w:r>
        <w:t xml:space="preserve">Q228 </w:t>
      </w:r>
      <w:commentRangeStart w:id="4"/>
      <w:r>
        <w:t>Do you live with your partner (if you have one)?</w:t>
      </w:r>
      <w:commentRangeEnd w:id="4"/>
      <w:r w:rsidR="005A6827">
        <w:rPr>
          <w:rStyle w:val="Marquedecommentaire"/>
        </w:rPr>
        <w:commentReference w:id="4"/>
      </w:r>
    </w:p>
    <w:p w14:paraId="201DA59E" w14:textId="77777777" w:rsidR="004F7A31" w:rsidRDefault="00000000">
      <w:pPr>
        <w:pStyle w:val="Paragraphedeliste"/>
        <w:keepNext/>
        <w:numPr>
          <w:ilvl w:val="0"/>
          <w:numId w:val="4"/>
        </w:numPr>
      </w:pPr>
      <w:r>
        <w:t xml:space="preserve">Yes  (1) </w:t>
      </w:r>
    </w:p>
    <w:p w14:paraId="2C675579" w14:textId="77777777" w:rsidR="004F7A31" w:rsidRDefault="00000000">
      <w:pPr>
        <w:pStyle w:val="Paragraphedeliste"/>
        <w:keepNext/>
        <w:numPr>
          <w:ilvl w:val="0"/>
          <w:numId w:val="4"/>
        </w:numPr>
      </w:pPr>
      <w:r>
        <w:t xml:space="preserve">No  (2) </w:t>
      </w:r>
    </w:p>
    <w:p w14:paraId="1346C9D8" w14:textId="77777777" w:rsidR="004F7A31" w:rsidRDefault="004F7A31"/>
    <w:p w14:paraId="1DBA1081" w14:textId="77777777" w:rsidR="004F7A31" w:rsidRDefault="004F7A31">
      <w:pPr>
        <w:pStyle w:val="QuestionSeparator"/>
      </w:pPr>
    </w:p>
    <w:p w14:paraId="0617DEB6" w14:textId="77777777" w:rsidR="004F7A31" w:rsidRDefault="004F7A31"/>
    <w:p w14:paraId="5CC7A848" w14:textId="77777777" w:rsidR="004F7A31" w:rsidRDefault="00000000">
      <w:pPr>
        <w:keepNext/>
      </w:pPr>
      <w:r>
        <w:t xml:space="preserve">Q93 </w:t>
      </w:r>
      <w:r>
        <w:br/>
        <w:t xml:space="preserve">How many people are in your household? </w:t>
      </w:r>
      <w:r>
        <w:br/>
      </w:r>
      <w:r>
        <w:br/>
        <w:t xml:space="preserve">The household includes: you, the members of your family who live with you, and your </w:t>
      </w:r>
      <w:commentRangeStart w:id="5"/>
      <w:r>
        <w:t>dependents</w:t>
      </w:r>
      <w:commentRangeEnd w:id="5"/>
      <w:r w:rsidR="005A6827">
        <w:rPr>
          <w:rStyle w:val="Marquedecommentaire"/>
        </w:rPr>
        <w:commentReference w:id="5"/>
      </w:r>
      <w:r>
        <w:t>.</w:t>
      </w:r>
    </w:p>
    <w:p w14:paraId="728FCCE3" w14:textId="77777777" w:rsidR="004F7A31" w:rsidRDefault="00000000">
      <w:pPr>
        <w:pStyle w:val="Paragraphedeliste"/>
        <w:keepNext/>
        <w:numPr>
          <w:ilvl w:val="0"/>
          <w:numId w:val="4"/>
        </w:numPr>
      </w:pPr>
      <w:r>
        <w:t xml:space="preserve">1  (2) </w:t>
      </w:r>
    </w:p>
    <w:p w14:paraId="11B40E8A" w14:textId="77777777" w:rsidR="004F7A31" w:rsidRDefault="00000000">
      <w:pPr>
        <w:pStyle w:val="Paragraphedeliste"/>
        <w:keepNext/>
        <w:numPr>
          <w:ilvl w:val="0"/>
          <w:numId w:val="4"/>
        </w:numPr>
      </w:pPr>
      <w:r>
        <w:t xml:space="preserve">2  (3) </w:t>
      </w:r>
    </w:p>
    <w:p w14:paraId="439E712A" w14:textId="77777777" w:rsidR="004F7A31" w:rsidRDefault="00000000">
      <w:pPr>
        <w:pStyle w:val="Paragraphedeliste"/>
        <w:keepNext/>
        <w:numPr>
          <w:ilvl w:val="0"/>
          <w:numId w:val="4"/>
        </w:numPr>
      </w:pPr>
      <w:r>
        <w:t xml:space="preserve">3  (4) </w:t>
      </w:r>
    </w:p>
    <w:p w14:paraId="30683878" w14:textId="77777777" w:rsidR="004F7A31" w:rsidRDefault="00000000">
      <w:pPr>
        <w:pStyle w:val="Paragraphedeliste"/>
        <w:keepNext/>
        <w:numPr>
          <w:ilvl w:val="0"/>
          <w:numId w:val="4"/>
        </w:numPr>
      </w:pPr>
      <w:r>
        <w:t xml:space="preserve">4  (5) </w:t>
      </w:r>
    </w:p>
    <w:p w14:paraId="294B0FC3" w14:textId="77777777" w:rsidR="004F7A31" w:rsidRDefault="00000000">
      <w:pPr>
        <w:pStyle w:val="Paragraphedeliste"/>
        <w:keepNext/>
        <w:numPr>
          <w:ilvl w:val="0"/>
          <w:numId w:val="4"/>
        </w:numPr>
      </w:pPr>
      <w:r>
        <w:t xml:space="preserve">5 or more  (6) </w:t>
      </w:r>
    </w:p>
    <w:p w14:paraId="3FA88036" w14:textId="77777777" w:rsidR="004F7A31" w:rsidRDefault="004F7A31"/>
    <w:p w14:paraId="3E4B5F53" w14:textId="77777777" w:rsidR="004F7A31" w:rsidRDefault="004F7A31">
      <w:pPr>
        <w:pStyle w:val="QuestionSeparator"/>
      </w:pPr>
    </w:p>
    <w:p w14:paraId="6C94C678" w14:textId="77777777" w:rsidR="004F7A31" w:rsidRDefault="004F7A31"/>
    <w:p w14:paraId="228EE933" w14:textId="77777777" w:rsidR="004F7A31" w:rsidRDefault="00000000">
      <w:pPr>
        <w:keepNext/>
      </w:pPr>
      <w:r>
        <w:lastRenderedPageBreak/>
        <w:t>Q258 How many children below 14 live with you?</w:t>
      </w:r>
    </w:p>
    <w:p w14:paraId="5F9509E4" w14:textId="77777777" w:rsidR="004F7A31" w:rsidRDefault="00000000">
      <w:pPr>
        <w:pStyle w:val="Paragraphedeliste"/>
        <w:keepNext/>
        <w:numPr>
          <w:ilvl w:val="0"/>
          <w:numId w:val="4"/>
        </w:numPr>
      </w:pPr>
      <w:r>
        <w:t xml:space="preserve">0  (1) </w:t>
      </w:r>
    </w:p>
    <w:p w14:paraId="73A94ACA" w14:textId="77777777" w:rsidR="004F7A31" w:rsidRDefault="00000000">
      <w:pPr>
        <w:pStyle w:val="Paragraphedeliste"/>
        <w:keepNext/>
        <w:numPr>
          <w:ilvl w:val="0"/>
          <w:numId w:val="4"/>
        </w:numPr>
      </w:pPr>
      <w:r>
        <w:t xml:space="preserve">1  (2) </w:t>
      </w:r>
    </w:p>
    <w:p w14:paraId="40A714DA" w14:textId="77777777" w:rsidR="004F7A31" w:rsidRDefault="00000000">
      <w:pPr>
        <w:pStyle w:val="Paragraphedeliste"/>
        <w:keepNext/>
        <w:numPr>
          <w:ilvl w:val="0"/>
          <w:numId w:val="4"/>
        </w:numPr>
      </w:pPr>
      <w:r>
        <w:t xml:space="preserve">2  (3) </w:t>
      </w:r>
    </w:p>
    <w:p w14:paraId="64D7D792" w14:textId="77777777" w:rsidR="004F7A31" w:rsidRDefault="00000000">
      <w:pPr>
        <w:pStyle w:val="Paragraphedeliste"/>
        <w:keepNext/>
        <w:numPr>
          <w:ilvl w:val="0"/>
          <w:numId w:val="4"/>
        </w:numPr>
      </w:pPr>
      <w:r>
        <w:t xml:space="preserve">3  (4) </w:t>
      </w:r>
    </w:p>
    <w:p w14:paraId="4775D6DA" w14:textId="77777777" w:rsidR="004F7A31" w:rsidRDefault="00000000">
      <w:pPr>
        <w:pStyle w:val="Paragraphedeliste"/>
        <w:keepNext/>
        <w:numPr>
          <w:ilvl w:val="0"/>
          <w:numId w:val="4"/>
        </w:numPr>
      </w:pPr>
      <w:r>
        <w:t xml:space="preserve">4 or more  (5) </w:t>
      </w:r>
    </w:p>
    <w:p w14:paraId="0EC048BB" w14:textId="77777777" w:rsidR="004F7A31" w:rsidRDefault="004F7A31"/>
    <w:p w14:paraId="01B2F81E" w14:textId="77777777" w:rsidR="004F7A31" w:rsidRDefault="004F7A3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F7A31" w14:paraId="3BA3AF18" w14:textId="77777777">
        <w:trPr>
          <w:trHeight w:val="300"/>
        </w:trPr>
        <w:tc>
          <w:tcPr>
            <w:tcW w:w="1368" w:type="dxa"/>
            <w:tcBorders>
              <w:top w:val="nil"/>
              <w:left w:val="nil"/>
              <w:bottom w:val="nil"/>
              <w:right w:val="nil"/>
            </w:tcBorders>
          </w:tcPr>
          <w:p w14:paraId="49E543A1" w14:textId="77777777" w:rsidR="004F7A31" w:rsidRDefault="00000000">
            <w:pPr>
              <w:rPr>
                <w:color w:val="CCCCCC"/>
              </w:rPr>
            </w:pPr>
            <w:r>
              <w:rPr>
                <w:color w:val="CCCCCC"/>
              </w:rPr>
              <w:t>Page Break</w:t>
            </w:r>
          </w:p>
        </w:tc>
        <w:tc>
          <w:tcPr>
            <w:tcW w:w="8208" w:type="dxa"/>
            <w:tcBorders>
              <w:top w:val="nil"/>
              <w:left w:val="nil"/>
              <w:bottom w:val="nil"/>
              <w:right w:val="nil"/>
            </w:tcBorders>
          </w:tcPr>
          <w:p w14:paraId="7B60622F" w14:textId="77777777" w:rsidR="004F7A31" w:rsidRDefault="004F7A31">
            <w:pPr>
              <w:pBdr>
                <w:top w:val="single" w:sz="8" w:space="0" w:color="CCCCCC"/>
              </w:pBdr>
              <w:spacing w:before="120" w:after="120" w:line="120" w:lineRule="auto"/>
              <w:jc w:val="center"/>
              <w:rPr>
                <w:color w:val="CCCCCC"/>
              </w:rPr>
            </w:pPr>
          </w:p>
        </w:tc>
      </w:tr>
    </w:tbl>
    <w:p w14:paraId="1180F5AD" w14:textId="77777777" w:rsidR="004F7A31" w:rsidRDefault="00000000">
      <w:r>
        <w:br w:type="page"/>
      </w:r>
    </w:p>
    <w:tbl>
      <w:tblPr>
        <w:tblStyle w:val="QQuestionIconTable"/>
        <w:tblW w:w="50" w:type="auto"/>
        <w:tblLook w:val="07E0" w:firstRow="1" w:lastRow="1" w:firstColumn="1" w:lastColumn="1" w:noHBand="1" w:noVBand="1"/>
      </w:tblPr>
      <w:tblGrid>
        <w:gridCol w:w="380"/>
      </w:tblGrid>
      <w:tr w:rsidR="004F7A31" w14:paraId="739DCC54" w14:textId="77777777">
        <w:tc>
          <w:tcPr>
            <w:tcW w:w="50" w:type="dxa"/>
          </w:tcPr>
          <w:p w14:paraId="1B5DAC0A" w14:textId="77777777" w:rsidR="004F7A31" w:rsidRDefault="00000000">
            <w:pPr>
              <w:keepNext/>
            </w:pPr>
            <w:r>
              <w:rPr>
                <w:noProof/>
              </w:rPr>
              <w:lastRenderedPageBreak/>
              <w:drawing>
                <wp:inline distT="0" distB="0" distL="0" distR="0" wp14:anchorId="40F03E99" wp14:editId="5B9E44CE">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07B4A469" w14:textId="77777777" w:rsidR="004F7A31" w:rsidRDefault="004F7A31"/>
    <w:p w14:paraId="38140738" w14:textId="77777777" w:rsidR="004F7A31" w:rsidRDefault="00000000">
      <w:pPr>
        <w:keepNext/>
      </w:pPr>
      <w:r>
        <w:t xml:space="preserve">Q2.4 What is your </w:t>
      </w:r>
      <w:proofErr w:type="spellStart"/>
      <w:r>
        <w:t>Outcode</w:t>
      </w:r>
      <w:proofErr w:type="spellEnd"/>
      <w:r>
        <w:t xml:space="preserve"> (</w:t>
      </w:r>
      <w:commentRangeStart w:id="6"/>
      <w:r>
        <w:t>the left part of your postcode</w:t>
      </w:r>
      <w:commentRangeEnd w:id="6"/>
      <w:r w:rsidR="005A6827">
        <w:rPr>
          <w:rStyle w:val="Marquedecommentaire"/>
        </w:rPr>
        <w:commentReference w:id="6"/>
      </w:r>
      <w:r>
        <w:t>)?</w:t>
      </w:r>
    </w:p>
    <w:p w14:paraId="7365B639" w14:textId="77777777" w:rsidR="004F7A31" w:rsidRDefault="00000000">
      <w:pPr>
        <w:pStyle w:val="TextEntryLine"/>
        <w:ind w:firstLine="400"/>
      </w:pPr>
      <w:r>
        <w:t>________________________________________________________________</w:t>
      </w:r>
    </w:p>
    <w:p w14:paraId="200CA278" w14:textId="77777777" w:rsidR="004F7A31" w:rsidRDefault="004F7A31"/>
    <w:p w14:paraId="1FC18F84" w14:textId="77777777" w:rsidR="004F7A31" w:rsidRDefault="004F7A31">
      <w:pPr>
        <w:pStyle w:val="QuestionSeparator"/>
      </w:pPr>
    </w:p>
    <w:tbl>
      <w:tblPr>
        <w:tblStyle w:val="QQuestionIconTable"/>
        <w:tblW w:w="50" w:type="auto"/>
        <w:tblLook w:val="07E0" w:firstRow="1" w:lastRow="1" w:firstColumn="1" w:lastColumn="1" w:noHBand="1" w:noVBand="1"/>
      </w:tblPr>
      <w:tblGrid>
        <w:gridCol w:w="380"/>
      </w:tblGrid>
      <w:tr w:rsidR="004F7A31" w14:paraId="5111089A" w14:textId="77777777">
        <w:tc>
          <w:tcPr>
            <w:tcW w:w="50" w:type="dxa"/>
          </w:tcPr>
          <w:p w14:paraId="5FAB7E16" w14:textId="77777777" w:rsidR="004F7A31" w:rsidRDefault="00000000">
            <w:pPr>
              <w:keepNext/>
            </w:pPr>
            <w:r>
              <w:rPr>
                <w:noProof/>
              </w:rPr>
              <w:drawing>
                <wp:inline distT="0" distB="0" distL="0" distR="0" wp14:anchorId="61C268C7" wp14:editId="7A3A813E">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14:paraId="1583EA64" w14:textId="77777777" w:rsidR="004F7A31" w:rsidRDefault="004F7A31"/>
    <w:p w14:paraId="00C3CE22" w14:textId="77777777" w:rsidR="004F7A31" w:rsidRDefault="00000000">
      <w:pPr>
        <w:keepNext/>
      </w:pPr>
      <w:r>
        <w:t xml:space="preserve">Q2.14 </w:t>
      </w:r>
      <w:r>
        <w:br/>
        <w:t xml:space="preserve">What is the </w:t>
      </w:r>
      <w:r>
        <w:rPr>
          <w:b/>
          <w:u w:val="single"/>
        </w:rPr>
        <w:t>monthly</w:t>
      </w:r>
      <w:r>
        <w:rPr>
          <w:b/>
        </w:rPr>
        <w:t xml:space="preserve"> income of your</w:t>
      </w:r>
      <w:r>
        <w:t xml:space="preserve"> </w:t>
      </w:r>
      <w:r>
        <w:rPr>
          <w:b/>
          <w:u w:val="single"/>
        </w:rPr>
        <w:t>household</w:t>
      </w:r>
      <w:r>
        <w:rPr>
          <w:b/>
        </w:rPr>
        <w:t xml:space="preserve"> after taxes</w:t>
      </w:r>
      <w:r>
        <w:t xml:space="preserve"> and transfers?  </w:t>
      </w:r>
      <w:r>
        <w:br/>
        <w:t xml:space="preserve">This includes all income: salaries, pensions, allowances, property income, etc. </w:t>
      </w:r>
    </w:p>
    <w:p w14:paraId="72C78C9F" w14:textId="77777777" w:rsidR="004F7A31" w:rsidRDefault="00000000">
      <w:pPr>
        <w:pStyle w:val="Paragraphedeliste"/>
        <w:keepNext/>
        <w:numPr>
          <w:ilvl w:val="0"/>
          <w:numId w:val="4"/>
        </w:numPr>
      </w:pPr>
      <w:r>
        <w:t xml:space="preserve">less than £100  (5) </w:t>
      </w:r>
    </w:p>
    <w:p w14:paraId="6C6A9849" w14:textId="77777777" w:rsidR="004F7A31" w:rsidRDefault="00000000">
      <w:pPr>
        <w:pStyle w:val="Paragraphedeliste"/>
        <w:keepNext/>
        <w:numPr>
          <w:ilvl w:val="0"/>
          <w:numId w:val="4"/>
        </w:numPr>
      </w:pPr>
      <w:r>
        <w:t xml:space="preserve">between £101 and £200  (6) </w:t>
      </w:r>
    </w:p>
    <w:p w14:paraId="50611CE2" w14:textId="77777777" w:rsidR="004F7A31" w:rsidRDefault="00000000">
      <w:pPr>
        <w:pStyle w:val="Paragraphedeliste"/>
        <w:keepNext/>
        <w:numPr>
          <w:ilvl w:val="0"/>
          <w:numId w:val="4"/>
        </w:numPr>
      </w:pPr>
      <w:r>
        <w:t xml:space="preserve">between £201 and £250  (11) </w:t>
      </w:r>
    </w:p>
    <w:p w14:paraId="389DE763" w14:textId="77777777" w:rsidR="004F7A31" w:rsidRDefault="00000000">
      <w:pPr>
        <w:pStyle w:val="Paragraphedeliste"/>
        <w:keepNext/>
        <w:numPr>
          <w:ilvl w:val="0"/>
          <w:numId w:val="4"/>
        </w:numPr>
      </w:pPr>
      <w:r>
        <w:t xml:space="preserve">between £251 and £300  (20) </w:t>
      </w:r>
    </w:p>
    <w:p w14:paraId="1CC2A047" w14:textId="77777777" w:rsidR="004F7A31" w:rsidRDefault="00000000">
      <w:pPr>
        <w:pStyle w:val="Paragraphedeliste"/>
        <w:keepNext/>
        <w:numPr>
          <w:ilvl w:val="0"/>
          <w:numId w:val="4"/>
        </w:numPr>
      </w:pPr>
      <w:r>
        <w:t xml:space="preserve">between £301 and £400  (12) </w:t>
      </w:r>
    </w:p>
    <w:p w14:paraId="718B7910" w14:textId="77777777" w:rsidR="004F7A31" w:rsidRDefault="00000000">
      <w:pPr>
        <w:pStyle w:val="Paragraphedeliste"/>
        <w:keepNext/>
        <w:numPr>
          <w:ilvl w:val="0"/>
          <w:numId w:val="4"/>
        </w:numPr>
      </w:pPr>
      <w:r>
        <w:t xml:space="preserve">between £401 and £500  (13) </w:t>
      </w:r>
    </w:p>
    <w:p w14:paraId="0EB060A3" w14:textId="77777777" w:rsidR="004F7A31" w:rsidRDefault="00000000">
      <w:pPr>
        <w:pStyle w:val="Paragraphedeliste"/>
        <w:keepNext/>
        <w:numPr>
          <w:ilvl w:val="0"/>
          <w:numId w:val="4"/>
        </w:numPr>
      </w:pPr>
      <w:r>
        <w:t xml:space="preserve">between £501 and £600  (14) </w:t>
      </w:r>
    </w:p>
    <w:p w14:paraId="1F781094" w14:textId="77777777" w:rsidR="004F7A31" w:rsidRDefault="00000000">
      <w:pPr>
        <w:pStyle w:val="Paragraphedeliste"/>
        <w:keepNext/>
        <w:numPr>
          <w:ilvl w:val="0"/>
          <w:numId w:val="4"/>
        </w:numPr>
      </w:pPr>
      <w:r>
        <w:t xml:space="preserve">between £601 and £700  (15) </w:t>
      </w:r>
    </w:p>
    <w:p w14:paraId="5C20BC8E" w14:textId="77777777" w:rsidR="004F7A31" w:rsidRDefault="00000000">
      <w:pPr>
        <w:pStyle w:val="Paragraphedeliste"/>
        <w:keepNext/>
        <w:numPr>
          <w:ilvl w:val="0"/>
          <w:numId w:val="4"/>
        </w:numPr>
      </w:pPr>
      <w:r>
        <w:t xml:space="preserve">between £701 and £750  (21) </w:t>
      </w:r>
    </w:p>
    <w:p w14:paraId="6EEE75AA" w14:textId="77777777" w:rsidR="004F7A31" w:rsidRDefault="00000000">
      <w:pPr>
        <w:pStyle w:val="Paragraphedeliste"/>
        <w:keepNext/>
        <w:numPr>
          <w:ilvl w:val="0"/>
          <w:numId w:val="4"/>
        </w:numPr>
      </w:pPr>
      <w:r>
        <w:t xml:space="preserve">between £751 and £800  (16) </w:t>
      </w:r>
    </w:p>
    <w:p w14:paraId="4D24F20B" w14:textId="77777777" w:rsidR="004F7A31" w:rsidRDefault="00000000">
      <w:pPr>
        <w:pStyle w:val="Paragraphedeliste"/>
        <w:keepNext/>
        <w:numPr>
          <w:ilvl w:val="0"/>
          <w:numId w:val="4"/>
        </w:numPr>
      </w:pPr>
      <w:r>
        <w:t xml:space="preserve">between £801 and £900  (8) </w:t>
      </w:r>
    </w:p>
    <w:p w14:paraId="1D66706E" w14:textId="77777777" w:rsidR="004F7A31" w:rsidRDefault="00000000">
      <w:pPr>
        <w:pStyle w:val="Paragraphedeliste"/>
        <w:keepNext/>
        <w:numPr>
          <w:ilvl w:val="0"/>
          <w:numId w:val="4"/>
        </w:numPr>
      </w:pPr>
      <w:r>
        <w:t xml:space="preserve">more than £900  (9) </w:t>
      </w:r>
    </w:p>
    <w:p w14:paraId="7DF3FD08" w14:textId="77777777" w:rsidR="004F7A31" w:rsidRDefault="004F7A31"/>
    <w:p w14:paraId="143F0A47" w14:textId="77777777" w:rsidR="004F7A31" w:rsidRDefault="004F7A31">
      <w:pPr>
        <w:pStyle w:val="QuestionSeparator"/>
      </w:pPr>
    </w:p>
    <w:p w14:paraId="517A0EB3" w14:textId="77777777" w:rsidR="004F7A31" w:rsidRDefault="004F7A31"/>
    <w:p w14:paraId="5292B8C0" w14:textId="77777777" w:rsidR="004F7A31" w:rsidRDefault="00000000">
      <w:pPr>
        <w:keepNext/>
      </w:pPr>
      <w:r>
        <w:lastRenderedPageBreak/>
        <w:t>Q2.8 What is the highest level of education you have completed?</w:t>
      </w:r>
    </w:p>
    <w:p w14:paraId="61C681C7" w14:textId="77777777" w:rsidR="004F7A31" w:rsidRDefault="00000000">
      <w:pPr>
        <w:pStyle w:val="Paragraphedeliste"/>
        <w:keepNext/>
        <w:numPr>
          <w:ilvl w:val="0"/>
          <w:numId w:val="4"/>
        </w:numPr>
      </w:pPr>
      <w:r>
        <w:t xml:space="preserve">Primary education or less  (9) </w:t>
      </w:r>
    </w:p>
    <w:p w14:paraId="176D9BF1" w14:textId="77777777" w:rsidR="004F7A31" w:rsidRDefault="00000000">
      <w:pPr>
        <w:pStyle w:val="Paragraphedeliste"/>
        <w:keepNext/>
        <w:numPr>
          <w:ilvl w:val="0"/>
          <w:numId w:val="4"/>
        </w:numPr>
      </w:pPr>
      <w:r>
        <w:t xml:space="preserve">Some secondary school  (1) </w:t>
      </w:r>
    </w:p>
    <w:p w14:paraId="63042E90" w14:textId="77777777" w:rsidR="004F7A31" w:rsidRDefault="00000000">
      <w:pPr>
        <w:pStyle w:val="Paragraphedeliste"/>
        <w:keepNext/>
        <w:numPr>
          <w:ilvl w:val="0"/>
          <w:numId w:val="4"/>
        </w:numPr>
      </w:pPr>
      <w:r>
        <w:t xml:space="preserve">General Certificate of Secondary Education (GSCE)  (2) </w:t>
      </w:r>
    </w:p>
    <w:p w14:paraId="327B2520" w14:textId="77777777" w:rsidR="004F7A31" w:rsidRDefault="00000000">
      <w:pPr>
        <w:pStyle w:val="Paragraphedeliste"/>
        <w:keepNext/>
        <w:numPr>
          <w:ilvl w:val="0"/>
          <w:numId w:val="4"/>
        </w:numPr>
      </w:pPr>
      <w:r>
        <w:t xml:space="preserve">Vocational Upper secondary (Level 3 award, level 3 certificate, level 3 diploma, advanced apprenticeship, etc.)  (3) </w:t>
      </w:r>
    </w:p>
    <w:p w14:paraId="394C1C29" w14:textId="77777777" w:rsidR="004F7A31" w:rsidRDefault="00000000">
      <w:pPr>
        <w:pStyle w:val="Paragraphedeliste"/>
        <w:keepNext/>
        <w:numPr>
          <w:ilvl w:val="0"/>
          <w:numId w:val="4"/>
        </w:numPr>
      </w:pPr>
      <w:r>
        <w:t xml:space="preserve">High school degree (A level)  (4) </w:t>
      </w:r>
    </w:p>
    <w:p w14:paraId="37E11B13" w14:textId="77777777" w:rsidR="004F7A31" w:rsidRDefault="00000000">
      <w:pPr>
        <w:pStyle w:val="Paragraphedeliste"/>
        <w:keepNext/>
        <w:numPr>
          <w:ilvl w:val="0"/>
          <w:numId w:val="4"/>
        </w:numPr>
      </w:pPr>
      <w:r>
        <w:t xml:space="preserve">Higher vocational education (Level 4+ award, level 4+ certificate, level 4+ diploma, higher apprenticeship, etc.)  (5) </w:t>
      </w:r>
    </w:p>
    <w:p w14:paraId="51D87AFF" w14:textId="77777777" w:rsidR="004F7A31" w:rsidRDefault="00000000">
      <w:pPr>
        <w:pStyle w:val="Paragraphedeliste"/>
        <w:keepNext/>
        <w:numPr>
          <w:ilvl w:val="0"/>
          <w:numId w:val="4"/>
        </w:numPr>
      </w:pPr>
      <w:r>
        <w:t xml:space="preserve">Bachelor's Degree (BA, BSc, BEng, etc.)  (6) </w:t>
      </w:r>
    </w:p>
    <w:p w14:paraId="78F37355" w14:textId="77777777" w:rsidR="004F7A31" w:rsidRDefault="00000000">
      <w:pPr>
        <w:pStyle w:val="Paragraphedeliste"/>
        <w:keepNext/>
        <w:numPr>
          <w:ilvl w:val="0"/>
          <w:numId w:val="4"/>
        </w:numPr>
      </w:pPr>
      <w:r>
        <w:t xml:space="preserve">Postgraduate diploma or certificate, Master's Degree (MSc, MA, MBA, etc.) or Ph.D.  (7) </w:t>
      </w:r>
    </w:p>
    <w:p w14:paraId="2E9C76E5" w14:textId="77777777" w:rsidR="004F7A31" w:rsidRDefault="004F7A31"/>
    <w:p w14:paraId="438A0223" w14:textId="77777777" w:rsidR="004F7A31" w:rsidRDefault="004F7A31">
      <w:pPr>
        <w:pStyle w:val="QuestionSeparator"/>
      </w:pPr>
    </w:p>
    <w:p w14:paraId="2080D57A" w14:textId="77777777" w:rsidR="004F7A31" w:rsidRDefault="004F7A31"/>
    <w:p w14:paraId="098A7E38" w14:textId="77777777" w:rsidR="004F7A31" w:rsidRDefault="00000000">
      <w:pPr>
        <w:keepNext/>
      </w:pPr>
      <w:r>
        <w:t>Q2.9 What is your employment status?</w:t>
      </w:r>
    </w:p>
    <w:p w14:paraId="2118D61B" w14:textId="77777777" w:rsidR="004F7A31" w:rsidRDefault="00000000">
      <w:pPr>
        <w:pStyle w:val="Paragraphedeliste"/>
        <w:keepNext/>
        <w:numPr>
          <w:ilvl w:val="0"/>
          <w:numId w:val="4"/>
        </w:numPr>
      </w:pPr>
      <w:r>
        <w:t xml:space="preserve">Full-time employed  (2) </w:t>
      </w:r>
    </w:p>
    <w:p w14:paraId="50DA8048" w14:textId="77777777" w:rsidR="004F7A31" w:rsidRDefault="00000000">
      <w:pPr>
        <w:pStyle w:val="Paragraphedeliste"/>
        <w:keepNext/>
        <w:numPr>
          <w:ilvl w:val="0"/>
          <w:numId w:val="4"/>
        </w:numPr>
      </w:pPr>
      <w:r>
        <w:t xml:space="preserve">Part-time employed  (3) </w:t>
      </w:r>
    </w:p>
    <w:p w14:paraId="69782604" w14:textId="77777777" w:rsidR="004F7A31" w:rsidRDefault="00000000">
      <w:pPr>
        <w:pStyle w:val="Paragraphedeliste"/>
        <w:keepNext/>
        <w:numPr>
          <w:ilvl w:val="0"/>
          <w:numId w:val="4"/>
        </w:numPr>
      </w:pPr>
      <w:r>
        <w:t xml:space="preserve">Self-employed  (4) </w:t>
      </w:r>
    </w:p>
    <w:p w14:paraId="41575BD1" w14:textId="77777777" w:rsidR="004F7A31" w:rsidRDefault="00000000">
      <w:pPr>
        <w:pStyle w:val="Paragraphedeliste"/>
        <w:keepNext/>
        <w:numPr>
          <w:ilvl w:val="0"/>
          <w:numId w:val="4"/>
        </w:numPr>
      </w:pPr>
      <w:r>
        <w:t xml:space="preserve">Student  (6) </w:t>
      </w:r>
    </w:p>
    <w:p w14:paraId="4F6A3E23" w14:textId="77777777" w:rsidR="004F7A31" w:rsidRDefault="00000000">
      <w:pPr>
        <w:pStyle w:val="Paragraphedeliste"/>
        <w:keepNext/>
        <w:numPr>
          <w:ilvl w:val="0"/>
          <w:numId w:val="4"/>
        </w:numPr>
      </w:pPr>
      <w:r>
        <w:t xml:space="preserve">Retired  (7) </w:t>
      </w:r>
    </w:p>
    <w:p w14:paraId="39DE9D0E" w14:textId="77777777" w:rsidR="004F7A31" w:rsidRDefault="00000000">
      <w:pPr>
        <w:pStyle w:val="Paragraphedeliste"/>
        <w:keepNext/>
        <w:numPr>
          <w:ilvl w:val="0"/>
          <w:numId w:val="4"/>
        </w:numPr>
      </w:pPr>
      <w:r>
        <w:t xml:space="preserve">Unemployed (searching for a job)  (5) </w:t>
      </w:r>
    </w:p>
    <w:p w14:paraId="2C3C01D9" w14:textId="77777777" w:rsidR="004F7A31" w:rsidRDefault="00000000">
      <w:pPr>
        <w:pStyle w:val="Paragraphedeliste"/>
        <w:keepNext/>
        <w:numPr>
          <w:ilvl w:val="0"/>
          <w:numId w:val="4"/>
        </w:numPr>
      </w:pPr>
      <w:r>
        <w:t xml:space="preserve">Inactive (not searching for a job)  (8) </w:t>
      </w:r>
    </w:p>
    <w:p w14:paraId="151F9A8E" w14:textId="77777777" w:rsidR="004F7A31" w:rsidRDefault="004F7A31"/>
    <w:p w14:paraId="78790051" w14:textId="77777777" w:rsidR="004F7A31" w:rsidRDefault="004F7A3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F7A31" w14:paraId="1D8DC0E6" w14:textId="77777777">
        <w:trPr>
          <w:trHeight w:val="300"/>
        </w:trPr>
        <w:tc>
          <w:tcPr>
            <w:tcW w:w="1368" w:type="dxa"/>
            <w:tcBorders>
              <w:top w:val="nil"/>
              <w:left w:val="nil"/>
              <w:bottom w:val="nil"/>
              <w:right w:val="nil"/>
            </w:tcBorders>
          </w:tcPr>
          <w:p w14:paraId="550E0F3F" w14:textId="77777777" w:rsidR="004F7A31" w:rsidRDefault="00000000">
            <w:pPr>
              <w:rPr>
                <w:color w:val="CCCCCC"/>
              </w:rPr>
            </w:pPr>
            <w:r>
              <w:rPr>
                <w:color w:val="CCCCCC"/>
              </w:rPr>
              <w:t>Page Break</w:t>
            </w:r>
          </w:p>
        </w:tc>
        <w:tc>
          <w:tcPr>
            <w:tcW w:w="8208" w:type="dxa"/>
            <w:tcBorders>
              <w:top w:val="nil"/>
              <w:left w:val="nil"/>
              <w:bottom w:val="nil"/>
              <w:right w:val="nil"/>
            </w:tcBorders>
          </w:tcPr>
          <w:p w14:paraId="176BCC6A" w14:textId="77777777" w:rsidR="004F7A31" w:rsidRDefault="004F7A31">
            <w:pPr>
              <w:pBdr>
                <w:top w:val="single" w:sz="8" w:space="0" w:color="CCCCCC"/>
              </w:pBdr>
              <w:spacing w:before="120" w:after="120" w:line="120" w:lineRule="auto"/>
              <w:jc w:val="center"/>
              <w:rPr>
                <w:color w:val="CCCCCC"/>
              </w:rPr>
            </w:pPr>
          </w:p>
        </w:tc>
      </w:tr>
    </w:tbl>
    <w:p w14:paraId="622DE87B" w14:textId="77777777" w:rsidR="004F7A31" w:rsidRDefault="00000000">
      <w:r>
        <w:br w:type="page"/>
      </w:r>
    </w:p>
    <w:tbl>
      <w:tblPr>
        <w:tblStyle w:val="QQuestionIconTable"/>
        <w:tblW w:w="50" w:type="auto"/>
        <w:tblLook w:val="07E0" w:firstRow="1" w:lastRow="1" w:firstColumn="1" w:lastColumn="1" w:noHBand="1" w:noVBand="1"/>
      </w:tblPr>
      <w:tblGrid>
        <w:gridCol w:w="380"/>
      </w:tblGrid>
      <w:tr w:rsidR="004F7A31" w14:paraId="3004EDE0" w14:textId="77777777">
        <w:tc>
          <w:tcPr>
            <w:tcW w:w="50" w:type="dxa"/>
          </w:tcPr>
          <w:p w14:paraId="163CA7FA" w14:textId="77777777" w:rsidR="004F7A31" w:rsidRDefault="00000000">
            <w:pPr>
              <w:keepNext/>
            </w:pPr>
            <w:r>
              <w:rPr>
                <w:noProof/>
              </w:rPr>
              <w:lastRenderedPageBreak/>
              <w:drawing>
                <wp:inline distT="0" distB="0" distL="0" distR="0" wp14:anchorId="317D1765" wp14:editId="26F73883">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14:paraId="48266BDD" w14:textId="77777777" w:rsidR="004F7A31" w:rsidRDefault="004F7A31"/>
    <w:p w14:paraId="0504CDB0" w14:textId="77777777" w:rsidR="004F7A31" w:rsidRDefault="00000000">
      <w:pPr>
        <w:keepNext/>
      </w:pPr>
      <w:r>
        <w:t>Q2.15 Are you a homeowner or a tenant? (Multiple answers are possible)</w:t>
      </w:r>
    </w:p>
    <w:p w14:paraId="24538898" w14:textId="77777777" w:rsidR="004F7A31" w:rsidRDefault="00000000">
      <w:pPr>
        <w:pStyle w:val="Paragraphedeliste"/>
        <w:keepNext/>
        <w:numPr>
          <w:ilvl w:val="0"/>
          <w:numId w:val="2"/>
        </w:numPr>
      </w:pPr>
      <w:r>
        <w:t xml:space="preserve">Tenant  (1) </w:t>
      </w:r>
    </w:p>
    <w:p w14:paraId="33ABF6C7" w14:textId="77777777" w:rsidR="004F7A31" w:rsidRDefault="00000000">
      <w:pPr>
        <w:pStyle w:val="Paragraphedeliste"/>
        <w:keepNext/>
        <w:numPr>
          <w:ilvl w:val="0"/>
          <w:numId w:val="2"/>
        </w:numPr>
      </w:pPr>
      <w:r>
        <w:t xml:space="preserve">Owner  (2) </w:t>
      </w:r>
    </w:p>
    <w:p w14:paraId="6726F5AD" w14:textId="77777777" w:rsidR="004F7A31" w:rsidRDefault="00000000">
      <w:pPr>
        <w:pStyle w:val="Paragraphedeliste"/>
        <w:keepNext/>
        <w:numPr>
          <w:ilvl w:val="0"/>
          <w:numId w:val="2"/>
        </w:numPr>
      </w:pPr>
      <w:r>
        <w:t xml:space="preserve">Landlord renting out property  (3) </w:t>
      </w:r>
    </w:p>
    <w:p w14:paraId="5CABCF54" w14:textId="77777777" w:rsidR="004F7A31" w:rsidRDefault="00000000">
      <w:pPr>
        <w:pStyle w:val="Paragraphedeliste"/>
        <w:keepNext/>
        <w:numPr>
          <w:ilvl w:val="0"/>
          <w:numId w:val="2"/>
        </w:numPr>
      </w:pPr>
      <w:r>
        <w:t xml:space="preserve">Hosted free of charge  (4) </w:t>
      </w:r>
    </w:p>
    <w:p w14:paraId="463DAF6B" w14:textId="77777777" w:rsidR="004F7A31" w:rsidRDefault="004F7A31"/>
    <w:p w14:paraId="477F76E9" w14:textId="77777777" w:rsidR="004F7A31" w:rsidRDefault="004F7A31">
      <w:pPr>
        <w:pStyle w:val="QuestionSeparator"/>
      </w:pPr>
    </w:p>
    <w:p w14:paraId="000196B9" w14:textId="77777777" w:rsidR="004F7A31" w:rsidRDefault="00000000">
      <w:pPr>
        <w:pStyle w:val="QDisplayLogic"/>
        <w:keepNext/>
      </w:pPr>
      <w:r>
        <w:t>Display This Question:</w:t>
      </w:r>
    </w:p>
    <w:p w14:paraId="57FFF506" w14:textId="77777777" w:rsidR="004F7A31" w:rsidRDefault="00000000">
      <w:pPr>
        <w:pStyle w:val="QDisplayLogic"/>
        <w:keepNext/>
        <w:ind w:firstLine="400"/>
      </w:pPr>
      <w:r>
        <w:t>If Do you live with your partner (if you have one)? = Yes</w:t>
      </w:r>
    </w:p>
    <w:p w14:paraId="1167BB67" w14:textId="77777777" w:rsidR="004F7A31" w:rsidRDefault="004F7A31"/>
    <w:p w14:paraId="538D260C" w14:textId="77777777" w:rsidR="004F7A31" w:rsidRDefault="00000000">
      <w:pPr>
        <w:keepNext/>
      </w:pPr>
      <w:r>
        <w:t xml:space="preserve">Q50 </w:t>
      </w:r>
      <w:r>
        <w:br/>
        <w:t>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 xml:space="preserve">household's assets (in £)?  </w:t>
      </w:r>
      <w:r>
        <w:br/>
        <w:t xml:space="preserve">   </w:t>
      </w:r>
      <w:r>
        <w:br/>
        <w:t xml:space="preserve">Include here all your possessions (home, car, savings, etc.) net of debt. For example, if you own a house worth £300,000 and you have £100,000 left to repay on your mortgage, your assets are £200,000.  </w:t>
      </w:r>
      <w:r>
        <w:br/>
        <w:t xml:space="preserve">  </w:t>
      </w:r>
      <w:r>
        <w:br/>
        <w:t xml:space="preserve">I estimate my household's assets net of debt to be:   </w:t>
      </w:r>
    </w:p>
    <w:p w14:paraId="68F98D13" w14:textId="77777777" w:rsidR="004F7A31" w:rsidRDefault="00000000">
      <w:pPr>
        <w:pStyle w:val="Paragraphedeliste"/>
        <w:keepNext/>
        <w:numPr>
          <w:ilvl w:val="0"/>
          <w:numId w:val="4"/>
        </w:numPr>
      </w:pPr>
      <w:r>
        <w:t xml:space="preserve">Less than £6,000 (including having a net debt)  (1) </w:t>
      </w:r>
    </w:p>
    <w:p w14:paraId="48A5EF43" w14:textId="77777777" w:rsidR="004F7A31" w:rsidRDefault="00000000">
      <w:pPr>
        <w:pStyle w:val="Paragraphedeliste"/>
        <w:keepNext/>
        <w:numPr>
          <w:ilvl w:val="0"/>
          <w:numId w:val="4"/>
        </w:numPr>
      </w:pPr>
      <w:r>
        <w:t xml:space="preserve">Between £6,000 and £90,000  (6) </w:t>
      </w:r>
    </w:p>
    <w:p w14:paraId="20D8C39F" w14:textId="77777777" w:rsidR="004F7A31" w:rsidRDefault="00000000">
      <w:pPr>
        <w:pStyle w:val="Paragraphedeliste"/>
        <w:keepNext/>
        <w:numPr>
          <w:ilvl w:val="0"/>
          <w:numId w:val="4"/>
        </w:numPr>
      </w:pPr>
      <w:r>
        <w:t xml:space="preserve">Between £90,000 and £230,000  (2) </w:t>
      </w:r>
    </w:p>
    <w:p w14:paraId="36D55BEA" w14:textId="77777777" w:rsidR="004F7A31" w:rsidRDefault="00000000">
      <w:pPr>
        <w:pStyle w:val="Paragraphedeliste"/>
        <w:keepNext/>
        <w:numPr>
          <w:ilvl w:val="0"/>
          <w:numId w:val="4"/>
        </w:numPr>
      </w:pPr>
      <w:r>
        <w:t xml:space="preserve">Between £230,000 and £530,000  (3) </w:t>
      </w:r>
    </w:p>
    <w:p w14:paraId="3233FFD8" w14:textId="77777777" w:rsidR="004F7A31" w:rsidRDefault="00000000">
      <w:pPr>
        <w:pStyle w:val="Paragraphedeliste"/>
        <w:keepNext/>
        <w:numPr>
          <w:ilvl w:val="0"/>
          <w:numId w:val="4"/>
        </w:numPr>
      </w:pPr>
      <w:r>
        <w:t xml:space="preserve">More than £530,000  (4) </w:t>
      </w:r>
    </w:p>
    <w:p w14:paraId="0FEAC129" w14:textId="77777777" w:rsidR="004F7A31" w:rsidRDefault="004F7A31"/>
    <w:p w14:paraId="3C010482" w14:textId="77777777" w:rsidR="004F7A31" w:rsidRDefault="004F7A31">
      <w:pPr>
        <w:pStyle w:val="QuestionSeparator"/>
      </w:pPr>
    </w:p>
    <w:p w14:paraId="0E16B510" w14:textId="77777777" w:rsidR="004F7A31" w:rsidRDefault="00000000">
      <w:pPr>
        <w:pStyle w:val="QDisplayLogic"/>
        <w:keepNext/>
      </w:pPr>
      <w:r>
        <w:t>Display This Question:</w:t>
      </w:r>
    </w:p>
    <w:p w14:paraId="182CE561" w14:textId="77777777" w:rsidR="004F7A31" w:rsidRDefault="00000000">
      <w:pPr>
        <w:pStyle w:val="QDisplayLogic"/>
        <w:keepNext/>
        <w:ind w:firstLine="400"/>
      </w:pPr>
      <w:r>
        <w:t>If Do you live with your partner (if you have one)? = No</w:t>
      </w:r>
    </w:p>
    <w:p w14:paraId="0D68876B" w14:textId="77777777" w:rsidR="004F7A31" w:rsidRDefault="004F7A31"/>
    <w:p w14:paraId="7E1FCACA" w14:textId="77777777" w:rsidR="004F7A31" w:rsidRDefault="00000000">
      <w:pPr>
        <w:keepNext/>
      </w:pPr>
      <w:r>
        <w:lastRenderedPageBreak/>
        <w:t xml:space="preserve">Q2.16 </w:t>
      </w:r>
      <w:r>
        <w:br/>
        <w:t>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 xml:space="preserve">assets (in £)?  </w:t>
      </w:r>
      <w:r>
        <w:br/>
        <w:t xml:space="preserve">   </w:t>
      </w:r>
      <w:r>
        <w:br/>
        <w:t xml:space="preserve">Include here all your possessions (home, car, savings, etc.) net of debt. For example, if you own a house worth £300,000 and you have £100,000 left to repay on your mortgage, your assets are £200,000.  </w:t>
      </w:r>
      <w:r>
        <w:br/>
        <w:t xml:space="preserve">  </w:t>
      </w:r>
      <w:r>
        <w:br/>
        <w:t xml:space="preserve">I estimate my assets net of debt to be:   </w:t>
      </w:r>
    </w:p>
    <w:p w14:paraId="24B3AD0F" w14:textId="77777777" w:rsidR="004F7A31" w:rsidRDefault="00000000">
      <w:pPr>
        <w:pStyle w:val="Paragraphedeliste"/>
        <w:keepNext/>
        <w:numPr>
          <w:ilvl w:val="0"/>
          <w:numId w:val="4"/>
        </w:numPr>
      </w:pPr>
      <w:r>
        <w:t xml:space="preserve">Less than £3,000 (including having a net debt)  (1) </w:t>
      </w:r>
    </w:p>
    <w:p w14:paraId="1C02CDBA" w14:textId="77777777" w:rsidR="004F7A31" w:rsidRDefault="00000000">
      <w:pPr>
        <w:pStyle w:val="Paragraphedeliste"/>
        <w:keepNext/>
        <w:numPr>
          <w:ilvl w:val="0"/>
          <w:numId w:val="4"/>
        </w:numPr>
      </w:pPr>
      <w:r>
        <w:t xml:space="preserve">Between £3,000 and £45,000  (6) </w:t>
      </w:r>
    </w:p>
    <w:p w14:paraId="329B11AB" w14:textId="77777777" w:rsidR="004F7A31" w:rsidRDefault="00000000">
      <w:pPr>
        <w:pStyle w:val="Paragraphedeliste"/>
        <w:keepNext/>
        <w:numPr>
          <w:ilvl w:val="0"/>
          <w:numId w:val="4"/>
        </w:numPr>
      </w:pPr>
      <w:r>
        <w:t xml:space="preserve">Between £45,000 and £115,000  (2) </w:t>
      </w:r>
    </w:p>
    <w:p w14:paraId="02019056" w14:textId="77777777" w:rsidR="004F7A31" w:rsidRDefault="00000000">
      <w:pPr>
        <w:pStyle w:val="Paragraphedeliste"/>
        <w:keepNext/>
        <w:numPr>
          <w:ilvl w:val="0"/>
          <w:numId w:val="4"/>
        </w:numPr>
      </w:pPr>
      <w:r>
        <w:t xml:space="preserve">Between £115,000 and £270,000  (3) </w:t>
      </w:r>
    </w:p>
    <w:p w14:paraId="110AE419" w14:textId="77777777" w:rsidR="004F7A31" w:rsidRDefault="00000000">
      <w:pPr>
        <w:pStyle w:val="Paragraphedeliste"/>
        <w:keepNext/>
        <w:numPr>
          <w:ilvl w:val="0"/>
          <w:numId w:val="4"/>
        </w:numPr>
      </w:pPr>
      <w:r>
        <w:t xml:space="preserve">More than £270,000  (4) </w:t>
      </w:r>
    </w:p>
    <w:p w14:paraId="69DD570B" w14:textId="77777777" w:rsidR="004F7A31" w:rsidRDefault="004F7A31"/>
    <w:p w14:paraId="6B61282C" w14:textId="77777777" w:rsidR="004F7A31" w:rsidRDefault="00000000">
      <w:pPr>
        <w:pStyle w:val="BlockEndLabel"/>
      </w:pPr>
      <w:r>
        <w:t>End of Block: Socio-demographics</w:t>
      </w:r>
    </w:p>
    <w:p w14:paraId="094EFE66" w14:textId="77777777" w:rsidR="004F7A31" w:rsidRDefault="004F7A31">
      <w:pPr>
        <w:pStyle w:val="BlockSeparator"/>
      </w:pPr>
    </w:p>
    <w:p w14:paraId="36823D70" w14:textId="77777777" w:rsidR="004F7A31" w:rsidRDefault="00000000">
      <w:pPr>
        <w:pStyle w:val="BlockStartLabel"/>
      </w:pPr>
      <w:r>
        <w:t>Start of Block: Global Climate Scheme (incl. list experiment)</w:t>
      </w:r>
    </w:p>
    <w:p w14:paraId="3D7BB5DF" w14:textId="77777777" w:rsidR="004F7A31" w:rsidRDefault="004F7A31"/>
    <w:p w14:paraId="4DFD1117" w14:textId="77777777" w:rsidR="004F7A31" w:rsidRDefault="00000000">
      <w:pPr>
        <w:keepNext/>
      </w:pPr>
      <w:r>
        <w:t>Q100 Timing</w:t>
      </w:r>
    </w:p>
    <w:p w14:paraId="00857A79" w14:textId="77777777" w:rsidR="004F7A31" w:rsidRDefault="00000000">
      <w:pPr>
        <w:pStyle w:val="Paragraphedeliste"/>
        <w:keepNext/>
        <w:ind w:left="0"/>
      </w:pPr>
      <w:r>
        <w:t>First Click  (1)</w:t>
      </w:r>
    </w:p>
    <w:p w14:paraId="1BB822A4" w14:textId="77777777" w:rsidR="004F7A31" w:rsidRDefault="00000000">
      <w:pPr>
        <w:pStyle w:val="Paragraphedeliste"/>
        <w:keepNext/>
        <w:ind w:left="0"/>
      </w:pPr>
      <w:r>
        <w:t>Last Click  (2)</w:t>
      </w:r>
    </w:p>
    <w:p w14:paraId="0215A747" w14:textId="77777777" w:rsidR="004F7A31" w:rsidRDefault="00000000">
      <w:pPr>
        <w:pStyle w:val="Paragraphedeliste"/>
        <w:keepNext/>
        <w:ind w:left="0"/>
      </w:pPr>
      <w:r>
        <w:t>Page Submit  (3)</w:t>
      </w:r>
    </w:p>
    <w:p w14:paraId="13BF0887" w14:textId="77777777" w:rsidR="004F7A31" w:rsidRDefault="00000000">
      <w:pPr>
        <w:pStyle w:val="Paragraphedeliste"/>
        <w:keepNext/>
        <w:ind w:left="0"/>
      </w:pPr>
      <w:r>
        <w:t>Click Count  (4)</w:t>
      </w:r>
    </w:p>
    <w:p w14:paraId="22B6E7F2" w14:textId="77777777" w:rsidR="004F7A31" w:rsidRDefault="004F7A31"/>
    <w:p w14:paraId="5DECE6EC" w14:textId="77777777" w:rsidR="004F7A31" w:rsidRDefault="004F7A31">
      <w:pPr>
        <w:pStyle w:val="QuestionSeparator"/>
      </w:pPr>
    </w:p>
    <w:p w14:paraId="6463D02D" w14:textId="77777777" w:rsidR="004F7A31" w:rsidRDefault="004F7A31"/>
    <w:p w14:paraId="50824A2E" w14:textId="154CC74C" w:rsidR="005A6827" w:rsidRDefault="00000000">
      <w:pPr>
        <w:keepNext/>
        <w:rPr>
          <w:ins w:id="7" w:author="Samuel Haddad" w:date="2022-12-19T21:09:00Z"/>
        </w:rPr>
      </w:pPr>
      <w:r>
        <w:t xml:space="preserve">Q258 </w:t>
      </w:r>
      <w:r>
        <w:br/>
        <w:t xml:space="preserve">Below we </w:t>
      </w:r>
      <w:ins w:id="8" w:author="Samuel Haddad" w:date="2022-12-19T21:10:00Z">
        <w:r w:rsidR="005A6827">
          <w:t xml:space="preserve">will </w:t>
        </w:r>
      </w:ins>
      <w:r>
        <w:t>describe some policies</w:t>
      </w:r>
      <w:del w:id="9" w:author="Samuel Haddad" w:date="2022-12-19T21:09:00Z">
        <w:r w:rsidDel="005A6827">
          <w:delText>,</w:delText>
        </w:r>
      </w:del>
      <w:r>
        <w:t xml:space="preserve"> on which we </w:t>
      </w:r>
      <w:del w:id="10" w:author="Samuel Haddad" w:date="2022-12-19T21:10:00Z">
        <w:r w:rsidDel="005A6827">
          <w:delText xml:space="preserve">will </w:delText>
        </w:r>
      </w:del>
      <w:ins w:id="11" w:author="Samuel Haddad" w:date="2022-12-19T21:10:00Z">
        <w:r w:rsidR="005A6827">
          <w:t xml:space="preserve">would like to </w:t>
        </w:r>
      </w:ins>
      <w:r>
        <w:t xml:space="preserve">survey your opinion.  </w:t>
      </w:r>
      <w:r>
        <w:br/>
        <w:t>To check that you have attentively read the descriptions, </w:t>
      </w:r>
      <w:r>
        <w:rPr>
          <w:b/>
        </w:rPr>
        <w:t>we will ask some understanding questions afterwards: those who get correct answers can win up to £150</w:t>
      </w:r>
      <w:r>
        <w:t xml:space="preserve">. </w:t>
      </w:r>
      <w:r>
        <w:br/>
      </w:r>
    </w:p>
    <w:p w14:paraId="643627CF" w14:textId="52A144A1" w:rsidR="004F7A31" w:rsidRDefault="00000000">
      <w:pPr>
        <w:keepNext/>
      </w:pPr>
      <w:del w:id="12" w:author="Samuel Haddad" w:date="2022-12-19T21:09:00Z">
        <w:r w:rsidDel="005A6827">
          <w:delText xml:space="preserve"> </w:delText>
        </w:r>
      </w:del>
      <w:r>
        <w:rPr>
          <w:b/>
          <w:u w:val="single"/>
        </w:rPr>
        <w:t>National redistribution scheme:</w:t>
      </w:r>
      <w:r>
        <w:br/>
      </w:r>
      <w:del w:id="13" w:author="Samuel Haddad" w:date="2022-12-19T21:09:00Z">
        <w:r w:rsidDel="005A6827">
          <w:delText xml:space="preserve"> </w:delText>
        </w:r>
      </w:del>
      <w:r>
        <w:t xml:space="preserve">This policy would increase taxes on the </w:t>
      </w:r>
      <w:del w:id="14" w:author="Samuel Haddad" w:date="2022-12-19T21:11:00Z">
        <w:r w:rsidDel="005A6827">
          <w:delText xml:space="preserve">top </w:delText>
        </w:r>
      </w:del>
      <w:ins w:id="15" w:author="Samuel Haddad" w:date="2022-12-19T21:11:00Z">
        <w:r w:rsidR="005A6827">
          <w:t xml:space="preserve">wealthiest </w:t>
        </w:r>
      </w:ins>
      <w:r>
        <w:t xml:space="preserve">1% and provide cash transfers to all adults. More precisely, each British adult would receive £20 per month (that is, £240 per year). This would be financed by an increase of the income tax on household </w:t>
      </w:r>
      <w:del w:id="16" w:author="Samuel Haddad" w:date="2022-12-19T21:13:00Z">
        <w:r w:rsidDel="00D67BA3">
          <w:delText xml:space="preserve">income </w:delText>
        </w:r>
      </w:del>
      <w:ins w:id="17" w:author="Samuel Haddad" w:date="2022-12-19T21:13:00Z">
        <w:r w:rsidR="00D67BA3">
          <w:t xml:space="preserve">earning </w:t>
        </w:r>
      </w:ins>
      <w:del w:id="18" w:author="Samuel Haddad" w:date="2022-12-19T21:13:00Z">
        <w:r w:rsidDel="00D67BA3">
          <w:delText>in excess of</w:delText>
        </w:r>
      </w:del>
      <w:r>
        <w:t xml:space="preserve"> £15,000 per month</w:t>
      </w:r>
      <w:ins w:id="19" w:author="Samuel Haddad" w:date="2022-12-19T21:14:00Z">
        <w:r w:rsidR="00D67BA3">
          <w:t xml:space="preserve"> or more</w:t>
        </w:r>
      </w:ins>
      <w:r>
        <w:t xml:space="preserve">, leaving taxes unchanged for </w:t>
      </w:r>
      <w:del w:id="20" w:author="Samuel Haddad" w:date="2022-12-19T21:14:00Z">
        <w:r w:rsidDel="00D67BA3">
          <w:delText xml:space="preserve">income </w:delText>
        </w:r>
      </w:del>
      <w:ins w:id="21" w:author="Samuel Haddad" w:date="2022-12-19T21:14:00Z">
        <w:r w:rsidR="00D67BA3">
          <w:t xml:space="preserve">households earning </w:t>
        </w:r>
      </w:ins>
      <w:del w:id="22" w:author="Samuel Haddad" w:date="2022-12-19T21:14:00Z">
        <w:r w:rsidDel="00D67BA3">
          <w:delText xml:space="preserve">below </w:delText>
        </w:r>
      </w:del>
      <w:ins w:id="23" w:author="Samuel Haddad" w:date="2022-12-19T21:14:00Z">
        <w:r w:rsidR="00D67BA3">
          <w:t xml:space="preserve">less than </w:t>
        </w:r>
      </w:ins>
      <w:r>
        <w:t>£15,000 per month.</w:t>
      </w:r>
      <w:r>
        <w:br/>
        <w:t xml:space="preserve"> </w:t>
      </w:r>
      <w:r>
        <w:br/>
        <w:t xml:space="preserve"> </w:t>
      </w:r>
      <w:r>
        <w:rPr>
          <w:b/>
          <w:u w:val="single"/>
        </w:rPr>
        <w:t>Global Climate scheme:</w:t>
      </w:r>
      <w:r>
        <w:t> </w:t>
      </w:r>
      <w:r>
        <w:br/>
      </w:r>
      <w:r>
        <w:lastRenderedPageBreak/>
        <w:t xml:space="preserve"> In 2015, all countries have agreed to contain global warming "well below +2 °C". To limit global warming to this level, </w:t>
      </w:r>
      <w:r>
        <w:rPr>
          <w:b/>
        </w:rPr>
        <w:t>there is a maximum amount of greenhouse gases we can emit globally</w:t>
      </w:r>
      <w:r>
        <w:t>. </w:t>
      </w:r>
      <w:r>
        <w:br/>
        <w:t xml:space="preserve"> To meet </w:t>
      </w:r>
      <w:ins w:id="24" w:author="Samuel Haddad" w:date="2022-12-19T21:14:00Z">
        <w:r w:rsidR="00D67BA3">
          <w:t xml:space="preserve">such </w:t>
        </w:r>
      </w:ins>
      <w:del w:id="25" w:author="Samuel Haddad" w:date="2022-12-19T21:14:00Z">
        <w:r w:rsidDel="00D67BA3">
          <w:delText xml:space="preserve">the climate </w:delText>
        </w:r>
      </w:del>
      <w:r>
        <w:t xml:space="preserve">target, a limited number of permits to emit greenhouse gases can be </w:t>
      </w:r>
      <w:del w:id="26" w:author="Samuel Haddad" w:date="2022-12-19T21:14:00Z">
        <w:r w:rsidDel="00D67BA3">
          <w:delText xml:space="preserve">created </w:delText>
        </w:r>
      </w:del>
      <w:ins w:id="27" w:author="Samuel Haddad" w:date="2022-12-19T21:14:00Z">
        <w:r w:rsidR="00D67BA3">
          <w:t>delive</w:t>
        </w:r>
      </w:ins>
      <w:ins w:id="28" w:author="Samuel Haddad" w:date="2022-12-19T21:15:00Z">
        <w:r w:rsidR="00D67BA3">
          <w:t>red</w:t>
        </w:r>
      </w:ins>
      <w:ins w:id="29" w:author="Samuel Haddad" w:date="2022-12-19T21:14:00Z">
        <w:r w:rsidR="00D67BA3">
          <w:t xml:space="preserve"> </w:t>
        </w:r>
      </w:ins>
      <w:r>
        <w:t xml:space="preserve">globally. Polluting firms would be required to buy </w:t>
      </w:r>
      <w:ins w:id="30" w:author="Samuel Haddad" w:date="2022-12-19T21:15:00Z">
        <w:r w:rsidR="00D67BA3">
          <w:t xml:space="preserve">these </w:t>
        </w:r>
      </w:ins>
      <w:r>
        <w:t>permits to cover their emissions. Such a policy would </w:t>
      </w:r>
      <w:r>
        <w:rPr>
          <w:b/>
        </w:rPr>
        <w:t>make fossil fuel companies pay</w:t>
      </w:r>
      <w:r>
        <w:t> for their emissions and progressively raise the price of fossil fuels. </w:t>
      </w:r>
      <w:r>
        <w:rPr>
          <w:b/>
        </w:rPr>
        <w:t>Higher prices would encourage people and companies to use less fossil fuels, reducing greenhouse gas emissions.</w:t>
      </w:r>
      <w:r>
        <w:br/>
        <w:t xml:space="preserve"> In accordance with the principle that each human has an equal right to pollute, the revenues generated by the sale of permits could finance a global basic income. </w:t>
      </w:r>
      <w:r>
        <w:rPr>
          <w:b/>
        </w:rPr>
        <w:t>Each adult would receive $30 (that is £25) per month</w:t>
      </w:r>
      <w:r>
        <w:t>, thereby lifting out of extreme poverty the 700 million people who earn less than $2/day. </w:t>
      </w:r>
      <w:r>
        <w:br/>
        <w:t xml:space="preserve"> </w:t>
      </w:r>
      <w:r>
        <w:rPr>
          <w:b/>
        </w:rPr>
        <w:t>The typical British person would lose out financially £20 per month</w:t>
      </w:r>
      <w:r>
        <w:t> (as he or she would face £45 per month in price increases, which is higher than the £25 they would receive).</w:t>
      </w:r>
      <w:r>
        <w:br/>
        <w:t xml:space="preserve"> The policy could be put in place as soon as countries totaling more than 60% of global emissions agree on it. Countries that would refuse to take part in the policy could face sanctions (like </w:t>
      </w:r>
      <w:commentRangeStart w:id="31"/>
      <w:ins w:id="32" w:author="Samuel Haddad" w:date="2022-12-19T21:18:00Z">
        <w:r w:rsidR="00160BB9">
          <w:t xml:space="preserve">financial </w:t>
        </w:r>
      </w:ins>
      <w:del w:id="33" w:author="Samuel Haddad" w:date="2022-12-19T21:18:00Z">
        <w:r w:rsidDel="00160BB9">
          <w:delText>tariffs</w:delText>
        </w:r>
      </w:del>
      <w:ins w:id="34" w:author="Samuel Haddad" w:date="2022-12-19T21:18:00Z">
        <w:r w:rsidR="00160BB9">
          <w:t>penalties</w:t>
        </w:r>
        <w:commentRangeEnd w:id="31"/>
        <w:r w:rsidR="00160BB9">
          <w:rPr>
            <w:rStyle w:val="Marquedecommentaire"/>
          </w:rPr>
          <w:commentReference w:id="31"/>
        </w:r>
      </w:ins>
      <w:r>
        <w:t>) from the rest of the World and would be excluded from the basic income.</w:t>
      </w:r>
      <w:r>
        <w:br/>
        <w:t xml:space="preserve"> </w:t>
      </w:r>
      <w:r>
        <w:br/>
        <w:t xml:space="preserve"> </w:t>
      </w:r>
      <w:r>
        <w:rPr>
          <w:b/>
          <w:u w:val="single"/>
        </w:rPr>
        <w:t>Insulation plan:</w:t>
      </w:r>
      <w:r>
        <w:t xml:space="preserve">  </w:t>
      </w:r>
      <w:r>
        <w:br/>
        <w:t>To reduce CO2 emissions and energy insecurity, this policy would require that all buildings meet energy efficiency targets</w:t>
      </w:r>
      <w:commentRangeStart w:id="35"/>
      <w:r>
        <w:t>: at least rating E in 2030 and rating C in 2040</w:t>
      </w:r>
      <w:commentRangeEnd w:id="35"/>
      <w:r w:rsidR="00160BB9">
        <w:rPr>
          <w:rStyle w:val="Marquedecommentaire"/>
        </w:rPr>
        <w:commentReference w:id="35"/>
      </w:r>
      <w:r>
        <w:t xml:space="preserve">. The UK government would </w:t>
      </w:r>
      <w:proofErr w:type="spellStart"/>
      <w:r>
        <w:t>subsidise</w:t>
      </w:r>
      <w:proofErr w:type="spellEnd"/>
      <w:r>
        <w:t xml:space="preserve"> half the cost of insulation for all households, and up to 90% for the poorest households. Insulation work would cost £25 billion a year</w:t>
      </w:r>
      <w:ins w:id="36" w:author="Samuel Haddad" w:date="2022-12-19T21:20:00Z">
        <w:r w:rsidR="00160BB9">
          <w:t xml:space="preserve"> </w:t>
        </w:r>
      </w:ins>
      <w:del w:id="37" w:author="Samuel Haddad" w:date="2022-12-19T21:20:00Z">
        <w:r w:rsidDel="00160BB9">
          <w:delText xml:space="preserve">, </w:delText>
        </w:r>
      </w:del>
      <w:r>
        <w:t xml:space="preserve">but would deliver energy savings greater than this cost.  </w:t>
      </w:r>
      <w:r>
        <w:br/>
        <w:t xml:space="preserve">   </w:t>
      </w:r>
      <w:r>
        <w:br/>
      </w:r>
      <w:r>
        <w:rPr>
          <w:b/>
          <w:u w:val="single"/>
        </w:rPr>
        <w:t>Death penalty for major crimes:</w:t>
      </w:r>
      <w:r>
        <w:t xml:space="preserve"> This measure would reintroduce capital punishment for major crimes such as terrorism and mass shootings.  </w:t>
      </w:r>
      <w:r>
        <w:br/>
        <w:t xml:space="preserve">   </w:t>
      </w:r>
      <w:r>
        <w:br/>
        <w:t>  Now, we will ask you questions on some of the above policies.</w:t>
      </w:r>
    </w:p>
    <w:p w14:paraId="0CA22BC2" w14:textId="77777777" w:rsidR="004F7A31" w:rsidRDefault="004F7A31"/>
    <w:p w14:paraId="4475791C" w14:textId="77777777" w:rsidR="004F7A31" w:rsidRDefault="004F7A31">
      <w:pPr>
        <w:pStyle w:val="QuestionSeparator"/>
      </w:pPr>
    </w:p>
    <w:tbl>
      <w:tblPr>
        <w:tblStyle w:val="QQuestionIconTable"/>
        <w:tblW w:w="50" w:type="auto"/>
        <w:tblLook w:val="07E0" w:firstRow="1" w:lastRow="1" w:firstColumn="1" w:lastColumn="1" w:noHBand="1" w:noVBand="1"/>
      </w:tblPr>
      <w:tblGrid>
        <w:gridCol w:w="380"/>
      </w:tblGrid>
      <w:tr w:rsidR="004F7A31" w14:paraId="3792390B" w14:textId="77777777">
        <w:tc>
          <w:tcPr>
            <w:tcW w:w="50" w:type="dxa"/>
          </w:tcPr>
          <w:p w14:paraId="69B3F386" w14:textId="77777777" w:rsidR="004F7A31" w:rsidRDefault="00000000">
            <w:pPr>
              <w:keepNext/>
            </w:pPr>
            <w:r>
              <w:rPr>
                <w:noProof/>
              </w:rPr>
              <w:drawing>
                <wp:inline distT="0" distB="0" distL="0" distR="0" wp14:anchorId="753FC39E" wp14:editId="2A406FEC">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14:paraId="7FA31AE8" w14:textId="77777777" w:rsidR="004F7A31" w:rsidRDefault="004F7A31"/>
    <w:p w14:paraId="2F4C342A" w14:textId="77777777" w:rsidR="004F7A31" w:rsidRDefault="00000000">
      <w:pPr>
        <w:keepNext/>
      </w:pPr>
      <w:r>
        <w:lastRenderedPageBreak/>
        <w:t xml:space="preserve">Q259 </w:t>
      </w:r>
      <w:r>
        <w:br/>
        <w:t xml:space="preserve">Who would win or lose financially in the Global climate scheme?  </w:t>
      </w:r>
      <w:r>
        <w:br/>
        <w:t xml:space="preserve">Three respondents with the correct answer will get £50. </w:t>
      </w:r>
    </w:p>
    <w:p w14:paraId="1979E8BB" w14:textId="77777777" w:rsidR="004F7A31" w:rsidRDefault="00000000">
      <w:pPr>
        <w:pStyle w:val="Paragraphedeliste"/>
        <w:keepNext/>
        <w:numPr>
          <w:ilvl w:val="0"/>
          <w:numId w:val="4"/>
        </w:numPr>
      </w:pPr>
      <w:r>
        <w:t xml:space="preserve">Typical British people would win and poor Africans would win.  (1) </w:t>
      </w:r>
    </w:p>
    <w:p w14:paraId="74E20D9F" w14:textId="77777777" w:rsidR="004F7A31" w:rsidRDefault="00000000">
      <w:pPr>
        <w:pStyle w:val="Paragraphedeliste"/>
        <w:keepNext/>
        <w:numPr>
          <w:ilvl w:val="0"/>
          <w:numId w:val="4"/>
        </w:numPr>
      </w:pPr>
      <w:r>
        <w:t xml:space="preserve">Typical British people would win and poor Africans would lose.  (2) </w:t>
      </w:r>
    </w:p>
    <w:p w14:paraId="1F3175BD" w14:textId="77777777" w:rsidR="004F7A31" w:rsidRDefault="00000000">
      <w:pPr>
        <w:pStyle w:val="Paragraphedeliste"/>
        <w:keepNext/>
        <w:numPr>
          <w:ilvl w:val="0"/>
          <w:numId w:val="4"/>
        </w:numPr>
      </w:pPr>
      <w:r>
        <w:t xml:space="preserve">Typical British people would lose and poor Africans would win.  (3) </w:t>
      </w:r>
    </w:p>
    <w:p w14:paraId="477E9991" w14:textId="77777777" w:rsidR="004F7A31" w:rsidRDefault="00000000">
      <w:pPr>
        <w:pStyle w:val="Paragraphedeliste"/>
        <w:keepNext/>
        <w:numPr>
          <w:ilvl w:val="0"/>
          <w:numId w:val="4"/>
        </w:numPr>
      </w:pPr>
      <w:r>
        <w:t xml:space="preserve">Typical British people would lose and poor Africans would lose.  (4) </w:t>
      </w:r>
    </w:p>
    <w:p w14:paraId="5ED63B92" w14:textId="77777777" w:rsidR="004F7A31" w:rsidRDefault="004F7A31"/>
    <w:p w14:paraId="5BB83F75" w14:textId="77777777" w:rsidR="004F7A31" w:rsidRDefault="004F7A31">
      <w:pPr>
        <w:pStyle w:val="QuestionSeparator"/>
      </w:pPr>
    </w:p>
    <w:p w14:paraId="4667492A" w14:textId="77777777" w:rsidR="004F7A31" w:rsidRDefault="004F7A31"/>
    <w:p w14:paraId="036EAC0D" w14:textId="77777777" w:rsidR="004F7A31" w:rsidRDefault="00000000">
      <w:pPr>
        <w:keepNext/>
      </w:pPr>
      <w:r>
        <w:t xml:space="preserve">Q261 </w:t>
      </w:r>
      <w:r>
        <w:br/>
      </w:r>
      <w:commentRangeStart w:id="38"/>
      <w:r>
        <w:t xml:space="preserve">Who would win or lose financially in the National redistribution scheme?  </w:t>
      </w:r>
      <w:r>
        <w:br/>
        <w:t xml:space="preserve">Three respondents with the correct answer will get £50. </w:t>
      </w:r>
      <w:commentRangeEnd w:id="38"/>
      <w:r w:rsidR="00160BB9">
        <w:rPr>
          <w:rStyle w:val="Marquedecommentaire"/>
        </w:rPr>
        <w:commentReference w:id="38"/>
      </w:r>
    </w:p>
    <w:p w14:paraId="47CB0F64" w14:textId="77777777" w:rsidR="004F7A31" w:rsidRDefault="00000000">
      <w:pPr>
        <w:pStyle w:val="Paragraphedeliste"/>
        <w:keepNext/>
        <w:numPr>
          <w:ilvl w:val="0"/>
          <w:numId w:val="4"/>
        </w:numPr>
      </w:pPr>
      <w:r>
        <w:t xml:space="preserve">Typical British people would win and the richest British would win.  (1) </w:t>
      </w:r>
    </w:p>
    <w:p w14:paraId="541A50A9" w14:textId="77777777" w:rsidR="004F7A31" w:rsidRDefault="00000000">
      <w:pPr>
        <w:pStyle w:val="Paragraphedeliste"/>
        <w:keepNext/>
        <w:numPr>
          <w:ilvl w:val="0"/>
          <w:numId w:val="4"/>
        </w:numPr>
      </w:pPr>
      <w:r>
        <w:t xml:space="preserve">Typical British people would win and the richest British would lose.  (2) </w:t>
      </w:r>
    </w:p>
    <w:p w14:paraId="10953B5D" w14:textId="77777777" w:rsidR="004F7A31" w:rsidRDefault="00000000">
      <w:pPr>
        <w:pStyle w:val="Paragraphedeliste"/>
        <w:keepNext/>
        <w:numPr>
          <w:ilvl w:val="0"/>
          <w:numId w:val="4"/>
        </w:numPr>
      </w:pPr>
      <w:r>
        <w:t xml:space="preserve">Typical British people would lose and the richest British would win.  (3) </w:t>
      </w:r>
    </w:p>
    <w:p w14:paraId="48131BB4" w14:textId="77777777" w:rsidR="004F7A31" w:rsidRDefault="00000000">
      <w:pPr>
        <w:pStyle w:val="Paragraphedeliste"/>
        <w:keepNext/>
        <w:numPr>
          <w:ilvl w:val="0"/>
          <w:numId w:val="4"/>
        </w:numPr>
      </w:pPr>
      <w:r>
        <w:t xml:space="preserve">Typical British people would lose and the richest British would lose.  (4) </w:t>
      </w:r>
    </w:p>
    <w:p w14:paraId="201A95B8" w14:textId="77777777" w:rsidR="004F7A31" w:rsidRDefault="004F7A31"/>
    <w:p w14:paraId="36EE78B4" w14:textId="77777777" w:rsidR="004F7A31" w:rsidRDefault="004F7A31">
      <w:pPr>
        <w:pStyle w:val="QuestionSeparator"/>
      </w:pPr>
    </w:p>
    <w:p w14:paraId="75996874" w14:textId="77777777" w:rsidR="004F7A31" w:rsidRDefault="004F7A31"/>
    <w:p w14:paraId="19492CE5" w14:textId="77777777" w:rsidR="004F7A31" w:rsidRDefault="00000000">
      <w:pPr>
        <w:keepNext/>
      </w:pPr>
      <w:r>
        <w:t>Q90 If both the Global climate scheme and the National redistribution scheme are implemented, how would a typical British person be financially affected?</w:t>
      </w:r>
      <w:r>
        <w:br/>
        <w:t xml:space="preserve"> Three respondents with the correct answer will get £50.</w:t>
      </w:r>
    </w:p>
    <w:p w14:paraId="274BFF52" w14:textId="77777777" w:rsidR="004F7A31" w:rsidRDefault="00000000">
      <w:pPr>
        <w:pStyle w:val="Paragraphedeliste"/>
        <w:keepNext/>
        <w:numPr>
          <w:ilvl w:val="0"/>
          <w:numId w:val="4"/>
        </w:numPr>
      </w:pPr>
      <w:r>
        <w:t xml:space="preserve">A typical British person would lose out financially.  (1) </w:t>
      </w:r>
    </w:p>
    <w:p w14:paraId="298EB41F" w14:textId="77777777" w:rsidR="004F7A31" w:rsidRDefault="00000000">
      <w:pPr>
        <w:pStyle w:val="Paragraphedeliste"/>
        <w:keepNext/>
        <w:numPr>
          <w:ilvl w:val="0"/>
          <w:numId w:val="4"/>
        </w:numPr>
      </w:pPr>
      <w:r>
        <w:t xml:space="preserve">A typical British person would neither gain nor lose.  (2) </w:t>
      </w:r>
    </w:p>
    <w:p w14:paraId="62A0E01A" w14:textId="77777777" w:rsidR="004F7A31" w:rsidRDefault="00000000">
      <w:pPr>
        <w:pStyle w:val="Paragraphedeliste"/>
        <w:keepNext/>
        <w:numPr>
          <w:ilvl w:val="0"/>
          <w:numId w:val="4"/>
        </w:numPr>
      </w:pPr>
      <w:r>
        <w:t xml:space="preserve">A typical British person would gain financially.  (3) </w:t>
      </w:r>
    </w:p>
    <w:p w14:paraId="50C2334A" w14:textId="77777777" w:rsidR="004F7A31" w:rsidRDefault="004F7A31"/>
    <w:p w14:paraId="453682A9" w14:textId="77777777" w:rsidR="004F7A31" w:rsidRDefault="004F7A31">
      <w:pPr>
        <w:pStyle w:val="QuestionSeparator"/>
      </w:pPr>
    </w:p>
    <w:p w14:paraId="573F72FF" w14:textId="77777777" w:rsidR="004F7A31" w:rsidRDefault="004F7A31"/>
    <w:p w14:paraId="382B862A" w14:textId="77777777" w:rsidR="004F7A31" w:rsidRDefault="00000000">
      <w:pPr>
        <w:keepNext/>
      </w:pPr>
      <w:r>
        <w:lastRenderedPageBreak/>
        <w:t xml:space="preserve">Q262 </w:t>
      </w:r>
      <w:commentRangeStart w:id="39"/>
      <w:r>
        <w:t xml:space="preserve">Do you </w:t>
      </w:r>
      <w:commentRangeEnd w:id="39"/>
      <w:r w:rsidR="006A2ED9">
        <w:rPr>
          <w:rStyle w:val="Marquedecommentaire"/>
        </w:rPr>
        <w:commentReference w:id="39"/>
      </w:r>
      <w:r>
        <w:t>support the Global climate scheme?</w:t>
      </w:r>
    </w:p>
    <w:p w14:paraId="78C6D7D0" w14:textId="77777777" w:rsidR="004F7A31" w:rsidRDefault="00000000">
      <w:pPr>
        <w:pStyle w:val="Paragraphedeliste"/>
        <w:keepNext/>
        <w:numPr>
          <w:ilvl w:val="0"/>
          <w:numId w:val="4"/>
        </w:numPr>
      </w:pPr>
      <w:r>
        <w:t xml:space="preserve">Yes  (1) </w:t>
      </w:r>
    </w:p>
    <w:p w14:paraId="7F524F9A" w14:textId="77777777" w:rsidR="004F7A31" w:rsidRDefault="00000000">
      <w:pPr>
        <w:pStyle w:val="Paragraphedeliste"/>
        <w:keepNext/>
        <w:numPr>
          <w:ilvl w:val="0"/>
          <w:numId w:val="4"/>
        </w:numPr>
      </w:pPr>
      <w:r>
        <w:t xml:space="preserve">No  (2) </w:t>
      </w:r>
    </w:p>
    <w:p w14:paraId="13C4CFB1" w14:textId="77777777" w:rsidR="004F7A31" w:rsidRDefault="004F7A31"/>
    <w:p w14:paraId="00607FD0" w14:textId="77777777" w:rsidR="004F7A31" w:rsidRDefault="004F7A31">
      <w:pPr>
        <w:pStyle w:val="QuestionSeparator"/>
      </w:pPr>
    </w:p>
    <w:p w14:paraId="1113FF1F" w14:textId="77777777" w:rsidR="004F7A31" w:rsidRDefault="004F7A31"/>
    <w:p w14:paraId="472EF05A" w14:textId="10489461" w:rsidR="004F7A31" w:rsidRDefault="00000000">
      <w:pPr>
        <w:keepNext/>
      </w:pPr>
      <w:r>
        <w:t xml:space="preserve">Q264 According to you, what percentage of British </w:t>
      </w:r>
      <w:del w:id="40" w:author="Samuel Haddad" w:date="2022-12-19T21:23:00Z">
        <w:r w:rsidDel="006A2ED9">
          <w:delText xml:space="preserve">people </w:delText>
        </w:r>
      </w:del>
      <w:ins w:id="41" w:author="Samuel Haddad" w:date="2022-12-19T21:23:00Z">
        <w:r w:rsidR="006A2ED9">
          <w:t xml:space="preserve">population </w:t>
        </w:r>
      </w:ins>
      <w:ins w:id="42" w:author="Samuel Haddad" w:date="2022-12-19T21:24:00Z">
        <w:r w:rsidR="006A2ED9">
          <w:t>would</w:t>
        </w:r>
      </w:ins>
      <w:ins w:id="43" w:author="Samuel Haddad" w:date="2022-12-19T21:23:00Z">
        <w:r w:rsidR="006A2ED9">
          <w:t xml:space="preserve"> </w:t>
        </w:r>
      </w:ins>
      <w:r>
        <w:t>answer Yes to the previous question?</w:t>
      </w:r>
      <w:r>
        <w:br/>
        <w:t xml:space="preserve"> You can win up to £50 if you are close enough to the truth.</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F7A31" w14:paraId="68A4AB10" w14:textId="77777777">
        <w:tc>
          <w:tcPr>
            <w:tcW w:w="4788" w:type="dxa"/>
          </w:tcPr>
          <w:p w14:paraId="6EC7755B" w14:textId="77777777" w:rsidR="004F7A31" w:rsidRDefault="004F7A31"/>
        </w:tc>
        <w:tc>
          <w:tcPr>
            <w:tcW w:w="435" w:type="dxa"/>
          </w:tcPr>
          <w:p w14:paraId="74EE0D1B" w14:textId="77777777" w:rsidR="004F7A31" w:rsidRDefault="00000000">
            <w:r>
              <w:t>0</w:t>
            </w:r>
          </w:p>
        </w:tc>
        <w:tc>
          <w:tcPr>
            <w:tcW w:w="435" w:type="dxa"/>
          </w:tcPr>
          <w:p w14:paraId="6B79B81F" w14:textId="77777777" w:rsidR="004F7A31" w:rsidRDefault="00000000">
            <w:r>
              <w:t>10</w:t>
            </w:r>
          </w:p>
        </w:tc>
        <w:tc>
          <w:tcPr>
            <w:tcW w:w="435" w:type="dxa"/>
          </w:tcPr>
          <w:p w14:paraId="37996C15" w14:textId="77777777" w:rsidR="004F7A31" w:rsidRDefault="00000000">
            <w:r>
              <w:t>20</w:t>
            </w:r>
          </w:p>
        </w:tc>
        <w:tc>
          <w:tcPr>
            <w:tcW w:w="435" w:type="dxa"/>
          </w:tcPr>
          <w:p w14:paraId="13D42DFC" w14:textId="77777777" w:rsidR="004F7A31" w:rsidRDefault="00000000">
            <w:r>
              <w:t>30</w:t>
            </w:r>
          </w:p>
        </w:tc>
        <w:tc>
          <w:tcPr>
            <w:tcW w:w="435" w:type="dxa"/>
          </w:tcPr>
          <w:p w14:paraId="4DF4D38B" w14:textId="77777777" w:rsidR="004F7A31" w:rsidRDefault="00000000">
            <w:r>
              <w:t>40</w:t>
            </w:r>
          </w:p>
        </w:tc>
        <w:tc>
          <w:tcPr>
            <w:tcW w:w="435" w:type="dxa"/>
          </w:tcPr>
          <w:p w14:paraId="446461C6" w14:textId="77777777" w:rsidR="004F7A31" w:rsidRDefault="00000000">
            <w:r>
              <w:t>50</w:t>
            </w:r>
          </w:p>
        </w:tc>
        <w:tc>
          <w:tcPr>
            <w:tcW w:w="435" w:type="dxa"/>
          </w:tcPr>
          <w:p w14:paraId="5A07C072" w14:textId="77777777" w:rsidR="004F7A31" w:rsidRDefault="00000000">
            <w:r>
              <w:t>60</w:t>
            </w:r>
          </w:p>
        </w:tc>
        <w:tc>
          <w:tcPr>
            <w:tcW w:w="435" w:type="dxa"/>
          </w:tcPr>
          <w:p w14:paraId="766EB53F" w14:textId="77777777" w:rsidR="004F7A31" w:rsidRDefault="00000000">
            <w:r>
              <w:t>70</w:t>
            </w:r>
          </w:p>
        </w:tc>
        <w:tc>
          <w:tcPr>
            <w:tcW w:w="435" w:type="dxa"/>
          </w:tcPr>
          <w:p w14:paraId="102C17F1" w14:textId="77777777" w:rsidR="004F7A31" w:rsidRDefault="00000000">
            <w:r>
              <w:t>80</w:t>
            </w:r>
          </w:p>
        </w:tc>
        <w:tc>
          <w:tcPr>
            <w:tcW w:w="435" w:type="dxa"/>
          </w:tcPr>
          <w:p w14:paraId="069F3B51" w14:textId="77777777" w:rsidR="004F7A31" w:rsidRDefault="00000000">
            <w:r>
              <w:t>90</w:t>
            </w:r>
          </w:p>
        </w:tc>
        <w:tc>
          <w:tcPr>
            <w:tcW w:w="435" w:type="dxa"/>
          </w:tcPr>
          <w:p w14:paraId="25B33FD6" w14:textId="77777777" w:rsidR="004F7A31" w:rsidRDefault="00000000">
            <w:r>
              <w:t>100</w:t>
            </w:r>
          </w:p>
        </w:tc>
      </w:tr>
    </w:tbl>
    <w:p w14:paraId="1043791B"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2D502471"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0789B0B1" w14:textId="77777777" w:rsidR="004F7A31" w:rsidRDefault="00000000">
            <w:pPr>
              <w:keepNext/>
            </w:pPr>
            <w:r>
              <w:t>Percentage of Brits in favor of Global climate scheme ()</w:t>
            </w:r>
          </w:p>
        </w:tc>
        <w:tc>
          <w:tcPr>
            <w:tcW w:w="4788" w:type="dxa"/>
          </w:tcPr>
          <w:p w14:paraId="484C2C66"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127D64" wp14:editId="316111D6">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7692BF4A" w14:textId="77777777" w:rsidR="004F7A31" w:rsidRDefault="004F7A31"/>
    <w:p w14:paraId="76C17B95" w14:textId="77777777" w:rsidR="004F7A31" w:rsidRDefault="004F7A31"/>
    <w:p w14:paraId="77AEED26" w14:textId="77777777" w:rsidR="004F7A31" w:rsidRDefault="004F7A31">
      <w:pPr>
        <w:pStyle w:val="QuestionSeparator"/>
      </w:pPr>
    </w:p>
    <w:p w14:paraId="0CCCCBE9" w14:textId="77777777" w:rsidR="004F7A31" w:rsidRDefault="004F7A31"/>
    <w:p w14:paraId="27B75BEC" w14:textId="77777777" w:rsidR="004F7A31" w:rsidRDefault="00000000">
      <w:pPr>
        <w:keepNext/>
      </w:pPr>
      <w:r>
        <w:t>Q263 Do you support the National redistribution scheme?</w:t>
      </w:r>
    </w:p>
    <w:p w14:paraId="404E4201" w14:textId="77777777" w:rsidR="004F7A31" w:rsidRDefault="00000000">
      <w:pPr>
        <w:pStyle w:val="Paragraphedeliste"/>
        <w:keepNext/>
        <w:numPr>
          <w:ilvl w:val="0"/>
          <w:numId w:val="4"/>
        </w:numPr>
      </w:pPr>
      <w:r>
        <w:t xml:space="preserve">Yes  (1) </w:t>
      </w:r>
    </w:p>
    <w:p w14:paraId="1546EEF7" w14:textId="77777777" w:rsidR="004F7A31" w:rsidRDefault="00000000">
      <w:pPr>
        <w:pStyle w:val="Paragraphedeliste"/>
        <w:keepNext/>
        <w:numPr>
          <w:ilvl w:val="0"/>
          <w:numId w:val="4"/>
        </w:numPr>
      </w:pPr>
      <w:r>
        <w:t xml:space="preserve">No  (2) </w:t>
      </w:r>
    </w:p>
    <w:p w14:paraId="5D4A41F6" w14:textId="77777777" w:rsidR="004F7A31" w:rsidRDefault="004F7A31"/>
    <w:p w14:paraId="04D1581B" w14:textId="77777777" w:rsidR="004F7A31" w:rsidRDefault="004F7A31">
      <w:pPr>
        <w:pStyle w:val="QuestionSeparator"/>
      </w:pPr>
    </w:p>
    <w:p w14:paraId="6E2DC033" w14:textId="77777777" w:rsidR="004F7A31" w:rsidRDefault="004F7A31"/>
    <w:p w14:paraId="6C334DCD" w14:textId="0AA7485C" w:rsidR="004F7A31" w:rsidRDefault="00000000">
      <w:pPr>
        <w:keepNext/>
      </w:pPr>
      <w:r>
        <w:t xml:space="preserve">Q265 According to you, what percentage of British </w:t>
      </w:r>
      <w:del w:id="44" w:author="Samuel Haddad" w:date="2022-12-19T21:23:00Z">
        <w:r w:rsidDel="006A2ED9">
          <w:delText xml:space="preserve">people </w:delText>
        </w:r>
      </w:del>
      <w:ins w:id="45" w:author="Samuel Haddad" w:date="2022-12-19T21:23:00Z">
        <w:r w:rsidR="006A2ED9">
          <w:t>population w</w:t>
        </w:r>
      </w:ins>
      <w:ins w:id="46" w:author="Samuel Haddad" w:date="2022-12-19T21:24:00Z">
        <w:r w:rsidR="006A2ED9">
          <w:t>ould</w:t>
        </w:r>
      </w:ins>
      <w:ins w:id="47" w:author="Samuel Haddad" w:date="2022-12-19T21:23:00Z">
        <w:r w:rsidR="006A2ED9">
          <w:t xml:space="preserve"> </w:t>
        </w:r>
      </w:ins>
      <w:r>
        <w:t>answer Yes to the previous question?</w:t>
      </w:r>
      <w:r>
        <w:br/>
        <w:t xml:space="preserve"> You can win up to £50 if you are close enough to the truth.</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F7A31" w14:paraId="429B4A77" w14:textId="77777777">
        <w:tc>
          <w:tcPr>
            <w:tcW w:w="4788" w:type="dxa"/>
          </w:tcPr>
          <w:p w14:paraId="073C9342" w14:textId="77777777" w:rsidR="004F7A31" w:rsidRDefault="004F7A31"/>
        </w:tc>
        <w:tc>
          <w:tcPr>
            <w:tcW w:w="435" w:type="dxa"/>
          </w:tcPr>
          <w:p w14:paraId="39EA001A" w14:textId="77777777" w:rsidR="004F7A31" w:rsidRDefault="00000000">
            <w:r>
              <w:t>0</w:t>
            </w:r>
          </w:p>
        </w:tc>
        <w:tc>
          <w:tcPr>
            <w:tcW w:w="435" w:type="dxa"/>
          </w:tcPr>
          <w:p w14:paraId="6112B6F7" w14:textId="77777777" w:rsidR="004F7A31" w:rsidRDefault="00000000">
            <w:r>
              <w:t>10</w:t>
            </w:r>
          </w:p>
        </w:tc>
        <w:tc>
          <w:tcPr>
            <w:tcW w:w="435" w:type="dxa"/>
          </w:tcPr>
          <w:p w14:paraId="2602138C" w14:textId="77777777" w:rsidR="004F7A31" w:rsidRDefault="00000000">
            <w:r>
              <w:t>20</w:t>
            </w:r>
          </w:p>
        </w:tc>
        <w:tc>
          <w:tcPr>
            <w:tcW w:w="435" w:type="dxa"/>
          </w:tcPr>
          <w:p w14:paraId="38B4B854" w14:textId="77777777" w:rsidR="004F7A31" w:rsidRDefault="00000000">
            <w:r>
              <w:t>30</w:t>
            </w:r>
          </w:p>
        </w:tc>
        <w:tc>
          <w:tcPr>
            <w:tcW w:w="435" w:type="dxa"/>
          </w:tcPr>
          <w:p w14:paraId="08103986" w14:textId="77777777" w:rsidR="004F7A31" w:rsidRDefault="00000000">
            <w:r>
              <w:t>40</w:t>
            </w:r>
          </w:p>
        </w:tc>
        <w:tc>
          <w:tcPr>
            <w:tcW w:w="435" w:type="dxa"/>
          </w:tcPr>
          <w:p w14:paraId="717B7656" w14:textId="77777777" w:rsidR="004F7A31" w:rsidRDefault="00000000">
            <w:r>
              <w:t>50</w:t>
            </w:r>
          </w:p>
        </w:tc>
        <w:tc>
          <w:tcPr>
            <w:tcW w:w="435" w:type="dxa"/>
          </w:tcPr>
          <w:p w14:paraId="2877A4F9" w14:textId="77777777" w:rsidR="004F7A31" w:rsidRDefault="00000000">
            <w:r>
              <w:t>60</w:t>
            </w:r>
          </w:p>
        </w:tc>
        <w:tc>
          <w:tcPr>
            <w:tcW w:w="435" w:type="dxa"/>
          </w:tcPr>
          <w:p w14:paraId="1100B54F" w14:textId="77777777" w:rsidR="004F7A31" w:rsidRDefault="00000000">
            <w:r>
              <w:t>70</w:t>
            </w:r>
          </w:p>
        </w:tc>
        <w:tc>
          <w:tcPr>
            <w:tcW w:w="435" w:type="dxa"/>
          </w:tcPr>
          <w:p w14:paraId="63384ACC" w14:textId="77777777" w:rsidR="004F7A31" w:rsidRDefault="00000000">
            <w:r>
              <w:t>80</w:t>
            </w:r>
          </w:p>
        </w:tc>
        <w:tc>
          <w:tcPr>
            <w:tcW w:w="435" w:type="dxa"/>
          </w:tcPr>
          <w:p w14:paraId="019A6FAC" w14:textId="77777777" w:rsidR="004F7A31" w:rsidRDefault="00000000">
            <w:r>
              <w:t>90</w:t>
            </w:r>
          </w:p>
        </w:tc>
        <w:tc>
          <w:tcPr>
            <w:tcW w:w="435" w:type="dxa"/>
          </w:tcPr>
          <w:p w14:paraId="1CBABAC1" w14:textId="77777777" w:rsidR="004F7A31" w:rsidRDefault="00000000">
            <w:r>
              <w:t>100</w:t>
            </w:r>
          </w:p>
        </w:tc>
      </w:tr>
    </w:tbl>
    <w:p w14:paraId="5A84A017"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3411BCA9"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2CFE873F" w14:textId="77777777" w:rsidR="004F7A31" w:rsidRDefault="00000000">
            <w:pPr>
              <w:keepNext/>
            </w:pPr>
            <w:r>
              <w:t>Percentage of Brits in favor of National redistribution ()</w:t>
            </w:r>
          </w:p>
        </w:tc>
        <w:tc>
          <w:tcPr>
            <w:tcW w:w="4788" w:type="dxa"/>
          </w:tcPr>
          <w:p w14:paraId="3B973D26"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61488" wp14:editId="427EA4C9">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277F81C7" w14:textId="77777777" w:rsidR="004F7A31" w:rsidRDefault="004F7A31"/>
    <w:p w14:paraId="61A275B9" w14:textId="77777777" w:rsidR="004F7A31" w:rsidRDefault="004F7A31"/>
    <w:p w14:paraId="308B3085" w14:textId="77777777" w:rsidR="004F7A31" w:rsidRDefault="004F7A31">
      <w:pPr>
        <w:pStyle w:val="QuestionSeparator"/>
      </w:pPr>
    </w:p>
    <w:p w14:paraId="66D130E3" w14:textId="77777777" w:rsidR="004F7A31" w:rsidRDefault="004F7A31"/>
    <w:p w14:paraId="024D54C0" w14:textId="77777777" w:rsidR="004F7A31" w:rsidRDefault="00000000">
      <w:pPr>
        <w:keepNext/>
      </w:pPr>
      <w:r>
        <w:lastRenderedPageBreak/>
        <w:t xml:space="preserve">Q266 Among the policies below, how many do you support?  </w:t>
      </w:r>
      <w:r>
        <w:tab/>
        <w:t xml:space="preserve">National redistribution scheme </w:t>
      </w:r>
      <w:r>
        <w:tab/>
        <w:t xml:space="preserve">Insulation plan </w:t>
      </w:r>
      <w:r>
        <w:tab/>
        <w:t xml:space="preserve">Death penalty for major crimes  </w:t>
      </w:r>
    </w:p>
    <w:p w14:paraId="6BB90CE2" w14:textId="77777777" w:rsidR="004F7A31" w:rsidRDefault="00000000">
      <w:pPr>
        <w:pStyle w:val="Paragraphedeliste"/>
        <w:keepNext/>
        <w:numPr>
          <w:ilvl w:val="0"/>
          <w:numId w:val="4"/>
        </w:numPr>
      </w:pPr>
      <w:r>
        <w:t xml:space="preserve">0  (1) </w:t>
      </w:r>
    </w:p>
    <w:p w14:paraId="353030B7" w14:textId="77777777" w:rsidR="004F7A31" w:rsidRDefault="00000000">
      <w:pPr>
        <w:pStyle w:val="Paragraphedeliste"/>
        <w:keepNext/>
        <w:numPr>
          <w:ilvl w:val="0"/>
          <w:numId w:val="4"/>
        </w:numPr>
      </w:pPr>
      <w:r>
        <w:t xml:space="preserve">1  (4) </w:t>
      </w:r>
    </w:p>
    <w:p w14:paraId="14C9BB91" w14:textId="77777777" w:rsidR="004F7A31" w:rsidRDefault="00000000">
      <w:pPr>
        <w:pStyle w:val="Paragraphedeliste"/>
        <w:keepNext/>
        <w:numPr>
          <w:ilvl w:val="0"/>
          <w:numId w:val="4"/>
        </w:numPr>
      </w:pPr>
      <w:r>
        <w:t xml:space="preserve">2  (2) </w:t>
      </w:r>
    </w:p>
    <w:p w14:paraId="1A2D7069" w14:textId="77777777" w:rsidR="004F7A31" w:rsidRDefault="00000000">
      <w:pPr>
        <w:pStyle w:val="Paragraphedeliste"/>
        <w:keepNext/>
        <w:numPr>
          <w:ilvl w:val="0"/>
          <w:numId w:val="4"/>
        </w:numPr>
      </w:pPr>
      <w:r>
        <w:t xml:space="preserve">3  (3) </w:t>
      </w:r>
    </w:p>
    <w:p w14:paraId="5C3E319A" w14:textId="77777777" w:rsidR="004F7A31" w:rsidRDefault="004F7A31"/>
    <w:p w14:paraId="5901C965" w14:textId="77777777" w:rsidR="004F7A31" w:rsidRDefault="004F7A31">
      <w:pPr>
        <w:pStyle w:val="QuestionSeparator"/>
      </w:pPr>
    </w:p>
    <w:p w14:paraId="34980979" w14:textId="77777777" w:rsidR="004F7A31" w:rsidRDefault="004F7A31"/>
    <w:p w14:paraId="47B0425F" w14:textId="77777777" w:rsidR="004F7A31" w:rsidRDefault="00000000">
      <w:pPr>
        <w:keepNext/>
      </w:pPr>
      <w:r>
        <w:t xml:space="preserve">Q267 Among the policies below, how many do you support?  </w:t>
      </w:r>
      <w:r>
        <w:tab/>
        <w:t xml:space="preserve">National redistribution scheme </w:t>
      </w:r>
      <w:r>
        <w:tab/>
        <w:t xml:space="preserve">Global climate scheme </w:t>
      </w:r>
      <w:r>
        <w:tab/>
        <w:t xml:space="preserve">Insulation plan </w:t>
      </w:r>
      <w:r>
        <w:tab/>
        <w:t xml:space="preserve">Death penalty for major crimes  </w:t>
      </w:r>
    </w:p>
    <w:p w14:paraId="4FEF0111" w14:textId="77777777" w:rsidR="004F7A31" w:rsidRDefault="00000000">
      <w:pPr>
        <w:pStyle w:val="Paragraphedeliste"/>
        <w:keepNext/>
        <w:numPr>
          <w:ilvl w:val="0"/>
          <w:numId w:val="4"/>
        </w:numPr>
      </w:pPr>
      <w:r>
        <w:t xml:space="preserve">0  (1) </w:t>
      </w:r>
    </w:p>
    <w:p w14:paraId="1F08B8C1" w14:textId="77777777" w:rsidR="004F7A31" w:rsidRDefault="00000000">
      <w:pPr>
        <w:pStyle w:val="Paragraphedeliste"/>
        <w:keepNext/>
        <w:numPr>
          <w:ilvl w:val="0"/>
          <w:numId w:val="4"/>
        </w:numPr>
      </w:pPr>
      <w:r>
        <w:t xml:space="preserve">1  (2) </w:t>
      </w:r>
    </w:p>
    <w:p w14:paraId="2CA473D8" w14:textId="77777777" w:rsidR="004F7A31" w:rsidRDefault="00000000">
      <w:pPr>
        <w:pStyle w:val="Paragraphedeliste"/>
        <w:keepNext/>
        <w:numPr>
          <w:ilvl w:val="0"/>
          <w:numId w:val="4"/>
        </w:numPr>
      </w:pPr>
      <w:r>
        <w:t xml:space="preserve">2  (3) </w:t>
      </w:r>
    </w:p>
    <w:p w14:paraId="3BFCF3FF" w14:textId="77777777" w:rsidR="004F7A31" w:rsidRDefault="00000000">
      <w:pPr>
        <w:pStyle w:val="Paragraphedeliste"/>
        <w:keepNext/>
        <w:numPr>
          <w:ilvl w:val="0"/>
          <w:numId w:val="4"/>
        </w:numPr>
      </w:pPr>
      <w:r>
        <w:t xml:space="preserve">3  (4) </w:t>
      </w:r>
    </w:p>
    <w:p w14:paraId="72293EE6" w14:textId="77777777" w:rsidR="004F7A31" w:rsidRDefault="00000000">
      <w:pPr>
        <w:pStyle w:val="Paragraphedeliste"/>
        <w:keepNext/>
        <w:numPr>
          <w:ilvl w:val="0"/>
          <w:numId w:val="4"/>
        </w:numPr>
      </w:pPr>
      <w:r>
        <w:t xml:space="preserve">4  (5) </w:t>
      </w:r>
    </w:p>
    <w:p w14:paraId="335EDF6A" w14:textId="77777777" w:rsidR="004F7A31" w:rsidRDefault="004F7A31"/>
    <w:p w14:paraId="59ADA1AD" w14:textId="77777777" w:rsidR="004F7A31" w:rsidRDefault="004F7A31">
      <w:pPr>
        <w:pStyle w:val="QuestionSeparator"/>
      </w:pPr>
    </w:p>
    <w:p w14:paraId="75203E37" w14:textId="77777777" w:rsidR="004F7A31" w:rsidRDefault="004F7A31"/>
    <w:p w14:paraId="70FFB20C" w14:textId="77777777" w:rsidR="004F7A31" w:rsidRDefault="00000000">
      <w:pPr>
        <w:keepNext/>
      </w:pPr>
      <w:r>
        <w:t xml:space="preserve">Q268 Among the policies below, how many do you support?  </w:t>
      </w:r>
      <w:r>
        <w:tab/>
        <w:t xml:space="preserve">Insulation plan </w:t>
      </w:r>
      <w:r>
        <w:tab/>
        <w:t xml:space="preserve">Death penalty for major crimes  </w:t>
      </w:r>
    </w:p>
    <w:p w14:paraId="1C5E701F" w14:textId="77777777" w:rsidR="004F7A31" w:rsidRDefault="00000000">
      <w:pPr>
        <w:pStyle w:val="Paragraphedeliste"/>
        <w:keepNext/>
        <w:numPr>
          <w:ilvl w:val="0"/>
          <w:numId w:val="4"/>
        </w:numPr>
      </w:pPr>
      <w:r>
        <w:t xml:space="preserve">0  (1) </w:t>
      </w:r>
    </w:p>
    <w:p w14:paraId="6E000F2E" w14:textId="77777777" w:rsidR="004F7A31" w:rsidRDefault="00000000">
      <w:pPr>
        <w:pStyle w:val="Paragraphedeliste"/>
        <w:keepNext/>
        <w:numPr>
          <w:ilvl w:val="0"/>
          <w:numId w:val="4"/>
        </w:numPr>
      </w:pPr>
      <w:r>
        <w:t xml:space="preserve">1  (2) </w:t>
      </w:r>
    </w:p>
    <w:p w14:paraId="13534137" w14:textId="77777777" w:rsidR="004F7A31" w:rsidRDefault="00000000">
      <w:pPr>
        <w:pStyle w:val="Paragraphedeliste"/>
        <w:keepNext/>
        <w:numPr>
          <w:ilvl w:val="0"/>
          <w:numId w:val="4"/>
        </w:numPr>
      </w:pPr>
      <w:r>
        <w:t xml:space="preserve">2  (3) </w:t>
      </w:r>
    </w:p>
    <w:p w14:paraId="7BF984DD" w14:textId="77777777" w:rsidR="004F7A31" w:rsidRDefault="004F7A31"/>
    <w:p w14:paraId="2E6B00BB" w14:textId="77777777" w:rsidR="004F7A31" w:rsidRDefault="004F7A31">
      <w:pPr>
        <w:pStyle w:val="QuestionSeparator"/>
      </w:pPr>
    </w:p>
    <w:p w14:paraId="5A07D5E1" w14:textId="77777777" w:rsidR="004F7A31" w:rsidRDefault="004F7A31"/>
    <w:p w14:paraId="79A511AB" w14:textId="77777777" w:rsidR="004F7A31" w:rsidRDefault="00000000">
      <w:pPr>
        <w:keepNext/>
      </w:pPr>
      <w:r>
        <w:lastRenderedPageBreak/>
        <w:t xml:space="preserve">Q269 Among the policies below, how many do you support?  </w:t>
      </w:r>
      <w:r>
        <w:tab/>
        <w:t xml:space="preserve">National redistribution scheme </w:t>
      </w:r>
      <w:r>
        <w:tab/>
        <w:t xml:space="preserve">Insulation plan </w:t>
      </w:r>
      <w:r>
        <w:tab/>
        <w:t xml:space="preserve">Death penalty for major crimes  </w:t>
      </w:r>
    </w:p>
    <w:p w14:paraId="4CA3D3C4" w14:textId="77777777" w:rsidR="004F7A31" w:rsidRDefault="00000000">
      <w:pPr>
        <w:pStyle w:val="Paragraphedeliste"/>
        <w:keepNext/>
        <w:numPr>
          <w:ilvl w:val="0"/>
          <w:numId w:val="4"/>
        </w:numPr>
      </w:pPr>
      <w:r>
        <w:t xml:space="preserve">0  (1) </w:t>
      </w:r>
    </w:p>
    <w:p w14:paraId="43FFEFC7" w14:textId="77777777" w:rsidR="004F7A31" w:rsidRDefault="00000000">
      <w:pPr>
        <w:pStyle w:val="Paragraphedeliste"/>
        <w:keepNext/>
        <w:numPr>
          <w:ilvl w:val="0"/>
          <w:numId w:val="4"/>
        </w:numPr>
      </w:pPr>
      <w:r>
        <w:t xml:space="preserve">1  (2) </w:t>
      </w:r>
    </w:p>
    <w:p w14:paraId="4C9E7C82" w14:textId="77777777" w:rsidR="004F7A31" w:rsidRDefault="00000000">
      <w:pPr>
        <w:pStyle w:val="Paragraphedeliste"/>
        <w:keepNext/>
        <w:numPr>
          <w:ilvl w:val="0"/>
          <w:numId w:val="4"/>
        </w:numPr>
      </w:pPr>
      <w:r>
        <w:t xml:space="preserve">2  (3) </w:t>
      </w:r>
    </w:p>
    <w:p w14:paraId="771B718C" w14:textId="77777777" w:rsidR="004F7A31" w:rsidRDefault="00000000">
      <w:pPr>
        <w:pStyle w:val="Paragraphedeliste"/>
        <w:keepNext/>
        <w:numPr>
          <w:ilvl w:val="0"/>
          <w:numId w:val="4"/>
        </w:numPr>
      </w:pPr>
      <w:r>
        <w:t xml:space="preserve">3  (4) </w:t>
      </w:r>
    </w:p>
    <w:p w14:paraId="72DFFE65" w14:textId="77777777" w:rsidR="004F7A31" w:rsidRDefault="004F7A31"/>
    <w:p w14:paraId="162F5052" w14:textId="77777777" w:rsidR="004F7A31" w:rsidRDefault="00000000">
      <w:pPr>
        <w:pStyle w:val="BlockEndLabel"/>
      </w:pPr>
      <w:r>
        <w:t>End of Block: Global Climate Scheme (incl. list experiment)</w:t>
      </w:r>
    </w:p>
    <w:p w14:paraId="3029155C" w14:textId="77777777" w:rsidR="004F7A31" w:rsidRDefault="004F7A31">
      <w:pPr>
        <w:pStyle w:val="BlockSeparator"/>
      </w:pPr>
    </w:p>
    <w:p w14:paraId="33252D69" w14:textId="77777777" w:rsidR="004F7A31" w:rsidRDefault="00000000">
      <w:pPr>
        <w:pStyle w:val="BlockStartLabel"/>
      </w:pPr>
      <w:r>
        <w:t>Start of Block: Conjoint analysis (a, b)</w:t>
      </w:r>
    </w:p>
    <w:p w14:paraId="344BD775" w14:textId="77777777" w:rsidR="004F7A31" w:rsidRDefault="004F7A31"/>
    <w:p w14:paraId="5C9573D3" w14:textId="77777777" w:rsidR="004F7A31" w:rsidRDefault="00000000">
      <w:pPr>
        <w:keepNext/>
      </w:pPr>
      <w:r>
        <w:t>Q107 Timing</w:t>
      </w:r>
    </w:p>
    <w:p w14:paraId="6C895B10" w14:textId="77777777" w:rsidR="004F7A31" w:rsidRDefault="00000000">
      <w:pPr>
        <w:pStyle w:val="Paragraphedeliste"/>
        <w:keepNext/>
        <w:ind w:left="0"/>
      </w:pPr>
      <w:r>
        <w:t>First Click  (1)</w:t>
      </w:r>
    </w:p>
    <w:p w14:paraId="6C7766DA" w14:textId="77777777" w:rsidR="004F7A31" w:rsidRDefault="00000000">
      <w:pPr>
        <w:pStyle w:val="Paragraphedeliste"/>
        <w:keepNext/>
        <w:ind w:left="0"/>
      </w:pPr>
      <w:r>
        <w:t>Last Click  (2)</w:t>
      </w:r>
    </w:p>
    <w:p w14:paraId="3BB1A4B8" w14:textId="77777777" w:rsidR="004F7A31" w:rsidRDefault="00000000">
      <w:pPr>
        <w:pStyle w:val="Paragraphedeliste"/>
        <w:keepNext/>
        <w:ind w:left="0"/>
      </w:pPr>
      <w:r>
        <w:t>Page Submit  (3)</w:t>
      </w:r>
    </w:p>
    <w:p w14:paraId="2908F37F" w14:textId="77777777" w:rsidR="004F7A31" w:rsidRDefault="00000000">
      <w:pPr>
        <w:pStyle w:val="Paragraphedeliste"/>
        <w:keepNext/>
        <w:ind w:left="0"/>
      </w:pPr>
      <w:r>
        <w:t>Click Count  (4)</w:t>
      </w:r>
    </w:p>
    <w:p w14:paraId="57722202" w14:textId="77777777" w:rsidR="004F7A31" w:rsidRDefault="004F7A31"/>
    <w:p w14:paraId="508F7C85" w14:textId="77777777" w:rsidR="004F7A31" w:rsidRDefault="004F7A31">
      <w:pPr>
        <w:pStyle w:val="QuestionSeparator"/>
      </w:pPr>
    </w:p>
    <w:tbl>
      <w:tblPr>
        <w:tblStyle w:val="QQuestionIconTable"/>
        <w:tblW w:w="50" w:type="auto"/>
        <w:tblLook w:val="07E0" w:firstRow="1" w:lastRow="1" w:firstColumn="1" w:lastColumn="1" w:noHBand="1" w:noVBand="1"/>
      </w:tblPr>
      <w:tblGrid>
        <w:gridCol w:w="380"/>
      </w:tblGrid>
      <w:tr w:rsidR="004F7A31" w14:paraId="06C035A1" w14:textId="77777777">
        <w:tc>
          <w:tcPr>
            <w:tcW w:w="50" w:type="dxa"/>
          </w:tcPr>
          <w:p w14:paraId="2BA8D355" w14:textId="77777777" w:rsidR="004F7A31" w:rsidRDefault="00000000">
            <w:pPr>
              <w:keepNext/>
            </w:pPr>
            <w:r>
              <w:rPr>
                <w:noProof/>
              </w:rPr>
              <w:drawing>
                <wp:inline distT="0" distB="0" distL="0" distR="0" wp14:anchorId="0F8484C5" wp14:editId="69E6338F">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14:paraId="16D61B7C" w14:textId="77777777" w:rsidR="004F7A31" w:rsidRDefault="004F7A31"/>
    <w:p w14:paraId="2EE92E27" w14:textId="77777777" w:rsidR="004F7A31" w:rsidRDefault="00000000">
      <w:pPr>
        <w:keepNext/>
      </w:pPr>
      <w:r>
        <w:t>Q277 Among the two following bundles of policies, which one would you prefer?</w:t>
      </w:r>
      <w:r>
        <w:br/>
        <w:t xml:space="preserve"> Note that for each bundle, all policies of the bundle would be implemented at the same time. </w:t>
      </w:r>
      <w:r>
        <w:br/>
        <w:t xml:space="preserve">   </w:t>
      </w:r>
      <w:r>
        <w:tab/>
        <w:t xml:space="preserve"> </w:t>
      </w:r>
      <w:r>
        <w:tab/>
      </w:r>
      <w:r>
        <w:tab/>
        <w:t xml:space="preserve"> </w:t>
      </w:r>
      <w:r>
        <w:tab/>
      </w:r>
      <w:r>
        <w:tab/>
      </w:r>
      <w:r>
        <w:tab/>
      </w:r>
      <w:r>
        <w:rPr>
          <w:b/>
        </w:rPr>
        <w:t>Bundle A</w:t>
      </w:r>
      <w:r>
        <w:t xml:space="preserve"> </w:t>
      </w:r>
      <w:r>
        <w:tab/>
      </w:r>
      <w:r>
        <w:tab/>
      </w:r>
      <w:r>
        <w:tab/>
      </w:r>
      <w:r>
        <w:rPr>
          <w:b/>
        </w:rPr>
        <w:t>Bundle B</w:t>
      </w:r>
      <w:r>
        <w:t xml:space="preserve"> </w:t>
      </w:r>
      <w:r>
        <w:tab/>
      </w:r>
      <w:r>
        <w:tab/>
        <w:t xml:space="preserve"> </w:t>
      </w:r>
      <w:r>
        <w:tab/>
      </w:r>
      <w:r>
        <w:tab/>
        <w:t xml:space="preserve"> </w:t>
      </w:r>
      <w:r>
        <w:tab/>
      </w:r>
      <w:r>
        <w:tab/>
      </w:r>
      <w:r>
        <w:tab/>
        <w:t xml:space="preserve">Insulation plan </w:t>
      </w:r>
      <w:r>
        <w:tab/>
      </w:r>
      <w:r>
        <w:tab/>
      </w:r>
      <w:r>
        <w:tab/>
        <w:t xml:space="preserve">Insulation plan </w:t>
      </w:r>
      <w:r>
        <w:tab/>
      </w:r>
      <w:r>
        <w:tab/>
        <w:t xml:space="preserve"> </w:t>
      </w:r>
      <w:r>
        <w:tab/>
      </w:r>
      <w:r>
        <w:tab/>
        <w:t xml:space="preserve"> </w:t>
      </w:r>
      <w:r>
        <w:tab/>
      </w:r>
      <w:r>
        <w:tab/>
      </w:r>
      <w:r>
        <w:tab/>
        <w:t xml:space="preserve">National redistribution scheme </w:t>
      </w:r>
      <w:r>
        <w:tab/>
      </w:r>
      <w:r>
        <w:tab/>
      </w:r>
      <w:r>
        <w:tab/>
        <w:t xml:space="preserve">National redistribution scheme </w:t>
      </w:r>
      <w:r>
        <w:tab/>
      </w:r>
      <w:r>
        <w:tab/>
        <w:t xml:space="preserve"> </w:t>
      </w:r>
      <w:r>
        <w:tab/>
      </w:r>
      <w:r>
        <w:tab/>
        <w:t xml:space="preserve"> </w:t>
      </w:r>
      <w:r>
        <w:tab/>
      </w:r>
      <w:r>
        <w:tab/>
      </w:r>
      <w:r>
        <w:tab/>
        <w:t xml:space="preserve">Global climate scheme </w:t>
      </w:r>
      <w:r>
        <w:tab/>
      </w:r>
      <w:r>
        <w:tab/>
      </w:r>
      <w:r>
        <w:tab/>
        <w:t xml:space="preserve">  </w:t>
      </w:r>
      <w:r>
        <w:tab/>
      </w:r>
      <w:r>
        <w:tab/>
        <w:t xml:space="preserve"> </w:t>
      </w:r>
      <w:r>
        <w:tab/>
        <w:t xml:space="preserve">   </w:t>
      </w:r>
    </w:p>
    <w:p w14:paraId="429C5A4C" w14:textId="77777777" w:rsidR="004F7A31" w:rsidRDefault="00000000">
      <w:pPr>
        <w:pStyle w:val="Paragraphedeliste"/>
        <w:keepNext/>
        <w:numPr>
          <w:ilvl w:val="0"/>
          <w:numId w:val="4"/>
        </w:numPr>
      </w:pPr>
      <w:r>
        <w:t xml:space="preserve">Bundle A  (1) </w:t>
      </w:r>
    </w:p>
    <w:p w14:paraId="0340DE12" w14:textId="77777777" w:rsidR="004F7A31" w:rsidRDefault="00000000">
      <w:pPr>
        <w:pStyle w:val="Paragraphedeliste"/>
        <w:keepNext/>
        <w:numPr>
          <w:ilvl w:val="0"/>
          <w:numId w:val="4"/>
        </w:numPr>
      </w:pPr>
      <w:r>
        <w:t xml:space="preserve">Bundle B  (2) </w:t>
      </w:r>
    </w:p>
    <w:p w14:paraId="6A93FE73" w14:textId="77777777" w:rsidR="004F7A31" w:rsidRDefault="004F7A31"/>
    <w:p w14:paraId="4A957E89" w14:textId="77777777" w:rsidR="004F7A31" w:rsidRDefault="004F7A31">
      <w:pPr>
        <w:pStyle w:val="QuestionSeparator"/>
      </w:pPr>
    </w:p>
    <w:p w14:paraId="642428CE" w14:textId="77777777" w:rsidR="004F7A31" w:rsidRDefault="004F7A31"/>
    <w:p w14:paraId="5A3E5B46" w14:textId="77777777" w:rsidR="004F7A31" w:rsidRDefault="00000000">
      <w:pPr>
        <w:keepNext/>
      </w:pPr>
      <w:r>
        <w:lastRenderedPageBreak/>
        <w:t>Q47 Do you support Bundle A (combining the Insulation plan, the National redistribution scheme, and the Global climate scheme)?</w:t>
      </w:r>
    </w:p>
    <w:p w14:paraId="2540709C" w14:textId="77777777" w:rsidR="004F7A31" w:rsidRDefault="00000000">
      <w:pPr>
        <w:pStyle w:val="Paragraphedeliste"/>
        <w:keepNext/>
        <w:numPr>
          <w:ilvl w:val="0"/>
          <w:numId w:val="4"/>
        </w:numPr>
      </w:pPr>
      <w:r>
        <w:t xml:space="preserve">Yes  (1) </w:t>
      </w:r>
    </w:p>
    <w:p w14:paraId="342CE4E4" w14:textId="77777777" w:rsidR="004F7A31" w:rsidRDefault="00000000">
      <w:pPr>
        <w:pStyle w:val="Paragraphedeliste"/>
        <w:keepNext/>
        <w:numPr>
          <w:ilvl w:val="0"/>
          <w:numId w:val="4"/>
        </w:numPr>
      </w:pPr>
      <w:r>
        <w:t xml:space="preserve">No  (2) </w:t>
      </w:r>
    </w:p>
    <w:p w14:paraId="3955DEF6" w14:textId="77777777" w:rsidR="004F7A31" w:rsidRDefault="004F7A31"/>
    <w:p w14:paraId="2E575EEE" w14:textId="77777777" w:rsidR="004F7A31" w:rsidRDefault="004F7A3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F7A31" w14:paraId="193DAA4D" w14:textId="77777777">
        <w:trPr>
          <w:trHeight w:val="300"/>
        </w:trPr>
        <w:tc>
          <w:tcPr>
            <w:tcW w:w="1368" w:type="dxa"/>
            <w:tcBorders>
              <w:top w:val="nil"/>
              <w:left w:val="nil"/>
              <w:bottom w:val="nil"/>
              <w:right w:val="nil"/>
            </w:tcBorders>
          </w:tcPr>
          <w:p w14:paraId="68E1A8F3" w14:textId="77777777" w:rsidR="004F7A31" w:rsidRDefault="00000000">
            <w:pPr>
              <w:rPr>
                <w:color w:val="CCCCCC"/>
              </w:rPr>
            </w:pPr>
            <w:r>
              <w:rPr>
                <w:color w:val="CCCCCC"/>
              </w:rPr>
              <w:t>Page Break</w:t>
            </w:r>
          </w:p>
        </w:tc>
        <w:tc>
          <w:tcPr>
            <w:tcW w:w="8208" w:type="dxa"/>
            <w:tcBorders>
              <w:top w:val="nil"/>
              <w:left w:val="nil"/>
              <w:bottom w:val="nil"/>
              <w:right w:val="nil"/>
            </w:tcBorders>
          </w:tcPr>
          <w:p w14:paraId="341B5FF9" w14:textId="77777777" w:rsidR="004F7A31" w:rsidRDefault="004F7A31">
            <w:pPr>
              <w:pBdr>
                <w:top w:val="single" w:sz="8" w:space="0" w:color="CCCCCC"/>
              </w:pBdr>
              <w:spacing w:before="120" w:after="120" w:line="120" w:lineRule="auto"/>
              <w:jc w:val="center"/>
              <w:rPr>
                <w:color w:val="CCCCCC"/>
              </w:rPr>
            </w:pPr>
          </w:p>
        </w:tc>
      </w:tr>
    </w:tbl>
    <w:p w14:paraId="6DBB1374" w14:textId="77777777" w:rsidR="004F7A31" w:rsidRDefault="00000000">
      <w:r>
        <w:br w:type="page"/>
      </w:r>
    </w:p>
    <w:p w14:paraId="3CE62DEB" w14:textId="77777777" w:rsidR="004F7A31" w:rsidRDefault="004F7A31"/>
    <w:p w14:paraId="657C760C" w14:textId="77777777" w:rsidR="004F7A31" w:rsidRDefault="00000000">
      <w:pPr>
        <w:keepNext/>
      </w:pPr>
      <w:r>
        <w:t>Q106 Timing</w:t>
      </w:r>
    </w:p>
    <w:p w14:paraId="72C996DA" w14:textId="77777777" w:rsidR="004F7A31" w:rsidRDefault="00000000">
      <w:pPr>
        <w:pStyle w:val="Paragraphedeliste"/>
        <w:keepNext/>
        <w:ind w:left="0"/>
      </w:pPr>
      <w:r>
        <w:t>First Click  (1)</w:t>
      </w:r>
    </w:p>
    <w:p w14:paraId="3AAD29FF" w14:textId="77777777" w:rsidR="004F7A31" w:rsidRDefault="00000000">
      <w:pPr>
        <w:pStyle w:val="Paragraphedeliste"/>
        <w:keepNext/>
        <w:ind w:left="0"/>
      </w:pPr>
      <w:r>
        <w:t>Last Click  (2)</w:t>
      </w:r>
    </w:p>
    <w:p w14:paraId="2030FEC5" w14:textId="77777777" w:rsidR="004F7A31" w:rsidRDefault="00000000">
      <w:pPr>
        <w:pStyle w:val="Paragraphedeliste"/>
        <w:keepNext/>
        <w:ind w:left="0"/>
      </w:pPr>
      <w:r>
        <w:t>Page Submit  (3)</w:t>
      </w:r>
    </w:p>
    <w:p w14:paraId="12AA8AF5" w14:textId="77777777" w:rsidR="004F7A31" w:rsidRDefault="00000000">
      <w:pPr>
        <w:pStyle w:val="Paragraphedeliste"/>
        <w:keepNext/>
        <w:ind w:left="0"/>
      </w:pPr>
      <w:r>
        <w:t>Click Count  (4)</w:t>
      </w:r>
    </w:p>
    <w:p w14:paraId="33A1A61B" w14:textId="77777777" w:rsidR="004F7A31" w:rsidRDefault="004F7A31"/>
    <w:p w14:paraId="5B6E3020" w14:textId="77777777" w:rsidR="004F7A31" w:rsidRDefault="004F7A31">
      <w:pPr>
        <w:pStyle w:val="QuestionSeparator"/>
      </w:pPr>
    </w:p>
    <w:p w14:paraId="2D391F0E" w14:textId="77777777" w:rsidR="004F7A31" w:rsidRDefault="004F7A31"/>
    <w:p w14:paraId="0369375A" w14:textId="77777777" w:rsidR="004F7A31" w:rsidRDefault="00000000">
      <w:pPr>
        <w:keepNext/>
      </w:pPr>
      <w:r>
        <w:t>Q280 Among the two following bundles of policies, which one would you prefer?</w:t>
      </w:r>
      <w:r>
        <w:br/>
        <w:t xml:space="preserve"> Note that for each bundle, all policies of the bundle would be implemented at the same time. </w:t>
      </w:r>
      <w:r>
        <w:br/>
        <w:t xml:space="preserve">   </w:t>
      </w:r>
      <w:r>
        <w:tab/>
        <w:t xml:space="preserve"> </w:t>
      </w:r>
      <w:r>
        <w:tab/>
      </w:r>
      <w:r>
        <w:tab/>
        <w:t xml:space="preserve"> </w:t>
      </w:r>
      <w:r>
        <w:tab/>
      </w:r>
      <w:r>
        <w:tab/>
      </w:r>
      <w:r>
        <w:tab/>
      </w:r>
      <w:r>
        <w:rPr>
          <w:b/>
        </w:rPr>
        <w:t>Bundle A</w:t>
      </w:r>
      <w:r>
        <w:t xml:space="preserve"> </w:t>
      </w:r>
      <w:r>
        <w:tab/>
      </w:r>
      <w:r>
        <w:tab/>
      </w:r>
      <w:r>
        <w:tab/>
      </w:r>
      <w:r>
        <w:rPr>
          <w:b/>
        </w:rPr>
        <w:t>Bundle B</w:t>
      </w:r>
      <w:r>
        <w:t xml:space="preserve"> </w:t>
      </w:r>
      <w:r>
        <w:tab/>
      </w:r>
      <w:r>
        <w:tab/>
        <w:t xml:space="preserve"> </w:t>
      </w:r>
      <w:r>
        <w:tab/>
      </w:r>
      <w:r>
        <w:tab/>
        <w:t xml:space="preserve"> </w:t>
      </w:r>
      <w:r>
        <w:tab/>
      </w:r>
      <w:r>
        <w:tab/>
      </w:r>
      <w:r>
        <w:tab/>
        <w:t xml:space="preserve">Insulation plan </w:t>
      </w:r>
      <w:r>
        <w:tab/>
      </w:r>
      <w:r>
        <w:tab/>
      </w:r>
      <w:r>
        <w:tab/>
        <w:t xml:space="preserve">Global climate scheme </w:t>
      </w:r>
      <w:r>
        <w:tab/>
      </w:r>
      <w:r>
        <w:tab/>
        <w:t xml:space="preserve"> </w:t>
      </w:r>
      <w:r>
        <w:tab/>
      </w:r>
      <w:r>
        <w:tab/>
        <w:t xml:space="preserve"> </w:t>
      </w:r>
      <w:r>
        <w:tab/>
      </w:r>
      <w:r>
        <w:tab/>
      </w:r>
      <w:r>
        <w:tab/>
        <w:t xml:space="preserve">National redistribution scheme </w:t>
      </w:r>
      <w:r>
        <w:tab/>
      </w:r>
      <w:r>
        <w:tab/>
      </w:r>
      <w:r>
        <w:tab/>
        <w:t xml:space="preserve">National redistribution scheme </w:t>
      </w:r>
      <w:r>
        <w:tab/>
      </w:r>
      <w:r>
        <w:tab/>
        <w:t xml:space="preserve"> </w:t>
      </w:r>
      <w:r>
        <w:tab/>
        <w:t xml:space="preserve">   </w:t>
      </w:r>
    </w:p>
    <w:p w14:paraId="767D344F" w14:textId="77777777" w:rsidR="004F7A31" w:rsidRDefault="00000000">
      <w:pPr>
        <w:pStyle w:val="Paragraphedeliste"/>
        <w:keepNext/>
        <w:numPr>
          <w:ilvl w:val="0"/>
          <w:numId w:val="4"/>
        </w:numPr>
      </w:pPr>
      <w:r>
        <w:t xml:space="preserve">Bundle A  (1) </w:t>
      </w:r>
    </w:p>
    <w:p w14:paraId="3C4CB8E1" w14:textId="77777777" w:rsidR="004F7A31" w:rsidRDefault="00000000">
      <w:pPr>
        <w:pStyle w:val="Paragraphedeliste"/>
        <w:keepNext/>
        <w:numPr>
          <w:ilvl w:val="0"/>
          <w:numId w:val="4"/>
        </w:numPr>
      </w:pPr>
      <w:r>
        <w:t xml:space="preserve">Bundle B  (2) </w:t>
      </w:r>
    </w:p>
    <w:p w14:paraId="665D6514" w14:textId="77777777" w:rsidR="004F7A31" w:rsidRDefault="004F7A31"/>
    <w:p w14:paraId="27FBAC33" w14:textId="77777777" w:rsidR="004F7A31" w:rsidRDefault="004F7A31">
      <w:pPr>
        <w:pStyle w:val="QuestionSeparator"/>
      </w:pPr>
    </w:p>
    <w:p w14:paraId="7D09E4A2" w14:textId="77777777" w:rsidR="004F7A31" w:rsidRDefault="004F7A31"/>
    <w:p w14:paraId="7F951F52" w14:textId="77777777" w:rsidR="004F7A31" w:rsidRDefault="00000000">
      <w:pPr>
        <w:keepNext/>
      </w:pPr>
      <w:r>
        <w:t>Q281 Among the two following bundles of policies, which one would you prefer?</w:t>
      </w:r>
      <w:r>
        <w:br/>
        <w:t xml:space="preserve"> Note that for each bundle, all policies of the bundle would be implemented at the same time. </w:t>
      </w:r>
      <w:r>
        <w:br/>
        <w:t xml:space="preserve">   </w:t>
      </w:r>
      <w:r>
        <w:tab/>
        <w:t xml:space="preserve"> </w:t>
      </w:r>
      <w:r>
        <w:tab/>
      </w:r>
      <w:r>
        <w:tab/>
        <w:t xml:space="preserve"> </w:t>
      </w:r>
      <w:r>
        <w:tab/>
      </w:r>
      <w:r>
        <w:tab/>
      </w:r>
      <w:r>
        <w:tab/>
      </w:r>
      <w:r>
        <w:rPr>
          <w:b/>
        </w:rPr>
        <w:t>Bundle A</w:t>
      </w:r>
      <w:r>
        <w:t xml:space="preserve"> </w:t>
      </w:r>
      <w:r>
        <w:tab/>
      </w:r>
      <w:r>
        <w:tab/>
      </w:r>
      <w:r>
        <w:tab/>
      </w:r>
      <w:r>
        <w:rPr>
          <w:b/>
        </w:rPr>
        <w:t>Bundle B</w:t>
      </w:r>
      <w:r>
        <w:t xml:space="preserve"> </w:t>
      </w:r>
      <w:r>
        <w:tab/>
      </w:r>
      <w:r>
        <w:tab/>
        <w:t xml:space="preserve"> </w:t>
      </w:r>
      <w:r>
        <w:tab/>
      </w:r>
      <w:r>
        <w:tab/>
        <w:t xml:space="preserve"> </w:t>
      </w:r>
      <w:r>
        <w:tab/>
      </w:r>
      <w:r>
        <w:tab/>
      </w:r>
      <w:r>
        <w:tab/>
        <w:t xml:space="preserve">National redistribution scheme </w:t>
      </w:r>
      <w:r>
        <w:tab/>
      </w:r>
      <w:r>
        <w:tab/>
      </w:r>
      <w:r>
        <w:tab/>
        <w:t xml:space="preserve">National redistribution scheme </w:t>
      </w:r>
      <w:r>
        <w:tab/>
      </w:r>
      <w:r>
        <w:tab/>
        <w:t xml:space="preserve"> </w:t>
      </w:r>
      <w:r>
        <w:tab/>
      </w:r>
      <w:r>
        <w:tab/>
        <w:t xml:space="preserve"> </w:t>
      </w:r>
      <w:r>
        <w:tab/>
      </w:r>
      <w:r>
        <w:tab/>
      </w:r>
      <w:r>
        <w:tab/>
        <w:t xml:space="preserve">  </w:t>
      </w:r>
      <w:r>
        <w:tab/>
      </w:r>
      <w:r>
        <w:tab/>
      </w:r>
      <w:r>
        <w:tab/>
        <w:t xml:space="preserve">Insulation plan </w:t>
      </w:r>
      <w:r>
        <w:tab/>
      </w:r>
      <w:r>
        <w:tab/>
        <w:t xml:space="preserve"> </w:t>
      </w:r>
      <w:r>
        <w:tab/>
      </w:r>
      <w:r>
        <w:tab/>
        <w:t xml:space="preserve"> </w:t>
      </w:r>
      <w:r>
        <w:tab/>
      </w:r>
      <w:r>
        <w:tab/>
      </w:r>
      <w:r>
        <w:tab/>
        <w:t xml:space="preserve">  </w:t>
      </w:r>
      <w:r>
        <w:tab/>
      </w:r>
      <w:r>
        <w:tab/>
      </w:r>
      <w:r>
        <w:tab/>
        <w:t xml:space="preserve">Global climate scheme </w:t>
      </w:r>
      <w:r>
        <w:tab/>
      </w:r>
      <w:r>
        <w:tab/>
        <w:t xml:space="preserve"> </w:t>
      </w:r>
      <w:r>
        <w:tab/>
        <w:t xml:space="preserve">   </w:t>
      </w:r>
    </w:p>
    <w:p w14:paraId="16DF9264" w14:textId="77777777" w:rsidR="004F7A31" w:rsidRDefault="00000000">
      <w:pPr>
        <w:pStyle w:val="Paragraphedeliste"/>
        <w:keepNext/>
        <w:numPr>
          <w:ilvl w:val="0"/>
          <w:numId w:val="4"/>
        </w:numPr>
      </w:pPr>
      <w:r>
        <w:t xml:space="preserve">Bundle A  (1) </w:t>
      </w:r>
    </w:p>
    <w:p w14:paraId="19FFB4B6" w14:textId="77777777" w:rsidR="004F7A31" w:rsidRDefault="00000000">
      <w:pPr>
        <w:pStyle w:val="Paragraphedeliste"/>
        <w:keepNext/>
        <w:numPr>
          <w:ilvl w:val="0"/>
          <w:numId w:val="4"/>
        </w:numPr>
      </w:pPr>
      <w:r>
        <w:t xml:space="preserve">Bundle B  (2) </w:t>
      </w:r>
    </w:p>
    <w:p w14:paraId="01C46E4E" w14:textId="77777777" w:rsidR="004F7A31" w:rsidRDefault="004F7A31"/>
    <w:p w14:paraId="67C8650C" w14:textId="77777777" w:rsidR="004F7A31" w:rsidRDefault="004F7A31">
      <w:pPr>
        <w:pStyle w:val="QuestionSeparator"/>
      </w:pPr>
    </w:p>
    <w:p w14:paraId="0DD97ED7" w14:textId="77777777" w:rsidR="004F7A31" w:rsidRDefault="004F7A31"/>
    <w:p w14:paraId="6BE3C3C9" w14:textId="77777777" w:rsidR="004F7A31" w:rsidRDefault="00000000">
      <w:pPr>
        <w:keepNext/>
      </w:pPr>
      <w:r>
        <w:lastRenderedPageBreak/>
        <w:t xml:space="preserve">Q282 Among the two following bundles of policies, which one would you prefer? </w:t>
      </w:r>
      <w:r>
        <w:br/>
        <w:t xml:space="preserve"> Note that for each bundle, all policies of the bundle would be implemented at the same time. </w:t>
      </w:r>
      <w:r>
        <w:br/>
        <w:t xml:space="preserve">           </w:t>
      </w:r>
      <w:r>
        <w:rPr>
          <w:b/>
        </w:rPr>
        <w:t>Bundle A</w:t>
      </w:r>
      <w:r>
        <w:t xml:space="preserve">    </w:t>
      </w:r>
      <w:r>
        <w:rPr>
          <w:b/>
        </w:rPr>
        <w:t>Bundle B</w:t>
      </w:r>
      <w:r>
        <w:t xml:space="preserve">          National redistribution scheme    National redistribution scheme          Global climate scheme           </w:t>
      </w:r>
    </w:p>
    <w:p w14:paraId="1BDAF361" w14:textId="77777777" w:rsidR="004F7A31" w:rsidRDefault="00000000">
      <w:pPr>
        <w:pStyle w:val="Paragraphedeliste"/>
        <w:keepNext/>
        <w:numPr>
          <w:ilvl w:val="0"/>
          <w:numId w:val="4"/>
        </w:numPr>
      </w:pPr>
      <w:r>
        <w:t xml:space="preserve">Bundle A  (1) </w:t>
      </w:r>
    </w:p>
    <w:p w14:paraId="39B77F5E" w14:textId="77777777" w:rsidR="004F7A31" w:rsidRDefault="00000000">
      <w:pPr>
        <w:pStyle w:val="Paragraphedeliste"/>
        <w:keepNext/>
        <w:numPr>
          <w:ilvl w:val="0"/>
          <w:numId w:val="4"/>
        </w:numPr>
      </w:pPr>
      <w:r>
        <w:t xml:space="preserve">Bundle B  (2) </w:t>
      </w:r>
    </w:p>
    <w:p w14:paraId="4F9E1CA7" w14:textId="77777777" w:rsidR="004F7A31" w:rsidRDefault="004F7A31"/>
    <w:p w14:paraId="7FBE14E5" w14:textId="77777777" w:rsidR="004F7A31" w:rsidRDefault="004F7A31">
      <w:pPr>
        <w:pStyle w:val="QuestionSeparator"/>
      </w:pPr>
    </w:p>
    <w:p w14:paraId="3A349A6A" w14:textId="77777777" w:rsidR="004F7A31" w:rsidRDefault="004F7A31"/>
    <w:p w14:paraId="0F14ACDA" w14:textId="77777777" w:rsidR="004F7A31" w:rsidRDefault="00000000">
      <w:pPr>
        <w:keepNext/>
      </w:pPr>
      <w:r>
        <w:t>Q283 Among the two following bundles of policies, which one would you prefer?</w:t>
      </w:r>
      <w:r>
        <w:br/>
        <w:t xml:space="preserve"> Note that for each bundle, all policies of the bundle would be implemented at the same time. </w:t>
      </w:r>
      <w:r>
        <w:br/>
        <w:t xml:space="preserve">   </w:t>
      </w:r>
      <w:r>
        <w:tab/>
        <w:t xml:space="preserve"> </w:t>
      </w:r>
      <w:r>
        <w:tab/>
      </w:r>
      <w:r>
        <w:tab/>
        <w:t xml:space="preserve"> </w:t>
      </w:r>
      <w:r>
        <w:tab/>
      </w:r>
      <w:r>
        <w:tab/>
      </w:r>
      <w:r>
        <w:tab/>
      </w:r>
      <w:r>
        <w:rPr>
          <w:b/>
        </w:rPr>
        <w:t>Bundle A</w:t>
      </w:r>
      <w:r>
        <w:t xml:space="preserve"> </w:t>
      </w:r>
      <w:r>
        <w:tab/>
      </w:r>
      <w:r>
        <w:tab/>
      </w:r>
      <w:r>
        <w:tab/>
      </w:r>
      <w:r>
        <w:rPr>
          <w:b/>
        </w:rPr>
        <w:t>Bundle B</w:t>
      </w:r>
      <w:r>
        <w:t xml:space="preserve"> </w:t>
      </w:r>
      <w:r>
        <w:tab/>
      </w:r>
      <w:r>
        <w:tab/>
        <w:t xml:space="preserve"> </w:t>
      </w:r>
      <w:r>
        <w:tab/>
      </w:r>
      <w:r>
        <w:tab/>
        <w:t xml:space="preserve"> </w:t>
      </w:r>
      <w:r>
        <w:tab/>
      </w:r>
      <w:r>
        <w:tab/>
      </w:r>
      <w:r>
        <w:tab/>
        <w:t xml:space="preserve">National redistribution scheme </w:t>
      </w:r>
      <w:r>
        <w:tab/>
      </w:r>
      <w:r>
        <w:tab/>
      </w:r>
      <w:r>
        <w:tab/>
        <w:t xml:space="preserve">National redistribution scheme </w:t>
      </w:r>
      <w:r>
        <w:tab/>
      </w:r>
      <w:r>
        <w:tab/>
        <w:t xml:space="preserve"> </w:t>
      </w:r>
      <w:r>
        <w:tab/>
      </w:r>
      <w:r>
        <w:tab/>
        <w:t xml:space="preserve"> </w:t>
      </w:r>
      <w:r>
        <w:tab/>
      </w:r>
      <w:r>
        <w:tab/>
      </w:r>
      <w:r>
        <w:tab/>
        <w:t xml:space="preserve">Insulation plan </w:t>
      </w:r>
      <w:r>
        <w:tab/>
      </w:r>
      <w:r>
        <w:tab/>
      </w:r>
      <w:r>
        <w:tab/>
        <w:t xml:space="preserve">  </w:t>
      </w:r>
      <w:r>
        <w:tab/>
      </w:r>
      <w:r>
        <w:tab/>
        <w:t xml:space="preserve"> </w:t>
      </w:r>
      <w:r>
        <w:tab/>
        <w:t xml:space="preserve">   </w:t>
      </w:r>
    </w:p>
    <w:p w14:paraId="2737E098" w14:textId="77777777" w:rsidR="004F7A31" w:rsidRDefault="00000000">
      <w:pPr>
        <w:pStyle w:val="Paragraphedeliste"/>
        <w:keepNext/>
        <w:numPr>
          <w:ilvl w:val="0"/>
          <w:numId w:val="4"/>
        </w:numPr>
      </w:pPr>
      <w:r>
        <w:t xml:space="preserve">Bundle A  (1) </w:t>
      </w:r>
    </w:p>
    <w:p w14:paraId="25AFDFF1" w14:textId="77777777" w:rsidR="004F7A31" w:rsidRDefault="00000000">
      <w:pPr>
        <w:pStyle w:val="Paragraphedeliste"/>
        <w:keepNext/>
        <w:numPr>
          <w:ilvl w:val="0"/>
          <w:numId w:val="4"/>
        </w:numPr>
      </w:pPr>
      <w:r>
        <w:t xml:space="preserve">Bundle B  (2) </w:t>
      </w:r>
    </w:p>
    <w:p w14:paraId="672EE748" w14:textId="77777777" w:rsidR="004F7A31" w:rsidRDefault="004F7A31"/>
    <w:p w14:paraId="0D6BA0FB" w14:textId="77777777" w:rsidR="004F7A31" w:rsidRDefault="00000000">
      <w:pPr>
        <w:pStyle w:val="BlockEndLabel"/>
      </w:pPr>
      <w:r>
        <w:t>End of Block: Conjoint analysis (a, b)</w:t>
      </w:r>
    </w:p>
    <w:p w14:paraId="750B7F44" w14:textId="77777777" w:rsidR="004F7A31" w:rsidRDefault="004F7A31">
      <w:pPr>
        <w:pStyle w:val="BlockSeparator"/>
      </w:pPr>
    </w:p>
    <w:p w14:paraId="551E5BD9" w14:textId="77777777" w:rsidR="004F7A31" w:rsidRDefault="00000000">
      <w:pPr>
        <w:pStyle w:val="BlockStartLabel"/>
      </w:pPr>
      <w:r>
        <w:t>Start of Block: Conjoint analysis (c)</w:t>
      </w:r>
    </w:p>
    <w:p w14:paraId="08B66F53" w14:textId="77777777" w:rsidR="004F7A31" w:rsidRDefault="004F7A31"/>
    <w:p w14:paraId="59D96E4F" w14:textId="77777777" w:rsidR="004F7A31" w:rsidRDefault="00000000">
      <w:pPr>
        <w:keepNext/>
      </w:pPr>
      <w:r>
        <w:t>Q105 Timing</w:t>
      </w:r>
    </w:p>
    <w:p w14:paraId="0569BE85" w14:textId="77777777" w:rsidR="004F7A31" w:rsidRDefault="00000000">
      <w:pPr>
        <w:pStyle w:val="Paragraphedeliste"/>
        <w:keepNext/>
        <w:ind w:left="0"/>
      </w:pPr>
      <w:r>
        <w:t>First Click  (1)</w:t>
      </w:r>
    </w:p>
    <w:p w14:paraId="44BEA46C" w14:textId="77777777" w:rsidR="004F7A31" w:rsidRDefault="00000000">
      <w:pPr>
        <w:pStyle w:val="Paragraphedeliste"/>
        <w:keepNext/>
        <w:ind w:left="0"/>
      </w:pPr>
      <w:r>
        <w:t>Last Click  (2)</w:t>
      </w:r>
    </w:p>
    <w:p w14:paraId="60B68E3C" w14:textId="77777777" w:rsidR="004F7A31" w:rsidRDefault="00000000">
      <w:pPr>
        <w:pStyle w:val="Paragraphedeliste"/>
        <w:keepNext/>
        <w:ind w:left="0"/>
      </w:pPr>
      <w:r>
        <w:t>Page Submit  (3)</w:t>
      </w:r>
    </w:p>
    <w:p w14:paraId="567B8D2E" w14:textId="77777777" w:rsidR="004F7A31" w:rsidRDefault="00000000">
      <w:pPr>
        <w:pStyle w:val="Paragraphedeliste"/>
        <w:keepNext/>
        <w:ind w:left="0"/>
      </w:pPr>
      <w:r>
        <w:t>Click Count  (4)</w:t>
      </w:r>
    </w:p>
    <w:p w14:paraId="5CE40170" w14:textId="77777777" w:rsidR="004F7A31" w:rsidRDefault="004F7A31"/>
    <w:p w14:paraId="32181CD3" w14:textId="77777777" w:rsidR="004F7A31" w:rsidRDefault="004F7A31">
      <w:pPr>
        <w:pStyle w:val="QuestionSeparator"/>
      </w:pPr>
    </w:p>
    <w:p w14:paraId="62169D26" w14:textId="77777777" w:rsidR="004F7A31" w:rsidRDefault="004F7A31"/>
    <w:p w14:paraId="1897941F" w14:textId="77777777" w:rsidR="004F7A31" w:rsidRDefault="00000000">
      <w:pPr>
        <w:keepNext/>
      </w:pPr>
      <w:r>
        <w:t>Q284 Imagine if the two favorite candidates in your constituency in the next general election campaigned with the following policies in their party's platforms.</w:t>
      </w:r>
      <w:r>
        <w:br/>
        <w:t xml:space="preserve"> </w:t>
      </w:r>
      <w:r>
        <w:br/>
        <w:t xml:space="preserve"> Which of these candidates would you vote for?</w:t>
      </w:r>
      <w:r>
        <w:br/>
        <w:t xml:space="preserve">           </w:t>
      </w:r>
      <w:r>
        <w:rPr>
          <w:b/>
        </w:rPr>
        <w:t>Candidate A</w:t>
      </w:r>
      <w:r>
        <w:t xml:space="preserve">    </w:t>
      </w:r>
      <w:r>
        <w:rPr>
          <w:b/>
        </w:rPr>
        <w:t>Candidate B</w:t>
      </w:r>
      <w:r>
        <w:t xml:space="preserve">          Windfall tax on oil companies    Cut the burden of tax on business          Ban the sale of new combustion-engine cars by 2030    £100 billion for infrastructures like road and rail          £150 billion to upgrade schools, hospitals, care homes and council houses    Tougher sentencing for the worst offenders and 10,000 more prison </w:t>
      </w:r>
      <w:r>
        <w:lastRenderedPageBreak/>
        <w:t xml:space="preserve">places          National redistribution scheme    Strict enforcement of immigration and border legislation       </w:t>
      </w:r>
    </w:p>
    <w:p w14:paraId="0A1A3086" w14:textId="77777777" w:rsidR="004F7A31" w:rsidRDefault="00000000">
      <w:pPr>
        <w:pStyle w:val="Paragraphedeliste"/>
        <w:keepNext/>
        <w:numPr>
          <w:ilvl w:val="0"/>
          <w:numId w:val="4"/>
        </w:numPr>
      </w:pPr>
      <w:r>
        <w:t xml:space="preserve">Candidate A  (1) </w:t>
      </w:r>
    </w:p>
    <w:p w14:paraId="29C42E31" w14:textId="77777777" w:rsidR="004F7A31" w:rsidRDefault="00000000">
      <w:pPr>
        <w:pStyle w:val="Paragraphedeliste"/>
        <w:keepNext/>
        <w:numPr>
          <w:ilvl w:val="0"/>
          <w:numId w:val="4"/>
        </w:numPr>
      </w:pPr>
      <w:r>
        <w:t xml:space="preserve">Candidate B  (2) </w:t>
      </w:r>
    </w:p>
    <w:p w14:paraId="662CD967" w14:textId="77777777" w:rsidR="004F7A31" w:rsidRDefault="00000000">
      <w:pPr>
        <w:pStyle w:val="Paragraphedeliste"/>
        <w:keepNext/>
        <w:numPr>
          <w:ilvl w:val="0"/>
          <w:numId w:val="4"/>
        </w:numPr>
      </w:pPr>
      <w:r>
        <w:t xml:space="preserve">None of them  (4) </w:t>
      </w:r>
    </w:p>
    <w:p w14:paraId="619D28D2" w14:textId="77777777" w:rsidR="004F7A31" w:rsidRDefault="004F7A31"/>
    <w:p w14:paraId="6533E969" w14:textId="77777777" w:rsidR="004F7A31" w:rsidRDefault="004F7A31">
      <w:pPr>
        <w:pStyle w:val="QuestionSeparator"/>
      </w:pPr>
    </w:p>
    <w:p w14:paraId="138E5B48" w14:textId="77777777" w:rsidR="004F7A31" w:rsidRDefault="004F7A31"/>
    <w:p w14:paraId="57508F7A" w14:textId="77777777" w:rsidR="004F7A31" w:rsidRDefault="00000000">
      <w:pPr>
        <w:keepNext/>
      </w:pPr>
      <w:r>
        <w:t>Q285 Imagine if the two favorite candidates in your constituency in the next general election campaigned with the following policies in their party's platforms.</w:t>
      </w:r>
      <w:r>
        <w:br/>
        <w:t xml:space="preserve"> </w:t>
      </w:r>
      <w:r>
        <w:br/>
        <w:t xml:space="preserve"> Which of these candidates would you vote for? </w:t>
      </w:r>
      <w:r>
        <w:br/>
        <w:t xml:space="preserve">   </w:t>
      </w:r>
      <w:r>
        <w:tab/>
        <w:t xml:space="preserve"> </w:t>
      </w:r>
      <w:r>
        <w:tab/>
      </w:r>
      <w:r>
        <w:tab/>
        <w:t xml:space="preserve"> </w:t>
      </w:r>
      <w:r>
        <w:tab/>
      </w:r>
      <w:r>
        <w:tab/>
      </w:r>
      <w:r>
        <w:tab/>
      </w:r>
      <w:r>
        <w:rPr>
          <w:b/>
        </w:rPr>
        <w:t>Candidate A</w:t>
      </w:r>
      <w:r>
        <w:t xml:space="preserve"> </w:t>
      </w:r>
      <w:r>
        <w:tab/>
      </w:r>
      <w:r>
        <w:tab/>
      </w:r>
      <w:r>
        <w:tab/>
      </w:r>
      <w:r>
        <w:rPr>
          <w:b/>
        </w:rPr>
        <w:t>Candidate B</w:t>
      </w:r>
      <w:r>
        <w:t xml:space="preserve"> </w:t>
      </w:r>
      <w:r>
        <w:tab/>
      </w:r>
      <w:r>
        <w:tab/>
        <w:t xml:space="preserve"> </w:t>
      </w:r>
      <w:r>
        <w:tab/>
      </w:r>
      <w:r>
        <w:tab/>
        <w:t xml:space="preserve"> </w:t>
      </w:r>
      <w:r>
        <w:tab/>
      </w:r>
      <w:r>
        <w:tab/>
      </w:r>
      <w:r>
        <w:tab/>
        <w:t xml:space="preserve">Windfall tax on oil companies </w:t>
      </w:r>
      <w:r>
        <w:tab/>
      </w:r>
      <w:r>
        <w:tab/>
      </w:r>
      <w:r>
        <w:tab/>
        <w:t xml:space="preserve">Cut the burden of tax on business </w:t>
      </w:r>
      <w:r>
        <w:tab/>
      </w:r>
      <w:r>
        <w:tab/>
        <w:t xml:space="preserve"> </w:t>
      </w:r>
      <w:r>
        <w:tab/>
      </w:r>
      <w:r>
        <w:tab/>
        <w:t xml:space="preserve"> </w:t>
      </w:r>
      <w:r>
        <w:tab/>
      </w:r>
      <w:r>
        <w:tab/>
      </w:r>
      <w:r>
        <w:tab/>
        <w:t xml:space="preserve">Ban the sale of new combustion-engine cars by 2030 </w:t>
      </w:r>
      <w:r>
        <w:tab/>
      </w:r>
      <w:r>
        <w:tab/>
      </w:r>
      <w:r>
        <w:tab/>
        <w:t xml:space="preserve">£100 billion for infrastructures like road and rail </w:t>
      </w:r>
      <w:r>
        <w:tab/>
      </w:r>
      <w:r>
        <w:tab/>
        <w:t xml:space="preserve"> </w:t>
      </w:r>
      <w:r>
        <w:tab/>
      </w:r>
      <w:r>
        <w:tab/>
        <w:t xml:space="preserve"> </w:t>
      </w:r>
      <w:r>
        <w:tab/>
      </w:r>
      <w:r>
        <w:tab/>
      </w:r>
      <w:r>
        <w:tab/>
        <w:t xml:space="preserve">£150 billion to upgrade schools, hospitals, care homes and council houses </w:t>
      </w:r>
      <w:r>
        <w:tab/>
      </w:r>
      <w:r>
        <w:tab/>
      </w:r>
      <w:r>
        <w:tab/>
        <w:t xml:space="preserve">Tougher sentencing for the worst offenders and 10,000 more prison places </w:t>
      </w:r>
      <w:r>
        <w:tab/>
      </w:r>
      <w:r>
        <w:tab/>
        <w:t xml:space="preserve"> </w:t>
      </w:r>
      <w:r>
        <w:tab/>
      </w:r>
      <w:r>
        <w:tab/>
        <w:t xml:space="preserve"> </w:t>
      </w:r>
      <w:r>
        <w:tab/>
      </w:r>
      <w:r>
        <w:tab/>
      </w:r>
      <w:r>
        <w:tab/>
        <w:t xml:space="preserve">National redistribution scheme </w:t>
      </w:r>
      <w:r>
        <w:tab/>
      </w:r>
      <w:r>
        <w:tab/>
      </w:r>
      <w:r>
        <w:tab/>
        <w:t xml:space="preserve">Strict enforcement of immigration and border legislation </w:t>
      </w:r>
      <w:r>
        <w:tab/>
      </w:r>
      <w:r>
        <w:tab/>
        <w:t xml:space="preserve"> </w:t>
      </w:r>
      <w:r>
        <w:tab/>
      </w:r>
      <w:r>
        <w:tab/>
        <w:t xml:space="preserve"> </w:t>
      </w:r>
      <w:r>
        <w:tab/>
      </w:r>
      <w:r>
        <w:tab/>
      </w:r>
      <w:r>
        <w:tab/>
        <w:t xml:space="preserve">Global climate scheme </w:t>
      </w:r>
      <w:r>
        <w:tab/>
      </w:r>
      <w:r>
        <w:tab/>
      </w:r>
      <w:r>
        <w:tab/>
        <w:t xml:space="preserve">  </w:t>
      </w:r>
      <w:r>
        <w:tab/>
      </w:r>
      <w:r>
        <w:tab/>
        <w:t xml:space="preserve"> </w:t>
      </w:r>
      <w:r>
        <w:tab/>
        <w:t xml:space="preserve">   </w:t>
      </w:r>
    </w:p>
    <w:p w14:paraId="489D2F9C" w14:textId="77777777" w:rsidR="004F7A31" w:rsidRDefault="00000000">
      <w:pPr>
        <w:pStyle w:val="Paragraphedeliste"/>
        <w:keepNext/>
        <w:numPr>
          <w:ilvl w:val="0"/>
          <w:numId w:val="4"/>
        </w:numPr>
      </w:pPr>
      <w:r>
        <w:t xml:space="preserve">Candidate A  (1) </w:t>
      </w:r>
    </w:p>
    <w:p w14:paraId="513849EA" w14:textId="77777777" w:rsidR="004F7A31" w:rsidRDefault="00000000">
      <w:pPr>
        <w:pStyle w:val="Paragraphedeliste"/>
        <w:keepNext/>
        <w:numPr>
          <w:ilvl w:val="0"/>
          <w:numId w:val="4"/>
        </w:numPr>
      </w:pPr>
      <w:r>
        <w:t xml:space="preserve">Candidate B  (2) </w:t>
      </w:r>
    </w:p>
    <w:p w14:paraId="77787277" w14:textId="77777777" w:rsidR="004F7A31" w:rsidRDefault="00000000">
      <w:pPr>
        <w:pStyle w:val="Paragraphedeliste"/>
        <w:keepNext/>
        <w:numPr>
          <w:ilvl w:val="0"/>
          <w:numId w:val="4"/>
        </w:numPr>
      </w:pPr>
      <w:r>
        <w:t xml:space="preserve">None of them  (4) </w:t>
      </w:r>
    </w:p>
    <w:p w14:paraId="62CC44FA" w14:textId="77777777" w:rsidR="004F7A31" w:rsidRDefault="004F7A31"/>
    <w:p w14:paraId="517F0D80" w14:textId="77777777" w:rsidR="004F7A31" w:rsidRDefault="00000000">
      <w:pPr>
        <w:pStyle w:val="BlockEndLabel"/>
      </w:pPr>
      <w:r>
        <w:t>End of Block: Conjoint analysis (c)</w:t>
      </w:r>
    </w:p>
    <w:p w14:paraId="1235C9CF" w14:textId="77777777" w:rsidR="004F7A31" w:rsidRDefault="004F7A31">
      <w:pPr>
        <w:pStyle w:val="BlockSeparator"/>
      </w:pPr>
    </w:p>
    <w:p w14:paraId="348BC9AA" w14:textId="77777777" w:rsidR="004F7A31" w:rsidRDefault="00000000">
      <w:pPr>
        <w:pStyle w:val="BlockStartLabel"/>
      </w:pPr>
      <w:r>
        <w:t>Start of Block: Perceptions climate scheme</w:t>
      </w:r>
    </w:p>
    <w:p w14:paraId="71C452D3" w14:textId="77777777" w:rsidR="004F7A31" w:rsidRDefault="004F7A31"/>
    <w:p w14:paraId="13AA6137" w14:textId="77777777" w:rsidR="004F7A31" w:rsidRDefault="00000000">
      <w:pPr>
        <w:keepNext/>
      </w:pPr>
      <w:r>
        <w:t>Q101 Timing</w:t>
      </w:r>
    </w:p>
    <w:p w14:paraId="0A603880" w14:textId="77777777" w:rsidR="004F7A31" w:rsidRDefault="00000000">
      <w:pPr>
        <w:pStyle w:val="Paragraphedeliste"/>
        <w:keepNext/>
        <w:ind w:left="0"/>
      </w:pPr>
      <w:r>
        <w:t>First Click  (1)</w:t>
      </w:r>
    </w:p>
    <w:p w14:paraId="28643ED9" w14:textId="77777777" w:rsidR="004F7A31" w:rsidRDefault="00000000">
      <w:pPr>
        <w:pStyle w:val="Paragraphedeliste"/>
        <w:keepNext/>
        <w:ind w:left="0"/>
      </w:pPr>
      <w:r>
        <w:t>Last Click  (2)</w:t>
      </w:r>
    </w:p>
    <w:p w14:paraId="28CBD516" w14:textId="77777777" w:rsidR="004F7A31" w:rsidRDefault="00000000">
      <w:pPr>
        <w:pStyle w:val="Paragraphedeliste"/>
        <w:keepNext/>
        <w:ind w:left="0"/>
      </w:pPr>
      <w:r>
        <w:t>Page Submit  (3)</w:t>
      </w:r>
    </w:p>
    <w:p w14:paraId="2EBA870F" w14:textId="77777777" w:rsidR="004F7A31" w:rsidRDefault="00000000">
      <w:pPr>
        <w:pStyle w:val="Paragraphedeliste"/>
        <w:keepNext/>
        <w:ind w:left="0"/>
      </w:pPr>
      <w:r>
        <w:t>Click Count  (4)</w:t>
      </w:r>
    </w:p>
    <w:p w14:paraId="44DC0AAA" w14:textId="77777777" w:rsidR="004F7A31" w:rsidRDefault="004F7A31"/>
    <w:p w14:paraId="4891E8C9" w14:textId="77777777" w:rsidR="004F7A31" w:rsidRDefault="004F7A31">
      <w:pPr>
        <w:pStyle w:val="QuestionSeparator"/>
      </w:pPr>
    </w:p>
    <w:p w14:paraId="209C365F" w14:textId="77777777" w:rsidR="004F7A31" w:rsidRDefault="004F7A31"/>
    <w:p w14:paraId="23DE9BB4" w14:textId="77777777" w:rsidR="004F7A31" w:rsidRDefault="00000000">
      <w:pPr>
        <w:keepNext/>
      </w:pPr>
      <w:r>
        <w:t>Q273 When determining your support or opposition to the Global climate scheme, which points are important to you?</w:t>
      </w:r>
    </w:p>
    <w:tbl>
      <w:tblPr>
        <w:tblStyle w:val="QQuestionTable"/>
        <w:tblW w:w="9576" w:type="auto"/>
        <w:tblLook w:val="07E0" w:firstRow="1" w:lastRow="1" w:firstColumn="1" w:lastColumn="1" w:noHBand="1" w:noVBand="1"/>
      </w:tblPr>
      <w:tblGrid>
        <w:gridCol w:w="2005"/>
        <w:gridCol w:w="1897"/>
        <w:gridCol w:w="1896"/>
        <w:gridCol w:w="1896"/>
        <w:gridCol w:w="1896"/>
      </w:tblGrid>
      <w:tr w:rsidR="004F7A31" w14:paraId="5C32D238" w14:textId="77777777" w:rsidTr="004F7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E07FCEB" w14:textId="77777777" w:rsidR="004F7A31" w:rsidRDefault="004F7A31">
            <w:pPr>
              <w:keepNext/>
            </w:pPr>
          </w:p>
        </w:tc>
        <w:tc>
          <w:tcPr>
            <w:tcW w:w="1915" w:type="dxa"/>
          </w:tcPr>
          <w:p w14:paraId="037E8384" w14:textId="77777777" w:rsidR="004F7A31" w:rsidRDefault="00000000">
            <w:pPr>
              <w:cnfStyle w:val="100000000000" w:firstRow="1" w:lastRow="0" w:firstColumn="0" w:lastColumn="0" w:oddVBand="0" w:evenVBand="0" w:oddHBand="0" w:evenHBand="0" w:firstRowFirstColumn="0" w:firstRowLastColumn="0" w:lastRowFirstColumn="0" w:lastRowLastColumn="0"/>
            </w:pPr>
            <w:r>
              <w:t>Not at all important (1)</w:t>
            </w:r>
          </w:p>
        </w:tc>
        <w:tc>
          <w:tcPr>
            <w:tcW w:w="1915" w:type="dxa"/>
          </w:tcPr>
          <w:p w14:paraId="2787FEA6" w14:textId="77777777" w:rsidR="004F7A31" w:rsidRDefault="00000000">
            <w:pPr>
              <w:cnfStyle w:val="100000000000" w:firstRow="1" w:lastRow="0" w:firstColumn="0" w:lastColumn="0" w:oddVBand="0" w:evenVBand="0" w:oddHBand="0" w:evenHBand="0" w:firstRowFirstColumn="0" w:firstRowLastColumn="0" w:lastRowFirstColumn="0" w:lastRowLastColumn="0"/>
            </w:pPr>
            <w:r>
              <w:t>Not so important (2)</w:t>
            </w:r>
          </w:p>
        </w:tc>
        <w:tc>
          <w:tcPr>
            <w:tcW w:w="1915" w:type="dxa"/>
          </w:tcPr>
          <w:p w14:paraId="2740F9C7" w14:textId="77777777" w:rsidR="004F7A31" w:rsidRDefault="00000000">
            <w:pPr>
              <w:cnfStyle w:val="100000000000" w:firstRow="1" w:lastRow="0" w:firstColumn="0" w:lastColumn="0" w:oddVBand="0" w:evenVBand="0" w:oddHBand="0" w:evenHBand="0" w:firstRowFirstColumn="0" w:firstRowLastColumn="0" w:lastRowFirstColumn="0" w:lastRowLastColumn="0"/>
            </w:pPr>
            <w:r>
              <w:t>Quite important (3)</w:t>
            </w:r>
          </w:p>
        </w:tc>
        <w:tc>
          <w:tcPr>
            <w:tcW w:w="1915" w:type="dxa"/>
          </w:tcPr>
          <w:p w14:paraId="02BB081C" w14:textId="77777777" w:rsidR="004F7A31" w:rsidRDefault="00000000">
            <w:pPr>
              <w:cnfStyle w:val="100000000000" w:firstRow="1" w:lastRow="0" w:firstColumn="0" w:lastColumn="0" w:oddVBand="0" w:evenVBand="0" w:oddHBand="0" w:evenHBand="0" w:firstRowFirstColumn="0" w:firstRowLastColumn="0" w:lastRowFirstColumn="0" w:lastRowLastColumn="0"/>
            </w:pPr>
            <w:r>
              <w:t>Very important (4)</w:t>
            </w:r>
          </w:p>
        </w:tc>
      </w:tr>
      <w:tr w:rsidR="004F7A31" w14:paraId="59F20D29"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24B78318" w14:textId="77777777" w:rsidR="004F7A31" w:rsidRDefault="00000000">
            <w:pPr>
              <w:keepNext/>
            </w:pPr>
            <w:r>
              <w:t xml:space="preserve">It would succeed in limiting climate change. (1) </w:t>
            </w:r>
          </w:p>
        </w:tc>
        <w:tc>
          <w:tcPr>
            <w:tcW w:w="1915" w:type="dxa"/>
          </w:tcPr>
          <w:p w14:paraId="2F2CE48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48848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104B2A"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205F3A"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37041254"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35EFB69C" w14:textId="77777777" w:rsidR="004F7A31" w:rsidRDefault="00000000">
            <w:pPr>
              <w:keepNext/>
            </w:pPr>
            <w:r>
              <w:t xml:space="preserve">It would hurt the UK economy. (2) </w:t>
            </w:r>
          </w:p>
        </w:tc>
        <w:tc>
          <w:tcPr>
            <w:tcW w:w="1915" w:type="dxa"/>
          </w:tcPr>
          <w:p w14:paraId="483D5AE9"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5671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E1FF3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0954B9"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1D13BEB0"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323FE12E" w14:textId="77777777" w:rsidR="004F7A31" w:rsidRDefault="00000000">
            <w:pPr>
              <w:keepNext/>
            </w:pPr>
            <w:r>
              <w:t xml:space="preserve">It would penalize my household. (3) </w:t>
            </w:r>
          </w:p>
        </w:tc>
        <w:tc>
          <w:tcPr>
            <w:tcW w:w="1915" w:type="dxa"/>
          </w:tcPr>
          <w:p w14:paraId="57AE722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5F520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DBF34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0FA40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6366C2F1"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1987373D" w14:textId="77777777" w:rsidR="004F7A31" w:rsidRDefault="00000000">
            <w:pPr>
              <w:keepNext/>
            </w:pPr>
            <w:r>
              <w:t xml:space="preserve">It would make people change their lifestyle. (4) </w:t>
            </w:r>
          </w:p>
        </w:tc>
        <w:tc>
          <w:tcPr>
            <w:tcW w:w="1915" w:type="dxa"/>
          </w:tcPr>
          <w:p w14:paraId="735ED5B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39639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AE3B7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2B68F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6AFEF35C"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78517116" w14:textId="77777777" w:rsidR="004F7A31" w:rsidRDefault="00000000">
            <w:pPr>
              <w:keepNext/>
            </w:pPr>
            <w:r>
              <w:t xml:space="preserve">It would reduce poverty in low-income countries. (5) </w:t>
            </w:r>
          </w:p>
        </w:tc>
        <w:tc>
          <w:tcPr>
            <w:tcW w:w="1915" w:type="dxa"/>
          </w:tcPr>
          <w:p w14:paraId="676C5B8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FFC0FA"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9B117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FA93A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3E8E4195"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51CB0921" w14:textId="77777777" w:rsidR="004F7A31" w:rsidRDefault="00000000">
            <w:pPr>
              <w:keepNext/>
            </w:pPr>
            <w:r>
              <w:t xml:space="preserve">It might be detrimental to some poor countries. (9) </w:t>
            </w:r>
          </w:p>
        </w:tc>
        <w:tc>
          <w:tcPr>
            <w:tcW w:w="1915" w:type="dxa"/>
          </w:tcPr>
          <w:p w14:paraId="752A28C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6C3D4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78A47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4B3071"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28C9CBBE"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7276C592" w14:textId="77777777" w:rsidR="004F7A31" w:rsidRDefault="00000000">
            <w:pPr>
              <w:keepNext/>
            </w:pPr>
            <w:r>
              <w:t xml:space="preserve">It could foster global cooperation. (6) </w:t>
            </w:r>
          </w:p>
        </w:tc>
        <w:tc>
          <w:tcPr>
            <w:tcW w:w="1915" w:type="dxa"/>
          </w:tcPr>
          <w:p w14:paraId="5186671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2D399E"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08239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4A0C61"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08DDCB4E"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6099FE14" w14:textId="77777777" w:rsidR="004F7A31" w:rsidRDefault="00000000">
            <w:pPr>
              <w:keepNext/>
            </w:pPr>
            <w:r>
              <w:t xml:space="preserve">It could fuel corruption in low-income countries. (7) </w:t>
            </w:r>
          </w:p>
        </w:tc>
        <w:tc>
          <w:tcPr>
            <w:tcW w:w="1915" w:type="dxa"/>
          </w:tcPr>
          <w:p w14:paraId="0EB53F1A"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42894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988763"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EB5B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79212388"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3FCD2E0D" w14:textId="77777777" w:rsidR="004F7A31" w:rsidRDefault="00000000">
            <w:pPr>
              <w:keepNext/>
            </w:pPr>
            <w:r>
              <w:t xml:space="preserve">It could be subject to fraud. (8) </w:t>
            </w:r>
          </w:p>
        </w:tc>
        <w:tc>
          <w:tcPr>
            <w:tcW w:w="1915" w:type="dxa"/>
          </w:tcPr>
          <w:p w14:paraId="3D6C83D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0A7DCA"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88681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0D9BDC"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249D4860" w14:textId="77777777" w:rsidTr="004F7A31">
        <w:tc>
          <w:tcPr>
            <w:cnfStyle w:val="001000000000" w:firstRow="0" w:lastRow="0" w:firstColumn="1" w:lastColumn="0" w:oddVBand="0" w:evenVBand="0" w:oddHBand="0" w:evenHBand="0" w:firstRowFirstColumn="0" w:firstRowLastColumn="0" w:lastRowFirstColumn="0" w:lastRowLastColumn="0"/>
            <w:tcW w:w="1915" w:type="dxa"/>
          </w:tcPr>
          <w:p w14:paraId="075D05BB" w14:textId="7C1527F3" w:rsidR="004F7A31" w:rsidRDefault="00000000">
            <w:pPr>
              <w:keepNext/>
            </w:pPr>
            <w:del w:id="48" w:author="Samuel Haddad" w:date="2022-12-19T21:28:00Z">
              <w:r w:rsidDel="006A2ED9">
                <w:delText>I don't have enough information</w:delText>
              </w:r>
            </w:del>
            <w:ins w:id="49" w:author="Samuel Haddad" w:date="2022-12-19T21:28:00Z">
              <w:r w:rsidR="006A2ED9">
                <w:t>Having enough information</w:t>
              </w:r>
            </w:ins>
            <w:r>
              <w:t xml:space="preserve"> on this scheme and its consequences. (10) </w:t>
            </w:r>
          </w:p>
        </w:tc>
        <w:tc>
          <w:tcPr>
            <w:tcW w:w="1915" w:type="dxa"/>
          </w:tcPr>
          <w:p w14:paraId="16B18B03"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2EAEC8"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F40D7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B4794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EE4B77" w14:textId="77777777" w:rsidR="004F7A31" w:rsidRDefault="004F7A31"/>
    <w:p w14:paraId="10D1DDBD" w14:textId="77777777" w:rsidR="004F7A31" w:rsidRDefault="004F7A31"/>
    <w:p w14:paraId="5E345667" w14:textId="77777777" w:rsidR="004F7A31" w:rsidRDefault="004F7A31">
      <w:pPr>
        <w:pStyle w:val="QuestionSeparator"/>
      </w:pPr>
    </w:p>
    <w:p w14:paraId="18E396D8" w14:textId="77777777" w:rsidR="004F7A31" w:rsidRDefault="004F7A31"/>
    <w:p w14:paraId="6E1EA5BF" w14:textId="77777777" w:rsidR="004F7A31" w:rsidRDefault="00000000">
      <w:pPr>
        <w:keepNext/>
      </w:pPr>
      <w:r>
        <w:lastRenderedPageBreak/>
        <w:t>Q272 When thinking about the Global climate scheme, what comes to your mind?</w:t>
      </w:r>
      <w:r>
        <w:br/>
        <w:t xml:space="preserve"> Please list pros and cons of the Global climate scheme.</w:t>
      </w:r>
    </w:p>
    <w:p w14:paraId="28C982F4" w14:textId="77777777" w:rsidR="004F7A31" w:rsidRDefault="00000000">
      <w:pPr>
        <w:pStyle w:val="TextEntryLine"/>
        <w:ind w:firstLine="400"/>
      </w:pPr>
      <w:r>
        <w:t>________________________________________________________________</w:t>
      </w:r>
    </w:p>
    <w:p w14:paraId="55B19A23" w14:textId="77777777" w:rsidR="004F7A31" w:rsidRDefault="00000000">
      <w:pPr>
        <w:pStyle w:val="TextEntryLine"/>
        <w:ind w:firstLine="400"/>
      </w:pPr>
      <w:r>
        <w:t>________________________________________________________________</w:t>
      </w:r>
    </w:p>
    <w:p w14:paraId="19732635" w14:textId="77777777" w:rsidR="004F7A31" w:rsidRDefault="00000000">
      <w:pPr>
        <w:pStyle w:val="TextEntryLine"/>
        <w:ind w:firstLine="400"/>
      </w:pPr>
      <w:r>
        <w:t>________________________________________________________________</w:t>
      </w:r>
    </w:p>
    <w:p w14:paraId="718D6B89" w14:textId="77777777" w:rsidR="004F7A31" w:rsidRDefault="00000000">
      <w:pPr>
        <w:pStyle w:val="TextEntryLine"/>
        <w:ind w:firstLine="400"/>
      </w:pPr>
      <w:r>
        <w:t>________________________________________________________________</w:t>
      </w:r>
    </w:p>
    <w:p w14:paraId="59634E05" w14:textId="77777777" w:rsidR="004F7A31" w:rsidRDefault="00000000">
      <w:pPr>
        <w:pStyle w:val="TextEntryLine"/>
        <w:ind w:firstLine="400"/>
      </w:pPr>
      <w:r>
        <w:t>________________________________________________________________</w:t>
      </w:r>
    </w:p>
    <w:p w14:paraId="51B4FB58" w14:textId="77777777" w:rsidR="004F7A31" w:rsidRDefault="004F7A31"/>
    <w:p w14:paraId="271B3D88" w14:textId="77777777" w:rsidR="004F7A31" w:rsidRDefault="00000000">
      <w:pPr>
        <w:pStyle w:val="BlockEndLabel"/>
      </w:pPr>
      <w:r>
        <w:t>End of Block: Perceptions climate scheme</w:t>
      </w:r>
    </w:p>
    <w:p w14:paraId="5B1446B9" w14:textId="77777777" w:rsidR="004F7A31" w:rsidRDefault="004F7A31">
      <w:pPr>
        <w:pStyle w:val="BlockSeparator"/>
      </w:pPr>
    </w:p>
    <w:p w14:paraId="33EA0984" w14:textId="77777777" w:rsidR="004F7A31" w:rsidRDefault="00000000">
      <w:pPr>
        <w:pStyle w:val="BlockStartLabel"/>
      </w:pPr>
      <w:r>
        <w:t>Start of Block: Donation lottery</w:t>
      </w:r>
    </w:p>
    <w:p w14:paraId="347BCC6B" w14:textId="77777777" w:rsidR="004F7A31" w:rsidRDefault="004F7A31"/>
    <w:p w14:paraId="0C5DF8F2" w14:textId="77777777" w:rsidR="004F7A31" w:rsidRDefault="00000000">
      <w:pPr>
        <w:keepNext/>
      </w:pPr>
      <w:r>
        <w:t>Q108 To show that you are attentive, please select "A little" in the following list:</w:t>
      </w:r>
    </w:p>
    <w:p w14:paraId="0C2407C0" w14:textId="77777777" w:rsidR="004F7A31" w:rsidRDefault="00000000">
      <w:pPr>
        <w:pStyle w:val="Paragraphedeliste"/>
        <w:keepNext/>
        <w:numPr>
          <w:ilvl w:val="0"/>
          <w:numId w:val="4"/>
        </w:numPr>
      </w:pPr>
      <w:r>
        <w:t xml:space="preserve">Not at all  (1) </w:t>
      </w:r>
    </w:p>
    <w:p w14:paraId="5D4A0E31" w14:textId="77777777" w:rsidR="004F7A31" w:rsidRDefault="00000000">
      <w:pPr>
        <w:pStyle w:val="Paragraphedeliste"/>
        <w:keepNext/>
        <w:numPr>
          <w:ilvl w:val="0"/>
          <w:numId w:val="4"/>
        </w:numPr>
      </w:pPr>
      <w:r>
        <w:t xml:space="preserve">A little  (2) </w:t>
      </w:r>
    </w:p>
    <w:p w14:paraId="7D0F458A" w14:textId="77777777" w:rsidR="004F7A31" w:rsidRDefault="00000000">
      <w:pPr>
        <w:pStyle w:val="Paragraphedeliste"/>
        <w:keepNext/>
        <w:numPr>
          <w:ilvl w:val="0"/>
          <w:numId w:val="4"/>
        </w:numPr>
      </w:pPr>
      <w:r>
        <w:t xml:space="preserve">A lot  (3) </w:t>
      </w:r>
    </w:p>
    <w:p w14:paraId="4DEBB3DF" w14:textId="77777777" w:rsidR="004F7A31" w:rsidRDefault="00000000">
      <w:pPr>
        <w:pStyle w:val="Paragraphedeliste"/>
        <w:keepNext/>
        <w:numPr>
          <w:ilvl w:val="0"/>
          <w:numId w:val="4"/>
        </w:numPr>
      </w:pPr>
      <w:r>
        <w:t xml:space="preserve">A great deal  (4) </w:t>
      </w:r>
    </w:p>
    <w:p w14:paraId="66604BD9" w14:textId="77777777" w:rsidR="004F7A31" w:rsidRDefault="004F7A31"/>
    <w:p w14:paraId="174ABBDF" w14:textId="77777777" w:rsidR="004F7A31" w:rsidRDefault="004F7A31">
      <w:pPr>
        <w:pStyle w:val="QuestionSeparator"/>
      </w:pPr>
    </w:p>
    <w:p w14:paraId="29160D0A" w14:textId="77777777" w:rsidR="004F7A31" w:rsidRDefault="004F7A31"/>
    <w:p w14:paraId="4DFF06DC" w14:textId="77777777" w:rsidR="004F7A31" w:rsidRDefault="00000000">
      <w:pPr>
        <w:keepNext/>
      </w:pPr>
      <w:r>
        <w:t xml:space="preserve">Q275 </w:t>
      </w:r>
      <w:r>
        <w:br/>
        <w:t xml:space="preserve"> </w:t>
      </w:r>
      <w:r>
        <w:b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  </w:t>
      </w:r>
      <w:r>
        <w:br/>
        <w:t xml:space="preserve">   </w:t>
      </w:r>
      <w:r>
        <w:br/>
        <w:t xml:space="preserve">Should you be selected in the lottery, you can donate a part of this additional compensation to British people living in poverty through a charity. We would channel this donation to a charity that provides small amounts of cash to people in need in the UK.  </w:t>
      </w:r>
      <w:r>
        <w:br/>
        <w:t xml:space="preserve">  </w:t>
      </w:r>
      <w:r>
        <w:rPr>
          <w:b/>
        </w:rPr>
        <w:t>In case you are winner of the lottery, what share of the £100 would you donate to British people living in poverty?</w:t>
      </w:r>
      <w:r>
        <w:t xml:space="preserv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F7A31" w14:paraId="3CEDF818" w14:textId="77777777">
        <w:tc>
          <w:tcPr>
            <w:tcW w:w="4788" w:type="dxa"/>
          </w:tcPr>
          <w:p w14:paraId="4BB6F1AD" w14:textId="77777777" w:rsidR="004F7A31" w:rsidRDefault="004F7A31"/>
        </w:tc>
        <w:tc>
          <w:tcPr>
            <w:tcW w:w="435" w:type="dxa"/>
          </w:tcPr>
          <w:p w14:paraId="446245D3" w14:textId="77777777" w:rsidR="004F7A31" w:rsidRDefault="00000000">
            <w:r>
              <w:t>0</w:t>
            </w:r>
          </w:p>
        </w:tc>
        <w:tc>
          <w:tcPr>
            <w:tcW w:w="435" w:type="dxa"/>
          </w:tcPr>
          <w:p w14:paraId="091D908A" w14:textId="77777777" w:rsidR="004F7A31" w:rsidRDefault="00000000">
            <w:r>
              <w:t>10</w:t>
            </w:r>
          </w:p>
        </w:tc>
        <w:tc>
          <w:tcPr>
            <w:tcW w:w="435" w:type="dxa"/>
          </w:tcPr>
          <w:p w14:paraId="4E3EAC4A" w14:textId="77777777" w:rsidR="004F7A31" w:rsidRDefault="00000000">
            <w:r>
              <w:t>20</w:t>
            </w:r>
          </w:p>
        </w:tc>
        <w:tc>
          <w:tcPr>
            <w:tcW w:w="435" w:type="dxa"/>
          </w:tcPr>
          <w:p w14:paraId="55646886" w14:textId="77777777" w:rsidR="004F7A31" w:rsidRDefault="00000000">
            <w:r>
              <w:t>30</w:t>
            </w:r>
          </w:p>
        </w:tc>
        <w:tc>
          <w:tcPr>
            <w:tcW w:w="435" w:type="dxa"/>
          </w:tcPr>
          <w:p w14:paraId="080ACE20" w14:textId="77777777" w:rsidR="004F7A31" w:rsidRDefault="00000000">
            <w:r>
              <w:t>40</w:t>
            </w:r>
          </w:p>
        </w:tc>
        <w:tc>
          <w:tcPr>
            <w:tcW w:w="435" w:type="dxa"/>
          </w:tcPr>
          <w:p w14:paraId="21925541" w14:textId="77777777" w:rsidR="004F7A31" w:rsidRDefault="00000000">
            <w:r>
              <w:t>50</w:t>
            </w:r>
          </w:p>
        </w:tc>
        <w:tc>
          <w:tcPr>
            <w:tcW w:w="435" w:type="dxa"/>
          </w:tcPr>
          <w:p w14:paraId="05DD57DD" w14:textId="77777777" w:rsidR="004F7A31" w:rsidRDefault="00000000">
            <w:r>
              <w:t>60</w:t>
            </w:r>
          </w:p>
        </w:tc>
        <w:tc>
          <w:tcPr>
            <w:tcW w:w="435" w:type="dxa"/>
          </w:tcPr>
          <w:p w14:paraId="17806412" w14:textId="77777777" w:rsidR="004F7A31" w:rsidRDefault="00000000">
            <w:r>
              <w:t>70</w:t>
            </w:r>
          </w:p>
        </w:tc>
        <w:tc>
          <w:tcPr>
            <w:tcW w:w="435" w:type="dxa"/>
          </w:tcPr>
          <w:p w14:paraId="338BD584" w14:textId="77777777" w:rsidR="004F7A31" w:rsidRDefault="00000000">
            <w:r>
              <w:t>80</w:t>
            </w:r>
          </w:p>
        </w:tc>
        <w:tc>
          <w:tcPr>
            <w:tcW w:w="435" w:type="dxa"/>
          </w:tcPr>
          <w:p w14:paraId="168AEDAA" w14:textId="77777777" w:rsidR="004F7A31" w:rsidRDefault="00000000">
            <w:r>
              <w:t>90</w:t>
            </w:r>
          </w:p>
        </w:tc>
        <w:tc>
          <w:tcPr>
            <w:tcW w:w="435" w:type="dxa"/>
          </w:tcPr>
          <w:p w14:paraId="6ACC5BE3" w14:textId="77777777" w:rsidR="004F7A31" w:rsidRDefault="00000000">
            <w:r>
              <w:t>100</w:t>
            </w:r>
          </w:p>
        </w:tc>
      </w:tr>
    </w:tbl>
    <w:p w14:paraId="10538877"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7792E2CA"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6FA6E53D" w14:textId="77777777" w:rsidR="004F7A31" w:rsidRDefault="00000000">
            <w:pPr>
              <w:keepNext/>
            </w:pPr>
            <w:r>
              <w:lastRenderedPageBreak/>
              <w:t>Amount donated to British people in need (in £) ()</w:t>
            </w:r>
          </w:p>
        </w:tc>
        <w:tc>
          <w:tcPr>
            <w:tcW w:w="4788" w:type="dxa"/>
          </w:tcPr>
          <w:p w14:paraId="70B55536"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4E56B" wp14:editId="36F2060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5913480E" w14:textId="77777777" w:rsidR="004F7A31" w:rsidRDefault="004F7A31"/>
    <w:p w14:paraId="53C037D9" w14:textId="77777777" w:rsidR="004F7A31" w:rsidRDefault="004F7A31"/>
    <w:p w14:paraId="102B55DA" w14:textId="77777777" w:rsidR="004F7A31" w:rsidRDefault="004F7A31">
      <w:pPr>
        <w:pStyle w:val="QuestionSeparator"/>
      </w:pPr>
    </w:p>
    <w:p w14:paraId="698953C0" w14:textId="77777777" w:rsidR="004F7A31" w:rsidRDefault="004F7A31"/>
    <w:p w14:paraId="545ED87F" w14:textId="77777777" w:rsidR="004F7A31" w:rsidRDefault="00000000">
      <w:pPr>
        <w:keepNext/>
      </w:pPr>
      <w:r>
        <w:t xml:space="preserve">Q276 </w:t>
      </w:r>
      <w:r>
        <w:br/>
        <w:t xml:space="preserve"> </w:t>
      </w:r>
      <w:r>
        <w:b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  </w:t>
      </w:r>
      <w:r>
        <w:br/>
        <w:t xml:space="preserve">   </w:t>
      </w:r>
      <w:r>
        <w:br/>
        <w:t xml:space="preserve">Should you be selected in the lottery, you can donate a part of this additional compensation to African people living in poverty through a charity. We would channel this donation to a charity that provides small amounts of cash to people in need in Africa.  </w:t>
      </w:r>
      <w:r>
        <w:br/>
        <w:t xml:space="preserve">  </w:t>
      </w:r>
      <w:r>
        <w:rPr>
          <w:b/>
        </w:rPr>
        <w:t>In case you are winner of the lottery, what share of the £100 would you donate to African people living in poverty?</w:t>
      </w:r>
      <w:r>
        <w:t xml:space="preserve">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F7A31" w14:paraId="4C0B4B3F" w14:textId="77777777">
        <w:tc>
          <w:tcPr>
            <w:tcW w:w="4788" w:type="dxa"/>
          </w:tcPr>
          <w:p w14:paraId="55A4619E" w14:textId="77777777" w:rsidR="004F7A31" w:rsidRDefault="004F7A31"/>
        </w:tc>
        <w:tc>
          <w:tcPr>
            <w:tcW w:w="435" w:type="dxa"/>
          </w:tcPr>
          <w:p w14:paraId="1E41D04E" w14:textId="77777777" w:rsidR="004F7A31" w:rsidRDefault="00000000">
            <w:r>
              <w:t>0</w:t>
            </w:r>
          </w:p>
        </w:tc>
        <w:tc>
          <w:tcPr>
            <w:tcW w:w="435" w:type="dxa"/>
          </w:tcPr>
          <w:p w14:paraId="5DE0F502" w14:textId="77777777" w:rsidR="004F7A31" w:rsidRDefault="00000000">
            <w:r>
              <w:t>10</w:t>
            </w:r>
          </w:p>
        </w:tc>
        <w:tc>
          <w:tcPr>
            <w:tcW w:w="435" w:type="dxa"/>
          </w:tcPr>
          <w:p w14:paraId="1A24422B" w14:textId="77777777" w:rsidR="004F7A31" w:rsidRDefault="00000000">
            <w:r>
              <w:t>20</w:t>
            </w:r>
          </w:p>
        </w:tc>
        <w:tc>
          <w:tcPr>
            <w:tcW w:w="435" w:type="dxa"/>
          </w:tcPr>
          <w:p w14:paraId="7C0B296F" w14:textId="77777777" w:rsidR="004F7A31" w:rsidRDefault="00000000">
            <w:r>
              <w:t>30</w:t>
            </w:r>
          </w:p>
        </w:tc>
        <w:tc>
          <w:tcPr>
            <w:tcW w:w="435" w:type="dxa"/>
          </w:tcPr>
          <w:p w14:paraId="534181E8" w14:textId="77777777" w:rsidR="004F7A31" w:rsidRDefault="00000000">
            <w:r>
              <w:t>40</w:t>
            </w:r>
          </w:p>
        </w:tc>
        <w:tc>
          <w:tcPr>
            <w:tcW w:w="435" w:type="dxa"/>
          </w:tcPr>
          <w:p w14:paraId="1321816B" w14:textId="77777777" w:rsidR="004F7A31" w:rsidRDefault="00000000">
            <w:r>
              <w:t>50</w:t>
            </w:r>
          </w:p>
        </w:tc>
        <w:tc>
          <w:tcPr>
            <w:tcW w:w="435" w:type="dxa"/>
          </w:tcPr>
          <w:p w14:paraId="076E9B13" w14:textId="77777777" w:rsidR="004F7A31" w:rsidRDefault="00000000">
            <w:r>
              <w:t>60</w:t>
            </w:r>
          </w:p>
        </w:tc>
        <w:tc>
          <w:tcPr>
            <w:tcW w:w="435" w:type="dxa"/>
          </w:tcPr>
          <w:p w14:paraId="393FDA08" w14:textId="77777777" w:rsidR="004F7A31" w:rsidRDefault="00000000">
            <w:r>
              <w:t>70</w:t>
            </w:r>
          </w:p>
        </w:tc>
        <w:tc>
          <w:tcPr>
            <w:tcW w:w="435" w:type="dxa"/>
          </w:tcPr>
          <w:p w14:paraId="619C2C3C" w14:textId="77777777" w:rsidR="004F7A31" w:rsidRDefault="00000000">
            <w:r>
              <w:t>80</w:t>
            </w:r>
          </w:p>
        </w:tc>
        <w:tc>
          <w:tcPr>
            <w:tcW w:w="435" w:type="dxa"/>
          </w:tcPr>
          <w:p w14:paraId="3F59F701" w14:textId="77777777" w:rsidR="004F7A31" w:rsidRDefault="00000000">
            <w:r>
              <w:t>90</w:t>
            </w:r>
          </w:p>
        </w:tc>
        <w:tc>
          <w:tcPr>
            <w:tcW w:w="435" w:type="dxa"/>
          </w:tcPr>
          <w:p w14:paraId="7965A8D7" w14:textId="77777777" w:rsidR="004F7A31" w:rsidRDefault="00000000">
            <w:r>
              <w:t>100</w:t>
            </w:r>
          </w:p>
        </w:tc>
      </w:tr>
    </w:tbl>
    <w:p w14:paraId="68529590"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20CABC46"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4340A1CF" w14:textId="77777777" w:rsidR="004F7A31" w:rsidRDefault="00000000">
            <w:pPr>
              <w:keepNext/>
            </w:pPr>
            <w:r>
              <w:t>Amount donated to African people in need (in £) ()</w:t>
            </w:r>
          </w:p>
        </w:tc>
        <w:tc>
          <w:tcPr>
            <w:tcW w:w="4788" w:type="dxa"/>
          </w:tcPr>
          <w:p w14:paraId="218C5CA4"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DCF674" wp14:editId="20E7B2C8">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1CA581DA" w14:textId="77777777" w:rsidR="004F7A31" w:rsidRDefault="004F7A31"/>
    <w:p w14:paraId="1473596C" w14:textId="77777777" w:rsidR="004F7A31" w:rsidRDefault="004F7A31"/>
    <w:p w14:paraId="283A33D1" w14:textId="77777777" w:rsidR="004F7A31" w:rsidRDefault="00000000">
      <w:pPr>
        <w:pStyle w:val="BlockEndLabel"/>
      </w:pPr>
      <w:r>
        <w:t>End of Block: Donation lottery</w:t>
      </w:r>
    </w:p>
    <w:p w14:paraId="5BE29983" w14:textId="77777777" w:rsidR="004F7A31" w:rsidRDefault="004F7A31">
      <w:pPr>
        <w:pStyle w:val="BlockSeparator"/>
      </w:pPr>
    </w:p>
    <w:p w14:paraId="1F282676" w14:textId="77777777" w:rsidR="004F7A31" w:rsidRDefault="00000000">
      <w:pPr>
        <w:pStyle w:val="BlockStartLabel"/>
      </w:pPr>
      <w:r>
        <w:t>Start of Block: Wealth tax (separate)</w:t>
      </w:r>
    </w:p>
    <w:p w14:paraId="6258379C" w14:textId="77777777" w:rsidR="004F7A31" w:rsidRDefault="004F7A31"/>
    <w:p w14:paraId="6D5A4518" w14:textId="43EA1655" w:rsidR="004F7A31" w:rsidRDefault="00000000">
      <w:pPr>
        <w:keepNext/>
      </w:pPr>
      <w:r>
        <w:t>Q276 Do you support or oppose a tax on millionaires of all countries to finance low-income countries?</w:t>
      </w:r>
      <w:r>
        <w:br/>
        <w:t xml:space="preserve"> </w:t>
      </w:r>
      <w:del w:id="50" w:author="Samuel Haddad" w:date="2022-12-19T21:37:00Z">
        <w:r w:rsidDel="0063452A">
          <w:delText xml:space="preserve">This </w:delText>
        </w:r>
      </w:del>
      <w:ins w:id="51" w:author="Samuel Haddad" w:date="2022-12-19T21:37:00Z">
        <w:r w:rsidR="0063452A">
          <w:t xml:space="preserve">Such tax </w:t>
        </w:r>
      </w:ins>
      <w:r>
        <w:t>would finance infrastructure and public services such as access to drinking water, healthcare, and education.</w:t>
      </w:r>
    </w:p>
    <w:p w14:paraId="3B19995D" w14:textId="77777777" w:rsidR="004F7A31" w:rsidRDefault="00000000">
      <w:pPr>
        <w:pStyle w:val="Paragraphedeliste"/>
        <w:keepNext/>
        <w:numPr>
          <w:ilvl w:val="0"/>
          <w:numId w:val="4"/>
        </w:numPr>
      </w:pPr>
      <w:r>
        <w:t xml:space="preserve">Strongly oppose  (1) </w:t>
      </w:r>
    </w:p>
    <w:p w14:paraId="601D5123" w14:textId="77777777" w:rsidR="004F7A31" w:rsidRDefault="00000000">
      <w:pPr>
        <w:pStyle w:val="Paragraphedeliste"/>
        <w:keepNext/>
        <w:numPr>
          <w:ilvl w:val="0"/>
          <w:numId w:val="4"/>
        </w:numPr>
      </w:pPr>
      <w:r>
        <w:t xml:space="preserve">Somewhat oppose  (2) </w:t>
      </w:r>
    </w:p>
    <w:p w14:paraId="5FBE8913" w14:textId="77777777" w:rsidR="004F7A31" w:rsidRDefault="00000000">
      <w:pPr>
        <w:pStyle w:val="Paragraphedeliste"/>
        <w:keepNext/>
        <w:numPr>
          <w:ilvl w:val="0"/>
          <w:numId w:val="4"/>
        </w:numPr>
      </w:pPr>
      <w:r>
        <w:t xml:space="preserve">Indifferent or don't know  (3) </w:t>
      </w:r>
    </w:p>
    <w:p w14:paraId="2B9D842E" w14:textId="77777777" w:rsidR="004F7A31" w:rsidRDefault="00000000">
      <w:pPr>
        <w:pStyle w:val="Paragraphedeliste"/>
        <w:keepNext/>
        <w:numPr>
          <w:ilvl w:val="0"/>
          <w:numId w:val="4"/>
        </w:numPr>
      </w:pPr>
      <w:r>
        <w:t xml:space="preserve">Somewhat support  (4) </w:t>
      </w:r>
    </w:p>
    <w:p w14:paraId="54E4B03A" w14:textId="77777777" w:rsidR="004F7A31" w:rsidRDefault="00000000">
      <w:pPr>
        <w:pStyle w:val="Paragraphedeliste"/>
        <w:keepNext/>
        <w:numPr>
          <w:ilvl w:val="0"/>
          <w:numId w:val="4"/>
        </w:numPr>
      </w:pPr>
      <w:r>
        <w:t xml:space="preserve">Strongly support  (5) </w:t>
      </w:r>
    </w:p>
    <w:p w14:paraId="644980E7" w14:textId="77777777" w:rsidR="004F7A31" w:rsidRDefault="004F7A31"/>
    <w:p w14:paraId="72E303F8" w14:textId="77777777" w:rsidR="004F7A31" w:rsidRDefault="004F7A31">
      <w:pPr>
        <w:pStyle w:val="QuestionSeparator"/>
      </w:pPr>
    </w:p>
    <w:p w14:paraId="0A1C2A12" w14:textId="77777777" w:rsidR="004F7A31" w:rsidRDefault="004F7A31"/>
    <w:p w14:paraId="7586BA72" w14:textId="77777777" w:rsidR="004F7A31" w:rsidRDefault="00000000">
      <w:pPr>
        <w:keepNext/>
      </w:pPr>
      <w:r>
        <w:t>Q277 Do you support or oppose a tax on all millionaires in the UK to increase the budget of the National Health Service and state-funded schools?</w:t>
      </w:r>
    </w:p>
    <w:p w14:paraId="4CAB934F" w14:textId="77777777" w:rsidR="004F7A31" w:rsidRDefault="00000000">
      <w:pPr>
        <w:pStyle w:val="Paragraphedeliste"/>
        <w:keepNext/>
        <w:numPr>
          <w:ilvl w:val="0"/>
          <w:numId w:val="4"/>
        </w:numPr>
      </w:pPr>
      <w:r>
        <w:t xml:space="preserve">Strongly oppose  (1) </w:t>
      </w:r>
    </w:p>
    <w:p w14:paraId="6D3F2D1D" w14:textId="77777777" w:rsidR="004F7A31" w:rsidRDefault="00000000">
      <w:pPr>
        <w:pStyle w:val="Paragraphedeliste"/>
        <w:keepNext/>
        <w:numPr>
          <w:ilvl w:val="0"/>
          <w:numId w:val="4"/>
        </w:numPr>
      </w:pPr>
      <w:r>
        <w:t xml:space="preserve">Somewhat oppose  (2) </w:t>
      </w:r>
    </w:p>
    <w:p w14:paraId="2BB2B58F" w14:textId="77777777" w:rsidR="004F7A31" w:rsidRDefault="00000000">
      <w:pPr>
        <w:pStyle w:val="Paragraphedeliste"/>
        <w:keepNext/>
        <w:numPr>
          <w:ilvl w:val="0"/>
          <w:numId w:val="4"/>
        </w:numPr>
      </w:pPr>
      <w:r>
        <w:t xml:space="preserve">Indifferent or don't know  (3) </w:t>
      </w:r>
    </w:p>
    <w:p w14:paraId="01EC0AE4" w14:textId="77777777" w:rsidR="004F7A31" w:rsidRDefault="00000000">
      <w:pPr>
        <w:pStyle w:val="Paragraphedeliste"/>
        <w:keepNext/>
        <w:numPr>
          <w:ilvl w:val="0"/>
          <w:numId w:val="4"/>
        </w:numPr>
      </w:pPr>
      <w:r>
        <w:t xml:space="preserve">Somewhat support  (4) </w:t>
      </w:r>
    </w:p>
    <w:p w14:paraId="576A7B6F" w14:textId="77777777" w:rsidR="004F7A31" w:rsidRDefault="00000000">
      <w:pPr>
        <w:pStyle w:val="Paragraphedeliste"/>
        <w:keepNext/>
        <w:numPr>
          <w:ilvl w:val="0"/>
          <w:numId w:val="4"/>
        </w:numPr>
      </w:pPr>
      <w:r>
        <w:t xml:space="preserve">Strongly support  (5) </w:t>
      </w:r>
    </w:p>
    <w:p w14:paraId="2B0E2A6B" w14:textId="77777777" w:rsidR="004F7A31" w:rsidRDefault="004F7A31"/>
    <w:p w14:paraId="597E143A" w14:textId="77777777" w:rsidR="004F7A31" w:rsidRDefault="00000000">
      <w:pPr>
        <w:pStyle w:val="BlockEndLabel"/>
      </w:pPr>
      <w:r>
        <w:t>End of Block: Wealth tax (separate)</w:t>
      </w:r>
    </w:p>
    <w:p w14:paraId="54DAC83D" w14:textId="77777777" w:rsidR="004F7A31" w:rsidRDefault="004F7A31">
      <w:pPr>
        <w:pStyle w:val="BlockSeparator"/>
      </w:pPr>
    </w:p>
    <w:p w14:paraId="6840BDD3" w14:textId="77777777" w:rsidR="004F7A31" w:rsidRDefault="00000000">
      <w:pPr>
        <w:pStyle w:val="BlockStartLabel"/>
      </w:pPr>
      <w:r>
        <w:t>Start of Block: Wealth tax (pooled)</w:t>
      </w:r>
    </w:p>
    <w:p w14:paraId="16BF368D" w14:textId="77777777" w:rsidR="004F7A31" w:rsidRDefault="004F7A31"/>
    <w:p w14:paraId="409C6C1B" w14:textId="29A9D601" w:rsidR="004F7A31" w:rsidRDefault="00000000">
      <w:pPr>
        <w:keepNext/>
      </w:pPr>
      <w:r>
        <w:t xml:space="preserve">Q278 </w:t>
      </w:r>
      <w:r>
        <w:br/>
        <w:t xml:space="preserve">Imagine a wealth tax </w:t>
      </w:r>
      <w:del w:id="52" w:author="Samuel Haddad" w:date="2022-12-19T21:38:00Z">
        <w:r w:rsidDel="0063452A">
          <w:delText xml:space="preserve">applying </w:delText>
        </w:r>
      </w:del>
      <w:r>
        <w:t xml:space="preserve">on households with net worth above £5 million, enacted in all countries around the world.  </w:t>
      </w:r>
      <w:r>
        <w:br/>
        <w:t xml:space="preserve">In the UK, the tax revenues collected would </w:t>
      </w:r>
      <w:del w:id="53" w:author="Samuel Haddad" w:date="2022-12-19T21:39:00Z">
        <w:r w:rsidDel="0063452A">
          <w:delText xml:space="preserve">be </w:delText>
        </w:r>
      </w:del>
      <w:ins w:id="54" w:author="Samuel Haddad" w:date="2022-12-19T21:39:00Z">
        <w:r w:rsidR="0063452A">
          <w:t xml:space="preserve">amount to </w:t>
        </w:r>
      </w:ins>
      <w:r>
        <w:t xml:space="preserve">£20 billion per year (that is, 0.9% of UK GDP), while it would </w:t>
      </w:r>
      <w:del w:id="55" w:author="Samuel Haddad" w:date="2022-12-19T21:39:00Z">
        <w:r w:rsidDel="0063452A">
          <w:delText xml:space="preserve">be </w:delText>
        </w:r>
      </w:del>
      <w:ins w:id="56" w:author="Samuel Haddad" w:date="2022-12-19T21:39:00Z">
        <w:r w:rsidR="0063452A">
          <w:t xml:space="preserve">amount to </w:t>
        </w:r>
      </w:ins>
      <w:r>
        <w:t xml:space="preserve">$1 billion in all low-income countries taken together (700 million people live in a low-income country, most of them in Africa).  </w:t>
      </w:r>
      <w:r>
        <w:br/>
        <w:t xml:space="preserve">Each country would retain part of the revenues it collects, and the remaining part would be pooled at the global level to finance infrastructure and public services in low-income countries.  </w:t>
      </w:r>
      <w:r>
        <w:br/>
        <w:t xml:space="preserve">   </w:t>
      </w:r>
      <w:r>
        <w:br/>
        <w:t xml:space="preserve">What percentage should be pooled to finance low-income countries (instead of retained in the country's national budget)?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F7A31" w14:paraId="443EB860" w14:textId="77777777">
        <w:tc>
          <w:tcPr>
            <w:tcW w:w="4788" w:type="dxa"/>
          </w:tcPr>
          <w:p w14:paraId="4BEC1A14" w14:textId="77777777" w:rsidR="004F7A31" w:rsidRDefault="004F7A31"/>
        </w:tc>
        <w:tc>
          <w:tcPr>
            <w:tcW w:w="435" w:type="dxa"/>
          </w:tcPr>
          <w:p w14:paraId="3BB15C0A" w14:textId="77777777" w:rsidR="004F7A31" w:rsidRDefault="00000000">
            <w:r>
              <w:t>0</w:t>
            </w:r>
          </w:p>
        </w:tc>
        <w:tc>
          <w:tcPr>
            <w:tcW w:w="435" w:type="dxa"/>
          </w:tcPr>
          <w:p w14:paraId="1E24BF41" w14:textId="77777777" w:rsidR="004F7A31" w:rsidRDefault="00000000">
            <w:r>
              <w:t>10</w:t>
            </w:r>
          </w:p>
        </w:tc>
        <w:tc>
          <w:tcPr>
            <w:tcW w:w="435" w:type="dxa"/>
          </w:tcPr>
          <w:p w14:paraId="02C9EF5E" w14:textId="77777777" w:rsidR="004F7A31" w:rsidRDefault="00000000">
            <w:r>
              <w:t>20</w:t>
            </w:r>
          </w:p>
        </w:tc>
        <w:tc>
          <w:tcPr>
            <w:tcW w:w="435" w:type="dxa"/>
          </w:tcPr>
          <w:p w14:paraId="17F098F5" w14:textId="77777777" w:rsidR="004F7A31" w:rsidRDefault="00000000">
            <w:r>
              <w:t>30</w:t>
            </w:r>
          </w:p>
        </w:tc>
        <w:tc>
          <w:tcPr>
            <w:tcW w:w="435" w:type="dxa"/>
          </w:tcPr>
          <w:p w14:paraId="04289E24" w14:textId="77777777" w:rsidR="004F7A31" w:rsidRDefault="00000000">
            <w:r>
              <w:t>40</w:t>
            </w:r>
          </w:p>
        </w:tc>
        <w:tc>
          <w:tcPr>
            <w:tcW w:w="435" w:type="dxa"/>
          </w:tcPr>
          <w:p w14:paraId="254778DC" w14:textId="77777777" w:rsidR="004F7A31" w:rsidRDefault="00000000">
            <w:r>
              <w:t>50</w:t>
            </w:r>
          </w:p>
        </w:tc>
        <w:tc>
          <w:tcPr>
            <w:tcW w:w="435" w:type="dxa"/>
          </w:tcPr>
          <w:p w14:paraId="41F46916" w14:textId="77777777" w:rsidR="004F7A31" w:rsidRDefault="00000000">
            <w:r>
              <w:t>60</w:t>
            </w:r>
          </w:p>
        </w:tc>
        <w:tc>
          <w:tcPr>
            <w:tcW w:w="435" w:type="dxa"/>
          </w:tcPr>
          <w:p w14:paraId="587050AD" w14:textId="77777777" w:rsidR="004F7A31" w:rsidRDefault="00000000">
            <w:r>
              <w:t>70</w:t>
            </w:r>
          </w:p>
        </w:tc>
        <w:tc>
          <w:tcPr>
            <w:tcW w:w="435" w:type="dxa"/>
          </w:tcPr>
          <w:p w14:paraId="67D3D4F6" w14:textId="77777777" w:rsidR="004F7A31" w:rsidRDefault="00000000">
            <w:r>
              <w:t>80</w:t>
            </w:r>
          </w:p>
        </w:tc>
        <w:tc>
          <w:tcPr>
            <w:tcW w:w="435" w:type="dxa"/>
          </w:tcPr>
          <w:p w14:paraId="449DD295" w14:textId="77777777" w:rsidR="004F7A31" w:rsidRDefault="00000000">
            <w:r>
              <w:t>90</w:t>
            </w:r>
          </w:p>
        </w:tc>
        <w:tc>
          <w:tcPr>
            <w:tcW w:w="435" w:type="dxa"/>
          </w:tcPr>
          <w:p w14:paraId="75A48993" w14:textId="77777777" w:rsidR="004F7A31" w:rsidRDefault="00000000">
            <w:r>
              <w:t>100</w:t>
            </w:r>
          </w:p>
        </w:tc>
      </w:tr>
    </w:tbl>
    <w:p w14:paraId="35340AF9"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0A74E0D1"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2895D2F7" w14:textId="7FE0CED5" w:rsidR="004F7A31" w:rsidRDefault="00000000">
            <w:pPr>
              <w:keepNext/>
            </w:pPr>
            <w:r>
              <w:t>Percent of wealth tax that should go to low-income countries (</w:t>
            </w:r>
            <w:ins w:id="57" w:author="Samuel Haddad" w:date="2022-12-19T21:39:00Z">
              <w:r w:rsidR="0063452A">
                <w:t>number missing</w:t>
              </w:r>
            </w:ins>
            <w:r>
              <w:t>)</w:t>
            </w:r>
          </w:p>
        </w:tc>
        <w:tc>
          <w:tcPr>
            <w:tcW w:w="4788" w:type="dxa"/>
          </w:tcPr>
          <w:p w14:paraId="16CB25C6"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C27932" wp14:editId="06B06B81">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0E17B22" w14:textId="77777777" w:rsidR="004F7A31" w:rsidRDefault="004F7A31"/>
    <w:p w14:paraId="253D8C96" w14:textId="77777777" w:rsidR="004F7A31" w:rsidRDefault="004F7A31"/>
    <w:p w14:paraId="45472A0A" w14:textId="77777777" w:rsidR="004F7A31" w:rsidRDefault="004F7A31">
      <w:pPr>
        <w:pStyle w:val="QuestionSeparator"/>
      </w:pPr>
    </w:p>
    <w:p w14:paraId="5624896A" w14:textId="77777777" w:rsidR="004F7A31" w:rsidRDefault="004F7A31"/>
    <w:p w14:paraId="52B881CC" w14:textId="7F68AB1D" w:rsidR="004F7A31" w:rsidRDefault="00000000">
      <w:pPr>
        <w:keepNext/>
      </w:pPr>
      <w:r>
        <w:t xml:space="preserve">Q279 </w:t>
      </w:r>
      <w:r>
        <w:br/>
        <w:t xml:space="preserve"> </w:t>
      </w:r>
      <w:r>
        <w:br/>
        <w:t xml:space="preserve">Imagine a wealth tax </w:t>
      </w:r>
      <w:del w:id="58" w:author="Samuel Haddad" w:date="2022-12-19T21:39:00Z">
        <w:r w:rsidDel="0063452A">
          <w:delText xml:space="preserve">applying </w:delText>
        </w:r>
      </w:del>
      <w:r>
        <w:t xml:space="preserve">on households with net worth above £5 million, enacted in all countries around the world.  </w:t>
      </w:r>
      <w:r>
        <w:br/>
        <w:t>In the UK, the tax revenues collected woul</w:t>
      </w:r>
      <w:ins w:id="59" w:author="Samuel Haddad" w:date="2022-12-19T21:39:00Z">
        <w:r w:rsidR="0063452A">
          <w:t xml:space="preserve">d amount to </w:t>
        </w:r>
      </w:ins>
      <w:del w:id="60" w:author="Samuel Haddad" w:date="2022-12-19T21:39:00Z">
        <w:r w:rsidDel="0063452A">
          <w:delText xml:space="preserve">d be </w:delText>
        </w:r>
      </w:del>
      <w:r>
        <w:t xml:space="preserve">£20 billion per year (that is, 0.9% of UK </w:t>
      </w:r>
      <w:r>
        <w:lastRenderedPageBreak/>
        <w:t xml:space="preserve">GDP), while it would </w:t>
      </w:r>
      <w:del w:id="61" w:author="Samuel Haddad" w:date="2022-12-19T21:39:00Z">
        <w:r w:rsidDel="0063452A">
          <w:delText xml:space="preserve">be </w:delText>
        </w:r>
      </w:del>
      <w:ins w:id="62" w:author="Samuel Haddad" w:date="2022-12-19T21:39:00Z">
        <w:r w:rsidR="0063452A">
          <w:t xml:space="preserve">amount to </w:t>
        </w:r>
      </w:ins>
      <w:r>
        <w:t>$1 billion in all low-income countries taken together (700 million people live in a low-income country, most of them in Africa).</w:t>
      </w:r>
      <w:r>
        <w:br/>
        <w:t xml:space="preserve">    Which of the following options would you prefer?</w:t>
      </w:r>
    </w:p>
    <w:p w14:paraId="0B58443B" w14:textId="77777777" w:rsidR="004F7A31" w:rsidRDefault="00000000">
      <w:pPr>
        <w:pStyle w:val="Paragraphedeliste"/>
        <w:keepNext/>
        <w:numPr>
          <w:ilvl w:val="0"/>
          <w:numId w:val="4"/>
        </w:numPr>
      </w:pPr>
      <w:r>
        <w:t xml:space="preserve">The whole wealth tax financing national budgets in each country. For example, in the UK, it could finance the National Health Service and state-funded schools.  (1) </w:t>
      </w:r>
    </w:p>
    <w:p w14:paraId="543E4C19" w14:textId="77777777" w:rsidR="004F7A31" w:rsidRDefault="00000000">
      <w:pPr>
        <w:pStyle w:val="Paragraphedeliste"/>
        <w:keepNext/>
        <w:numPr>
          <w:ilvl w:val="0"/>
          <w:numId w:val="4"/>
        </w:numPr>
      </w:pPr>
      <w:r>
        <w:t xml:space="preserve">Half of the wealth tax financing national budgets in each country, half of it financing low-income countries. For example, it could finance state-funded schools in the UK and access to drinking water, healthcare, and education in Africa.  (4) </w:t>
      </w:r>
    </w:p>
    <w:p w14:paraId="74FA2B8D" w14:textId="77777777" w:rsidR="004F7A31" w:rsidRDefault="004F7A31"/>
    <w:p w14:paraId="3C65C393" w14:textId="77777777" w:rsidR="004F7A31" w:rsidRDefault="00000000">
      <w:pPr>
        <w:pStyle w:val="BlockEndLabel"/>
      </w:pPr>
      <w:r>
        <w:t>End of Block: Wealth tax (pooled)</w:t>
      </w:r>
    </w:p>
    <w:p w14:paraId="270CA1EA" w14:textId="77777777" w:rsidR="004F7A31" w:rsidRDefault="004F7A31">
      <w:pPr>
        <w:pStyle w:val="BlockSeparator"/>
      </w:pPr>
    </w:p>
    <w:p w14:paraId="2AAC5ABC" w14:textId="77777777" w:rsidR="004F7A31" w:rsidRDefault="00000000">
      <w:pPr>
        <w:pStyle w:val="BlockStartLabel"/>
      </w:pPr>
      <w:r>
        <w:t>Start of Block: Foreign aid</w:t>
      </w:r>
    </w:p>
    <w:p w14:paraId="3121B823" w14:textId="77777777" w:rsidR="004F7A31" w:rsidRDefault="004F7A31"/>
    <w:p w14:paraId="75A1E862" w14:textId="6000E286" w:rsidR="004F7A31" w:rsidRDefault="00000000">
      <w:pPr>
        <w:keepNext/>
      </w:pPr>
      <w:r>
        <w:lastRenderedPageBreak/>
        <w:t xml:space="preserve">Q1 </w:t>
      </w:r>
      <w:del w:id="63" w:author="Samuel Haddad" w:date="2022-12-19T21:44:00Z">
        <w:r w:rsidDel="0063452A">
          <w:delText>To the best of your guess</w:delText>
        </w:r>
      </w:del>
      <w:ins w:id="64" w:author="Samuel Haddad" w:date="2022-12-19T21:44:00Z">
        <w:r w:rsidR="0063452A">
          <w:t>From your guess</w:t>
        </w:r>
      </w:ins>
      <w:r>
        <w:t>,</w:t>
      </w:r>
      <w:r>
        <w:rPr>
          <w:b/>
        </w:rPr>
        <w:t xml:space="preserve"> what percentage of the British government's spending is allocated to foreign aid</w:t>
      </w:r>
      <w:r>
        <w:t xml:space="preserve"> (that is, to reduce poverty in low-income countries)</w:t>
      </w:r>
      <w:r>
        <w:rPr>
          <w:b/>
        </w:rPr>
        <w:t>?</w:t>
      </w:r>
      <w:r>
        <w:br/>
        <w:t xml:space="preserve"> </w:t>
      </w:r>
      <w:r>
        <w:br/>
        <w:t xml:space="preserve"> For </w:t>
      </w:r>
      <w:ins w:id="65" w:author="Samuel Haddad" w:date="2022-12-19T21:44:00Z">
        <w:r w:rsidR="0063452A">
          <w:t xml:space="preserve">your </w:t>
        </w:r>
      </w:ins>
      <w:r>
        <w:t>information, government spending totals 41% of UK GD</w:t>
      </w:r>
      <w:ins w:id="66" w:author="Samuel Haddad" w:date="2022-12-19T21:46:00Z">
        <w:r w:rsidR="00AA22D2">
          <w:t xml:space="preserve">P. Apart from foreign aid, </w:t>
        </w:r>
      </w:ins>
      <w:del w:id="67" w:author="Samuel Haddad" w:date="2022-12-19T21:46:00Z">
        <w:r w:rsidDel="00AA22D2">
          <w:delText xml:space="preserve">P, </w:delText>
        </w:r>
      </w:del>
      <w:r>
        <w:t>it includes national and local government spending</w:t>
      </w:r>
      <w:ins w:id="68" w:author="Samuel Haddad" w:date="2022-12-19T21:45:00Z">
        <w:r w:rsidR="00AA22D2">
          <w:t xml:space="preserve"> and</w:t>
        </w:r>
      </w:ins>
      <w:del w:id="69" w:author="Samuel Haddad" w:date="2022-12-19T21:45:00Z">
        <w:r w:rsidDel="00AA22D2">
          <w:delText>, and apart from foreign aid, it</w:delText>
        </w:r>
      </w:del>
      <w:r>
        <w:t xml:space="preserve"> covers the following items: defense, social security (retirement pensions), health (the NHS), welfare benefits, education, roads, justice, and other programs.</w:t>
      </w:r>
    </w:p>
    <w:p w14:paraId="5F5CF75A" w14:textId="77777777" w:rsidR="004F7A31" w:rsidRDefault="00000000">
      <w:pPr>
        <w:pStyle w:val="Paragraphedeliste"/>
        <w:keepNext/>
        <w:numPr>
          <w:ilvl w:val="0"/>
          <w:numId w:val="4"/>
        </w:numPr>
      </w:pPr>
      <w:r>
        <w:t xml:space="preserve">Less than 0.1%  (4) </w:t>
      </w:r>
    </w:p>
    <w:p w14:paraId="0C8A2C5D" w14:textId="77777777" w:rsidR="004F7A31" w:rsidRDefault="00000000">
      <w:pPr>
        <w:pStyle w:val="Paragraphedeliste"/>
        <w:keepNext/>
        <w:numPr>
          <w:ilvl w:val="0"/>
          <w:numId w:val="4"/>
        </w:numPr>
      </w:pPr>
      <w:r>
        <w:t xml:space="preserve">0.1% to 0.2%  (5) </w:t>
      </w:r>
    </w:p>
    <w:p w14:paraId="2BD49825" w14:textId="77777777" w:rsidR="004F7A31" w:rsidRDefault="00000000">
      <w:pPr>
        <w:pStyle w:val="Paragraphedeliste"/>
        <w:keepNext/>
        <w:numPr>
          <w:ilvl w:val="0"/>
          <w:numId w:val="4"/>
        </w:numPr>
      </w:pPr>
      <w:r>
        <w:t xml:space="preserve">0.3% to 0.5%  (6) </w:t>
      </w:r>
    </w:p>
    <w:p w14:paraId="15DD8B4D" w14:textId="77777777" w:rsidR="004F7A31" w:rsidRDefault="00000000">
      <w:pPr>
        <w:pStyle w:val="Paragraphedeliste"/>
        <w:keepNext/>
        <w:numPr>
          <w:ilvl w:val="0"/>
          <w:numId w:val="4"/>
        </w:numPr>
      </w:pPr>
      <w:r>
        <w:t xml:space="preserve">0.6% to 1.0%  (17) </w:t>
      </w:r>
    </w:p>
    <w:p w14:paraId="6F35C3DD" w14:textId="77777777" w:rsidR="004F7A31" w:rsidRDefault="00000000">
      <w:pPr>
        <w:pStyle w:val="Paragraphedeliste"/>
        <w:keepNext/>
        <w:numPr>
          <w:ilvl w:val="0"/>
          <w:numId w:val="4"/>
        </w:numPr>
      </w:pPr>
      <w:r>
        <w:t xml:space="preserve">1.1% to 1.7%  (7) </w:t>
      </w:r>
    </w:p>
    <w:p w14:paraId="7CA7ECA4" w14:textId="77777777" w:rsidR="004F7A31" w:rsidRDefault="00000000">
      <w:pPr>
        <w:pStyle w:val="Paragraphedeliste"/>
        <w:keepNext/>
        <w:numPr>
          <w:ilvl w:val="0"/>
          <w:numId w:val="4"/>
        </w:numPr>
      </w:pPr>
      <w:r>
        <w:t xml:space="preserve">1.8% to 2.6%  (8) </w:t>
      </w:r>
    </w:p>
    <w:p w14:paraId="512E5D6B" w14:textId="77777777" w:rsidR="004F7A31" w:rsidRDefault="00000000">
      <w:pPr>
        <w:pStyle w:val="Paragraphedeliste"/>
        <w:keepNext/>
        <w:numPr>
          <w:ilvl w:val="0"/>
          <w:numId w:val="4"/>
        </w:numPr>
      </w:pPr>
      <w:r>
        <w:t xml:space="preserve">2.7% to 4%  (9) </w:t>
      </w:r>
    </w:p>
    <w:p w14:paraId="7AC2A5DD" w14:textId="77777777" w:rsidR="004F7A31" w:rsidRDefault="00000000">
      <w:pPr>
        <w:pStyle w:val="Paragraphedeliste"/>
        <w:keepNext/>
        <w:numPr>
          <w:ilvl w:val="0"/>
          <w:numId w:val="4"/>
        </w:numPr>
      </w:pPr>
      <w:r>
        <w:t xml:space="preserve">4.1% to 6%  (11) </w:t>
      </w:r>
    </w:p>
    <w:p w14:paraId="186200E1" w14:textId="77777777" w:rsidR="004F7A31" w:rsidRDefault="00000000">
      <w:pPr>
        <w:pStyle w:val="Paragraphedeliste"/>
        <w:keepNext/>
        <w:numPr>
          <w:ilvl w:val="0"/>
          <w:numId w:val="4"/>
        </w:numPr>
      </w:pPr>
      <w:r>
        <w:t xml:space="preserve">6.1% to 9%  (12) </w:t>
      </w:r>
    </w:p>
    <w:p w14:paraId="02C8794E" w14:textId="77777777" w:rsidR="004F7A31" w:rsidRDefault="00000000">
      <w:pPr>
        <w:pStyle w:val="Paragraphedeliste"/>
        <w:keepNext/>
        <w:numPr>
          <w:ilvl w:val="0"/>
          <w:numId w:val="4"/>
        </w:numPr>
      </w:pPr>
      <w:r>
        <w:t xml:space="preserve">9.1% to 13%  (13) </w:t>
      </w:r>
    </w:p>
    <w:p w14:paraId="5FE25656" w14:textId="77777777" w:rsidR="004F7A31" w:rsidRDefault="00000000">
      <w:pPr>
        <w:pStyle w:val="Paragraphedeliste"/>
        <w:keepNext/>
        <w:numPr>
          <w:ilvl w:val="0"/>
          <w:numId w:val="4"/>
        </w:numPr>
      </w:pPr>
      <w:r>
        <w:t xml:space="preserve">13.1% to 25%  (16) </w:t>
      </w:r>
    </w:p>
    <w:p w14:paraId="09171982" w14:textId="77777777" w:rsidR="004F7A31" w:rsidRDefault="00000000">
      <w:pPr>
        <w:pStyle w:val="Paragraphedeliste"/>
        <w:keepNext/>
        <w:numPr>
          <w:ilvl w:val="0"/>
          <w:numId w:val="4"/>
        </w:numPr>
      </w:pPr>
      <w:r>
        <w:t xml:space="preserve">More than 25%  (14) </w:t>
      </w:r>
    </w:p>
    <w:p w14:paraId="563A48CC" w14:textId="77777777" w:rsidR="004F7A31" w:rsidRDefault="004F7A31"/>
    <w:p w14:paraId="15079945" w14:textId="77777777" w:rsidR="004F7A31" w:rsidRDefault="00000000">
      <w:pPr>
        <w:pStyle w:val="BlockEndLabel"/>
      </w:pPr>
      <w:r>
        <w:t>End of Block: Foreign aid</w:t>
      </w:r>
    </w:p>
    <w:p w14:paraId="5F8FB9C4" w14:textId="77777777" w:rsidR="004F7A31" w:rsidRDefault="004F7A31">
      <w:pPr>
        <w:pStyle w:val="BlockSeparator"/>
      </w:pPr>
    </w:p>
    <w:p w14:paraId="27D67BE8" w14:textId="77777777" w:rsidR="004F7A31" w:rsidRDefault="00000000">
      <w:pPr>
        <w:pStyle w:val="BlockStartLabel"/>
      </w:pPr>
      <w:r>
        <w:t>Start of Block: Foreign aid (randomized)</w:t>
      </w:r>
    </w:p>
    <w:p w14:paraId="6A5C35BE" w14:textId="77777777" w:rsidR="004F7A31" w:rsidRDefault="004F7A31"/>
    <w:p w14:paraId="6E869848" w14:textId="74E6A8F8" w:rsidR="004F7A31" w:rsidRDefault="00000000">
      <w:pPr>
        <w:keepNext/>
      </w:pPr>
      <w:r>
        <w:lastRenderedPageBreak/>
        <w:t xml:space="preserve">Q2 If you could </w:t>
      </w:r>
      <w:ins w:id="70" w:author="Samuel Haddad" w:date="2022-12-19T21:46:00Z">
        <w:r w:rsidR="00AA22D2">
          <w:t>decide</w:t>
        </w:r>
      </w:ins>
      <w:del w:id="71" w:author="Samuel Haddad" w:date="2022-12-19T21:46:00Z">
        <w:r w:rsidDel="00AA22D2">
          <w:delText>choose the government spending</w:delText>
        </w:r>
      </w:del>
      <w:r>
        <w:t xml:space="preserve">, what percentage </w:t>
      </w:r>
      <w:ins w:id="72" w:author="Samuel Haddad" w:date="2022-12-19T21:46:00Z">
        <w:r w:rsidR="00AA22D2">
          <w:t xml:space="preserve">of the government spending </w:t>
        </w:r>
      </w:ins>
      <w:r>
        <w:t>would you allocate to foreign aid?</w:t>
      </w:r>
    </w:p>
    <w:p w14:paraId="3C8CEF54" w14:textId="77777777" w:rsidR="004F7A31" w:rsidRDefault="00000000">
      <w:pPr>
        <w:pStyle w:val="Paragraphedeliste"/>
        <w:keepNext/>
        <w:numPr>
          <w:ilvl w:val="0"/>
          <w:numId w:val="4"/>
        </w:numPr>
      </w:pPr>
      <w:r>
        <w:t xml:space="preserve">Less than 0.1%  (4) </w:t>
      </w:r>
    </w:p>
    <w:p w14:paraId="05C63605" w14:textId="77777777" w:rsidR="004F7A31" w:rsidRDefault="00000000">
      <w:pPr>
        <w:pStyle w:val="Paragraphedeliste"/>
        <w:keepNext/>
        <w:numPr>
          <w:ilvl w:val="0"/>
          <w:numId w:val="4"/>
        </w:numPr>
      </w:pPr>
      <w:r>
        <w:t xml:space="preserve">0.1% to 0.2%  (5) </w:t>
      </w:r>
    </w:p>
    <w:p w14:paraId="201322C1" w14:textId="77777777" w:rsidR="004F7A31" w:rsidRDefault="00000000">
      <w:pPr>
        <w:pStyle w:val="Paragraphedeliste"/>
        <w:keepNext/>
        <w:numPr>
          <w:ilvl w:val="0"/>
          <w:numId w:val="4"/>
        </w:numPr>
      </w:pPr>
      <w:r>
        <w:t xml:space="preserve">0.3% to 0.5%  (6) </w:t>
      </w:r>
    </w:p>
    <w:p w14:paraId="1928FDCA" w14:textId="77777777" w:rsidR="004F7A31" w:rsidRDefault="00000000">
      <w:pPr>
        <w:pStyle w:val="Paragraphedeliste"/>
        <w:keepNext/>
        <w:numPr>
          <w:ilvl w:val="0"/>
          <w:numId w:val="4"/>
        </w:numPr>
      </w:pPr>
      <w:r>
        <w:t xml:space="preserve">0.6% to 1.0%  (7) </w:t>
      </w:r>
    </w:p>
    <w:p w14:paraId="549CE049" w14:textId="77777777" w:rsidR="004F7A31" w:rsidRDefault="00000000">
      <w:pPr>
        <w:pStyle w:val="Paragraphedeliste"/>
        <w:keepNext/>
        <w:numPr>
          <w:ilvl w:val="0"/>
          <w:numId w:val="4"/>
        </w:numPr>
      </w:pPr>
      <w:r>
        <w:t xml:space="preserve">1.1% to 1.7%  (8) </w:t>
      </w:r>
    </w:p>
    <w:p w14:paraId="21552950" w14:textId="77777777" w:rsidR="004F7A31" w:rsidRDefault="00000000">
      <w:pPr>
        <w:pStyle w:val="Paragraphedeliste"/>
        <w:keepNext/>
        <w:numPr>
          <w:ilvl w:val="0"/>
          <w:numId w:val="4"/>
        </w:numPr>
      </w:pPr>
      <w:r>
        <w:t xml:space="preserve">1.8% to 2.6%  (9) </w:t>
      </w:r>
    </w:p>
    <w:p w14:paraId="5B1E9EE7" w14:textId="77777777" w:rsidR="004F7A31" w:rsidRDefault="00000000">
      <w:pPr>
        <w:pStyle w:val="Paragraphedeliste"/>
        <w:keepNext/>
        <w:numPr>
          <w:ilvl w:val="0"/>
          <w:numId w:val="4"/>
        </w:numPr>
      </w:pPr>
      <w:r>
        <w:t xml:space="preserve">2.7% to 4%  (10) </w:t>
      </w:r>
    </w:p>
    <w:p w14:paraId="40C2F0A4" w14:textId="77777777" w:rsidR="004F7A31" w:rsidRDefault="00000000">
      <w:pPr>
        <w:pStyle w:val="Paragraphedeliste"/>
        <w:keepNext/>
        <w:numPr>
          <w:ilvl w:val="0"/>
          <w:numId w:val="4"/>
        </w:numPr>
      </w:pPr>
      <w:r>
        <w:t xml:space="preserve">4.1% to 6%  (11) </w:t>
      </w:r>
    </w:p>
    <w:p w14:paraId="11968C90" w14:textId="77777777" w:rsidR="004F7A31" w:rsidRDefault="00000000">
      <w:pPr>
        <w:pStyle w:val="Paragraphedeliste"/>
        <w:keepNext/>
        <w:numPr>
          <w:ilvl w:val="0"/>
          <w:numId w:val="4"/>
        </w:numPr>
      </w:pPr>
      <w:r>
        <w:t xml:space="preserve">6.1% to 9%  (12) </w:t>
      </w:r>
    </w:p>
    <w:p w14:paraId="579B20A4" w14:textId="77777777" w:rsidR="004F7A31" w:rsidRDefault="00000000">
      <w:pPr>
        <w:pStyle w:val="Paragraphedeliste"/>
        <w:keepNext/>
        <w:numPr>
          <w:ilvl w:val="0"/>
          <w:numId w:val="4"/>
        </w:numPr>
      </w:pPr>
      <w:r>
        <w:t xml:space="preserve">9.1% to 13%  (13) </w:t>
      </w:r>
    </w:p>
    <w:p w14:paraId="7540137C" w14:textId="77777777" w:rsidR="004F7A31" w:rsidRDefault="00000000">
      <w:pPr>
        <w:pStyle w:val="Paragraphedeliste"/>
        <w:keepNext/>
        <w:numPr>
          <w:ilvl w:val="0"/>
          <w:numId w:val="4"/>
        </w:numPr>
      </w:pPr>
      <w:r>
        <w:t xml:space="preserve">13.1% to 25%  (16) </w:t>
      </w:r>
    </w:p>
    <w:p w14:paraId="36386912" w14:textId="77777777" w:rsidR="004F7A31" w:rsidRDefault="00000000">
      <w:pPr>
        <w:pStyle w:val="Paragraphedeliste"/>
        <w:keepNext/>
        <w:numPr>
          <w:ilvl w:val="0"/>
          <w:numId w:val="4"/>
        </w:numPr>
      </w:pPr>
      <w:r>
        <w:t xml:space="preserve">More than 25%  (14) </w:t>
      </w:r>
    </w:p>
    <w:p w14:paraId="2D23961B" w14:textId="77777777" w:rsidR="004F7A31" w:rsidRDefault="004F7A31"/>
    <w:p w14:paraId="494256FC" w14:textId="77777777" w:rsidR="004F7A31" w:rsidRDefault="004F7A31">
      <w:pPr>
        <w:pStyle w:val="QuestionSeparator"/>
      </w:pPr>
    </w:p>
    <w:p w14:paraId="110FDED6" w14:textId="77777777" w:rsidR="004F7A31" w:rsidRDefault="004F7A31"/>
    <w:p w14:paraId="28E470B0" w14:textId="4A06AD63" w:rsidR="004F7A31" w:rsidRDefault="00000000">
      <w:pPr>
        <w:keepNext/>
      </w:pPr>
      <w:r>
        <w:lastRenderedPageBreak/>
        <w:t>Q3 Actually, 1.7% of the UK government spending is allocated to foreign aid.</w:t>
      </w:r>
      <w:r>
        <w:br/>
        <w:t xml:space="preserve"> </w:t>
      </w:r>
      <w:r>
        <w:br/>
      </w:r>
      <w:ins w:id="73" w:author="Samuel Haddad" w:date="2022-12-19T21:47:00Z">
        <w:r w:rsidR="00AA22D2">
          <w:t>If you could decide, what percentage of the government spending would you allocate to foreign aid?</w:t>
        </w:r>
      </w:ins>
      <w:del w:id="74" w:author="Samuel Haddad" w:date="2022-12-19T21:47:00Z">
        <w:r w:rsidDel="00AA22D2">
          <w:delText xml:space="preserve"> If you could choose the government spending, what percentage would you allocate to foreign aid?</w:delText>
        </w:r>
      </w:del>
    </w:p>
    <w:p w14:paraId="5EC3EB93" w14:textId="77777777" w:rsidR="004F7A31" w:rsidRDefault="00000000">
      <w:pPr>
        <w:pStyle w:val="Paragraphedeliste"/>
        <w:keepNext/>
        <w:numPr>
          <w:ilvl w:val="0"/>
          <w:numId w:val="4"/>
        </w:numPr>
      </w:pPr>
      <w:r>
        <w:t xml:space="preserve">Less than 0.1%  (4) </w:t>
      </w:r>
    </w:p>
    <w:p w14:paraId="1D3145DD" w14:textId="77777777" w:rsidR="004F7A31" w:rsidRDefault="00000000">
      <w:pPr>
        <w:pStyle w:val="Paragraphedeliste"/>
        <w:keepNext/>
        <w:numPr>
          <w:ilvl w:val="0"/>
          <w:numId w:val="4"/>
        </w:numPr>
      </w:pPr>
      <w:r>
        <w:t xml:space="preserve">0.1% to 0.2%  (5) </w:t>
      </w:r>
    </w:p>
    <w:p w14:paraId="0651F280" w14:textId="77777777" w:rsidR="004F7A31" w:rsidRDefault="00000000">
      <w:pPr>
        <w:pStyle w:val="Paragraphedeliste"/>
        <w:keepNext/>
        <w:numPr>
          <w:ilvl w:val="0"/>
          <w:numId w:val="4"/>
        </w:numPr>
      </w:pPr>
      <w:r>
        <w:t xml:space="preserve">0.3% to 0.5%  (6) </w:t>
      </w:r>
    </w:p>
    <w:p w14:paraId="10D0C95B" w14:textId="77777777" w:rsidR="004F7A31" w:rsidRDefault="00000000">
      <w:pPr>
        <w:pStyle w:val="Paragraphedeliste"/>
        <w:keepNext/>
        <w:numPr>
          <w:ilvl w:val="0"/>
          <w:numId w:val="4"/>
        </w:numPr>
      </w:pPr>
      <w:r>
        <w:t xml:space="preserve">0.6% to 1.0%  (7) </w:t>
      </w:r>
    </w:p>
    <w:p w14:paraId="34C96C05" w14:textId="77777777" w:rsidR="004F7A31" w:rsidRDefault="00000000">
      <w:pPr>
        <w:pStyle w:val="Paragraphedeliste"/>
        <w:keepNext/>
        <w:numPr>
          <w:ilvl w:val="0"/>
          <w:numId w:val="4"/>
        </w:numPr>
      </w:pPr>
      <w:r>
        <w:t xml:space="preserve">1.1% to 1.7%  (8) </w:t>
      </w:r>
    </w:p>
    <w:p w14:paraId="2E41CBFE" w14:textId="77777777" w:rsidR="004F7A31" w:rsidRDefault="00000000">
      <w:pPr>
        <w:pStyle w:val="Paragraphedeliste"/>
        <w:keepNext/>
        <w:numPr>
          <w:ilvl w:val="0"/>
          <w:numId w:val="4"/>
        </w:numPr>
      </w:pPr>
      <w:r>
        <w:t xml:space="preserve">1.8% to 2.6%  (9) </w:t>
      </w:r>
    </w:p>
    <w:p w14:paraId="2D3B9063" w14:textId="77777777" w:rsidR="004F7A31" w:rsidRDefault="00000000">
      <w:pPr>
        <w:pStyle w:val="Paragraphedeliste"/>
        <w:keepNext/>
        <w:numPr>
          <w:ilvl w:val="0"/>
          <w:numId w:val="4"/>
        </w:numPr>
      </w:pPr>
      <w:r>
        <w:t xml:space="preserve">2.7% to 4%  (10) </w:t>
      </w:r>
    </w:p>
    <w:p w14:paraId="611EF9E2" w14:textId="77777777" w:rsidR="004F7A31" w:rsidRDefault="00000000">
      <w:pPr>
        <w:pStyle w:val="Paragraphedeliste"/>
        <w:keepNext/>
        <w:numPr>
          <w:ilvl w:val="0"/>
          <w:numId w:val="4"/>
        </w:numPr>
      </w:pPr>
      <w:r>
        <w:t xml:space="preserve">4.1% to 6%  (11) </w:t>
      </w:r>
    </w:p>
    <w:p w14:paraId="7C653DB9" w14:textId="77777777" w:rsidR="004F7A31" w:rsidRDefault="00000000">
      <w:pPr>
        <w:pStyle w:val="Paragraphedeliste"/>
        <w:keepNext/>
        <w:numPr>
          <w:ilvl w:val="0"/>
          <w:numId w:val="4"/>
        </w:numPr>
      </w:pPr>
      <w:r>
        <w:t xml:space="preserve">6.1% to 9%  (12) </w:t>
      </w:r>
    </w:p>
    <w:p w14:paraId="52FDCE41" w14:textId="77777777" w:rsidR="004F7A31" w:rsidRDefault="00000000">
      <w:pPr>
        <w:pStyle w:val="Paragraphedeliste"/>
        <w:keepNext/>
        <w:numPr>
          <w:ilvl w:val="0"/>
          <w:numId w:val="4"/>
        </w:numPr>
      </w:pPr>
      <w:r>
        <w:t xml:space="preserve">9.1% to 13%  (13) </w:t>
      </w:r>
    </w:p>
    <w:p w14:paraId="6DDE6AC1" w14:textId="77777777" w:rsidR="004F7A31" w:rsidRDefault="00000000">
      <w:pPr>
        <w:pStyle w:val="Paragraphedeliste"/>
        <w:keepNext/>
        <w:numPr>
          <w:ilvl w:val="0"/>
          <w:numId w:val="4"/>
        </w:numPr>
      </w:pPr>
      <w:r>
        <w:t xml:space="preserve">13.1% to 25%  (16) </w:t>
      </w:r>
    </w:p>
    <w:p w14:paraId="08B25179" w14:textId="77777777" w:rsidR="004F7A31" w:rsidRDefault="00000000">
      <w:pPr>
        <w:pStyle w:val="Paragraphedeliste"/>
        <w:keepNext/>
        <w:numPr>
          <w:ilvl w:val="0"/>
          <w:numId w:val="4"/>
        </w:numPr>
      </w:pPr>
      <w:r>
        <w:t xml:space="preserve">More than 25%  (14) </w:t>
      </w:r>
    </w:p>
    <w:p w14:paraId="3BEC3D0A" w14:textId="77777777" w:rsidR="004F7A31" w:rsidRDefault="004F7A31"/>
    <w:p w14:paraId="70EE774E" w14:textId="77777777" w:rsidR="004F7A31" w:rsidRDefault="00000000">
      <w:pPr>
        <w:pStyle w:val="BlockEndLabel"/>
      </w:pPr>
      <w:r>
        <w:t>End of Block: Foreign aid (randomized)</w:t>
      </w:r>
    </w:p>
    <w:p w14:paraId="0763E0E7" w14:textId="77777777" w:rsidR="004F7A31" w:rsidRDefault="004F7A31">
      <w:pPr>
        <w:pStyle w:val="BlockSeparator"/>
      </w:pPr>
    </w:p>
    <w:p w14:paraId="1DB7B13F" w14:textId="77777777" w:rsidR="004F7A31" w:rsidRDefault="00000000">
      <w:pPr>
        <w:pStyle w:val="BlockStartLabel"/>
      </w:pPr>
      <w:r>
        <w:t>Start of Block: Foreign aid  cont'd</w:t>
      </w:r>
    </w:p>
    <w:p w14:paraId="2B1781A0" w14:textId="77777777" w:rsidR="004F7A31" w:rsidRDefault="00000000">
      <w:pPr>
        <w:pStyle w:val="QDisplayLogic"/>
        <w:keepNext/>
      </w:pPr>
      <w:r>
        <w:lastRenderedPageBreak/>
        <w:t>Display This Question:</w:t>
      </w:r>
    </w:p>
    <w:p w14:paraId="3FD49265" w14:textId="77777777" w:rsidR="004F7A31" w:rsidRDefault="00000000">
      <w:pPr>
        <w:pStyle w:val="QDisplayLogic"/>
        <w:keepNext/>
        <w:ind w:firstLine="400"/>
      </w:pPr>
      <w:r>
        <w:t>If Actually, 1.7% of the UK government spending is allocated to foreign aid. If you could choose the... = 1.8% to 2.6%</w:t>
      </w:r>
    </w:p>
    <w:p w14:paraId="5900FA2B" w14:textId="77777777" w:rsidR="004F7A31" w:rsidRDefault="00000000">
      <w:pPr>
        <w:pStyle w:val="QDisplayLogic"/>
        <w:keepNext/>
        <w:ind w:firstLine="400"/>
      </w:pPr>
      <w:r>
        <w:t>Or Actually, 1.7% of the UK government spending is allocated to foreign aid. If you could choose the... = 2.7% to 4%</w:t>
      </w:r>
    </w:p>
    <w:p w14:paraId="158A166B" w14:textId="77777777" w:rsidR="004F7A31" w:rsidRDefault="00000000">
      <w:pPr>
        <w:pStyle w:val="QDisplayLogic"/>
        <w:keepNext/>
        <w:ind w:firstLine="400"/>
      </w:pPr>
      <w:r>
        <w:t>Or Actually, 1.7% of the UK government spending is allocated to foreign aid. If you could choose the... = 4.1% to 6%</w:t>
      </w:r>
    </w:p>
    <w:p w14:paraId="6D8AD5B1" w14:textId="77777777" w:rsidR="004F7A31" w:rsidRDefault="00000000">
      <w:pPr>
        <w:pStyle w:val="QDisplayLogic"/>
        <w:keepNext/>
        <w:ind w:firstLine="400"/>
      </w:pPr>
      <w:r>
        <w:t>Or Actually, 1.7% of the UK government spending is allocated to foreign aid. If you could choose the... = 6.1% to 9%</w:t>
      </w:r>
    </w:p>
    <w:p w14:paraId="0234EACE" w14:textId="77777777" w:rsidR="004F7A31" w:rsidRDefault="00000000">
      <w:pPr>
        <w:pStyle w:val="QDisplayLogic"/>
        <w:keepNext/>
        <w:ind w:firstLine="400"/>
      </w:pPr>
      <w:r>
        <w:t>Or Actually, 1.7% of the UK government spending is allocated to foreign aid. If you could choose the... = 9.1% to 13%</w:t>
      </w:r>
    </w:p>
    <w:p w14:paraId="43208BEB" w14:textId="77777777" w:rsidR="004F7A31" w:rsidRDefault="00000000">
      <w:pPr>
        <w:pStyle w:val="QDisplayLogic"/>
        <w:keepNext/>
        <w:ind w:firstLine="400"/>
      </w:pPr>
      <w:r>
        <w:t>Or Actually, 1.7% of the UK government spending is allocated to foreign aid. If you could choose the... = 13.1% to 25%</w:t>
      </w:r>
    </w:p>
    <w:p w14:paraId="52A4A138" w14:textId="77777777" w:rsidR="004F7A31" w:rsidRDefault="00000000">
      <w:pPr>
        <w:pStyle w:val="QDisplayLogic"/>
        <w:keepNext/>
        <w:ind w:firstLine="400"/>
      </w:pPr>
      <w:r>
        <w:t>Or Actually, 1.7% of the UK government spending is allocated to foreign aid. If you could choose the... = More than 25%</w:t>
      </w:r>
    </w:p>
    <w:p w14:paraId="10C9D2F0" w14:textId="77777777" w:rsidR="004F7A31" w:rsidRDefault="00000000">
      <w:pPr>
        <w:pStyle w:val="QDisplayLogic"/>
        <w:keepNext/>
      </w:pPr>
      <w:r>
        <w:t>Or If</w:t>
      </w:r>
    </w:p>
    <w:p w14:paraId="29AE02C0" w14:textId="77777777" w:rsidR="004F7A31" w:rsidRDefault="00000000">
      <w:pPr>
        <w:pStyle w:val="QDisplayLogic"/>
        <w:keepNext/>
        <w:ind w:firstLine="400"/>
      </w:pPr>
      <w:r>
        <w:t>Actually, 1.7% of the UK government spending is allocated to foreign aid. If you could choose the... = 1.1% to 1.7%</w:t>
      </w:r>
    </w:p>
    <w:p w14:paraId="13AC571F" w14:textId="77777777" w:rsidR="004F7A31" w:rsidRDefault="00000000">
      <w:pPr>
        <w:pStyle w:val="QDisplayLogic"/>
        <w:keepNext/>
        <w:ind w:firstLine="400"/>
      </w:pPr>
      <w:r>
        <w:t>And In which country do you live? = France</w:t>
      </w:r>
    </w:p>
    <w:p w14:paraId="5596EBCB" w14:textId="77777777" w:rsidR="004F7A31" w:rsidRDefault="00000000">
      <w:pPr>
        <w:pStyle w:val="QDisplayLogic"/>
        <w:keepNext/>
      </w:pPr>
      <w:r>
        <w:t>And If</w:t>
      </w:r>
    </w:p>
    <w:p w14:paraId="19E0B90B" w14:textId="77777777" w:rsidR="004F7A31" w:rsidRDefault="00000000">
      <w:pPr>
        <w:pStyle w:val="QDisplayLogic"/>
        <w:keepNext/>
        <w:ind w:firstLine="400"/>
      </w:pPr>
      <w:r>
        <w:t>In which country do you live? = Spain</w:t>
      </w:r>
    </w:p>
    <w:p w14:paraId="5D279CDB" w14:textId="77777777" w:rsidR="004F7A31" w:rsidRDefault="00000000">
      <w:pPr>
        <w:pStyle w:val="QDisplayLogic"/>
        <w:keepNext/>
        <w:ind w:firstLine="400"/>
      </w:pPr>
      <w:r>
        <w:t>And Actually, 1.7% of the UK government spending is allocated to foreign aid. If you could choose the... = 1.1% to 1.7%</w:t>
      </w:r>
    </w:p>
    <w:p w14:paraId="53B970CC" w14:textId="77777777" w:rsidR="004F7A31" w:rsidRDefault="004F7A31"/>
    <w:p w14:paraId="0C2929E3" w14:textId="77777777" w:rsidR="004F7A31" w:rsidRDefault="00000000">
      <w:pPr>
        <w:keepNext/>
      </w:pPr>
      <w:r>
        <w:lastRenderedPageBreak/>
        <w:t>Q1 Your previous answer shows that you would like to increase UK foreign aid.</w:t>
      </w:r>
      <w:r>
        <w:br/>
        <w:t xml:space="preserve"> </w:t>
      </w:r>
      <w:r>
        <w:br/>
        <w:t xml:space="preserve"> How would you like to finance such increase in foreign aid? (Multiple answers possible)</w:t>
      </w:r>
    </w:p>
    <w:p w14:paraId="2238B2E6" w14:textId="77777777" w:rsidR="004F7A31" w:rsidRDefault="00000000">
      <w:pPr>
        <w:pStyle w:val="Paragraphedeliste"/>
        <w:keepNext/>
        <w:numPr>
          <w:ilvl w:val="0"/>
          <w:numId w:val="2"/>
        </w:numPr>
      </w:pPr>
      <w:r>
        <w:t xml:space="preserve">Lower spending on defense  (1) </w:t>
      </w:r>
    </w:p>
    <w:p w14:paraId="7433D554" w14:textId="77777777" w:rsidR="004F7A31" w:rsidRDefault="00000000">
      <w:pPr>
        <w:pStyle w:val="Paragraphedeliste"/>
        <w:keepNext/>
        <w:numPr>
          <w:ilvl w:val="0"/>
          <w:numId w:val="2"/>
        </w:numPr>
      </w:pPr>
      <w:r>
        <w:t xml:space="preserve">Lower spending on retirement pensions  (2) </w:t>
      </w:r>
    </w:p>
    <w:p w14:paraId="038BE511" w14:textId="77777777" w:rsidR="004F7A31" w:rsidRDefault="00000000">
      <w:pPr>
        <w:pStyle w:val="Paragraphedeliste"/>
        <w:keepNext/>
        <w:numPr>
          <w:ilvl w:val="0"/>
          <w:numId w:val="2"/>
        </w:numPr>
      </w:pPr>
      <w:r>
        <w:t xml:space="preserve">Lower spending on healthcare  (3) </w:t>
      </w:r>
    </w:p>
    <w:p w14:paraId="28DF5FDF" w14:textId="77777777" w:rsidR="004F7A31" w:rsidRDefault="00000000">
      <w:pPr>
        <w:pStyle w:val="Paragraphedeliste"/>
        <w:keepNext/>
        <w:numPr>
          <w:ilvl w:val="0"/>
          <w:numId w:val="2"/>
        </w:numPr>
      </w:pPr>
      <w:r>
        <w:t xml:space="preserve">Lower spending on welfare benefits  (4) </w:t>
      </w:r>
    </w:p>
    <w:p w14:paraId="1C6DA550" w14:textId="77777777" w:rsidR="004F7A31" w:rsidRDefault="00000000">
      <w:pPr>
        <w:pStyle w:val="Paragraphedeliste"/>
        <w:keepNext/>
        <w:numPr>
          <w:ilvl w:val="0"/>
          <w:numId w:val="2"/>
        </w:numPr>
      </w:pPr>
      <w:r>
        <w:t xml:space="preserve">Lower spending on education  (10) </w:t>
      </w:r>
    </w:p>
    <w:p w14:paraId="356BA37D" w14:textId="77777777" w:rsidR="004F7A31" w:rsidRDefault="00000000">
      <w:pPr>
        <w:pStyle w:val="Paragraphedeliste"/>
        <w:keepNext/>
        <w:numPr>
          <w:ilvl w:val="0"/>
          <w:numId w:val="2"/>
        </w:numPr>
      </w:pPr>
      <w:r>
        <w:t xml:space="preserve">Lower spending on other budgets like justice or culture  (5) </w:t>
      </w:r>
    </w:p>
    <w:p w14:paraId="7D6BB970" w14:textId="77777777" w:rsidR="004F7A31" w:rsidRDefault="00000000">
      <w:pPr>
        <w:pStyle w:val="Paragraphedeliste"/>
        <w:keepNext/>
        <w:numPr>
          <w:ilvl w:val="0"/>
          <w:numId w:val="2"/>
        </w:numPr>
      </w:pPr>
      <w:r>
        <w:t xml:space="preserve">Higher taxes on the wealthiest  (6) </w:t>
      </w:r>
    </w:p>
    <w:p w14:paraId="28B60562" w14:textId="77777777" w:rsidR="004F7A31" w:rsidRDefault="00000000">
      <w:pPr>
        <w:pStyle w:val="Paragraphedeliste"/>
        <w:keepNext/>
        <w:numPr>
          <w:ilvl w:val="0"/>
          <w:numId w:val="2"/>
        </w:numPr>
      </w:pPr>
      <w:r>
        <w:t xml:space="preserve">Higher corporate income tax rate  (7) </w:t>
      </w:r>
    </w:p>
    <w:p w14:paraId="69F958A4" w14:textId="77777777" w:rsidR="004F7A31" w:rsidRDefault="00000000">
      <w:pPr>
        <w:pStyle w:val="Paragraphedeliste"/>
        <w:keepNext/>
        <w:numPr>
          <w:ilvl w:val="0"/>
          <w:numId w:val="2"/>
        </w:numPr>
      </w:pPr>
      <w:r>
        <w:t xml:space="preserve">Higher personal income tax rates  (8) </w:t>
      </w:r>
    </w:p>
    <w:p w14:paraId="1DCA75D4" w14:textId="77777777" w:rsidR="004F7A31" w:rsidRDefault="00000000">
      <w:pPr>
        <w:pStyle w:val="Paragraphedeliste"/>
        <w:keepNext/>
        <w:numPr>
          <w:ilvl w:val="0"/>
          <w:numId w:val="2"/>
        </w:numPr>
      </w:pPr>
      <w:r>
        <w:t xml:space="preserve">Higher public deficit  (9) </w:t>
      </w:r>
    </w:p>
    <w:p w14:paraId="7B170F38" w14:textId="77777777" w:rsidR="004F7A31" w:rsidRDefault="004F7A31"/>
    <w:p w14:paraId="3EAFC2F1" w14:textId="77777777" w:rsidR="004F7A31" w:rsidRDefault="004F7A31">
      <w:pPr>
        <w:pStyle w:val="QuestionSeparator"/>
      </w:pPr>
    </w:p>
    <w:p w14:paraId="77D66B18" w14:textId="77777777" w:rsidR="004F7A31" w:rsidRDefault="00000000">
      <w:pPr>
        <w:pStyle w:val="QDisplayLogic"/>
        <w:keepNext/>
      </w:pPr>
      <w:r>
        <w:lastRenderedPageBreak/>
        <w:t>Display This Question:</w:t>
      </w:r>
    </w:p>
    <w:p w14:paraId="77D765DC" w14:textId="77777777" w:rsidR="004F7A31" w:rsidRDefault="00000000">
      <w:pPr>
        <w:pStyle w:val="QDisplayLogic"/>
        <w:keepNext/>
        <w:ind w:firstLine="400"/>
      </w:pPr>
      <w:r>
        <w:t>If Actually, 1.7% of the UK government spending is allocated to foreign aid. If you could choose the... = Less than 0.1%</w:t>
      </w:r>
    </w:p>
    <w:p w14:paraId="1D6BA9BA" w14:textId="77777777" w:rsidR="004F7A31" w:rsidRDefault="00000000">
      <w:pPr>
        <w:pStyle w:val="QDisplayLogic"/>
        <w:keepNext/>
        <w:ind w:firstLine="400"/>
      </w:pPr>
      <w:r>
        <w:t>Or Actually, 1.7% of the UK government spending is allocated to foreign aid. If you could choose the... = 0.1% to 0.2%</w:t>
      </w:r>
    </w:p>
    <w:p w14:paraId="465B0156" w14:textId="77777777" w:rsidR="004F7A31" w:rsidRDefault="00000000">
      <w:pPr>
        <w:pStyle w:val="QDisplayLogic"/>
        <w:keepNext/>
        <w:ind w:firstLine="400"/>
      </w:pPr>
      <w:r>
        <w:t>Or Actually, 1.7% of the UK government spending is allocated to foreign aid. If you could choose the... = 0.3% to 0.5%</w:t>
      </w:r>
    </w:p>
    <w:p w14:paraId="2C4F25FF" w14:textId="77777777" w:rsidR="004F7A31" w:rsidRDefault="00000000">
      <w:pPr>
        <w:pStyle w:val="QDisplayLogic"/>
        <w:keepNext/>
      </w:pPr>
      <w:r>
        <w:t>Or If</w:t>
      </w:r>
    </w:p>
    <w:p w14:paraId="737174BC" w14:textId="77777777" w:rsidR="004F7A31" w:rsidRDefault="00000000">
      <w:pPr>
        <w:pStyle w:val="QDisplayLogic"/>
        <w:keepNext/>
        <w:ind w:firstLine="400"/>
      </w:pPr>
      <w:r>
        <w:t>Actually, 1.7% of the UK government spending is allocated to foreign aid. If you could choose the... = 0.6% to 1.0%</w:t>
      </w:r>
    </w:p>
    <w:p w14:paraId="62984CFA" w14:textId="77777777" w:rsidR="004F7A31" w:rsidRDefault="00000000">
      <w:pPr>
        <w:pStyle w:val="QDisplayLogic"/>
        <w:keepNext/>
        <w:ind w:firstLine="400"/>
      </w:pPr>
      <w:r>
        <w:t>And In which country do you live? = United Kingdom</w:t>
      </w:r>
    </w:p>
    <w:p w14:paraId="07CDF641" w14:textId="77777777" w:rsidR="004F7A31" w:rsidRDefault="00000000">
      <w:pPr>
        <w:pStyle w:val="QDisplayLogic"/>
        <w:keepNext/>
      </w:pPr>
      <w:r>
        <w:t>Or If</w:t>
      </w:r>
    </w:p>
    <w:p w14:paraId="036CD084" w14:textId="77777777" w:rsidR="004F7A31" w:rsidRDefault="00000000">
      <w:pPr>
        <w:pStyle w:val="QDisplayLogic"/>
        <w:keepNext/>
        <w:ind w:firstLine="400"/>
      </w:pPr>
      <w:r>
        <w:t>In which country do you live? = Germany</w:t>
      </w:r>
    </w:p>
    <w:p w14:paraId="00881493" w14:textId="77777777" w:rsidR="004F7A31" w:rsidRDefault="00000000">
      <w:pPr>
        <w:pStyle w:val="QDisplayLogic"/>
        <w:keepNext/>
        <w:ind w:firstLine="400"/>
      </w:pPr>
      <w:r>
        <w:t>And Actually, 1.7% of the UK government spending is allocated to foreign aid. If you could choose the... = 0.6% to 1.0%</w:t>
      </w:r>
    </w:p>
    <w:p w14:paraId="7F89FCDA" w14:textId="77777777" w:rsidR="004F7A31" w:rsidRDefault="004F7A31"/>
    <w:p w14:paraId="6BB632E7" w14:textId="77777777" w:rsidR="004F7A31" w:rsidRDefault="00000000">
      <w:pPr>
        <w:keepNext/>
      </w:pPr>
      <w:r>
        <w:lastRenderedPageBreak/>
        <w:t>Q2 Your previous answer shows that you would like to reduce UK foreign aid.</w:t>
      </w:r>
      <w:r>
        <w:br/>
        <w:t xml:space="preserve"> </w:t>
      </w:r>
      <w:r>
        <w:br/>
        <w:t xml:space="preserve"> How would you like to use the freed budget? (Multiple answers possible)</w:t>
      </w:r>
    </w:p>
    <w:p w14:paraId="47CBA91A" w14:textId="77777777" w:rsidR="004F7A31" w:rsidRDefault="00000000">
      <w:pPr>
        <w:pStyle w:val="Paragraphedeliste"/>
        <w:keepNext/>
        <w:numPr>
          <w:ilvl w:val="0"/>
          <w:numId w:val="2"/>
        </w:numPr>
      </w:pPr>
      <w:r>
        <w:t xml:space="preserve">Higher spending on defense  (1) </w:t>
      </w:r>
    </w:p>
    <w:p w14:paraId="6B23148C" w14:textId="77777777" w:rsidR="004F7A31" w:rsidRDefault="00000000">
      <w:pPr>
        <w:pStyle w:val="Paragraphedeliste"/>
        <w:keepNext/>
        <w:numPr>
          <w:ilvl w:val="0"/>
          <w:numId w:val="2"/>
        </w:numPr>
      </w:pPr>
      <w:r>
        <w:t xml:space="preserve">Higher spending on retirement pensions  (2) </w:t>
      </w:r>
    </w:p>
    <w:p w14:paraId="3BD8315A" w14:textId="77777777" w:rsidR="004F7A31" w:rsidRDefault="00000000">
      <w:pPr>
        <w:pStyle w:val="Paragraphedeliste"/>
        <w:keepNext/>
        <w:numPr>
          <w:ilvl w:val="0"/>
          <w:numId w:val="2"/>
        </w:numPr>
      </w:pPr>
      <w:r>
        <w:t xml:space="preserve">Higher spending on healthcare  (3) </w:t>
      </w:r>
    </w:p>
    <w:p w14:paraId="6FEA1226" w14:textId="77777777" w:rsidR="004F7A31" w:rsidRDefault="00000000">
      <w:pPr>
        <w:pStyle w:val="Paragraphedeliste"/>
        <w:keepNext/>
        <w:numPr>
          <w:ilvl w:val="0"/>
          <w:numId w:val="2"/>
        </w:numPr>
      </w:pPr>
      <w:r>
        <w:t xml:space="preserve">Higher spending on welfare benefits  (4) </w:t>
      </w:r>
    </w:p>
    <w:p w14:paraId="01C72E73" w14:textId="77777777" w:rsidR="004F7A31" w:rsidRDefault="00000000">
      <w:pPr>
        <w:pStyle w:val="Paragraphedeliste"/>
        <w:keepNext/>
        <w:numPr>
          <w:ilvl w:val="0"/>
          <w:numId w:val="2"/>
        </w:numPr>
      </w:pPr>
      <w:r>
        <w:t xml:space="preserve">Higher spending on education  (10) </w:t>
      </w:r>
    </w:p>
    <w:p w14:paraId="514DA1F5" w14:textId="77777777" w:rsidR="004F7A31" w:rsidRDefault="00000000">
      <w:pPr>
        <w:pStyle w:val="Paragraphedeliste"/>
        <w:keepNext/>
        <w:numPr>
          <w:ilvl w:val="0"/>
          <w:numId w:val="2"/>
        </w:numPr>
      </w:pPr>
      <w:r>
        <w:t xml:space="preserve">Higher spending on other budgets like justice or culture  (5) </w:t>
      </w:r>
    </w:p>
    <w:p w14:paraId="2A4B05FB" w14:textId="77777777" w:rsidR="004F7A31" w:rsidRDefault="00000000">
      <w:pPr>
        <w:pStyle w:val="Paragraphedeliste"/>
        <w:keepNext/>
        <w:numPr>
          <w:ilvl w:val="0"/>
          <w:numId w:val="2"/>
        </w:numPr>
      </w:pPr>
      <w:r>
        <w:t xml:space="preserve">Lower taxes on the wealthiest  (6) </w:t>
      </w:r>
    </w:p>
    <w:p w14:paraId="1B312DBA" w14:textId="77777777" w:rsidR="004F7A31" w:rsidRDefault="00000000">
      <w:pPr>
        <w:pStyle w:val="Paragraphedeliste"/>
        <w:keepNext/>
        <w:numPr>
          <w:ilvl w:val="0"/>
          <w:numId w:val="2"/>
        </w:numPr>
      </w:pPr>
      <w:r>
        <w:t xml:space="preserve">Lower corporate income tax rate  (7) </w:t>
      </w:r>
    </w:p>
    <w:p w14:paraId="48B3ED3F" w14:textId="77777777" w:rsidR="004F7A31" w:rsidRDefault="00000000">
      <w:pPr>
        <w:pStyle w:val="Paragraphedeliste"/>
        <w:keepNext/>
        <w:numPr>
          <w:ilvl w:val="0"/>
          <w:numId w:val="2"/>
        </w:numPr>
      </w:pPr>
      <w:r>
        <w:t xml:space="preserve">Lower personal income tax rates  (8) </w:t>
      </w:r>
    </w:p>
    <w:p w14:paraId="39A157F6" w14:textId="77777777" w:rsidR="004F7A31" w:rsidRDefault="00000000">
      <w:pPr>
        <w:pStyle w:val="Paragraphedeliste"/>
        <w:keepNext/>
        <w:numPr>
          <w:ilvl w:val="0"/>
          <w:numId w:val="2"/>
        </w:numPr>
      </w:pPr>
      <w:r>
        <w:t xml:space="preserve">Lower public deficit  (9) </w:t>
      </w:r>
    </w:p>
    <w:p w14:paraId="7DB85C8B" w14:textId="77777777" w:rsidR="004F7A31" w:rsidRDefault="004F7A31"/>
    <w:p w14:paraId="24C33B15" w14:textId="77777777" w:rsidR="004F7A31" w:rsidRDefault="00000000">
      <w:pPr>
        <w:pStyle w:val="BlockEndLabel"/>
      </w:pPr>
      <w:r>
        <w:t>End of Block: Foreign aid  cont'd</w:t>
      </w:r>
    </w:p>
    <w:p w14:paraId="70BE4E65" w14:textId="77777777" w:rsidR="004F7A31" w:rsidRDefault="004F7A31">
      <w:pPr>
        <w:pStyle w:val="BlockSeparator"/>
      </w:pPr>
    </w:p>
    <w:p w14:paraId="4FD27A9E" w14:textId="77777777" w:rsidR="004F7A31" w:rsidRDefault="00000000">
      <w:pPr>
        <w:pStyle w:val="BlockStartLabel"/>
      </w:pPr>
      <w:r>
        <w:t>Start of Block: Other policies</w:t>
      </w:r>
    </w:p>
    <w:p w14:paraId="58B6D80A" w14:textId="77777777" w:rsidR="004F7A31" w:rsidRDefault="004F7A31"/>
    <w:p w14:paraId="798ACCE6" w14:textId="77777777" w:rsidR="004F7A31" w:rsidRDefault="00000000">
      <w:pPr>
        <w:keepNext/>
      </w:pPr>
      <w:r>
        <w:t>Q102 Timing</w:t>
      </w:r>
    </w:p>
    <w:p w14:paraId="5CE38884" w14:textId="77777777" w:rsidR="004F7A31" w:rsidRDefault="00000000">
      <w:pPr>
        <w:pStyle w:val="Paragraphedeliste"/>
        <w:keepNext/>
        <w:ind w:left="0"/>
      </w:pPr>
      <w:r>
        <w:t>First Click  (1)</w:t>
      </w:r>
    </w:p>
    <w:p w14:paraId="1FF91EA0" w14:textId="77777777" w:rsidR="004F7A31" w:rsidRDefault="00000000">
      <w:pPr>
        <w:pStyle w:val="Paragraphedeliste"/>
        <w:keepNext/>
        <w:ind w:left="0"/>
      </w:pPr>
      <w:r>
        <w:t>Last Click  (2)</w:t>
      </w:r>
    </w:p>
    <w:p w14:paraId="33189E77" w14:textId="77777777" w:rsidR="004F7A31" w:rsidRDefault="00000000">
      <w:pPr>
        <w:pStyle w:val="Paragraphedeliste"/>
        <w:keepNext/>
        <w:ind w:left="0"/>
      </w:pPr>
      <w:r>
        <w:t>Page Submit  (3)</w:t>
      </w:r>
    </w:p>
    <w:p w14:paraId="528419DD" w14:textId="77777777" w:rsidR="004F7A31" w:rsidRDefault="00000000">
      <w:pPr>
        <w:pStyle w:val="Paragraphedeliste"/>
        <w:keepNext/>
        <w:ind w:left="0"/>
      </w:pPr>
      <w:r>
        <w:t>Click Count  (4)</w:t>
      </w:r>
    </w:p>
    <w:p w14:paraId="30E11CEF" w14:textId="77777777" w:rsidR="004F7A31" w:rsidRDefault="004F7A31"/>
    <w:p w14:paraId="471FDB02" w14:textId="77777777" w:rsidR="004F7A31" w:rsidRDefault="004F7A31">
      <w:pPr>
        <w:pStyle w:val="QuestionSeparator"/>
      </w:pPr>
    </w:p>
    <w:p w14:paraId="2C21C1EE" w14:textId="77777777" w:rsidR="004F7A31" w:rsidRDefault="004F7A31"/>
    <w:p w14:paraId="26199803" w14:textId="77777777" w:rsidR="004F7A31" w:rsidRDefault="00000000">
      <w:pPr>
        <w:keepNext/>
      </w:pPr>
      <w:commentRangeStart w:id="75"/>
      <w:r>
        <w:lastRenderedPageBreak/>
        <w:t>Q92 In international climate negotiations, would you prefer British diplomats to defend British interests or global justice?</w:t>
      </w:r>
    </w:p>
    <w:p w14:paraId="3EE968AE" w14:textId="77777777" w:rsidR="004F7A31" w:rsidRDefault="00000000">
      <w:pPr>
        <w:pStyle w:val="Paragraphedeliste"/>
        <w:keepNext/>
        <w:numPr>
          <w:ilvl w:val="0"/>
          <w:numId w:val="4"/>
        </w:numPr>
      </w:pPr>
      <w:r>
        <w:t xml:space="preserve">British interests  (1) </w:t>
      </w:r>
    </w:p>
    <w:p w14:paraId="1B61C0E4" w14:textId="77777777" w:rsidR="004F7A31" w:rsidRDefault="00000000">
      <w:pPr>
        <w:pStyle w:val="Paragraphedeliste"/>
        <w:keepNext/>
        <w:numPr>
          <w:ilvl w:val="0"/>
          <w:numId w:val="4"/>
        </w:numPr>
      </w:pPr>
      <w:r>
        <w:t xml:space="preserve">Global justice  (2) </w:t>
      </w:r>
      <w:commentRangeEnd w:id="75"/>
      <w:r w:rsidR="00AA22D2">
        <w:rPr>
          <w:rStyle w:val="Marquedecommentaire"/>
        </w:rPr>
        <w:commentReference w:id="75"/>
      </w:r>
    </w:p>
    <w:p w14:paraId="1031B0F7" w14:textId="77777777" w:rsidR="004F7A31" w:rsidRDefault="004F7A31"/>
    <w:p w14:paraId="5D5EA7CE" w14:textId="77777777" w:rsidR="004F7A31" w:rsidRDefault="004F7A31">
      <w:pPr>
        <w:pStyle w:val="QuestionSeparator"/>
      </w:pPr>
    </w:p>
    <w:p w14:paraId="13586CE5" w14:textId="77777777" w:rsidR="004F7A31" w:rsidRDefault="004F7A31"/>
    <w:p w14:paraId="4256459D" w14:textId="77777777" w:rsidR="004F7A31" w:rsidRDefault="00000000">
      <w:pPr>
        <w:keepNext/>
      </w:pPr>
      <w:r>
        <w:t xml:space="preserve">Q42 The following policies are discussed </w:t>
      </w:r>
      <w:del w:id="76" w:author="Samuel Haddad" w:date="2022-12-19T21:48:00Z">
        <w:r w:rsidDel="00AA22D2">
          <w:delText xml:space="preserve"> </w:delText>
        </w:r>
      </w:del>
      <w:r>
        <w:t xml:space="preserve">at international negotiations on how to deal with climate change. </w:t>
      </w:r>
      <w:r>
        <w:br/>
      </w:r>
      <w:r>
        <w:br/>
        <w:t>Do you support or oppose the following policies?</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4F7A31" w14:paraId="7007039B" w14:textId="77777777" w:rsidTr="004F7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2B96943" w14:textId="77777777" w:rsidR="004F7A31" w:rsidRDefault="004F7A31">
            <w:pPr>
              <w:keepNext/>
            </w:pPr>
          </w:p>
        </w:tc>
        <w:tc>
          <w:tcPr>
            <w:tcW w:w="1596" w:type="dxa"/>
          </w:tcPr>
          <w:p w14:paraId="1E07DEEC" w14:textId="77777777" w:rsidR="004F7A31" w:rsidRDefault="00000000">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EFFC454" w14:textId="77777777" w:rsidR="004F7A31" w:rsidRDefault="00000000">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251B84A9" w14:textId="77777777" w:rsidR="004F7A31" w:rsidRDefault="00000000">
            <w:pPr>
              <w:cnfStyle w:val="100000000000" w:firstRow="1" w:lastRow="0" w:firstColumn="0" w:lastColumn="0" w:oddVBand="0" w:evenVBand="0" w:oddHBand="0" w:evenHBand="0" w:firstRowFirstColumn="0" w:firstRowLastColumn="0" w:lastRowFirstColumn="0" w:lastRowLastColumn="0"/>
            </w:pPr>
            <w:r>
              <w:t>Indifferent or don't know (3)</w:t>
            </w:r>
          </w:p>
        </w:tc>
        <w:tc>
          <w:tcPr>
            <w:tcW w:w="1596" w:type="dxa"/>
          </w:tcPr>
          <w:p w14:paraId="2BBD1F70" w14:textId="77777777" w:rsidR="004F7A31" w:rsidRDefault="00000000">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116BCF93" w14:textId="77777777" w:rsidR="004F7A31" w:rsidRDefault="00000000">
            <w:pPr>
              <w:cnfStyle w:val="100000000000" w:firstRow="1" w:lastRow="0" w:firstColumn="0" w:lastColumn="0" w:oddVBand="0" w:evenVBand="0" w:oddHBand="0" w:evenHBand="0" w:firstRowFirstColumn="0" w:firstRowLastColumn="0" w:lastRowFirstColumn="0" w:lastRowLastColumn="0"/>
            </w:pPr>
            <w:r>
              <w:t>Strongly support (5)</w:t>
            </w:r>
          </w:p>
        </w:tc>
      </w:tr>
      <w:tr w:rsidR="004F7A31" w14:paraId="2F2C03A4"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58223CE8" w14:textId="77777777" w:rsidR="004F7A31" w:rsidRDefault="00000000">
            <w:pPr>
              <w:keepNext/>
            </w:pPr>
            <w:r>
              <w:t xml:space="preserve">Payments from high-income countries to compensate low-income countries for climate damages (1) </w:t>
            </w:r>
          </w:p>
        </w:tc>
        <w:tc>
          <w:tcPr>
            <w:tcW w:w="1596" w:type="dxa"/>
          </w:tcPr>
          <w:p w14:paraId="348763D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D83CC"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86036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3D352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DC00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09F2EC78"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4694682B" w14:textId="77777777" w:rsidR="004F7A31" w:rsidRDefault="00000000">
            <w:pPr>
              <w:keepNext/>
            </w:pPr>
            <w:r>
              <w:t xml:space="preserve">High-income countries funding renewable energy in low-income countries (2) </w:t>
            </w:r>
          </w:p>
        </w:tc>
        <w:tc>
          <w:tcPr>
            <w:tcW w:w="1596" w:type="dxa"/>
          </w:tcPr>
          <w:p w14:paraId="466D1F4C"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56931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64D4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E4CF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A985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53F514F9"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4766672C" w14:textId="77777777" w:rsidR="004F7A31" w:rsidRDefault="00000000">
            <w:pPr>
              <w:keepNext/>
            </w:pPr>
            <w:r>
              <w:t xml:space="preserve">High-income countries contributing $100 billion per year to help low-income countries adapt to climate change (3) </w:t>
            </w:r>
          </w:p>
        </w:tc>
        <w:tc>
          <w:tcPr>
            <w:tcW w:w="1596" w:type="dxa"/>
          </w:tcPr>
          <w:p w14:paraId="3E90E9F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B65B1"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291869"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A373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4B588"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3263E1" w14:textId="77777777" w:rsidR="004F7A31" w:rsidRDefault="004F7A31"/>
    <w:p w14:paraId="342E9D42" w14:textId="77777777" w:rsidR="004F7A31" w:rsidRDefault="004F7A31"/>
    <w:p w14:paraId="7B53C3D1" w14:textId="77777777" w:rsidR="004F7A31" w:rsidRDefault="004F7A31">
      <w:pPr>
        <w:pStyle w:val="QuestionSeparator"/>
      </w:pPr>
    </w:p>
    <w:p w14:paraId="578C16C5" w14:textId="77777777" w:rsidR="004F7A31" w:rsidRDefault="004F7A31"/>
    <w:p w14:paraId="3452687F" w14:textId="77777777" w:rsidR="004F7A31" w:rsidRDefault="00000000">
      <w:pPr>
        <w:keepNext/>
      </w:pPr>
      <w:r>
        <w:lastRenderedPageBreak/>
        <w:t>Q83 Do you support or oppose the following global policies?</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4F7A31" w14:paraId="3EDE3151" w14:textId="77777777" w:rsidTr="004F7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7F9D50" w14:textId="77777777" w:rsidR="004F7A31" w:rsidRDefault="004F7A31">
            <w:pPr>
              <w:keepNext/>
            </w:pPr>
          </w:p>
        </w:tc>
        <w:tc>
          <w:tcPr>
            <w:tcW w:w="1596" w:type="dxa"/>
          </w:tcPr>
          <w:p w14:paraId="32C2E359" w14:textId="77777777" w:rsidR="004F7A31" w:rsidRDefault="00000000">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998ACA3" w14:textId="77777777" w:rsidR="004F7A31" w:rsidRDefault="00000000">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7123EB36" w14:textId="77777777" w:rsidR="004F7A31" w:rsidRDefault="00000000">
            <w:pPr>
              <w:cnfStyle w:val="100000000000" w:firstRow="1" w:lastRow="0" w:firstColumn="0" w:lastColumn="0" w:oddVBand="0" w:evenVBand="0" w:oddHBand="0" w:evenHBand="0" w:firstRowFirstColumn="0" w:firstRowLastColumn="0" w:lastRowFirstColumn="0" w:lastRowLastColumn="0"/>
            </w:pPr>
            <w:r>
              <w:t>Indifferent or don't know (3)</w:t>
            </w:r>
          </w:p>
        </w:tc>
        <w:tc>
          <w:tcPr>
            <w:tcW w:w="1596" w:type="dxa"/>
          </w:tcPr>
          <w:p w14:paraId="0A037C85" w14:textId="77777777" w:rsidR="004F7A31" w:rsidRDefault="00000000">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2CC9E35" w14:textId="77777777" w:rsidR="004F7A31" w:rsidRDefault="00000000">
            <w:pPr>
              <w:cnfStyle w:val="100000000000" w:firstRow="1" w:lastRow="0" w:firstColumn="0" w:lastColumn="0" w:oddVBand="0" w:evenVBand="0" w:oddHBand="0" w:evenHBand="0" w:firstRowFirstColumn="0" w:firstRowLastColumn="0" w:lastRowFirstColumn="0" w:lastRowLastColumn="0"/>
            </w:pPr>
            <w:r>
              <w:t>Strongly support (5)</w:t>
            </w:r>
          </w:p>
        </w:tc>
      </w:tr>
      <w:tr w:rsidR="004F7A31" w14:paraId="587FA325"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6D16D700" w14:textId="77777777" w:rsidR="004F7A31" w:rsidRDefault="00000000">
            <w:pPr>
              <w:keepNext/>
            </w:pPr>
            <w:r>
              <w:t xml:space="preserve">Cancellation of low-income countries' public debt (5) </w:t>
            </w:r>
          </w:p>
        </w:tc>
        <w:tc>
          <w:tcPr>
            <w:tcW w:w="1596" w:type="dxa"/>
          </w:tcPr>
          <w:p w14:paraId="20430E6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8BE1A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5D9166"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FD0F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F940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0938BDF8"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33A295EA" w14:textId="77777777" w:rsidR="004F7A31" w:rsidRDefault="00000000">
            <w:pPr>
              <w:keepNext/>
            </w:pPr>
            <w:proofErr w:type="spellStart"/>
            <w:r>
              <w:t>Democratise</w:t>
            </w:r>
            <w:proofErr w:type="spellEnd"/>
            <w:r>
              <w:t xml:space="preserve"> international institutions (UN, IMF) by making a country's voting right proportional to its population (6) </w:t>
            </w:r>
          </w:p>
        </w:tc>
        <w:tc>
          <w:tcPr>
            <w:tcW w:w="1596" w:type="dxa"/>
          </w:tcPr>
          <w:p w14:paraId="7F5DF2D1"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3940B3"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3E7C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F5B1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74CC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1EFBFFFF"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60DC8080" w14:textId="77777777" w:rsidR="004F7A31" w:rsidRDefault="00000000">
            <w:pPr>
              <w:keepNext/>
            </w:pPr>
            <w:r>
              <w:t xml:space="preserve">Removing </w:t>
            </w:r>
            <w:commentRangeStart w:id="77"/>
            <w:r>
              <w:t xml:space="preserve">tariffs </w:t>
            </w:r>
            <w:commentRangeEnd w:id="77"/>
            <w:r w:rsidR="00AA22D2">
              <w:rPr>
                <w:rStyle w:val="Marquedecommentaire"/>
              </w:rPr>
              <w:commentReference w:id="77"/>
            </w:r>
            <w:r>
              <w:t xml:space="preserve">on imports from low-income countries (7) </w:t>
            </w:r>
          </w:p>
        </w:tc>
        <w:tc>
          <w:tcPr>
            <w:tcW w:w="1596" w:type="dxa"/>
          </w:tcPr>
          <w:p w14:paraId="063A8B31"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A7E5E"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E8C0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EC50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896C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5B106351"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44988E9C" w14:textId="77777777" w:rsidR="004F7A31" w:rsidRDefault="00000000">
            <w:pPr>
              <w:keepNext/>
            </w:pPr>
            <w:r>
              <w:t xml:space="preserve">A minimum wage in all countries at 50% of local median wage (8) </w:t>
            </w:r>
          </w:p>
        </w:tc>
        <w:tc>
          <w:tcPr>
            <w:tcW w:w="1596" w:type="dxa"/>
          </w:tcPr>
          <w:p w14:paraId="2BA3E09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D077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3E939"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701C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EB1EF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676AB033"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1EBEF5FE" w14:textId="77777777" w:rsidR="004F7A31" w:rsidRDefault="00000000">
            <w:pPr>
              <w:keepNext/>
            </w:pPr>
            <w:r>
              <w:t xml:space="preserve">Fight tax evasion by creating a global financial register to record ownership of all assets (9) </w:t>
            </w:r>
          </w:p>
        </w:tc>
        <w:tc>
          <w:tcPr>
            <w:tcW w:w="1596" w:type="dxa"/>
          </w:tcPr>
          <w:p w14:paraId="1EEFC36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80DB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4559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46FC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0EAC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47C857F0"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02F67650" w14:textId="77777777" w:rsidR="004F7A31" w:rsidRDefault="00000000">
            <w:pPr>
              <w:keepNext/>
            </w:pPr>
            <w:r>
              <w:t xml:space="preserve">A maximum wealth limit of £100 million (10) </w:t>
            </w:r>
          </w:p>
        </w:tc>
        <w:tc>
          <w:tcPr>
            <w:tcW w:w="1596" w:type="dxa"/>
          </w:tcPr>
          <w:p w14:paraId="4425901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6731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A1FE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7E0ED"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3CBA6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E26D73" w14:textId="77777777" w:rsidR="004F7A31" w:rsidRDefault="004F7A31"/>
    <w:p w14:paraId="688DB7C1" w14:textId="77777777" w:rsidR="004F7A31" w:rsidRDefault="004F7A31"/>
    <w:p w14:paraId="1FCF655F" w14:textId="77777777" w:rsidR="004F7A31" w:rsidRDefault="004F7A31">
      <w:pPr>
        <w:pStyle w:val="QuestionSeparator"/>
      </w:pPr>
    </w:p>
    <w:p w14:paraId="7270A375" w14:textId="77777777" w:rsidR="004F7A31" w:rsidRDefault="004F7A31"/>
    <w:p w14:paraId="663BB750" w14:textId="1BE8168C" w:rsidR="004F7A31" w:rsidRDefault="00000000">
      <w:pPr>
        <w:keepNext/>
      </w:pPr>
      <w:r>
        <w:t>Q47 Currently, 1.7% of UK government spending (that is, 0.7% of UK GDP) is spent on foreign aid to reduce poverty in low-income countries.</w:t>
      </w:r>
      <w:r>
        <w:br/>
        <w:t xml:space="preserve"> </w:t>
      </w:r>
      <w:r>
        <w:br/>
      </w:r>
      <w:del w:id="78" w:author="Samuel Haddad" w:date="2022-12-19T21:50:00Z">
        <w:r w:rsidDel="00AA22D2">
          <w:delText xml:space="preserve"> Do</w:delText>
        </w:r>
      </w:del>
      <w:ins w:id="79" w:author="Samuel Haddad" w:date="2022-12-19T21:50:00Z">
        <w:r w:rsidR="00AA22D2">
          <w:t>Would</w:t>
        </w:r>
      </w:ins>
      <w:r>
        <w:t xml:space="preserve"> you support the UK transferring more money to low-income countries?</w:t>
      </w:r>
    </w:p>
    <w:p w14:paraId="1BF462FD" w14:textId="77777777" w:rsidR="004F7A31" w:rsidRDefault="00000000">
      <w:pPr>
        <w:pStyle w:val="Paragraphedeliste"/>
        <w:keepNext/>
        <w:numPr>
          <w:ilvl w:val="0"/>
          <w:numId w:val="4"/>
        </w:numPr>
      </w:pPr>
      <w:r>
        <w:t xml:space="preserve">Yes, UK foreign aid should be increased.  (1) </w:t>
      </w:r>
    </w:p>
    <w:p w14:paraId="09863F1B" w14:textId="77777777" w:rsidR="004F7A31" w:rsidRDefault="00000000">
      <w:pPr>
        <w:pStyle w:val="Paragraphedeliste"/>
        <w:keepNext/>
        <w:numPr>
          <w:ilvl w:val="0"/>
          <w:numId w:val="4"/>
        </w:numPr>
      </w:pPr>
      <w:r>
        <w:t xml:space="preserve">Yes, but only if some conditions are met.  (5) </w:t>
      </w:r>
    </w:p>
    <w:p w14:paraId="7E2FB550" w14:textId="77777777" w:rsidR="004F7A31" w:rsidRDefault="00000000">
      <w:pPr>
        <w:pStyle w:val="Paragraphedeliste"/>
        <w:keepNext/>
        <w:numPr>
          <w:ilvl w:val="0"/>
          <w:numId w:val="4"/>
        </w:numPr>
      </w:pPr>
      <w:r>
        <w:t xml:space="preserve">No, UK foreign aid should remain stable.  (6) </w:t>
      </w:r>
    </w:p>
    <w:p w14:paraId="074BBB59" w14:textId="77777777" w:rsidR="004F7A31" w:rsidRDefault="00000000">
      <w:pPr>
        <w:pStyle w:val="Paragraphedeliste"/>
        <w:keepNext/>
        <w:numPr>
          <w:ilvl w:val="0"/>
          <w:numId w:val="4"/>
        </w:numPr>
      </w:pPr>
      <w:r>
        <w:t xml:space="preserve">No, UK foreign aid should be reduced.  (7) </w:t>
      </w:r>
    </w:p>
    <w:p w14:paraId="7F5EED6A" w14:textId="77777777" w:rsidR="004F7A31" w:rsidRDefault="004F7A31"/>
    <w:p w14:paraId="77C70287" w14:textId="77777777" w:rsidR="004F7A31" w:rsidRDefault="004F7A31">
      <w:pPr>
        <w:pStyle w:val="QuestionSeparator"/>
      </w:pPr>
    </w:p>
    <w:p w14:paraId="28B8DB2C" w14:textId="77777777" w:rsidR="004F7A31" w:rsidRDefault="00000000">
      <w:pPr>
        <w:pStyle w:val="QDisplayLogic"/>
        <w:keepNext/>
      </w:pPr>
      <w:r>
        <w:t>Display This Question:</w:t>
      </w:r>
    </w:p>
    <w:p w14:paraId="56BCF0A3" w14:textId="77777777" w:rsidR="004F7A31" w:rsidRDefault="00000000">
      <w:pPr>
        <w:pStyle w:val="QDisplayLogic"/>
        <w:keepNext/>
        <w:ind w:firstLine="400"/>
      </w:pPr>
      <w:r>
        <w:t>If Currently, 1.7% of UK government spending (that is, 0.7% of UK GDP) is spent on foreign aid to re... = Yes, but only if some conditions are met.</w:t>
      </w:r>
    </w:p>
    <w:p w14:paraId="29688C43" w14:textId="77777777" w:rsidR="004F7A31" w:rsidRDefault="004F7A31"/>
    <w:p w14:paraId="2AD9A129" w14:textId="24C907D6" w:rsidR="004F7A31" w:rsidRDefault="00000000">
      <w:pPr>
        <w:keepNext/>
      </w:pPr>
      <w:r>
        <w:t xml:space="preserve">Q48 What conditions should be required </w:t>
      </w:r>
      <w:del w:id="80" w:author="Samuel Haddad" w:date="2022-12-19T21:51:00Z">
        <w:r w:rsidDel="00AA22D2">
          <w:delText xml:space="preserve">for </w:delText>
        </w:r>
      </w:del>
      <w:ins w:id="81" w:author="Samuel Haddad" w:date="2022-12-19T21:51:00Z">
        <w:r w:rsidR="00AA22D2">
          <w:t xml:space="preserve">if </w:t>
        </w:r>
      </w:ins>
      <w:r>
        <w:t xml:space="preserve">the UK </w:t>
      </w:r>
      <w:ins w:id="82" w:author="Samuel Haddad" w:date="2022-12-19T21:51:00Z">
        <w:r w:rsidR="00AA22D2">
          <w:t xml:space="preserve">were </w:t>
        </w:r>
      </w:ins>
      <w:r>
        <w:t>to increase its foreign aid? (Multiple answers possible)</w:t>
      </w:r>
    </w:p>
    <w:p w14:paraId="7A086BEC" w14:textId="77777777" w:rsidR="004F7A31" w:rsidRDefault="00000000">
      <w:pPr>
        <w:pStyle w:val="Paragraphedeliste"/>
        <w:keepNext/>
        <w:numPr>
          <w:ilvl w:val="0"/>
          <w:numId w:val="2"/>
        </w:numPr>
      </w:pPr>
      <w:r>
        <w:t xml:space="preserve">That recipient countries comply with climate targets and human rights.  (1) </w:t>
      </w:r>
    </w:p>
    <w:p w14:paraId="30212842" w14:textId="77777777" w:rsidR="004F7A31" w:rsidRDefault="00000000">
      <w:pPr>
        <w:pStyle w:val="Paragraphedeliste"/>
        <w:keepNext/>
        <w:numPr>
          <w:ilvl w:val="0"/>
          <w:numId w:val="2"/>
        </w:numPr>
      </w:pPr>
      <w:r>
        <w:t xml:space="preserve">That recipient countries cooperate to fight illegal migrations.  (6) </w:t>
      </w:r>
    </w:p>
    <w:p w14:paraId="031238A2" w14:textId="77777777" w:rsidR="004F7A31" w:rsidRDefault="00000000">
      <w:pPr>
        <w:pStyle w:val="Paragraphedeliste"/>
        <w:keepNext/>
        <w:numPr>
          <w:ilvl w:val="0"/>
          <w:numId w:val="2"/>
        </w:numPr>
      </w:pPr>
      <w:r>
        <w:t xml:space="preserve">That other high-income countries also increase their foreign aid.  (2) </w:t>
      </w:r>
    </w:p>
    <w:p w14:paraId="6D134B5B" w14:textId="541798A0" w:rsidR="004F7A31" w:rsidRDefault="00000000">
      <w:pPr>
        <w:pStyle w:val="Paragraphedeliste"/>
        <w:keepNext/>
        <w:numPr>
          <w:ilvl w:val="0"/>
          <w:numId w:val="2"/>
        </w:numPr>
      </w:pPr>
      <w:r>
        <w:t xml:space="preserve">That </w:t>
      </w:r>
      <w:del w:id="83" w:author="Samuel Haddad" w:date="2022-12-19T21:58:00Z">
        <w:r w:rsidDel="009442B4">
          <w:delText>this is</w:delText>
        </w:r>
      </w:del>
      <w:ins w:id="84" w:author="Samuel Haddad" w:date="2022-12-19T21:58:00Z">
        <w:r w:rsidR="009442B4">
          <w:t>such increase is</w:t>
        </w:r>
      </w:ins>
      <w:r>
        <w:t xml:space="preserve"> financed by increased taxes on millionaires.  (3) </w:t>
      </w:r>
    </w:p>
    <w:p w14:paraId="183EDE38" w14:textId="77777777" w:rsidR="004F7A31" w:rsidRDefault="00000000">
      <w:pPr>
        <w:pStyle w:val="Paragraphedeliste"/>
        <w:keepNext/>
        <w:numPr>
          <w:ilvl w:val="0"/>
          <w:numId w:val="2"/>
        </w:numPr>
      </w:pPr>
      <w:r>
        <w:t xml:space="preserve">That we can be sure the aid reaches people in need and money is not diverted.  (4) </w:t>
      </w:r>
    </w:p>
    <w:p w14:paraId="3EDFD400" w14:textId="77777777" w:rsidR="004F7A31" w:rsidRDefault="00000000">
      <w:pPr>
        <w:pStyle w:val="Paragraphedeliste"/>
        <w:keepNext/>
        <w:numPr>
          <w:ilvl w:val="0"/>
          <w:numId w:val="2"/>
        </w:numPr>
      </w:pPr>
      <w:r>
        <w:t>Other:  (5) __________________________________________________</w:t>
      </w:r>
    </w:p>
    <w:p w14:paraId="2BD4CCAF" w14:textId="77777777" w:rsidR="004F7A31" w:rsidRDefault="004F7A31"/>
    <w:p w14:paraId="1DBD1065" w14:textId="77777777" w:rsidR="004F7A31" w:rsidRDefault="004F7A31">
      <w:pPr>
        <w:pStyle w:val="QuestionSeparator"/>
      </w:pPr>
    </w:p>
    <w:p w14:paraId="792ABCB8" w14:textId="77777777" w:rsidR="004F7A31" w:rsidRDefault="00000000">
      <w:pPr>
        <w:pStyle w:val="QDisplayLogic"/>
        <w:keepNext/>
      </w:pPr>
      <w:r>
        <w:lastRenderedPageBreak/>
        <w:t>Display This Question:</w:t>
      </w:r>
    </w:p>
    <w:p w14:paraId="7796CA5D" w14:textId="77777777" w:rsidR="004F7A31" w:rsidRDefault="00000000">
      <w:pPr>
        <w:pStyle w:val="QDisplayLogic"/>
        <w:keepNext/>
        <w:ind w:firstLine="400"/>
      </w:pPr>
      <w:r>
        <w:t>If Currently, 1.7% of UK government spending (that is, 0.7% of UK GDP) is spent on foreign aid to re... = No, U.S. foreign aid should remain stable.</w:t>
      </w:r>
    </w:p>
    <w:p w14:paraId="6EDE44CC" w14:textId="77777777" w:rsidR="004F7A31" w:rsidRDefault="00000000">
      <w:pPr>
        <w:pStyle w:val="QDisplayLogic"/>
        <w:keepNext/>
        <w:ind w:firstLine="400"/>
      </w:pPr>
      <w:r>
        <w:t>Or Currently, 1.7% of UK government spending (that is, 0.7% of UK GDP) is spent on foreign aid to re... = No, U.S. foreign aid should be reduced.</w:t>
      </w:r>
    </w:p>
    <w:p w14:paraId="60023F6B" w14:textId="77777777" w:rsidR="004F7A31" w:rsidRDefault="004F7A31"/>
    <w:p w14:paraId="5147C8B5" w14:textId="081A0504" w:rsidR="004F7A31" w:rsidRDefault="00000000">
      <w:pPr>
        <w:keepNext/>
      </w:pPr>
      <w:r>
        <w:t xml:space="preserve">Q49 Why </w:t>
      </w:r>
      <w:del w:id="85" w:author="Samuel Haddad" w:date="2022-12-19T21:59:00Z">
        <w:r w:rsidDel="009442B4">
          <w:delText xml:space="preserve">do </w:delText>
        </w:r>
      </w:del>
      <w:ins w:id="86" w:author="Samuel Haddad" w:date="2022-12-19T21:59:00Z">
        <w:r w:rsidR="009442B4">
          <w:t xml:space="preserve">would </w:t>
        </w:r>
      </w:ins>
      <w:r>
        <w:t>you oppose the UK increasing its foreign aid? (Multiple answers possible)</w:t>
      </w:r>
    </w:p>
    <w:p w14:paraId="49EBA39E" w14:textId="77777777" w:rsidR="004F7A31" w:rsidRDefault="00000000">
      <w:pPr>
        <w:pStyle w:val="Paragraphedeliste"/>
        <w:keepNext/>
        <w:numPr>
          <w:ilvl w:val="0"/>
          <w:numId w:val="2"/>
        </w:numPr>
      </w:pPr>
      <w:r>
        <w:t xml:space="preserve">Aid perpetuates poverty as it makes people feel less responsible for themselves.  (1) </w:t>
      </w:r>
    </w:p>
    <w:p w14:paraId="6FF0B265" w14:textId="77777777" w:rsidR="004F7A31" w:rsidRDefault="00000000">
      <w:pPr>
        <w:pStyle w:val="Paragraphedeliste"/>
        <w:keepNext/>
        <w:numPr>
          <w:ilvl w:val="0"/>
          <w:numId w:val="2"/>
        </w:numPr>
      </w:pPr>
      <w:r>
        <w:t xml:space="preserve">Aid is not effective as most of it is diverted.  (2) </w:t>
      </w:r>
    </w:p>
    <w:p w14:paraId="7FF8D043" w14:textId="77777777" w:rsidR="004F7A31" w:rsidRDefault="00000000">
      <w:pPr>
        <w:pStyle w:val="Paragraphedeliste"/>
        <w:keepNext/>
        <w:numPr>
          <w:ilvl w:val="0"/>
          <w:numId w:val="2"/>
        </w:numPr>
      </w:pPr>
      <w:r>
        <w:t xml:space="preserve">Aid is a pressure tactic for high-income countries that prevents low-income countries from developing freely.  (3) </w:t>
      </w:r>
    </w:p>
    <w:p w14:paraId="075A990C" w14:textId="77777777" w:rsidR="004F7A31" w:rsidRDefault="00000000">
      <w:pPr>
        <w:pStyle w:val="Paragraphedeliste"/>
        <w:keepNext/>
        <w:numPr>
          <w:ilvl w:val="0"/>
          <w:numId w:val="2"/>
        </w:numPr>
      </w:pPr>
      <w:r>
        <w:t xml:space="preserve">The UK is not responsible for what happens in other countries.  (4) </w:t>
      </w:r>
    </w:p>
    <w:p w14:paraId="39AE1AD5" w14:textId="77777777" w:rsidR="004F7A31" w:rsidRDefault="00000000">
      <w:pPr>
        <w:pStyle w:val="Paragraphedeliste"/>
        <w:keepNext/>
        <w:numPr>
          <w:ilvl w:val="0"/>
          <w:numId w:val="2"/>
        </w:numPr>
      </w:pPr>
      <w:r>
        <w:t xml:space="preserve">Charity begins at home: there is already a lot to do to support the British people in need.  (5) </w:t>
      </w:r>
    </w:p>
    <w:p w14:paraId="67481D11" w14:textId="77777777" w:rsidR="004F7A31" w:rsidRDefault="00000000">
      <w:pPr>
        <w:pStyle w:val="Paragraphedeliste"/>
        <w:keepNext/>
        <w:numPr>
          <w:ilvl w:val="0"/>
          <w:numId w:val="2"/>
        </w:numPr>
      </w:pPr>
      <w:r>
        <w:t>Other:  (6) __________________________________________________</w:t>
      </w:r>
    </w:p>
    <w:p w14:paraId="548FFE26" w14:textId="77777777" w:rsidR="004F7A31" w:rsidRDefault="004F7A31"/>
    <w:p w14:paraId="3315E401" w14:textId="77777777" w:rsidR="004F7A31" w:rsidRDefault="00000000">
      <w:pPr>
        <w:pStyle w:val="BlockEndLabel"/>
      </w:pPr>
      <w:r>
        <w:t>End of Block: Other policies</w:t>
      </w:r>
    </w:p>
    <w:p w14:paraId="69D8B8ED" w14:textId="77777777" w:rsidR="004F7A31" w:rsidRDefault="004F7A31">
      <w:pPr>
        <w:pStyle w:val="BlockSeparator"/>
      </w:pPr>
    </w:p>
    <w:p w14:paraId="3A3B4FA3" w14:textId="77777777" w:rsidR="004F7A31" w:rsidRDefault="00000000">
      <w:pPr>
        <w:pStyle w:val="BlockStartLabel"/>
      </w:pPr>
      <w:r>
        <w:t>Start of Block: Petition</w:t>
      </w:r>
    </w:p>
    <w:p w14:paraId="106AFD81" w14:textId="77777777" w:rsidR="004F7A31" w:rsidRDefault="004F7A31"/>
    <w:p w14:paraId="738BF6CE" w14:textId="77777777" w:rsidR="004F7A31" w:rsidRDefault="00000000">
      <w:pPr>
        <w:keepNext/>
      </w:pPr>
      <w:r>
        <w:t xml:space="preserve">Q270 </w:t>
      </w:r>
      <w:r>
        <w:br/>
        <w:t xml:space="preserve"> </w:t>
      </w:r>
      <w:r>
        <w:br/>
        <w:t xml:space="preserve">Would you be willing to sign a petition for the Global climate scheme?  </w:t>
      </w:r>
      <w:r>
        <w:br/>
        <w:t xml:space="preserve">   </w:t>
      </w:r>
      <w:r>
        <w:b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  </w:t>
      </w:r>
    </w:p>
    <w:p w14:paraId="5B883ED6" w14:textId="77777777" w:rsidR="004F7A31" w:rsidRDefault="00000000">
      <w:pPr>
        <w:pStyle w:val="Paragraphedeliste"/>
        <w:keepNext/>
        <w:numPr>
          <w:ilvl w:val="0"/>
          <w:numId w:val="4"/>
        </w:numPr>
      </w:pPr>
      <w:r>
        <w:t xml:space="preserve">Yes  (1) </w:t>
      </w:r>
    </w:p>
    <w:p w14:paraId="14DF7747" w14:textId="77777777" w:rsidR="004F7A31" w:rsidRDefault="00000000">
      <w:pPr>
        <w:pStyle w:val="Paragraphedeliste"/>
        <w:keepNext/>
        <w:numPr>
          <w:ilvl w:val="0"/>
          <w:numId w:val="4"/>
        </w:numPr>
      </w:pPr>
      <w:r>
        <w:t xml:space="preserve">No  (2) </w:t>
      </w:r>
    </w:p>
    <w:p w14:paraId="5BEFA8F8" w14:textId="77777777" w:rsidR="004F7A31" w:rsidRDefault="004F7A31"/>
    <w:p w14:paraId="14322B8E" w14:textId="77777777" w:rsidR="004F7A31" w:rsidRDefault="004F7A31">
      <w:pPr>
        <w:pStyle w:val="QuestionSeparator"/>
      </w:pPr>
    </w:p>
    <w:p w14:paraId="63BDAAEB" w14:textId="77777777" w:rsidR="004F7A31" w:rsidRDefault="004F7A31"/>
    <w:p w14:paraId="7E52EC62" w14:textId="77777777" w:rsidR="004F7A31" w:rsidRDefault="00000000">
      <w:pPr>
        <w:keepNext/>
      </w:pPr>
      <w:r>
        <w:t xml:space="preserve">Q271 Would you be willing to sign a petition for the National redistribution scheme? </w:t>
      </w:r>
      <w:r>
        <w:br/>
        <w:t xml:space="preserve">   </w:t>
      </w:r>
      <w:r>
        <w:b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 </w:t>
      </w:r>
    </w:p>
    <w:p w14:paraId="4E4364D6" w14:textId="77777777" w:rsidR="004F7A31" w:rsidRDefault="00000000">
      <w:pPr>
        <w:pStyle w:val="Paragraphedeliste"/>
        <w:keepNext/>
        <w:numPr>
          <w:ilvl w:val="0"/>
          <w:numId w:val="4"/>
        </w:numPr>
      </w:pPr>
      <w:r>
        <w:t xml:space="preserve">Yes  (1) </w:t>
      </w:r>
    </w:p>
    <w:p w14:paraId="0A803BB0" w14:textId="77777777" w:rsidR="004F7A31" w:rsidRDefault="00000000">
      <w:pPr>
        <w:pStyle w:val="Paragraphedeliste"/>
        <w:keepNext/>
        <w:numPr>
          <w:ilvl w:val="0"/>
          <w:numId w:val="4"/>
        </w:numPr>
      </w:pPr>
      <w:r>
        <w:t xml:space="preserve">No  (2) </w:t>
      </w:r>
    </w:p>
    <w:p w14:paraId="747E8F86" w14:textId="77777777" w:rsidR="004F7A31" w:rsidRDefault="004F7A31"/>
    <w:p w14:paraId="3654F78C" w14:textId="77777777" w:rsidR="004F7A31" w:rsidRDefault="00000000">
      <w:pPr>
        <w:pStyle w:val="BlockEndLabel"/>
      </w:pPr>
      <w:r>
        <w:t>End of Block: Petition</w:t>
      </w:r>
    </w:p>
    <w:p w14:paraId="74A9970A" w14:textId="77777777" w:rsidR="004F7A31" w:rsidRDefault="004F7A31">
      <w:pPr>
        <w:pStyle w:val="BlockSeparator"/>
      </w:pPr>
    </w:p>
    <w:p w14:paraId="29144B07" w14:textId="77777777" w:rsidR="004F7A31" w:rsidRDefault="00000000">
      <w:pPr>
        <w:pStyle w:val="BlockStartLabel"/>
      </w:pPr>
      <w:r>
        <w:t>Start of Block: Values and politics</w:t>
      </w:r>
    </w:p>
    <w:p w14:paraId="0A8F10B5" w14:textId="77777777" w:rsidR="004F7A31" w:rsidRDefault="004F7A31"/>
    <w:p w14:paraId="2D8095F8" w14:textId="77777777" w:rsidR="004F7A31" w:rsidRDefault="00000000">
      <w:pPr>
        <w:keepNext/>
      </w:pPr>
      <w:r>
        <w:t>Q272 How much did you give to charities in 2022?</w:t>
      </w:r>
    </w:p>
    <w:p w14:paraId="390616FF" w14:textId="77777777" w:rsidR="004F7A31" w:rsidRDefault="00000000">
      <w:pPr>
        <w:pStyle w:val="Paragraphedeliste"/>
        <w:keepNext/>
        <w:numPr>
          <w:ilvl w:val="0"/>
          <w:numId w:val="4"/>
        </w:numPr>
      </w:pPr>
      <w:r>
        <w:t xml:space="preserve">I did not make donations to charities last year.  (1) </w:t>
      </w:r>
    </w:p>
    <w:p w14:paraId="39AD0E8D" w14:textId="77777777" w:rsidR="004F7A31" w:rsidRDefault="00000000">
      <w:pPr>
        <w:pStyle w:val="Paragraphedeliste"/>
        <w:keepNext/>
        <w:numPr>
          <w:ilvl w:val="0"/>
          <w:numId w:val="4"/>
        </w:numPr>
      </w:pPr>
      <w:r>
        <w:t xml:space="preserve">Less than £100.  (2) </w:t>
      </w:r>
    </w:p>
    <w:p w14:paraId="3F140FDD" w14:textId="77777777" w:rsidR="004F7A31" w:rsidRDefault="00000000">
      <w:pPr>
        <w:pStyle w:val="Paragraphedeliste"/>
        <w:keepNext/>
        <w:numPr>
          <w:ilvl w:val="0"/>
          <w:numId w:val="4"/>
        </w:numPr>
      </w:pPr>
      <w:r>
        <w:t xml:space="preserve">Between £101 and £500.  (3) </w:t>
      </w:r>
    </w:p>
    <w:p w14:paraId="7FB1668D" w14:textId="77777777" w:rsidR="004F7A31" w:rsidRDefault="00000000">
      <w:pPr>
        <w:pStyle w:val="Paragraphedeliste"/>
        <w:keepNext/>
        <w:numPr>
          <w:ilvl w:val="0"/>
          <w:numId w:val="4"/>
        </w:numPr>
      </w:pPr>
      <w:r>
        <w:t xml:space="preserve">Between £501 and £1,000.  (4) </w:t>
      </w:r>
    </w:p>
    <w:p w14:paraId="53B8242F" w14:textId="77777777" w:rsidR="004F7A31" w:rsidRDefault="00000000">
      <w:pPr>
        <w:pStyle w:val="Paragraphedeliste"/>
        <w:keepNext/>
        <w:numPr>
          <w:ilvl w:val="0"/>
          <w:numId w:val="4"/>
        </w:numPr>
      </w:pPr>
      <w:r>
        <w:t xml:space="preserve">Between £1,001 and £5,000.  (5) </w:t>
      </w:r>
    </w:p>
    <w:p w14:paraId="5A510DBE" w14:textId="77777777" w:rsidR="004F7A31" w:rsidRDefault="00000000">
      <w:pPr>
        <w:pStyle w:val="Paragraphedeliste"/>
        <w:keepNext/>
        <w:numPr>
          <w:ilvl w:val="0"/>
          <w:numId w:val="4"/>
        </w:numPr>
      </w:pPr>
      <w:r>
        <w:t xml:space="preserve">More than £5,000.  (6) </w:t>
      </w:r>
    </w:p>
    <w:p w14:paraId="728916B9" w14:textId="77777777" w:rsidR="004F7A31" w:rsidRDefault="004F7A31"/>
    <w:p w14:paraId="1039BC35" w14:textId="77777777" w:rsidR="004F7A31" w:rsidRDefault="004F7A31">
      <w:pPr>
        <w:pStyle w:val="QuestionSeparator"/>
      </w:pPr>
    </w:p>
    <w:p w14:paraId="11F6009E" w14:textId="77777777" w:rsidR="004F7A31" w:rsidRDefault="004F7A31"/>
    <w:p w14:paraId="25826C31" w14:textId="77777777" w:rsidR="004F7A31" w:rsidRDefault="00000000">
      <w:pPr>
        <w:keepNext/>
      </w:pPr>
      <w:r>
        <w:lastRenderedPageBreak/>
        <w:t>Q23.1 To what extent are you interested in politics?</w:t>
      </w:r>
    </w:p>
    <w:p w14:paraId="177D4F85" w14:textId="77777777" w:rsidR="004F7A31" w:rsidRDefault="00000000">
      <w:pPr>
        <w:pStyle w:val="Paragraphedeliste"/>
        <w:keepNext/>
        <w:numPr>
          <w:ilvl w:val="0"/>
          <w:numId w:val="4"/>
        </w:numPr>
      </w:pPr>
      <w:r>
        <w:t xml:space="preserve">Not at all  (0) </w:t>
      </w:r>
    </w:p>
    <w:p w14:paraId="3D60723D" w14:textId="77777777" w:rsidR="004F7A31" w:rsidRDefault="00000000">
      <w:pPr>
        <w:pStyle w:val="Paragraphedeliste"/>
        <w:keepNext/>
        <w:numPr>
          <w:ilvl w:val="0"/>
          <w:numId w:val="4"/>
        </w:numPr>
      </w:pPr>
      <w:r>
        <w:t xml:space="preserve">A little  (1) </w:t>
      </w:r>
    </w:p>
    <w:p w14:paraId="380B6E98" w14:textId="77777777" w:rsidR="004F7A31" w:rsidRDefault="00000000">
      <w:pPr>
        <w:pStyle w:val="Paragraphedeliste"/>
        <w:keepNext/>
        <w:numPr>
          <w:ilvl w:val="0"/>
          <w:numId w:val="4"/>
        </w:numPr>
      </w:pPr>
      <w:r>
        <w:t xml:space="preserve">Moderately  (2) </w:t>
      </w:r>
    </w:p>
    <w:p w14:paraId="299E8E4B" w14:textId="77777777" w:rsidR="004F7A31" w:rsidRDefault="00000000">
      <w:pPr>
        <w:pStyle w:val="Paragraphedeliste"/>
        <w:keepNext/>
        <w:numPr>
          <w:ilvl w:val="0"/>
          <w:numId w:val="4"/>
        </w:numPr>
      </w:pPr>
      <w:r>
        <w:t xml:space="preserve">A lot  (3) </w:t>
      </w:r>
    </w:p>
    <w:p w14:paraId="42C59B41" w14:textId="77777777" w:rsidR="004F7A31" w:rsidRDefault="00000000">
      <w:pPr>
        <w:pStyle w:val="Paragraphedeliste"/>
        <w:keepNext/>
        <w:numPr>
          <w:ilvl w:val="0"/>
          <w:numId w:val="4"/>
        </w:numPr>
      </w:pPr>
      <w:r>
        <w:t xml:space="preserve">A great deal  (4) </w:t>
      </w:r>
    </w:p>
    <w:p w14:paraId="31E1D572" w14:textId="77777777" w:rsidR="004F7A31" w:rsidRDefault="004F7A31"/>
    <w:p w14:paraId="3FC63F2B" w14:textId="77777777" w:rsidR="004F7A31" w:rsidRDefault="004F7A31">
      <w:pPr>
        <w:pStyle w:val="QuestionSeparator"/>
      </w:pPr>
    </w:p>
    <w:p w14:paraId="33723CC6" w14:textId="77777777" w:rsidR="004F7A31" w:rsidRDefault="004F7A31"/>
    <w:p w14:paraId="40923DD7" w14:textId="77777777" w:rsidR="004F7A31" w:rsidRDefault="00000000">
      <w:pPr>
        <w:keepNext/>
      </w:pPr>
      <w:r>
        <w:t>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4F7A31" w14:paraId="3E630019" w14:textId="77777777">
        <w:tc>
          <w:tcPr>
            <w:tcW w:w="4788" w:type="dxa"/>
          </w:tcPr>
          <w:p w14:paraId="455B26A4" w14:textId="77777777" w:rsidR="004F7A31" w:rsidRDefault="004F7A31"/>
        </w:tc>
        <w:tc>
          <w:tcPr>
            <w:tcW w:w="958" w:type="dxa"/>
          </w:tcPr>
          <w:p w14:paraId="54E62AA2" w14:textId="77777777" w:rsidR="004F7A31" w:rsidRDefault="00000000">
            <w:r>
              <w:t>1</w:t>
            </w:r>
          </w:p>
        </w:tc>
        <w:tc>
          <w:tcPr>
            <w:tcW w:w="958" w:type="dxa"/>
          </w:tcPr>
          <w:p w14:paraId="1CFE6684" w14:textId="77777777" w:rsidR="004F7A31" w:rsidRDefault="00000000">
            <w:r>
              <w:t>2</w:t>
            </w:r>
          </w:p>
        </w:tc>
        <w:tc>
          <w:tcPr>
            <w:tcW w:w="958" w:type="dxa"/>
          </w:tcPr>
          <w:p w14:paraId="66AF8B60" w14:textId="77777777" w:rsidR="004F7A31" w:rsidRDefault="00000000">
            <w:r>
              <w:t>3</w:t>
            </w:r>
          </w:p>
        </w:tc>
        <w:tc>
          <w:tcPr>
            <w:tcW w:w="958" w:type="dxa"/>
          </w:tcPr>
          <w:p w14:paraId="7782CF44" w14:textId="77777777" w:rsidR="004F7A31" w:rsidRDefault="00000000">
            <w:r>
              <w:t>4</w:t>
            </w:r>
          </w:p>
        </w:tc>
        <w:tc>
          <w:tcPr>
            <w:tcW w:w="958" w:type="dxa"/>
          </w:tcPr>
          <w:p w14:paraId="70566B65" w14:textId="77777777" w:rsidR="004F7A31" w:rsidRDefault="00000000">
            <w:r>
              <w:t>5</w:t>
            </w:r>
          </w:p>
        </w:tc>
      </w:tr>
    </w:tbl>
    <w:p w14:paraId="7707830A"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7049DCD1"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763B0D2B" w14:textId="77777777" w:rsidR="004F7A31" w:rsidRDefault="00000000">
            <w:pPr>
              <w:keepNext/>
            </w:pPr>
            <w:r>
              <w:t>Desired involvement of government ()</w:t>
            </w:r>
          </w:p>
        </w:tc>
        <w:tc>
          <w:tcPr>
            <w:tcW w:w="4788" w:type="dxa"/>
          </w:tcPr>
          <w:p w14:paraId="5275123F"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18DC8D" wp14:editId="09D1D8E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5CA92746" w14:textId="77777777" w:rsidR="004F7A31" w:rsidRDefault="004F7A31"/>
    <w:p w14:paraId="60549141" w14:textId="77777777" w:rsidR="004F7A31" w:rsidRDefault="004F7A31"/>
    <w:p w14:paraId="275548E0" w14:textId="77777777" w:rsidR="004F7A31" w:rsidRDefault="004F7A31">
      <w:pPr>
        <w:pStyle w:val="QuestionSeparator"/>
      </w:pPr>
    </w:p>
    <w:p w14:paraId="0DD98030" w14:textId="77777777" w:rsidR="004F7A31" w:rsidRDefault="004F7A31"/>
    <w:p w14:paraId="6C175780" w14:textId="77777777" w:rsidR="004F7A31" w:rsidRDefault="00000000">
      <w:pPr>
        <w:keepNext/>
      </w:pPr>
      <w:r>
        <w:t xml:space="preserve">Q80 </w:t>
      </w:r>
      <w:r>
        <w:rPr>
          <w:b/>
        </w:rPr>
        <w:t>On economic policy matters</w:t>
      </w:r>
      <w:r>
        <w:t xml:space="preserve">, where do you see yourself on a scale from 1 to 5, where 1 </w:t>
      </w:r>
      <w:commentRangeStart w:id="87"/>
      <w:r>
        <w:t>is Left (favoring equality and government interventions) and 5 is Right (favoring free competition and little government intervention)?</w:t>
      </w:r>
      <w:commentRangeEnd w:id="87"/>
      <w:r w:rsidR="009442B4">
        <w:rPr>
          <w:rStyle w:val="Marquedecommentaire"/>
        </w:rPr>
        <w:commentReference w:id="87"/>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4F7A31" w14:paraId="2B700447" w14:textId="77777777">
        <w:tc>
          <w:tcPr>
            <w:tcW w:w="4788" w:type="dxa"/>
          </w:tcPr>
          <w:p w14:paraId="5684ADD4" w14:textId="77777777" w:rsidR="004F7A31" w:rsidRDefault="004F7A31"/>
        </w:tc>
        <w:tc>
          <w:tcPr>
            <w:tcW w:w="958" w:type="dxa"/>
          </w:tcPr>
          <w:p w14:paraId="3B0D803F" w14:textId="77777777" w:rsidR="004F7A31" w:rsidRDefault="00000000">
            <w:r>
              <w:t>1</w:t>
            </w:r>
          </w:p>
        </w:tc>
        <w:tc>
          <w:tcPr>
            <w:tcW w:w="958" w:type="dxa"/>
          </w:tcPr>
          <w:p w14:paraId="0FFDCFC0" w14:textId="77777777" w:rsidR="004F7A31" w:rsidRDefault="00000000">
            <w:r>
              <w:t>2</w:t>
            </w:r>
          </w:p>
        </w:tc>
        <w:tc>
          <w:tcPr>
            <w:tcW w:w="958" w:type="dxa"/>
          </w:tcPr>
          <w:p w14:paraId="1717AA95" w14:textId="77777777" w:rsidR="004F7A31" w:rsidRDefault="00000000">
            <w:r>
              <w:t>3</w:t>
            </w:r>
          </w:p>
        </w:tc>
        <w:tc>
          <w:tcPr>
            <w:tcW w:w="958" w:type="dxa"/>
          </w:tcPr>
          <w:p w14:paraId="01F7C197" w14:textId="77777777" w:rsidR="004F7A31" w:rsidRDefault="00000000">
            <w:r>
              <w:t>4</w:t>
            </w:r>
          </w:p>
        </w:tc>
        <w:tc>
          <w:tcPr>
            <w:tcW w:w="958" w:type="dxa"/>
          </w:tcPr>
          <w:p w14:paraId="18CA7ED2" w14:textId="77777777" w:rsidR="004F7A31" w:rsidRDefault="00000000">
            <w:r>
              <w:t>5</w:t>
            </w:r>
          </w:p>
        </w:tc>
      </w:tr>
    </w:tbl>
    <w:p w14:paraId="0360D4F0" w14:textId="77777777" w:rsidR="004F7A31" w:rsidRDefault="004F7A31"/>
    <w:tbl>
      <w:tblPr>
        <w:tblStyle w:val="QStandardSliderTable"/>
        <w:tblW w:w="9576" w:type="auto"/>
        <w:tblLook w:val="07E0" w:firstRow="1" w:lastRow="1" w:firstColumn="1" w:lastColumn="1" w:noHBand="1" w:noVBand="1"/>
      </w:tblPr>
      <w:tblGrid>
        <w:gridCol w:w="4788"/>
        <w:gridCol w:w="4788"/>
      </w:tblGrid>
      <w:tr w:rsidR="004F7A31" w14:paraId="7532861A" w14:textId="77777777" w:rsidTr="004F7A31">
        <w:tc>
          <w:tcPr>
            <w:cnfStyle w:val="001000000000" w:firstRow="0" w:lastRow="0" w:firstColumn="1" w:lastColumn="0" w:oddVBand="0" w:evenVBand="0" w:oddHBand="0" w:evenHBand="0" w:firstRowFirstColumn="0" w:firstRowLastColumn="0" w:lastRowFirstColumn="0" w:lastRowLastColumn="0"/>
            <w:tcW w:w="4788" w:type="dxa"/>
          </w:tcPr>
          <w:p w14:paraId="34D5B70E" w14:textId="77777777" w:rsidR="004F7A31" w:rsidRDefault="00000000">
            <w:pPr>
              <w:keepNext/>
            </w:pPr>
            <w:r>
              <w:t>Left (1) to Right (5) on economic issues ()</w:t>
            </w:r>
          </w:p>
        </w:tc>
        <w:tc>
          <w:tcPr>
            <w:tcW w:w="4788" w:type="dxa"/>
          </w:tcPr>
          <w:p w14:paraId="05DC72F3" w14:textId="77777777" w:rsidR="004F7A31"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7ADAED" wp14:editId="4E2D9B1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2E4F8BA2" w14:textId="77777777" w:rsidR="004F7A31" w:rsidRDefault="004F7A31"/>
    <w:p w14:paraId="3CAC86D1" w14:textId="77777777" w:rsidR="004F7A31" w:rsidRDefault="004F7A31"/>
    <w:p w14:paraId="41BCC5E9" w14:textId="77777777" w:rsidR="004F7A31" w:rsidRDefault="004F7A31">
      <w:pPr>
        <w:pStyle w:val="QuestionSeparator"/>
      </w:pPr>
    </w:p>
    <w:p w14:paraId="02014827" w14:textId="77777777" w:rsidR="004F7A31" w:rsidRDefault="004F7A31"/>
    <w:p w14:paraId="06399EBE" w14:textId="77777777" w:rsidR="004F7A31" w:rsidRDefault="00000000">
      <w:pPr>
        <w:keepNext/>
      </w:pPr>
      <w:r>
        <w:lastRenderedPageBreak/>
        <w:t>Q23.4 Did you vote in the 2019 UK general election?</w:t>
      </w:r>
    </w:p>
    <w:p w14:paraId="6B8B96B2" w14:textId="77777777" w:rsidR="004F7A31" w:rsidRDefault="00000000">
      <w:pPr>
        <w:pStyle w:val="Paragraphedeliste"/>
        <w:keepNext/>
        <w:numPr>
          <w:ilvl w:val="0"/>
          <w:numId w:val="4"/>
        </w:numPr>
      </w:pPr>
      <w:r>
        <w:t xml:space="preserve">Yes  (1) </w:t>
      </w:r>
    </w:p>
    <w:p w14:paraId="652119EC" w14:textId="77777777" w:rsidR="004F7A31" w:rsidRDefault="00000000">
      <w:pPr>
        <w:pStyle w:val="Paragraphedeliste"/>
        <w:keepNext/>
        <w:numPr>
          <w:ilvl w:val="0"/>
          <w:numId w:val="4"/>
        </w:numPr>
      </w:pPr>
      <w:r>
        <w:t xml:space="preserve">No  (2) </w:t>
      </w:r>
    </w:p>
    <w:p w14:paraId="41EC599C" w14:textId="77777777" w:rsidR="004F7A31" w:rsidRDefault="00000000">
      <w:pPr>
        <w:pStyle w:val="Paragraphedeliste"/>
        <w:keepNext/>
        <w:numPr>
          <w:ilvl w:val="0"/>
          <w:numId w:val="4"/>
        </w:numPr>
      </w:pPr>
      <w:r>
        <w:t xml:space="preserve">I didn't have the right to vote in the UK  (4) </w:t>
      </w:r>
    </w:p>
    <w:p w14:paraId="23369E93" w14:textId="77777777" w:rsidR="004F7A31" w:rsidRDefault="00000000">
      <w:pPr>
        <w:pStyle w:val="Paragraphedeliste"/>
        <w:keepNext/>
        <w:numPr>
          <w:ilvl w:val="0"/>
          <w:numId w:val="4"/>
        </w:numPr>
      </w:pPr>
      <w:r>
        <w:t xml:space="preserve">Prefer not to say  (3) </w:t>
      </w:r>
    </w:p>
    <w:p w14:paraId="016E2C45" w14:textId="77777777" w:rsidR="004F7A31" w:rsidRDefault="004F7A31"/>
    <w:p w14:paraId="7AA515C0" w14:textId="77777777" w:rsidR="004F7A31" w:rsidRDefault="00000000">
      <w:pPr>
        <w:pStyle w:val="BlockEndLabel"/>
      </w:pPr>
      <w:r>
        <w:t>End of Block: Values and politics</w:t>
      </w:r>
    </w:p>
    <w:p w14:paraId="2A4059EB" w14:textId="77777777" w:rsidR="004F7A31" w:rsidRDefault="004F7A31">
      <w:pPr>
        <w:pStyle w:val="BlockSeparator"/>
      </w:pPr>
    </w:p>
    <w:p w14:paraId="01C6526F" w14:textId="77777777" w:rsidR="004F7A31" w:rsidRDefault="00000000">
      <w:pPr>
        <w:pStyle w:val="BlockStartLabel"/>
      </w:pPr>
      <w:r>
        <w:t>Start of Block: Politics (more)</w:t>
      </w:r>
    </w:p>
    <w:p w14:paraId="3055196F" w14:textId="77777777" w:rsidR="004F7A31" w:rsidRDefault="00000000">
      <w:pPr>
        <w:pStyle w:val="QDisplayLogic"/>
        <w:keepNext/>
      </w:pPr>
      <w:r>
        <w:t>Display This Question:</w:t>
      </w:r>
    </w:p>
    <w:p w14:paraId="4BBD7824" w14:textId="77777777" w:rsidR="004F7A31" w:rsidRDefault="00000000">
      <w:pPr>
        <w:pStyle w:val="QDisplayLogic"/>
        <w:keepNext/>
        <w:ind w:firstLine="400"/>
      </w:pPr>
      <w:r>
        <w:t>If Did you vote in the 2019 UK general election? = Yes</w:t>
      </w:r>
    </w:p>
    <w:p w14:paraId="3EB6CC21" w14:textId="77777777" w:rsidR="004F7A31" w:rsidRDefault="00000000">
      <w:pPr>
        <w:pStyle w:val="QDisplayLogic"/>
        <w:keepNext/>
        <w:ind w:firstLine="400"/>
      </w:pPr>
      <w:r>
        <w:t>And In which country do you live? = France</w:t>
      </w:r>
    </w:p>
    <w:p w14:paraId="05C1D9AB" w14:textId="77777777" w:rsidR="004F7A31" w:rsidRDefault="004F7A31"/>
    <w:p w14:paraId="78C83A20" w14:textId="77777777" w:rsidR="004F7A31" w:rsidRDefault="00000000">
      <w:pPr>
        <w:keepNext/>
      </w:pPr>
      <w:r>
        <w:lastRenderedPageBreak/>
        <w:t>Q24.1 Which candidate did you vote for in the 2019 UK general election?</w:t>
      </w:r>
    </w:p>
    <w:p w14:paraId="346AE8FE" w14:textId="77777777" w:rsidR="004F7A31" w:rsidRDefault="00000000">
      <w:pPr>
        <w:pStyle w:val="Paragraphedeliste"/>
        <w:keepNext/>
        <w:numPr>
          <w:ilvl w:val="0"/>
          <w:numId w:val="4"/>
        </w:numPr>
      </w:pPr>
      <w:r>
        <w:t xml:space="preserve">Conservative  (4) </w:t>
      </w:r>
    </w:p>
    <w:p w14:paraId="04792C6C" w14:textId="77777777" w:rsidR="004F7A31" w:rsidRDefault="00000000">
      <w:pPr>
        <w:pStyle w:val="Paragraphedeliste"/>
        <w:keepNext/>
        <w:numPr>
          <w:ilvl w:val="0"/>
          <w:numId w:val="4"/>
        </w:numPr>
      </w:pPr>
      <w:proofErr w:type="spellStart"/>
      <w:r>
        <w:t>Labour</w:t>
      </w:r>
      <w:proofErr w:type="spellEnd"/>
      <w:r>
        <w:t xml:space="preserve">  (5) </w:t>
      </w:r>
    </w:p>
    <w:p w14:paraId="37A9DE09" w14:textId="77777777" w:rsidR="004F7A31" w:rsidRDefault="00000000">
      <w:pPr>
        <w:pStyle w:val="Paragraphedeliste"/>
        <w:keepNext/>
        <w:numPr>
          <w:ilvl w:val="0"/>
          <w:numId w:val="4"/>
        </w:numPr>
      </w:pPr>
      <w:r>
        <w:t xml:space="preserve">Liberal Democrats  (6) </w:t>
      </w:r>
    </w:p>
    <w:p w14:paraId="0AB7DEF5" w14:textId="77777777" w:rsidR="004F7A31" w:rsidRDefault="00000000">
      <w:pPr>
        <w:pStyle w:val="Paragraphedeliste"/>
        <w:keepNext/>
        <w:numPr>
          <w:ilvl w:val="0"/>
          <w:numId w:val="4"/>
        </w:numPr>
      </w:pPr>
      <w:r>
        <w:t xml:space="preserve">SNP  (12) </w:t>
      </w:r>
    </w:p>
    <w:p w14:paraId="4AF10EC2" w14:textId="77777777" w:rsidR="004F7A31" w:rsidRDefault="00000000">
      <w:pPr>
        <w:pStyle w:val="Paragraphedeliste"/>
        <w:keepNext/>
        <w:numPr>
          <w:ilvl w:val="0"/>
          <w:numId w:val="4"/>
        </w:numPr>
      </w:pPr>
      <w:commentRangeStart w:id="88"/>
      <w:r>
        <w:t xml:space="preserve">Valérie </w:t>
      </w:r>
      <w:proofErr w:type="spellStart"/>
      <w:r>
        <w:t>Pécresse</w:t>
      </w:r>
      <w:proofErr w:type="spellEnd"/>
      <w:r>
        <w:t xml:space="preserve">  (15) </w:t>
      </w:r>
    </w:p>
    <w:p w14:paraId="1CCFF355" w14:textId="77777777" w:rsidR="004F7A31" w:rsidRDefault="00000000">
      <w:pPr>
        <w:pStyle w:val="Paragraphedeliste"/>
        <w:keepNext/>
        <w:numPr>
          <w:ilvl w:val="0"/>
          <w:numId w:val="4"/>
        </w:numPr>
      </w:pPr>
      <w:r>
        <w:t xml:space="preserve">Yannick </w:t>
      </w:r>
      <w:proofErr w:type="spellStart"/>
      <w:r>
        <w:t>Jadot</w:t>
      </w:r>
      <w:proofErr w:type="spellEnd"/>
      <w:r>
        <w:t xml:space="preserve">  (16) </w:t>
      </w:r>
    </w:p>
    <w:p w14:paraId="70B6C8F6" w14:textId="77777777" w:rsidR="004F7A31" w:rsidRDefault="00000000">
      <w:pPr>
        <w:pStyle w:val="Paragraphedeliste"/>
        <w:keepNext/>
        <w:numPr>
          <w:ilvl w:val="0"/>
          <w:numId w:val="4"/>
        </w:numPr>
      </w:pPr>
      <w:r>
        <w:t xml:space="preserve">Jean Lassalle  (17) </w:t>
      </w:r>
    </w:p>
    <w:p w14:paraId="2F487157" w14:textId="77777777" w:rsidR="004F7A31" w:rsidRDefault="00000000">
      <w:pPr>
        <w:pStyle w:val="Paragraphedeliste"/>
        <w:keepNext/>
        <w:numPr>
          <w:ilvl w:val="0"/>
          <w:numId w:val="4"/>
        </w:numPr>
      </w:pPr>
      <w:r>
        <w:t xml:space="preserve">Fabien Roussel  (18) </w:t>
      </w:r>
    </w:p>
    <w:p w14:paraId="0930E6B5" w14:textId="77777777" w:rsidR="004F7A31" w:rsidRDefault="00000000">
      <w:pPr>
        <w:pStyle w:val="Paragraphedeliste"/>
        <w:keepNext/>
        <w:numPr>
          <w:ilvl w:val="0"/>
          <w:numId w:val="4"/>
        </w:numPr>
      </w:pPr>
      <w:r>
        <w:t>Nicolas Dupont-</w:t>
      </w:r>
      <w:proofErr w:type="spellStart"/>
      <w:r>
        <w:t>Aignan</w:t>
      </w:r>
      <w:proofErr w:type="spellEnd"/>
      <w:r>
        <w:t xml:space="preserve">  (19) </w:t>
      </w:r>
    </w:p>
    <w:p w14:paraId="340F67E6" w14:textId="77777777" w:rsidR="004F7A31" w:rsidRDefault="00000000">
      <w:pPr>
        <w:pStyle w:val="Paragraphedeliste"/>
        <w:keepNext/>
        <w:numPr>
          <w:ilvl w:val="0"/>
          <w:numId w:val="4"/>
        </w:numPr>
      </w:pPr>
      <w:r>
        <w:t xml:space="preserve">Anne Hidalgo  (20) </w:t>
      </w:r>
    </w:p>
    <w:p w14:paraId="4E11BA98" w14:textId="77777777" w:rsidR="004F7A31" w:rsidRDefault="00000000">
      <w:pPr>
        <w:pStyle w:val="Paragraphedeliste"/>
        <w:keepNext/>
        <w:numPr>
          <w:ilvl w:val="0"/>
          <w:numId w:val="4"/>
        </w:numPr>
      </w:pPr>
      <w:r>
        <w:t xml:space="preserve">Philippe </w:t>
      </w:r>
      <w:proofErr w:type="spellStart"/>
      <w:r>
        <w:t>Poutou</w:t>
      </w:r>
      <w:proofErr w:type="spellEnd"/>
      <w:r>
        <w:t xml:space="preserve">  (21) </w:t>
      </w:r>
    </w:p>
    <w:p w14:paraId="19304378" w14:textId="77777777" w:rsidR="004F7A31" w:rsidRDefault="00000000">
      <w:pPr>
        <w:pStyle w:val="Paragraphedeliste"/>
        <w:keepNext/>
        <w:numPr>
          <w:ilvl w:val="0"/>
          <w:numId w:val="4"/>
        </w:numPr>
      </w:pPr>
      <w:r>
        <w:t xml:space="preserve">Nathalie Arthaud  (22) </w:t>
      </w:r>
      <w:commentRangeEnd w:id="88"/>
      <w:r w:rsidR="009442B4">
        <w:rPr>
          <w:rStyle w:val="Marquedecommentaire"/>
        </w:rPr>
        <w:commentReference w:id="88"/>
      </w:r>
    </w:p>
    <w:p w14:paraId="6B991BCC" w14:textId="77777777" w:rsidR="004F7A31" w:rsidRDefault="00000000">
      <w:pPr>
        <w:pStyle w:val="Paragraphedeliste"/>
        <w:keepNext/>
        <w:numPr>
          <w:ilvl w:val="0"/>
          <w:numId w:val="4"/>
        </w:numPr>
      </w:pPr>
      <w:r>
        <w:t xml:space="preserve">Green  (13) </w:t>
      </w:r>
    </w:p>
    <w:p w14:paraId="6BCC4CB4" w14:textId="77777777" w:rsidR="004F7A31" w:rsidRDefault="004F7A31"/>
    <w:p w14:paraId="17A78F4D" w14:textId="77777777" w:rsidR="004F7A31" w:rsidRDefault="004F7A31">
      <w:pPr>
        <w:pStyle w:val="QuestionSeparator"/>
      </w:pPr>
    </w:p>
    <w:p w14:paraId="123144D5" w14:textId="77777777" w:rsidR="004F7A31" w:rsidRDefault="00000000">
      <w:pPr>
        <w:pStyle w:val="QDisplayLogic"/>
        <w:keepNext/>
      </w:pPr>
      <w:r>
        <w:t>Display This Question:</w:t>
      </w:r>
    </w:p>
    <w:p w14:paraId="072A5A47" w14:textId="77777777" w:rsidR="004F7A31" w:rsidRDefault="00000000">
      <w:pPr>
        <w:pStyle w:val="QDisplayLogic"/>
        <w:keepNext/>
        <w:ind w:firstLine="400"/>
      </w:pPr>
      <w:r>
        <w:t>If Did you vote in the 2019 UK general election? != Yes</w:t>
      </w:r>
    </w:p>
    <w:p w14:paraId="7ED6006C" w14:textId="77777777" w:rsidR="004F7A31" w:rsidRDefault="00000000">
      <w:pPr>
        <w:pStyle w:val="QDisplayLogic"/>
        <w:keepNext/>
        <w:ind w:firstLine="400"/>
      </w:pPr>
      <w:r>
        <w:t>And In which country do you live? = France</w:t>
      </w:r>
    </w:p>
    <w:p w14:paraId="72DB3CFF" w14:textId="77777777" w:rsidR="004F7A31" w:rsidRDefault="004F7A31"/>
    <w:p w14:paraId="5FBFF5F3" w14:textId="77777777" w:rsidR="004F7A31" w:rsidRDefault="00000000">
      <w:pPr>
        <w:keepNext/>
      </w:pPr>
      <w:r>
        <w:lastRenderedPageBreak/>
        <w:t>Q24.2 Even if you did not vote in the 2022 French presidential election, please indicate the candidate that you were most likely to have voted for or who represents your views more closely.</w:t>
      </w:r>
    </w:p>
    <w:p w14:paraId="624B5A18" w14:textId="77777777" w:rsidR="004F7A31" w:rsidRDefault="00000000">
      <w:pPr>
        <w:pStyle w:val="Paragraphedeliste"/>
        <w:keepNext/>
        <w:numPr>
          <w:ilvl w:val="0"/>
          <w:numId w:val="4"/>
        </w:numPr>
      </w:pPr>
      <w:r>
        <w:t xml:space="preserve">Emmanuel Macron  (1) </w:t>
      </w:r>
    </w:p>
    <w:p w14:paraId="7FCC3D5B" w14:textId="77777777" w:rsidR="004F7A31" w:rsidRDefault="00000000">
      <w:pPr>
        <w:pStyle w:val="Paragraphedeliste"/>
        <w:keepNext/>
        <w:numPr>
          <w:ilvl w:val="0"/>
          <w:numId w:val="4"/>
        </w:numPr>
      </w:pPr>
      <w:r>
        <w:t xml:space="preserve">Marine Le Pen  (2) </w:t>
      </w:r>
    </w:p>
    <w:p w14:paraId="595AC8D0" w14:textId="77777777" w:rsidR="004F7A31" w:rsidRDefault="00000000">
      <w:pPr>
        <w:pStyle w:val="Paragraphedeliste"/>
        <w:keepNext/>
        <w:numPr>
          <w:ilvl w:val="0"/>
          <w:numId w:val="4"/>
        </w:numPr>
      </w:pPr>
      <w:r>
        <w:t xml:space="preserve">Jean-Luc </w:t>
      </w:r>
      <w:proofErr w:type="spellStart"/>
      <w:r>
        <w:t>Mélenchon</w:t>
      </w:r>
      <w:proofErr w:type="spellEnd"/>
      <w:r>
        <w:t xml:space="preserve">  (3) </w:t>
      </w:r>
    </w:p>
    <w:p w14:paraId="0AD6BE0A" w14:textId="77777777" w:rsidR="004F7A31" w:rsidRDefault="00000000">
      <w:pPr>
        <w:pStyle w:val="Paragraphedeliste"/>
        <w:keepNext/>
        <w:numPr>
          <w:ilvl w:val="0"/>
          <w:numId w:val="4"/>
        </w:numPr>
      </w:pPr>
      <w:r>
        <w:t xml:space="preserve">Éric </w:t>
      </w:r>
      <w:proofErr w:type="spellStart"/>
      <w:r>
        <w:t>Zemmour</w:t>
      </w:r>
      <w:proofErr w:type="spellEnd"/>
      <w:r>
        <w:t xml:space="preserve">  (4) </w:t>
      </w:r>
    </w:p>
    <w:p w14:paraId="6B453D61" w14:textId="77777777" w:rsidR="004F7A31" w:rsidRDefault="00000000">
      <w:pPr>
        <w:pStyle w:val="Paragraphedeliste"/>
        <w:keepNext/>
        <w:numPr>
          <w:ilvl w:val="0"/>
          <w:numId w:val="4"/>
        </w:numPr>
      </w:pPr>
      <w:r>
        <w:t xml:space="preserve">Valérie </w:t>
      </w:r>
      <w:proofErr w:type="spellStart"/>
      <w:r>
        <w:t>Pécresse</w:t>
      </w:r>
      <w:proofErr w:type="spellEnd"/>
      <w:r>
        <w:t xml:space="preserve">  (6) </w:t>
      </w:r>
    </w:p>
    <w:p w14:paraId="5A509179" w14:textId="77777777" w:rsidR="004F7A31" w:rsidRDefault="00000000">
      <w:pPr>
        <w:pStyle w:val="Paragraphedeliste"/>
        <w:keepNext/>
        <w:numPr>
          <w:ilvl w:val="0"/>
          <w:numId w:val="4"/>
        </w:numPr>
      </w:pPr>
      <w:r>
        <w:t xml:space="preserve">Yannick </w:t>
      </w:r>
      <w:proofErr w:type="spellStart"/>
      <w:r>
        <w:t>Jadot</w:t>
      </w:r>
      <w:proofErr w:type="spellEnd"/>
      <w:r>
        <w:t xml:space="preserve">  (7) </w:t>
      </w:r>
    </w:p>
    <w:p w14:paraId="5FE9A3B3" w14:textId="77777777" w:rsidR="004F7A31" w:rsidRDefault="00000000">
      <w:pPr>
        <w:pStyle w:val="Paragraphedeliste"/>
        <w:keepNext/>
        <w:numPr>
          <w:ilvl w:val="0"/>
          <w:numId w:val="4"/>
        </w:numPr>
      </w:pPr>
      <w:r>
        <w:t xml:space="preserve">Jean Lassalle  (8) </w:t>
      </w:r>
    </w:p>
    <w:p w14:paraId="2139F494" w14:textId="77777777" w:rsidR="004F7A31" w:rsidRDefault="00000000">
      <w:pPr>
        <w:pStyle w:val="Paragraphedeliste"/>
        <w:keepNext/>
        <w:numPr>
          <w:ilvl w:val="0"/>
          <w:numId w:val="4"/>
        </w:numPr>
      </w:pPr>
      <w:r>
        <w:t xml:space="preserve">Fabien Roussel  (9) </w:t>
      </w:r>
    </w:p>
    <w:p w14:paraId="4768907B" w14:textId="77777777" w:rsidR="004F7A31" w:rsidRDefault="00000000">
      <w:pPr>
        <w:pStyle w:val="Paragraphedeliste"/>
        <w:keepNext/>
        <w:numPr>
          <w:ilvl w:val="0"/>
          <w:numId w:val="4"/>
        </w:numPr>
      </w:pPr>
      <w:r>
        <w:t>Nicolas Dupont-</w:t>
      </w:r>
      <w:proofErr w:type="spellStart"/>
      <w:r>
        <w:t>Aignan</w:t>
      </w:r>
      <w:proofErr w:type="spellEnd"/>
      <w:r>
        <w:t xml:space="preserve">  (10) </w:t>
      </w:r>
    </w:p>
    <w:p w14:paraId="117B99CD" w14:textId="77777777" w:rsidR="004F7A31" w:rsidRDefault="00000000">
      <w:pPr>
        <w:pStyle w:val="Paragraphedeliste"/>
        <w:keepNext/>
        <w:numPr>
          <w:ilvl w:val="0"/>
          <w:numId w:val="4"/>
        </w:numPr>
      </w:pPr>
      <w:r>
        <w:t xml:space="preserve">Anne Hidalgo  (11) </w:t>
      </w:r>
    </w:p>
    <w:p w14:paraId="4DC7FC27" w14:textId="77777777" w:rsidR="004F7A31" w:rsidRDefault="00000000">
      <w:pPr>
        <w:pStyle w:val="Paragraphedeliste"/>
        <w:keepNext/>
        <w:numPr>
          <w:ilvl w:val="0"/>
          <w:numId w:val="4"/>
        </w:numPr>
      </w:pPr>
      <w:r>
        <w:t xml:space="preserve">Philippe </w:t>
      </w:r>
      <w:proofErr w:type="spellStart"/>
      <w:r>
        <w:t>Poutou</w:t>
      </w:r>
      <w:proofErr w:type="spellEnd"/>
      <w:r>
        <w:t xml:space="preserve">  (12) </w:t>
      </w:r>
    </w:p>
    <w:p w14:paraId="0C21443B" w14:textId="77777777" w:rsidR="004F7A31" w:rsidRDefault="00000000">
      <w:pPr>
        <w:pStyle w:val="Paragraphedeliste"/>
        <w:keepNext/>
        <w:numPr>
          <w:ilvl w:val="0"/>
          <w:numId w:val="4"/>
        </w:numPr>
      </w:pPr>
      <w:r>
        <w:t xml:space="preserve">Nathalie Arthaud  (13) </w:t>
      </w:r>
    </w:p>
    <w:p w14:paraId="734339A9" w14:textId="77777777" w:rsidR="004F7A31" w:rsidRDefault="00000000">
      <w:pPr>
        <w:pStyle w:val="Paragraphedeliste"/>
        <w:keepNext/>
        <w:numPr>
          <w:ilvl w:val="0"/>
          <w:numId w:val="4"/>
        </w:numPr>
      </w:pPr>
      <w:proofErr w:type="spellStart"/>
      <w:r>
        <w:t>Préfère</w:t>
      </w:r>
      <w:proofErr w:type="spellEnd"/>
      <w:r>
        <w:t xml:space="preserve"> ne pas le dire  (5) </w:t>
      </w:r>
    </w:p>
    <w:p w14:paraId="75080B5E" w14:textId="77777777" w:rsidR="004F7A31" w:rsidRDefault="004F7A31"/>
    <w:p w14:paraId="50A90278" w14:textId="77777777" w:rsidR="004F7A31" w:rsidRDefault="004F7A31">
      <w:pPr>
        <w:pStyle w:val="QuestionSeparator"/>
      </w:pPr>
    </w:p>
    <w:p w14:paraId="7ED09007" w14:textId="77777777" w:rsidR="004F7A31" w:rsidRDefault="00000000">
      <w:pPr>
        <w:pStyle w:val="QDisplayLogic"/>
        <w:keepNext/>
      </w:pPr>
      <w:r>
        <w:t>Display This Question:</w:t>
      </w:r>
    </w:p>
    <w:p w14:paraId="223265F7" w14:textId="77777777" w:rsidR="004F7A31" w:rsidRDefault="00000000">
      <w:pPr>
        <w:pStyle w:val="QDisplayLogic"/>
        <w:keepNext/>
        <w:ind w:firstLine="400"/>
      </w:pPr>
      <w:r>
        <w:t>If Did you vote in the 2019 UK general election? = Yes</w:t>
      </w:r>
    </w:p>
    <w:p w14:paraId="027E6D4E" w14:textId="77777777" w:rsidR="004F7A31" w:rsidRDefault="00000000">
      <w:pPr>
        <w:pStyle w:val="QDisplayLogic"/>
        <w:keepNext/>
        <w:ind w:firstLine="400"/>
      </w:pPr>
      <w:r>
        <w:t>And In which country do you live? = Germany</w:t>
      </w:r>
    </w:p>
    <w:p w14:paraId="47340222" w14:textId="77777777" w:rsidR="004F7A31" w:rsidRDefault="004F7A31"/>
    <w:p w14:paraId="3142A00E" w14:textId="77777777" w:rsidR="004F7A31" w:rsidRDefault="00000000">
      <w:pPr>
        <w:keepNext/>
      </w:pPr>
      <w:r>
        <w:lastRenderedPageBreak/>
        <w:t>Q94 Which candidate did you vote for in the 2019 U.K. general election?</w:t>
      </w:r>
    </w:p>
    <w:p w14:paraId="6403116D" w14:textId="77777777" w:rsidR="004F7A31" w:rsidRDefault="00000000">
      <w:pPr>
        <w:pStyle w:val="Paragraphedeliste"/>
        <w:keepNext/>
        <w:numPr>
          <w:ilvl w:val="0"/>
          <w:numId w:val="4"/>
        </w:numPr>
      </w:pPr>
      <w:r>
        <w:t xml:space="preserve">Conservative  (4) </w:t>
      </w:r>
    </w:p>
    <w:p w14:paraId="64C0625B" w14:textId="77777777" w:rsidR="004F7A31" w:rsidRDefault="00000000">
      <w:pPr>
        <w:pStyle w:val="Paragraphedeliste"/>
        <w:keepNext/>
        <w:numPr>
          <w:ilvl w:val="0"/>
          <w:numId w:val="4"/>
        </w:numPr>
      </w:pPr>
      <w:proofErr w:type="spellStart"/>
      <w:r>
        <w:t>Labour</w:t>
      </w:r>
      <w:proofErr w:type="spellEnd"/>
      <w:r>
        <w:t xml:space="preserve">  (5) </w:t>
      </w:r>
    </w:p>
    <w:p w14:paraId="438A1C25" w14:textId="77777777" w:rsidR="004F7A31" w:rsidRDefault="00000000">
      <w:pPr>
        <w:pStyle w:val="Paragraphedeliste"/>
        <w:keepNext/>
        <w:numPr>
          <w:ilvl w:val="0"/>
          <w:numId w:val="4"/>
        </w:numPr>
      </w:pPr>
      <w:r>
        <w:t xml:space="preserve">Liberal Democrats  (6) </w:t>
      </w:r>
    </w:p>
    <w:p w14:paraId="24667E2D" w14:textId="77777777" w:rsidR="004F7A31" w:rsidRDefault="00000000">
      <w:pPr>
        <w:pStyle w:val="Paragraphedeliste"/>
        <w:keepNext/>
        <w:numPr>
          <w:ilvl w:val="0"/>
          <w:numId w:val="4"/>
        </w:numPr>
      </w:pPr>
      <w:proofErr w:type="spellStart"/>
      <w:r>
        <w:t>AfD</w:t>
      </w:r>
      <w:proofErr w:type="spellEnd"/>
      <w:r>
        <w:t xml:space="preserve">  (15) </w:t>
      </w:r>
    </w:p>
    <w:p w14:paraId="0B0349CF" w14:textId="77777777" w:rsidR="004F7A31" w:rsidRDefault="00000000">
      <w:pPr>
        <w:pStyle w:val="Paragraphedeliste"/>
        <w:keepNext/>
        <w:numPr>
          <w:ilvl w:val="0"/>
          <w:numId w:val="4"/>
        </w:numPr>
      </w:pPr>
      <w:r>
        <w:t xml:space="preserve">Die </w:t>
      </w:r>
      <w:proofErr w:type="spellStart"/>
      <w:r>
        <w:t>Linke</w:t>
      </w:r>
      <w:proofErr w:type="spellEnd"/>
      <w:r>
        <w:t xml:space="preserve">  (16) </w:t>
      </w:r>
    </w:p>
    <w:p w14:paraId="18334C4A" w14:textId="77777777" w:rsidR="004F7A31" w:rsidRDefault="00000000">
      <w:pPr>
        <w:pStyle w:val="Paragraphedeliste"/>
        <w:keepNext/>
        <w:numPr>
          <w:ilvl w:val="0"/>
          <w:numId w:val="4"/>
        </w:numPr>
      </w:pPr>
      <w:r>
        <w:t xml:space="preserve">SNP  (12) </w:t>
      </w:r>
    </w:p>
    <w:p w14:paraId="03026E4E" w14:textId="77777777" w:rsidR="004F7A31" w:rsidRDefault="00000000">
      <w:pPr>
        <w:pStyle w:val="Paragraphedeliste"/>
        <w:keepNext/>
        <w:numPr>
          <w:ilvl w:val="0"/>
          <w:numId w:val="4"/>
        </w:numPr>
      </w:pPr>
      <w:proofErr w:type="spellStart"/>
      <w:r>
        <w:t>Tierschutzpartei</w:t>
      </w:r>
      <w:proofErr w:type="spellEnd"/>
      <w:r>
        <w:t xml:space="preserve">  (17) </w:t>
      </w:r>
    </w:p>
    <w:p w14:paraId="0F4E5B63" w14:textId="77777777" w:rsidR="004F7A31" w:rsidRDefault="00000000">
      <w:pPr>
        <w:pStyle w:val="Paragraphedeliste"/>
        <w:keepNext/>
        <w:numPr>
          <w:ilvl w:val="0"/>
          <w:numId w:val="4"/>
        </w:numPr>
      </w:pPr>
      <w:proofErr w:type="spellStart"/>
      <w:r>
        <w:t>dieBasis</w:t>
      </w:r>
      <w:proofErr w:type="spellEnd"/>
      <w:r>
        <w:t xml:space="preserve">  (18) </w:t>
      </w:r>
    </w:p>
    <w:p w14:paraId="4C14AF85" w14:textId="77777777" w:rsidR="004F7A31" w:rsidRDefault="00000000">
      <w:pPr>
        <w:pStyle w:val="Paragraphedeliste"/>
        <w:keepNext/>
        <w:numPr>
          <w:ilvl w:val="0"/>
          <w:numId w:val="4"/>
        </w:numPr>
      </w:pPr>
      <w:r>
        <w:t xml:space="preserve">Die PARTEI  (19) </w:t>
      </w:r>
    </w:p>
    <w:p w14:paraId="509E67E4" w14:textId="77777777" w:rsidR="004F7A31" w:rsidRDefault="00000000">
      <w:pPr>
        <w:pStyle w:val="Paragraphedeliste"/>
        <w:keepNext/>
        <w:numPr>
          <w:ilvl w:val="0"/>
          <w:numId w:val="4"/>
        </w:numPr>
      </w:pPr>
      <w:proofErr w:type="spellStart"/>
      <w:r>
        <w:t>Sonstige</w:t>
      </w:r>
      <w:proofErr w:type="spellEnd"/>
      <w:r>
        <w:t xml:space="preserve">  (20) </w:t>
      </w:r>
    </w:p>
    <w:p w14:paraId="68048937" w14:textId="77777777" w:rsidR="004F7A31" w:rsidRDefault="00000000">
      <w:pPr>
        <w:pStyle w:val="Paragraphedeliste"/>
        <w:keepNext/>
        <w:numPr>
          <w:ilvl w:val="0"/>
          <w:numId w:val="4"/>
        </w:numPr>
      </w:pPr>
      <w:r>
        <w:t xml:space="preserve">Green  (13) </w:t>
      </w:r>
    </w:p>
    <w:p w14:paraId="1110F8B2" w14:textId="77777777" w:rsidR="004F7A31" w:rsidRDefault="004F7A31"/>
    <w:p w14:paraId="532185DA" w14:textId="77777777" w:rsidR="004F7A31" w:rsidRDefault="004F7A31">
      <w:pPr>
        <w:pStyle w:val="QuestionSeparator"/>
      </w:pPr>
    </w:p>
    <w:p w14:paraId="4818D715" w14:textId="77777777" w:rsidR="004F7A31" w:rsidRDefault="00000000">
      <w:pPr>
        <w:pStyle w:val="QDisplayLogic"/>
        <w:keepNext/>
      </w:pPr>
      <w:r>
        <w:t>Display This Question:</w:t>
      </w:r>
    </w:p>
    <w:p w14:paraId="7C002721" w14:textId="77777777" w:rsidR="004F7A31" w:rsidRDefault="00000000">
      <w:pPr>
        <w:pStyle w:val="QDisplayLogic"/>
        <w:keepNext/>
        <w:ind w:firstLine="400"/>
      </w:pPr>
      <w:r>
        <w:t>If Did you vote in the 2019 UK general election? != Yes</w:t>
      </w:r>
    </w:p>
    <w:p w14:paraId="2CEA0969" w14:textId="77777777" w:rsidR="004F7A31" w:rsidRDefault="00000000">
      <w:pPr>
        <w:pStyle w:val="QDisplayLogic"/>
        <w:keepNext/>
        <w:ind w:firstLine="400"/>
      </w:pPr>
      <w:r>
        <w:t>And In which country do you live? = Germany</w:t>
      </w:r>
    </w:p>
    <w:p w14:paraId="2977D4B1" w14:textId="77777777" w:rsidR="004F7A31" w:rsidRDefault="004F7A31"/>
    <w:p w14:paraId="75275214" w14:textId="77777777" w:rsidR="004F7A31" w:rsidRDefault="00000000">
      <w:pPr>
        <w:keepNext/>
      </w:pPr>
      <w:r>
        <w:lastRenderedPageBreak/>
        <w:t>Q97 Even if you did not vote in the 2021 German federal election, please indicate the candidate that you were most likely to have voted for or who represents your views more closely.</w:t>
      </w:r>
    </w:p>
    <w:p w14:paraId="0084C9EC" w14:textId="77777777" w:rsidR="004F7A31" w:rsidRDefault="00000000">
      <w:pPr>
        <w:pStyle w:val="Paragraphedeliste"/>
        <w:keepNext/>
        <w:numPr>
          <w:ilvl w:val="0"/>
          <w:numId w:val="4"/>
        </w:numPr>
      </w:pPr>
      <w:r>
        <w:t xml:space="preserve">CDU/CSU  (1) </w:t>
      </w:r>
    </w:p>
    <w:p w14:paraId="01431192" w14:textId="77777777" w:rsidR="004F7A31" w:rsidRDefault="00000000">
      <w:pPr>
        <w:pStyle w:val="Paragraphedeliste"/>
        <w:keepNext/>
        <w:numPr>
          <w:ilvl w:val="0"/>
          <w:numId w:val="4"/>
        </w:numPr>
      </w:pPr>
      <w:r>
        <w:t xml:space="preserve">SPD  (2) </w:t>
      </w:r>
    </w:p>
    <w:p w14:paraId="0505AF50" w14:textId="77777777" w:rsidR="004F7A31" w:rsidRDefault="00000000">
      <w:pPr>
        <w:pStyle w:val="Paragraphedeliste"/>
        <w:keepNext/>
        <w:numPr>
          <w:ilvl w:val="0"/>
          <w:numId w:val="4"/>
        </w:numPr>
      </w:pPr>
      <w:proofErr w:type="spellStart"/>
      <w:r>
        <w:t>Grüne</w:t>
      </w:r>
      <w:proofErr w:type="spellEnd"/>
      <w:r>
        <w:t xml:space="preserve">  (3) </w:t>
      </w:r>
    </w:p>
    <w:p w14:paraId="4623418D" w14:textId="77777777" w:rsidR="004F7A31" w:rsidRDefault="00000000">
      <w:pPr>
        <w:pStyle w:val="Paragraphedeliste"/>
        <w:keepNext/>
        <w:numPr>
          <w:ilvl w:val="0"/>
          <w:numId w:val="4"/>
        </w:numPr>
      </w:pPr>
      <w:proofErr w:type="spellStart"/>
      <w:r>
        <w:t>AfD</w:t>
      </w:r>
      <w:proofErr w:type="spellEnd"/>
      <w:r>
        <w:t xml:space="preserve">  (6) </w:t>
      </w:r>
    </w:p>
    <w:p w14:paraId="5196933D" w14:textId="77777777" w:rsidR="004F7A31" w:rsidRDefault="00000000">
      <w:pPr>
        <w:pStyle w:val="Paragraphedeliste"/>
        <w:keepNext/>
        <w:numPr>
          <w:ilvl w:val="0"/>
          <w:numId w:val="4"/>
        </w:numPr>
      </w:pPr>
      <w:r>
        <w:t xml:space="preserve">Die </w:t>
      </w:r>
      <w:proofErr w:type="spellStart"/>
      <w:r>
        <w:t>Linke</w:t>
      </w:r>
      <w:proofErr w:type="spellEnd"/>
      <w:r>
        <w:t xml:space="preserve">  (7) </w:t>
      </w:r>
    </w:p>
    <w:p w14:paraId="189B63CE" w14:textId="77777777" w:rsidR="004F7A31" w:rsidRDefault="00000000">
      <w:pPr>
        <w:pStyle w:val="Paragraphedeliste"/>
        <w:keepNext/>
        <w:numPr>
          <w:ilvl w:val="0"/>
          <w:numId w:val="4"/>
        </w:numPr>
      </w:pPr>
      <w:proofErr w:type="spellStart"/>
      <w:r>
        <w:t>Freie</w:t>
      </w:r>
      <w:proofErr w:type="spellEnd"/>
      <w:r>
        <w:t xml:space="preserve"> </w:t>
      </w:r>
      <w:proofErr w:type="spellStart"/>
      <w:r>
        <w:t>Wähler</w:t>
      </w:r>
      <w:proofErr w:type="spellEnd"/>
      <w:r>
        <w:t xml:space="preserve">  (4) </w:t>
      </w:r>
    </w:p>
    <w:p w14:paraId="1C5084BE" w14:textId="77777777" w:rsidR="004F7A31" w:rsidRDefault="00000000">
      <w:pPr>
        <w:pStyle w:val="Paragraphedeliste"/>
        <w:keepNext/>
        <w:numPr>
          <w:ilvl w:val="0"/>
          <w:numId w:val="4"/>
        </w:numPr>
      </w:pPr>
      <w:proofErr w:type="spellStart"/>
      <w:r>
        <w:t>Tierschutzpartei</w:t>
      </w:r>
      <w:proofErr w:type="spellEnd"/>
      <w:r>
        <w:t xml:space="preserve">  (8) </w:t>
      </w:r>
    </w:p>
    <w:p w14:paraId="58013B9F" w14:textId="77777777" w:rsidR="004F7A31" w:rsidRDefault="00000000">
      <w:pPr>
        <w:pStyle w:val="Paragraphedeliste"/>
        <w:keepNext/>
        <w:numPr>
          <w:ilvl w:val="0"/>
          <w:numId w:val="4"/>
        </w:numPr>
      </w:pPr>
      <w:proofErr w:type="spellStart"/>
      <w:r>
        <w:t>dieBasis</w:t>
      </w:r>
      <w:proofErr w:type="spellEnd"/>
      <w:r>
        <w:t xml:space="preserve">  (9) </w:t>
      </w:r>
    </w:p>
    <w:p w14:paraId="4259315B" w14:textId="77777777" w:rsidR="004F7A31" w:rsidRDefault="00000000">
      <w:pPr>
        <w:pStyle w:val="Paragraphedeliste"/>
        <w:keepNext/>
        <w:numPr>
          <w:ilvl w:val="0"/>
          <w:numId w:val="4"/>
        </w:numPr>
      </w:pPr>
      <w:r>
        <w:t xml:space="preserve">Die PARTEI  (10) </w:t>
      </w:r>
    </w:p>
    <w:p w14:paraId="72C74DCB" w14:textId="77777777" w:rsidR="004F7A31" w:rsidRDefault="00000000">
      <w:pPr>
        <w:pStyle w:val="Paragraphedeliste"/>
        <w:keepNext/>
        <w:numPr>
          <w:ilvl w:val="0"/>
          <w:numId w:val="4"/>
        </w:numPr>
      </w:pPr>
      <w:proofErr w:type="spellStart"/>
      <w:r>
        <w:t>Sonstige</w:t>
      </w:r>
      <w:proofErr w:type="spellEnd"/>
      <w:r>
        <w:t xml:space="preserve">  (11) </w:t>
      </w:r>
    </w:p>
    <w:p w14:paraId="63004780" w14:textId="77777777" w:rsidR="004F7A31" w:rsidRDefault="00000000">
      <w:pPr>
        <w:pStyle w:val="Paragraphedeliste"/>
        <w:keepNext/>
        <w:numPr>
          <w:ilvl w:val="0"/>
          <w:numId w:val="4"/>
        </w:numPr>
      </w:pPr>
      <w:r>
        <w:t xml:space="preserve">Ich </w:t>
      </w:r>
      <w:proofErr w:type="spellStart"/>
      <w:r>
        <w:t>möchte</w:t>
      </w:r>
      <w:proofErr w:type="spellEnd"/>
      <w:r>
        <w:t xml:space="preserve"> das </w:t>
      </w:r>
      <w:proofErr w:type="spellStart"/>
      <w:r>
        <w:t>nicht</w:t>
      </w:r>
      <w:proofErr w:type="spellEnd"/>
      <w:r>
        <w:t xml:space="preserve"> </w:t>
      </w:r>
      <w:proofErr w:type="spellStart"/>
      <w:r>
        <w:t>beantworten</w:t>
      </w:r>
      <w:proofErr w:type="spellEnd"/>
      <w:r>
        <w:t xml:space="preserve">  (5) </w:t>
      </w:r>
    </w:p>
    <w:p w14:paraId="1CC3E2ED" w14:textId="77777777" w:rsidR="004F7A31" w:rsidRDefault="004F7A31"/>
    <w:p w14:paraId="21E56761" w14:textId="77777777" w:rsidR="004F7A31" w:rsidRDefault="004F7A31">
      <w:pPr>
        <w:pStyle w:val="QuestionSeparator"/>
      </w:pPr>
    </w:p>
    <w:p w14:paraId="78BBC070" w14:textId="77777777" w:rsidR="004F7A31" w:rsidRDefault="00000000">
      <w:pPr>
        <w:pStyle w:val="QDisplayLogic"/>
        <w:keepNext/>
      </w:pPr>
      <w:r>
        <w:t>Display This Question:</w:t>
      </w:r>
    </w:p>
    <w:p w14:paraId="55D27E79" w14:textId="77777777" w:rsidR="004F7A31" w:rsidRDefault="00000000">
      <w:pPr>
        <w:pStyle w:val="QDisplayLogic"/>
        <w:keepNext/>
        <w:ind w:firstLine="400"/>
      </w:pPr>
      <w:r>
        <w:t>If Did you vote in the 2019 UK general election? = Yes</w:t>
      </w:r>
    </w:p>
    <w:p w14:paraId="074AD67B" w14:textId="77777777" w:rsidR="004F7A31" w:rsidRDefault="00000000">
      <w:pPr>
        <w:pStyle w:val="QDisplayLogic"/>
        <w:keepNext/>
        <w:ind w:firstLine="400"/>
      </w:pPr>
      <w:r>
        <w:t>And In which country do you live? = Spain</w:t>
      </w:r>
    </w:p>
    <w:p w14:paraId="5D12DD16" w14:textId="77777777" w:rsidR="004F7A31" w:rsidRDefault="004F7A31"/>
    <w:p w14:paraId="37B87BDF" w14:textId="77777777" w:rsidR="004F7A31" w:rsidRDefault="00000000">
      <w:pPr>
        <w:keepNext/>
      </w:pPr>
      <w:r>
        <w:lastRenderedPageBreak/>
        <w:t>Q95 Which candidate did you vote for in the 2019 U.K. general election?</w:t>
      </w:r>
    </w:p>
    <w:p w14:paraId="3B74DC8C" w14:textId="77777777" w:rsidR="004F7A31" w:rsidRDefault="00000000">
      <w:pPr>
        <w:pStyle w:val="Paragraphedeliste"/>
        <w:keepNext/>
        <w:numPr>
          <w:ilvl w:val="0"/>
          <w:numId w:val="4"/>
        </w:numPr>
      </w:pPr>
      <w:r>
        <w:t xml:space="preserve">Conservative  (4) </w:t>
      </w:r>
    </w:p>
    <w:p w14:paraId="0D3DCC17" w14:textId="77777777" w:rsidR="004F7A31" w:rsidRDefault="00000000">
      <w:pPr>
        <w:pStyle w:val="Paragraphedeliste"/>
        <w:keepNext/>
        <w:numPr>
          <w:ilvl w:val="0"/>
          <w:numId w:val="4"/>
        </w:numPr>
      </w:pPr>
      <w:proofErr w:type="spellStart"/>
      <w:r>
        <w:t>Labour</w:t>
      </w:r>
      <w:proofErr w:type="spellEnd"/>
      <w:r>
        <w:t xml:space="preserve">  (5) </w:t>
      </w:r>
    </w:p>
    <w:p w14:paraId="16CB510B" w14:textId="77777777" w:rsidR="004F7A31" w:rsidRDefault="00000000">
      <w:pPr>
        <w:pStyle w:val="Paragraphedeliste"/>
        <w:keepNext/>
        <w:numPr>
          <w:ilvl w:val="0"/>
          <w:numId w:val="4"/>
        </w:numPr>
      </w:pPr>
      <w:r>
        <w:t xml:space="preserve">Liberal Democrats  (6) </w:t>
      </w:r>
    </w:p>
    <w:p w14:paraId="10F0DFCD" w14:textId="77777777" w:rsidR="004F7A31" w:rsidRDefault="00000000">
      <w:pPr>
        <w:pStyle w:val="Paragraphedeliste"/>
        <w:keepNext/>
        <w:numPr>
          <w:ilvl w:val="0"/>
          <w:numId w:val="4"/>
        </w:numPr>
      </w:pPr>
      <w:r>
        <w:t xml:space="preserve">SNP  (12) </w:t>
      </w:r>
    </w:p>
    <w:p w14:paraId="03C675EC" w14:textId="77777777" w:rsidR="004F7A31" w:rsidRDefault="00000000">
      <w:pPr>
        <w:pStyle w:val="Paragraphedeliste"/>
        <w:keepNext/>
        <w:numPr>
          <w:ilvl w:val="0"/>
          <w:numId w:val="4"/>
        </w:numPr>
      </w:pPr>
      <w:proofErr w:type="spellStart"/>
      <w:r>
        <w:t>Ciudadanos</w:t>
      </w:r>
      <w:proofErr w:type="spellEnd"/>
      <w:r>
        <w:t xml:space="preserve">  (15) </w:t>
      </w:r>
    </w:p>
    <w:p w14:paraId="6FA685EB" w14:textId="77777777" w:rsidR="004F7A31" w:rsidRDefault="00000000">
      <w:pPr>
        <w:pStyle w:val="Paragraphedeliste"/>
        <w:keepNext/>
        <w:numPr>
          <w:ilvl w:val="0"/>
          <w:numId w:val="4"/>
        </w:numPr>
      </w:pPr>
      <w:proofErr w:type="spellStart"/>
      <w:r>
        <w:t>Esquerra</w:t>
      </w:r>
      <w:proofErr w:type="spellEnd"/>
      <w:r>
        <w:t xml:space="preserve"> </w:t>
      </w:r>
      <w:proofErr w:type="spellStart"/>
      <w:r>
        <w:t>Republicana</w:t>
      </w:r>
      <w:proofErr w:type="spellEnd"/>
      <w:r>
        <w:t xml:space="preserve">  (16) </w:t>
      </w:r>
    </w:p>
    <w:p w14:paraId="626C887F" w14:textId="77777777" w:rsidR="004F7A31" w:rsidRDefault="00000000">
      <w:pPr>
        <w:pStyle w:val="Paragraphedeliste"/>
        <w:keepNext/>
        <w:numPr>
          <w:ilvl w:val="0"/>
          <w:numId w:val="4"/>
        </w:numPr>
      </w:pPr>
      <w:r>
        <w:t xml:space="preserve">Más País  (17) </w:t>
      </w:r>
    </w:p>
    <w:p w14:paraId="78BD615A" w14:textId="77777777" w:rsidR="004F7A31" w:rsidRDefault="00000000">
      <w:pPr>
        <w:pStyle w:val="Paragraphedeliste"/>
        <w:keepNext/>
        <w:numPr>
          <w:ilvl w:val="0"/>
          <w:numId w:val="4"/>
        </w:numPr>
      </w:pPr>
      <w:proofErr w:type="spellStart"/>
      <w:r>
        <w:t>JxCat</w:t>
      </w:r>
      <w:proofErr w:type="spellEnd"/>
      <w:r>
        <w:t>–</w:t>
      </w:r>
      <w:proofErr w:type="spellStart"/>
      <w:r>
        <w:t>Junts</w:t>
      </w:r>
      <w:proofErr w:type="spellEnd"/>
      <w:r>
        <w:t xml:space="preserve">  (18) </w:t>
      </w:r>
    </w:p>
    <w:p w14:paraId="144CA525" w14:textId="77777777" w:rsidR="004F7A31" w:rsidRDefault="00000000">
      <w:pPr>
        <w:pStyle w:val="Paragraphedeliste"/>
        <w:keepNext/>
        <w:numPr>
          <w:ilvl w:val="0"/>
          <w:numId w:val="4"/>
        </w:numPr>
      </w:pPr>
      <w:r>
        <w:t xml:space="preserve">EAJ-PNV  (19) </w:t>
      </w:r>
    </w:p>
    <w:p w14:paraId="5B684233" w14:textId="77777777" w:rsidR="004F7A31" w:rsidRDefault="00000000">
      <w:pPr>
        <w:pStyle w:val="Paragraphedeliste"/>
        <w:keepNext/>
        <w:numPr>
          <w:ilvl w:val="0"/>
          <w:numId w:val="4"/>
        </w:numPr>
      </w:pPr>
      <w:r>
        <w:t xml:space="preserve">EH </w:t>
      </w:r>
      <w:proofErr w:type="spellStart"/>
      <w:r>
        <w:t>Bildu</w:t>
      </w:r>
      <w:proofErr w:type="spellEnd"/>
      <w:r>
        <w:t xml:space="preserve">  (20) </w:t>
      </w:r>
    </w:p>
    <w:p w14:paraId="49C07C7D" w14:textId="77777777" w:rsidR="004F7A31" w:rsidRDefault="00000000">
      <w:pPr>
        <w:pStyle w:val="Paragraphedeliste"/>
        <w:keepNext/>
        <w:numPr>
          <w:ilvl w:val="0"/>
          <w:numId w:val="4"/>
        </w:numPr>
      </w:pPr>
      <w:r>
        <w:t xml:space="preserve">CUP–PR  (21) </w:t>
      </w:r>
    </w:p>
    <w:p w14:paraId="787498B4" w14:textId="77777777" w:rsidR="004F7A31" w:rsidRDefault="00000000">
      <w:pPr>
        <w:pStyle w:val="Paragraphedeliste"/>
        <w:keepNext/>
        <w:numPr>
          <w:ilvl w:val="0"/>
          <w:numId w:val="4"/>
        </w:numPr>
      </w:pPr>
      <w:r>
        <w:t xml:space="preserve">PACMA  (22) </w:t>
      </w:r>
    </w:p>
    <w:p w14:paraId="2C1334AB" w14:textId="77777777" w:rsidR="004F7A31" w:rsidRDefault="00000000">
      <w:pPr>
        <w:pStyle w:val="Paragraphedeliste"/>
        <w:keepNext/>
        <w:numPr>
          <w:ilvl w:val="0"/>
          <w:numId w:val="4"/>
        </w:numPr>
      </w:pPr>
      <w:proofErr w:type="spellStart"/>
      <w:r>
        <w:t>Otro</w:t>
      </w:r>
      <w:proofErr w:type="spellEnd"/>
      <w:r>
        <w:t xml:space="preserve">  (23) </w:t>
      </w:r>
    </w:p>
    <w:p w14:paraId="77D84096" w14:textId="77777777" w:rsidR="004F7A31" w:rsidRDefault="00000000">
      <w:pPr>
        <w:pStyle w:val="Paragraphedeliste"/>
        <w:keepNext/>
        <w:numPr>
          <w:ilvl w:val="0"/>
          <w:numId w:val="4"/>
        </w:numPr>
      </w:pPr>
      <w:r>
        <w:t xml:space="preserve">Green  (13) </w:t>
      </w:r>
    </w:p>
    <w:p w14:paraId="3E32AABC" w14:textId="77777777" w:rsidR="004F7A31" w:rsidRDefault="004F7A31"/>
    <w:p w14:paraId="38CCCC08" w14:textId="77777777" w:rsidR="004F7A31" w:rsidRDefault="004F7A31">
      <w:pPr>
        <w:pStyle w:val="QuestionSeparator"/>
      </w:pPr>
    </w:p>
    <w:p w14:paraId="23BC31AA" w14:textId="77777777" w:rsidR="004F7A31" w:rsidRDefault="00000000">
      <w:pPr>
        <w:pStyle w:val="QDisplayLogic"/>
        <w:keepNext/>
      </w:pPr>
      <w:r>
        <w:t>Display This Question:</w:t>
      </w:r>
    </w:p>
    <w:p w14:paraId="05CA09AC" w14:textId="77777777" w:rsidR="004F7A31" w:rsidRDefault="00000000">
      <w:pPr>
        <w:pStyle w:val="QDisplayLogic"/>
        <w:keepNext/>
        <w:ind w:firstLine="400"/>
      </w:pPr>
      <w:r>
        <w:t>If Did you vote in the 2019 UK general election? != Yes</w:t>
      </w:r>
    </w:p>
    <w:p w14:paraId="32E1C6D4" w14:textId="77777777" w:rsidR="004F7A31" w:rsidRDefault="00000000">
      <w:pPr>
        <w:pStyle w:val="QDisplayLogic"/>
        <w:keepNext/>
        <w:ind w:firstLine="400"/>
      </w:pPr>
      <w:r>
        <w:t>And In which country do you live? = Spain</w:t>
      </w:r>
    </w:p>
    <w:p w14:paraId="1A958776" w14:textId="77777777" w:rsidR="004F7A31" w:rsidRDefault="004F7A31"/>
    <w:p w14:paraId="757A888A" w14:textId="77777777" w:rsidR="004F7A31" w:rsidRDefault="00000000">
      <w:pPr>
        <w:keepNext/>
      </w:pPr>
      <w:r>
        <w:lastRenderedPageBreak/>
        <w:t>Q98 Even if you did not vote in the last Spanish general election of November 2019, please indicate the candidate that you were most likely to have voted for or who represents your views more closely.</w:t>
      </w:r>
    </w:p>
    <w:p w14:paraId="78D50BB1" w14:textId="77777777" w:rsidR="004F7A31" w:rsidRDefault="00000000">
      <w:pPr>
        <w:pStyle w:val="Paragraphedeliste"/>
        <w:keepNext/>
        <w:numPr>
          <w:ilvl w:val="0"/>
          <w:numId w:val="4"/>
        </w:numPr>
      </w:pPr>
      <w:r>
        <w:t xml:space="preserve">PSOE  (1) </w:t>
      </w:r>
    </w:p>
    <w:p w14:paraId="202E855B" w14:textId="77777777" w:rsidR="004F7A31" w:rsidRDefault="00000000">
      <w:pPr>
        <w:pStyle w:val="Paragraphedeliste"/>
        <w:keepNext/>
        <w:numPr>
          <w:ilvl w:val="0"/>
          <w:numId w:val="4"/>
        </w:numPr>
      </w:pPr>
      <w:r>
        <w:t xml:space="preserve">PP  (2) </w:t>
      </w:r>
    </w:p>
    <w:p w14:paraId="33BEB7DF" w14:textId="77777777" w:rsidR="004F7A31" w:rsidRDefault="00000000">
      <w:pPr>
        <w:pStyle w:val="Paragraphedeliste"/>
        <w:keepNext/>
        <w:numPr>
          <w:ilvl w:val="0"/>
          <w:numId w:val="4"/>
        </w:numPr>
      </w:pPr>
      <w:r>
        <w:t xml:space="preserve">Vox  (3) </w:t>
      </w:r>
    </w:p>
    <w:p w14:paraId="36A0A840" w14:textId="77777777" w:rsidR="004F7A31" w:rsidRDefault="00000000">
      <w:pPr>
        <w:pStyle w:val="Paragraphedeliste"/>
        <w:keepNext/>
        <w:numPr>
          <w:ilvl w:val="0"/>
          <w:numId w:val="4"/>
        </w:numPr>
      </w:pPr>
      <w:proofErr w:type="spellStart"/>
      <w:r>
        <w:t>Unidas</w:t>
      </w:r>
      <w:proofErr w:type="spellEnd"/>
      <w:r>
        <w:t xml:space="preserve"> Podemos  (4) </w:t>
      </w:r>
    </w:p>
    <w:p w14:paraId="4C63689B" w14:textId="77777777" w:rsidR="004F7A31" w:rsidRDefault="00000000">
      <w:pPr>
        <w:pStyle w:val="Paragraphedeliste"/>
        <w:keepNext/>
        <w:numPr>
          <w:ilvl w:val="0"/>
          <w:numId w:val="4"/>
        </w:numPr>
      </w:pPr>
      <w:proofErr w:type="spellStart"/>
      <w:r>
        <w:t>Ciudadanos</w:t>
      </w:r>
      <w:proofErr w:type="spellEnd"/>
      <w:r>
        <w:t xml:space="preserve">  (7) </w:t>
      </w:r>
    </w:p>
    <w:p w14:paraId="1CB0D57B" w14:textId="77777777" w:rsidR="004F7A31" w:rsidRDefault="00000000">
      <w:pPr>
        <w:pStyle w:val="Paragraphedeliste"/>
        <w:keepNext/>
        <w:numPr>
          <w:ilvl w:val="0"/>
          <w:numId w:val="4"/>
        </w:numPr>
      </w:pPr>
      <w:proofErr w:type="spellStart"/>
      <w:r>
        <w:t>Esquerra</w:t>
      </w:r>
      <w:proofErr w:type="spellEnd"/>
      <w:r>
        <w:t xml:space="preserve"> </w:t>
      </w:r>
      <w:proofErr w:type="spellStart"/>
      <w:r>
        <w:t>Republicana</w:t>
      </w:r>
      <w:proofErr w:type="spellEnd"/>
      <w:r>
        <w:t xml:space="preserve">  (6) </w:t>
      </w:r>
    </w:p>
    <w:p w14:paraId="46FA9AFD" w14:textId="77777777" w:rsidR="004F7A31" w:rsidRDefault="00000000">
      <w:pPr>
        <w:pStyle w:val="Paragraphedeliste"/>
        <w:keepNext/>
        <w:numPr>
          <w:ilvl w:val="0"/>
          <w:numId w:val="4"/>
        </w:numPr>
      </w:pPr>
      <w:r>
        <w:t xml:space="preserve">Más País  (8) </w:t>
      </w:r>
    </w:p>
    <w:p w14:paraId="1718A472" w14:textId="77777777" w:rsidR="004F7A31" w:rsidRDefault="00000000">
      <w:pPr>
        <w:pStyle w:val="Paragraphedeliste"/>
        <w:keepNext/>
        <w:numPr>
          <w:ilvl w:val="0"/>
          <w:numId w:val="4"/>
        </w:numPr>
      </w:pPr>
      <w:proofErr w:type="spellStart"/>
      <w:r>
        <w:t>JxCat</w:t>
      </w:r>
      <w:proofErr w:type="spellEnd"/>
      <w:r>
        <w:t>–</w:t>
      </w:r>
      <w:proofErr w:type="spellStart"/>
      <w:r>
        <w:t>Junts</w:t>
      </w:r>
      <w:proofErr w:type="spellEnd"/>
      <w:r>
        <w:t xml:space="preserve">  (9) </w:t>
      </w:r>
    </w:p>
    <w:p w14:paraId="2769564C" w14:textId="77777777" w:rsidR="004F7A31" w:rsidRDefault="00000000">
      <w:pPr>
        <w:pStyle w:val="Paragraphedeliste"/>
        <w:keepNext/>
        <w:numPr>
          <w:ilvl w:val="0"/>
          <w:numId w:val="4"/>
        </w:numPr>
      </w:pPr>
      <w:r>
        <w:t xml:space="preserve">Partido </w:t>
      </w:r>
      <w:proofErr w:type="spellStart"/>
      <w:r>
        <w:t>Nacionalista</w:t>
      </w:r>
      <w:proofErr w:type="spellEnd"/>
      <w:r>
        <w:t xml:space="preserve"> Vasco (EAJ-PNV)  (10) </w:t>
      </w:r>
    </w:p>
    <w:p w14:paraId="0F2073E2" w14:textId="77777777" w:rsidR="004F7A31" w:rsidRDefault="00000000">
      <w:pPr>
        <w:pStyle w:val="Paragraphedeliste"/>
        <w:keepNext/>
        <w:numPr>
          <w:ilvl w:val="0"/>
          <w:numId w:val="4"/>
        </w:numPr>
      </w:pPr>
      <w:r>
        <w:t xml:space="preserve">Euskal </w:t>
      </w:r>
      <w:proofErr w:type="spellStart"/>
      <w:r>
        <w:t>Herria</w:t>
      </w:r>
      <w:proofErr w:type="spellEnd"/>
      <w:r>
        <w:t xml:space="preserve"> </w:t>
      </w:r>
      <w:proofErr w:type="spellStart"/>
      <w:r>
        <w:t>Bildu</w:t>
      </w:r>
      <w:proofErr w:type="spellEnd"/>
      <w:r>
        <w:t xml:space="preserve"> (EHB)  (11) </w:t>
      </w:r>
    </w:p>
    <w:p w14:paraId="6B0A6982" w14:textId="77777777" w:rsidR="004F7A31" w:rsidRDefault="00000000">
      <w:pPr>
        <w:pStyle w:val="Paragraphedeliste"/>
        <w:keepNext/>
        <w:numPr>
          <w:ilvl w:val="0"/>
          <w:numId w:val="4"/>
        </w:numPr>
      </w:pPr>
      <w:proofErr w:type="spellStart"/>
      <w:r>
        <w:t>Candidatura</w:t>
      </w:r>
      <w:proofErr w:type="spellEnd"/>
      <w:r>
        <w:t xml:space="preserve"> </w:t>
      </w:r>
      <w:proofErr w:type="spellStart"/>
      <w:r>
        <w:t>d'Unitat</w:t>
      </w:r>
      <w:proofErr w:type="spellEnd"/>
      <w:r>
        <w:t xml:space="preserve"> Popular-Per la </w:t>
      </w:r>
      <w:proofErr w:type="spellStart"/>
      <w:r>
        <w:t>Ruptura</w:t>
      </w:r>
      <w:proofErr w:type="spellEnd"/>
      <w:r>
        <w:t xml:space="preserve"> (CUP–PR)  (12) </w:t>
      </w:r>
    </w:p>
    <w:p w14:paraId="097E9A37" w14:textId="77777777" w:rsidR="004F7A31" w:rsidRDefault="00000000">
      <w:pPr>
        <w:pStyle w:val="Paragraphedeliste"/>
        <w:keepNext/>
        <w:numPr>
          <w:ilvl w:val="0"/>
          <w:numId w:val="4"/>
        </w:numPr>
      </w:pPr>
      <w:r>
        <w:t xml:space="preserve">Partido </w:t>
      </w:r>
      <w:proofErr w:type="spellStart"/>
      <w:r>
        <w:t>Animalista</w:t>
      </w:r>
      <w:proofErr w:type="spellEnd"/>
      <w:r>
        <w:t xml:space="preserve"> (PACMA)  (13) </w:t>
      </w:r>
    </w:p>
    <w:p w14:paraId="58EED85E" w14:textId="77777777" w:rsidR="004F7A31" w:rsidRDefault="00000000">
      <w:pPr>
        <w:pStyle w:val="Paragraphedeliste"/>
        <w:keepNext/>
        <w:numPr>
          <w:ilvl w:val="0"/>
          <w:numId w:val="4"/>
        </w:numPr>
      </w:pPr>
      <w:proofErr w:type="spellStart"/>
      <w:r>
        <w:t>Otro</w:t>
      </w:r>
      <w:proofErr w:type="spellEnd"/>
      <w:r>
        <w:t xml:space="preserve">  (14) </w:t>
      </w:r>
    </w:p>
    <w:p w14:paraId="5DEF6451" w14:textId="77777777" w:rsidR="004F7A31" w:rsidRDefault="00000000">
      <w:pPr>
        <w:pStyle w:val="Paragraphedeliste"/>
        <w:keepNext/>
        <w:numPr>
          <w:ilvl w:val="0"/>
          <w:numId w:val="4"/>
        </w:numPr>
      </w:pPr>
      <w:proofErr w:type="spellStart"/>
      <w:r>
        <w:t>Prefiero</w:t>
      </w:r>
      <w:proofErr w:type="spellEnd"/>
      <w:r>
        <w:t xml:space="preserve"> no </w:t>
      </w:r>
      <w:proofErr w:type="spellStart"/>
      <w:r>
        <w:t>decirlo</w:t>
      </w:r>
      <w:proofErr w:type="spellEnd"/>
      <w:r>
        <w:t xml:space="preserve">  (5) </w:t>
      </w:r>
    </w:p>
    <w:p w14:paraId="43E84CEB" w14:textId="77777777" w:rsidR="004F7A31" w:rsidRDefault="004F7A31"/>
    <w:p w14:paraId="41DBB6E0" w14:textId="77777777" w:rsidR="004F7A31" w:rsidRDefault="004F7A31">
      <w:pPr>
        <w:pStyle w:val="QuestionSeparator"/>
      </w:pPr>
    </w:p>
    <w:p w14:paraId="2503919C" w14:textId="77777777" w:rsidR="004F7A31" w:rsidRDefault="00000000">
      <w:pPr>
        <w:pStyle w:val="QDisplayLogic"/>
        <w:keepNext/>
      </w:pPr>
      <w:r>
        <w:t>Display This Question:</w:t>
      </w:r>
    </w:p>
    <w:p w14:paraId="14F5C62C" w14:textId="77777777" w:rsidR="004F7A31" w:rsidRDefault="00000000">
      <w:pPr>
        <w:pStyle w:val="QDisplayLogic"/>
        <w:keepNext/>
        <w:ind w:firstLine="400"/>
      </w:pPr>
      <w:r>
        <w:t>If Did you vote in the 2019 UK general election? = Yes</w:t>
      </w:r>
    </w:p>
    <w:p w14:paraId="33C037D0" w14:textId="77777777" w:rsidR="004F7A31" w:rsidRDefault="00000000">
      <w:pPr>
        <w:pStyle w:val="QDisplayLogic"/>
        <w:keepNext/>
        <w:ind w:firstLine="400"/>
      </w:pPr>
      <w:r>
        <w:t>And In which country do you live? = United Kingdom</w:t>
      </w:r>
    </w:p>
    <w:p w14:paraId="7029F862" w14:textId="77777777" w:rsidR="004F7A31" w:rsidRDefault="004F7A31"/>
    <w:p w14:paraId="152AAEEE" w14:textId="77777777" w:rsidR="004F7A31" w:rsidRDefault="00000000">
      <w:pPr>
        <w:keepNext/>
      </w:pPr>
      <w:r>
        <w:lastRenderedPageBreak/>
        <w:t>Q96 Which candidate did you vote for in the 2019 UK general election?</w:t>
      </w:r>
    </w:p>
    <w:p w14:paraId="2185A685" w14:textId="77777777" w:rsidR="004F7A31" w:rsidRDefault="00000000">
      <w:pPr>
        <w:pStyle w:val="Paragraphedeliste"/>
        <w:keepNext/>
        <w:numPr>
          <w:ilvl w:val="0"/>
          <w:numId w:val="4"/>
        </w:numPr>
      </w:pPr>
      <w:r>
        <w:t xml:space="preserve">Conservative  (4) </w:t>
      </w:r>
    </w:p>
    <w:p w14:paraId="1F520FCA" w14:textId="77777777" w:rsidR="004F7A31" w:rsidRDefault="00000000">
      <w:pPr>
        <w:pStyle w:val="Paragraphedeliste"/>
        <w:keepNext/>
        <w:numPr>
          <w:ilvl w:val="0"/>
          <w:numId w:val="4"/>
        </w:numPr>
      </w:pPr>
      <w:proofErr w:type="spellStart"/>
      <w:r>
        <w:t>Labour</w:t>
      </w:r>
      <w:proofErr w:type="spellEnd"/>
      <w:r>
        <w:t xml:space="preserve">  (5) </w:t>
      </w:r>
    </w:p>
    <w:p w14:paraId="2A347933" w14:textId="77777777" w:rsidR="004F7A31" w:rsidRDefault="00000000">
      <w:pPr>
        <w:pStyle w:val="Paragraphedeliste"/>
        <w:keepNext/>
        <w:numPr>
          <w:ilvl w:val="0"/>
          <w:numId w:val="4"/>
        </w:numPr>
      </w:pPr>
      <w:r>
        <w:t xml:space="preserve">Liberal Democrats  (6) </w:t>
      </w:r>
    </w:p>
    <w:p w14:paraId="3A1A5193" w14:textId="77777777" w:rsidR="004F7A31" w:rsidRDefault="00000000">
      <w:pPr>
        <w:pStyle w:val="Paragraphedeliste"/>
        <w:keepNext/>
        <w:numPr>
          <w:ilvl w:val="0"/>
          <w:numId w:val="4"/>
        </w:numPr>
      </w:pPr>
      <w:r>
        <w:t xml:space="preserve">SNP  (12) </w:t>
      </w:r>
    </w:p>
    <w:p w14:paraId="1EB84926" w14:textId="77777777" w:rsidR="004F7A31" w:rsidRDefault="00000000">
      <w:pPr>
        <w:pStyle w:val="Paragraphedeliste"/>
        <w:keepNext/>
        <w:numPr>
          <w:ilvl w:val="0"/>
          <w:numId w:val="4"/>
        </w:numPr>
      </w:pPr>
      <w:r>
        <w:t xml:space="preserve">Green  (15) </w:t>
      </w:r>
    </w:p>
    <w:p w14:paraId="1EDAFAFE" w14:textId="77777777" w:rsidR="004F7A31" w:rsidRDefault="00000000">
      <w:pPr>
        <w:pStyle w:val="Paragraphedeliste"/>
        <w:keepNext/>
        <w:numPr>
          <w:ilvl w:val="0"/>
          <w:numId w:val="4"/>
        </w:numPr>
      </w:pPr>
      <w:r>
        <w:t xml:space="preserve">Brexit Party  (19) </w:t>
      </w:r>
    </w:p>
    <w:p w14:paraId="51DBA0FD" w14:textId="77777777" w:rsidR="004F7A31" w:rsidRDefault="00000000">
      <w:pPr>
        <w:pStyle w:val="Paragraphedeliste"/>
        <w:keepNext/>
        <w:numPr>
          <w:ilvl w:val="0"/>
          <w:numId w:val="4"/>
        </w:numPr>
      </w:pPr>
      <w:r>
        <w:t xml:space="preserve">DUP  (16) </w:t>
      </w:r>
    </w:p>
    <w:p w14:paraId="71BBE505" w14:textId="77777777" w:rsidR="004F7A31" w:rsidRDefault="00000000">
      <w:pPr>
        <w:pStyle w:val="Paragraphedeliste"/>
        <w:keepNext/>
        <w:numPr>
          <w:ilvl w:val="0"/>
          <w:numId w:val="4"/>
        </w:numPr>
      </w:pPr>
      <w:r>
        <w:t xml:space="preserve">Sinn Féin  (17) </w:t>
      </w:r>
    </w:p>
    <w:p w14:paraId="504DEC39" w14:textId="77777777" w:rsidR="004F7A31" w:rsidRDefault="00000000">
      <w:pPr>
        <w:pStyle w:val="Paragraphedeliste"/>
        <w:keepNext/>
        <w:numPr>
          <w:ilvl w:val="0"/>
          <w:numId w:val="4"/>
        </w:numPr>
      </w:pPr>
      <w:r>
        <w:t xml:space="preserve">Other  (18) </w:t>
      </w:r>
    </w:p>
    <w:p w14:paraId="586C26D7" w14:textId="77777777" w:rsidR="004F7A31" w:rsidRDefault="00000000">
      <w:pPr>
        <w:pStyle w:val="Paragraphedeliste"/>
        <w:keepNext/>
        <w:numPr>
          <w:ilvl w:val="0"/>
          <w:numId w:val="4"/>
        </w:numPr>
      </w:pPr>
      <w:r>
        <w:t xml:space="preserve">Green  (13) </w:t>
      </w:r>
    </w:p>
    <w:p w14:paraId="481AE1AB" w14:textId="77777777" w:rsidR="004F7A31" w:rsidRDefault="004F7A31"/>
    <w:p w14:paraId="4A50359C" w14:textId="77777777" w:rsidR="004F7A31" w:rsidRDefault="004F7A31">
      <w:pPr>
        <w:pStyle w:val="QuestionSeparator"/>
      </w:pPr>
    </w:p>
    <w:p w14:paraId="02258F5F" w14:textId="77777777" w:rsidR="004F7A31" w:rsidRDefault="00000000">
      <w:pPr>
        <w:pStyle w:val="QDisplayLogic"/>
        <w:keepNext/>
      </w:pPr>
      <w:r>
        <w:t>Display This Question:</w:t>
      </w:r>
    </w:p>
    <w:p w14:paraId="75F9DFFD" w14:textId="77777777" w:rsidR="004F7A31" w:rsidRDefault="00000000">
      <w:pPr>
        <w:pStyle w:val="QDisplayLogic"/>
        <w:keepNext/>
        <w:ind w:firstLine="400"/>
      </w:pPr>
      <w:r>
        <w:t>If Did you vote in the 2019 UK general election? != Yes</w:t>
      </w:r>
    </w:p>
    <w:p w14:paraId="0E12DAC3" w14:textId="77777777" w:rsidR="004F7A31" w:rsidRDefault="00000000">
      <w:pPr>
        <w:pStyle w:val="QDisplayLogic"/>
        <w:keepNext/>
        <w:ind w:firstLine="400"/>
      </w:pPr>
      <w:r>
        <w:t>And In which country do you live? = United Kingdom</w:t>
      </w:r>
    </w:p>
    <w:p w14:paraId="045F19F9" w14:textId="77777777" w:rsidR="004F7A31" w:rsidRDefault="004F7A31"/>
    <w:p w14:paraId="4F742299" w14:textId="77777777" w:rsidR="004F7A31" w:rsidRDefault="00000000">
      <w:pPr>
        <w:keepNext/>
      </w:pPr>
      <w:r>
        <w:lastRenderedPageBreak/>
        <w:t>Q99 Even if you did not vote in the 2019 UK general election, please indicate the candidate that you were most likely to have voted for or who represents your views more closely.</w:t>
      </w:r>
    </w:p>
    <w:p w14:paraId="356029D0" w14:textId="77777777" w:rsidR="004F7A31" w:rsidRDefault="00000000">
      <w:pPr>
        <w:pStyle w:val="Paragraphedeliste"/>
        <w:keepNext/>
        <w:numPr>
          <w:ilvl w:val="0"/>
          <w:numId w:val="4"/>
        </w:numPr>
      </w:pPr>
      <w:r>
        <w:t xml:space="preserve">Conservative  (1) </w:t>
      </w:r>
    </w:p>
    <w:p w14:paraId="4530EF6C" w14:textId="77777777" w:rsidR="004F7A31" w:rsidRDefault="00000000">
      <w:pPr>
        <w:pStyle w:val="Paragraphedeliste"/>
        <w:keepNext/>
        <w:numPr>
          <w:ilvl w:val="0"/>
          <w:numId w:val="4"/>
        </w:numPr>
      </w:pPr>
      <w:proofErr w:type="spellStart"/>
      <w:r>
        <w:t>Labour</w:t>
      </w:r>
      <w:proofErr w:type="spellEnd"/>
      <w:r>
        <w:t xml:space="preserve">  (2) </w:t>
      </w:r>
    </w:p>
    <w:p w14:paraId="015DDA6E" w14:textId="77777777" w:rsidR="004F7A31" w:rsidRDefault="00000000">
      <w:pPr>
        <w:pStyle w:val="Paragraphedeliste"/>
        <w:keepNext/>
        <w:numPr>
          <w:ilvl w:val="0"/>
          <w:numId w:val="4"/>
        </w:numPr>
      </w:pPr>
      <w:r>
        <w:t xml:space="preserve">Liberal Democrats  (3) </w:t>
      </w:r>
    </w:p>
    <w:p w14:paraId="0891596C" w14:textId="77777777" w:rsidR="004F7A31" w:rsidRDefault="00000000">
      <w:pPr>
        <w:pStyle w:val="Paragraphedeliste"/>
        <w:keepNext/>
        <w:numPr>
          <w:ilvl w:val="0"/>
          <w:numId w:val="4"/>
        </w:numPr>
      </w:pPr>
      <w:r>
        <w:t xml:space="preserve">SNP  (4) </w:t>
      </w:r>
    </w:p>
    <w:p w14:paraId="4B204533" w14:textId="77777777" w:rsidR="004F7A31" w:rsidRDefault="00000000">
      <w:pPr>
        <w:pStyle w:val="Paragraphedeliste"/>
        <w:keepNext/>
        <w:numPr>
          <w:ilvl w:val="0"/>
          <w:numId w:val="4"/>
        </w:numPr>
      </w:pPr>
      <w:r>
        <w:t xml:space="preserve">Green  (6) </w:t>
      </w:r>
    </w:p>
    <w:p w14:paraId="300B8703" w14:textId="77777777" w:rsidR="004F7A31" w:rsidRDefault="00000000">
      <w:pPr>
        <w:pStyle w:val="Paragraphedeliste"/>
        <w:keepNext/>
        <w:numPr>
          <w:ilvl w:val="0"/>
          <w:numId w:val="4"/>
        </w:numPr>
      </w:pPr>
      <w:r>
        <w:t xml:space="preserve">Brexit Party  (10) </w:t>
      </w:r>
    </w:p>
    <w:p w14:paraId="45475934" w14:textId="77777777" w:rsidR="004F7A31" w:rsidRDefault="00000000">
      <w:pPr>
        <w:pStyle w:val="Paragraphedeliste"/>
        <w:keepNext/>
        <w:numPr>
          <w:ilvl w:val="0"/>
          <w:numId w:val="4"/>
        </w:numPr>
      </w:pPr>
      <w:r>
        <w:t xml:space="preserve">DUP  (7) </w:t>
      </w:r>
    </w:p>
    <w:p w14:paraId="5D35F4EF" w14:textId="77777777" w:rsidR="004F7A31" w:rsidRDefault="00000000">
      <w:pPr>
        <w:pStyle w:val="Paragraphedeliste"/>
        <w:keepNext/>
        <w:numPr>
          <w:ilvl w:val="0"/>
          <w:numId w:val="4"/>
        </w:numPr>
      </w:pPr>
      <w:r>
        <w:t xml:space="preserve">Sinn Féin  (8) </w:t>
      </w:r>
    </w:p>
    <w:p w14:paraId="7A0254E1" w14:textId="77777777" w:rsidR="004F7A31" w:rsidRDefault="00000000">
      <w:pPr>
        <w:pStyle w:val="Paragraphedeliste"/>
        <w:keepNext/>
        <w:numPr>
          <w:ilvl w:val="0"/>
          <w:numId w:val="4"/>
        </w:numPr>
      </w:pPr>
      <w:r>
        <w:t xml:space="preserve">Other  (9) </w:t>
      </w:r>
    </w:p>
    <w:p w14:paraId="467F36B2" w14:textId="77777777" w:rsidR="004F7A31" w:rsidRDefault="00000000">
      <w:pPr>
        <w:pStyle w:val="Paragraphedeliste"/>
        <w:keepNext/>
        <w:numPr>
          <w:ilvl w:val="0"/>
          <w:numId w:val="4"/>
        </w:numPr>
      </w:pPr>
      <w:r>
        <w:t xml:space="preserve">Prefer not to say  (5) </w:t>
      </w:r>
    </w:p>
    <w:p w14:paraId="1962275A" w14:textId="77777777" w:rsidR="004F7A31" w:rsidRDefault="004F7A31"/>
    <w:p w14:paraId="658C759E" w14:textId="77777777" w:rsidR="004F7A31" w:rsidRDefault="004F7A31">
      <w:pPr>
        <w:pStyle w:val="QuestionSeparator"/>
      </w:pPr>
    </w:p>
    <w:p w14:paraId="58892B01" w14:textId="77777777" w:rsidR="004F7A31" w:rsidRDefault="004F7A31"/>
    <w:p w14:paraId="2143A1D4" w14:textId="77777777" w:rsidR="004F7A31" w:rsidRDefault="00000000">
      <w:pPr>
        <w:keepNext/>
      </w:pPr>
      <w:r>
        <w:t>Q273 To what extent do you think the following issues are a problem?</w:t>
      </w:r>
      <w:r>
        <w:b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4F7A31" w14:paraId="004EC0C4" w14:textId="77777777" w:rsidTr="004F7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AA3FB09" w14:textId="77777777" w:rsidR="004F7A31" w:rsidRDefault="004F7A31">
            <w:pPr>
              <w:keepNext/>
            </w:pPr>
          </w:p>
        </w:tc>
        <w:tc>
          <w:tcPr>
            <w:tcW w:w="1596" w:type="dxa"/>
          </w:tcPr>
          <w:p w14:paraId="3FE26AE0" w14:textId="77777777" w:rsidR="004F7A31" w:rsidRDefault="00000000">
            <w:pPr>
              <w:cnfStyle w:val="100000000000" w:firstRow="1" w:lastRow="0" w:firstColumn="0" w:lastColumn="0" w:oddVBand="0" w:evenVBand="0" w:oddHBand="0" w:evenHBand="0" w:firstRowFirstColumn="0" w:firstRowLastColumn="0" w:lastRowFirstColumn="0" w:lastRowLastColumn="0"/>
            </w:pPr>
            <w:r>
              <w:t>Not an important issue for me (1)</w:t>
            </w:r>
          </w:p>
        </w:tc>
        <w:tc>
          <w:tcPr>
            <w:tcW w:w="1596" w:type="dxa"/>
          </w:tcPr>
          <w:p w14:paraId="6C2AEEB6" w14:textId="77777777" w:rsidR="004F7A31" w:rsidRDefault="00000000">
            <w:pPr>
              <w:cnfStyle w:val="100000000000" w:firstRow="1" w:lastRow="0" w:firstColumn="0" w:lastColumn="0" w:oddVBand="0" w:evenVBand="0" w:oddHBand="0" w:evenHBand="0" w:firstRowFirstColumn="0" w:firstRowLastColumn="0" w:lastRowFirstColumn="0" w:lastRowLastColumn="0"/>
            </w:pPr>
            <w:r>
              <w:t>An issue but there are other priorities (2)</w:t>
            </w:r>
          </w:p>
        </w:tc>
        <w:tc>
          <w:tcPr>
            <w:tcW w:w="1596" w:type="dxa"/>
          </w:tcPr>
          <w:p w14:paraId="4614A611" w14:textId="77777777" w:rsidR="004F7A31" w:rsidRDefault="00000000">
            <w:pPr>
              <w:cnfStyle w:val="100000000000" w:firstRow="1" w:lastRow="0" w:firstColumn="0" w:lastColumn="0" w:oddVBand="0" w:evenVBand="0" w:oddHBand="0" w:evenHBand="0" w:firstRowFirstColumn="0" w:firstRowLastColumn="0" w:lastRowFirstColumn="0" w:lastRowLastColumn="0"/>
            </w:pPr>
            <w:r>
              <w:t>An issue but we do already what we can (3)</w:t>
            </w:r>
          </w:p>
        </w:tc>
        <w:tc>
          <w:tcPr>
            <w:tcW w:w="1596" w:type="dxa"/>
          </w:tcPr>
          <w:p w14:paraId="2133AE06" w14:textId="77777777" w:rsidR="004F7A31" w:rsidRDefault="00000000">
            <w:pPr>
              <w:cnfStyle w:val="100000000000" w:firstRow="1" w:lastRow="0" w:firstColumn="0" w:lastColumn="0" w:oddVBand="0" w:evenVBand="0" w:oddHBand="0" w:evenHBand="0" w:firstRowFirstColumn="0" w:firstRowLastColumn="0" w:lastRowFirstColumn="0" w:lastRowLastColumn="0"/>
            </w:pPr>
            <w:r>
              <w:t>An important issue, we should do more (4)</w:t>
            </w:r>
          </w:p>
        </w:tc>
        <w:tc>
          <w:tcPr>
            <w:tcW w:w="1596" w:type="dxa"/>
          </w:tcPr>
          <w:p w14:paraId="56A7D978" w14:textId="77777777" w:rsidR="004F7A31" w:rsidRDefault="00000000">
            <w:pPr>
              <w:cnfStyle w:val="100000000000" w:firstRow="1" w:lastRow="0" w:firstColumn="0" w:lastColumn="0" w:oddVBand="0" w:evenVBand="0" w:oddHBand="0" w:evenHBand="0" w:firstRowFirstColumn="0" w:firstRowLastColumn="0" w:lastRowFirstColumn="0" w:lastRowLastColumn="0"/>
            </w:pPr>
            <w:r>
              <w:t>One of the most pressing issue of our time (5)</w:t>
            </w:r>
          </w:p>
        </w:tc>
      </w:tr>
      <w:tr w:rsidR="004F7A31" w14:paraId="7E5D3B84"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6845CF74" w14:textId="77777777" w:rsidR="004F7A31" w:rsidRDefault="00000000">
            <w:pPr>
              <w:keepNext/>
            </w:pPr>
            <w:r>
              <w:t xml:space="preserve">Income inequality in the UK (1) </w:t>
            </w:r>
          </w:p>
        </w:tc>
        <w:tc>
          <w:tcPr>
            <w:tcW w:w="1596" w:type="dxa"/>
          </w:tcPr>
          <w:p w14:paraId="5934947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2FB29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E2B773"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48EE4"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AB20B"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6BBD95A0"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59C129E4" w14:textId="77777777" w:rsidR="004F7A31" w:rsidRDefault="00000000">
            <w:pPr>
              <w:keepNext/>
            </w:pPr>
            <w:r>
              <w:t xml:space="preserve">Climate change (2) </w:t>
            </w:r>
          </w:p>
        </w:tc>
        <w:tc>
          <w:tcPr>
            <w:tcW w:w="1596" w:type="dxa"/>
          </w:tcPr>
          <w:p w14:paraId="6271023E"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FEC6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BEF4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72672"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AD155"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F7A31" w14:paraId="5253F756" w14:textId="77777777" w:rsidTr="004F7A31">
        <w:tc>
          <w:tcPr>
            <w:cnfStyle w:val="001000000000" w:firstRow="0" w:lastRow="0" w:firstColumn="1" w:lastColumn="0" w:oddVBand="0" w:evenVBand="0" w:oddHBand="0" w:evenHBand="0" w:firstRowFirstColumn="0" w:firstRowLastColumn="0" w:lastRowFirstColumn="0" w:lastRowLastColumn="0"/>
            <w:tcW w:w="1596" w:type="dxa"/>
          </w:tcPr>
          <w:p w14:paraId="6321FCC1" w14:textId="77777777" w:rsidR="004F7A31" w:rsidRDefault="00000000">
            <w:pPr>
              <w:keepNext/>
            </w:pPr>
            <w:r>
              <w:t xml:space="preserve">Global poverty (3) </w:t>
            </w:r>
          </w:p>
        </w:tc>
        <w:tc>
          <w:tcPr>
            <w:tcW w:w="1596" w:type="dxa"/>
          </w:tcPr>
          <w:p w14:paraId="29EA6C07"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F224F"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13FB68"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07BEE"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F2750" w14:textId="77777777" w:rsidR="004F7A31" w:rsidRDefault="004F7A31">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447ED2" w14:textId="77777777" w:rsidR="004F7A31" w:rsidRDefault="004F7A31"/>
    <w:p w14:paraId="30C243AA" w14:textId="77777777" w:rsidR="004F7A31" w:rsidRDefault="004F7A31"/>
    <w:p w14:paraId="27AA9086" w14:textId="77777777" w:rsidR="004F7A31" w:rsidRDefault="004F7A31">
      <w:pPr>
        <w:pStyle w:val="QuestionSeparator"/>
      </w:pPr>
    </w:p>
    <w:p w14:paraId="55772E42" w14:textId="77777777" w:rsidR="004F7A31" w:rsidRDefault="004F7A31"/>
    <w:p w14:paraId="5836820D" w14:textId="77777777" w:rsidR="004F7A31" w:rsidRDefault="00000000">
      <w:pPr>
        <w:keepNext/>
      </w:pPr>
      <w:r>
        <w:t>Q274 What group do you defend when you vote?</w:t>
      </w:r>
    </w:p>
    <w:p w14:paraId="3E281207" w14:textId="77777777" w:rsidR="004F7A31" w:rsidRDefault="00000000">
      <w:pPr>
        <w:pStyle w:val="Paragraphedeliste"/>
        <w:keepNext/>
        <w:numPr>
          <w:ilvl w:val="0"/>
          <w:numId w:val="4"/>
        </w:numPr>
      </w:pPr>
      <w:r>
        <w:t xml:space="preserve">Sentient beings (humans and animals)  (1) </w:t>
      </w:r>
    </w:p>
    <w:p w14:paraId="22486033" w14:textId="77777777" w:rsidR="004F7A31" w:rsidRDefault="00000000">
      <w:pPr>
        <w:pStyle w:val="Paragraphedeliste"/>
        <w:keepNext/>
        <w:numPr>
          <w:ilvl w:val="0"/>
          <w:numId w:val="4"/>
        </w:numPr>
      </w:pPr>
      <w:r>
        <w:t xml:space="preserve">Humans  (2) </w:t>
      </w:r>
    </w:p>
    <w:p w14:paraId="4D9F4D35" w14:textId="77777777" w:rsidR="004F7A31" w:rsidRDefault="00000000">
      <w:pPr>
        <w:pStyle w:val="Paragraphedeliste"/>
        <w:keepNext/>
        <w:numPr>
          <w:ilvl w:val="0"/>
          <w:numId w:val="4"/>
        </w:numPr>
      </w:pPr>
      <w:r>
        <w:t xml:space="preserve">British people  (3) </w:t>
      </w:r>
    </w:p>
    <w:p w14:paraId="7361CB6F" w14:textId="77777777" w:rsidR="004F7A31" w:rsidRDefault="00000000">
      <w:pPr>
        <w:pStyle w:val="Paragraphedeliste"/>
        <w:keepNext/>
        <w:numPr>
          <w:ilvl w:val="0"/>
          <w:numId w:val="4"/>
        </w:numPr>
      </w:pPr>
      <w:r>
        <w:t xml:space="preserve">People sharing my culture or religion  (4) </w:t>
      </w:r>
    </w:p>
    <w:p w14:paraId="09C651B8" w14:textId="77777777" w:rsidR="004F7A31" w:rsidRDefault="00000000">
      <w:pPr>
        <w:pStyle w:val="Paragraphedeliste"/>
        <w:keepNext/>
        <w:numPr>
          <w:ilvl w:val="0"/>
          <w:numId w:val="4"/>
        </w:numPr>
      </w:pPr>
      <w:r>
        <w:t xml:space="preserve">My country, region or county  (5) </w:t>
      </w:r>
    </w:p>
    <w:p w14:paraId="1839C501" w14:textId="77777777" w:rsidR="004F7A31" w:rsidRDefault="00000000">
      <w:pPr>
        <w:pStyle w:val="Paragraphedeliste"/>
        <w:keepNext/>
        <w:numPr>
          <w:ilvl w:val="0"/>
          <w:numId w:val="4"/>
        </w:numPr>
      </w:pPr>
      <w:r>
        <w:t xml:space="preserve">My town  (6) </w:t>
      </w:r>
    </w:p>
    <w:p w14:paraId="7B4783F0" w14:textId="77777777" w:rsidR="004F7A31" w:rsidRDefault="00000000">
      <w:pPr>
        <w:pStyle w:val="Paragraphedeliste"/>
        <w:keepNext/>
        <w:numPr>
          <w:ilvl w:val="0"/>
          <w:numId w:val="4"/>
        </w:numPr>
      </w:pPr>
      <w:r>
        <w:t xml:space="preserve">My relatives and/or colleagues  (7) </w:t>
      </w:r>
    </w:p>
    <w:p w14:paraId="019D8075" w14:textId="77777777" w:rsidR="004F7A31" w:rsidRDefault="00000000">
      <w:pPr>
        <w:pStyle w:val="Paragraphedeliste"/>
        <w:keepNext/>
        <w:numPr>
          <w:ilvl w:val="0"/>
          <w:numId w:val="4"/>
        </w:numPr>
      </w:pPr>
      <w:r>
        <w:t xml:space="preserve">My family and myself  (8) </w:t>
      </w:r>
    </w:p>
    <w:p w14:paraId="1255BC22" w14:textId="77777777" w:rsidR="004F7A31" w:rsidRDefault="004F7A31"/>
    <w:p w14:paraId="7E1F1D98" w14:textId="77777777" w:rsidR="004F7A31" w:rsidRDefault="00000000">
      <w:pPr>
        <w:pStyle w:val="BlockEndLabel"/>
      </w:pPr>
      <w:r>
        <w:t>End of Block: Politics (more)</w:t>
      </w:r>
    </w:p>
    <w:p w14:paraId="0ABF533C" w14:textId="77777777" w:rsidR="004F7A31" w:rsidRDefault="004F7A31">
      <w:pPr>
        <w:pStyle w:val="BlockSeparator"/>
      </w:pPr>
    </w:p>
    <w:p w14:paraId="68E8DC2B" w14:textId="77777777" w:rsidR="004F7A31" w:rsidRDefault="00000000">
      <w:pPr>
        <w:pStyle w:val="BlockStartLabel"/>
      </w:pPr>
      <w:r>
        <w:t>Start of Block: Conjoint analysis (d)</w:t>
      </w:r>
    </w:p>
    <w:p w14:paraId="48534060" w14:textId="77777777" w:rsidR="004F7A31" w:rsidRDefault="004F7A31"/>
    <w:p w14:paraId="3CD98C26" w14:textId="77777777" w:rsidR="004F7A31" w:rsidRDefault="00000000">
      <w:pPr>
        <w:keepNext/>
      </w:pPr>
      <w:r>
        <w:t>Q104 Timing</w:t>
      </w:r>
    </w:p>
    <w:p w14:paraId="00E26F84" w14:textId="77777777" w:rsidR="004F7A31" w:rsidRDefault="00000000">
      <w:pPr>
        <w:pStyle w:val="Paragraphedeliste"/>
        <w:keepNext/>
        <w:ind w:left="0"/>
      </w:pPr>
      <w:r>
        <w:t>First Click  (1)</w:t>
      </w:r>
    </w:p>
    <w:p w14:paraId="09DCC90A" w14:textId="77777777" w:rsidR="004F7A31" w:rsidRDefault="00000000">
      <w:pPr>
        <w:pStyle w:val="Paragraphedeliste"/>
        <w:keepNext/>
        <w:ind w:left="0"/>
      </w:pPr>
      <w:r>
        <w:t>Last Click  (2)</w:t>
      </w:r>
    </w:p>
    <w:p w14:paraId="76192CF1" w14:textId="77777777" w:rsidR="004F7A31" w:rsidRDefault="00000000">
      <w:pPr>
        <w:pStyle w:val="Paragraphedeliste"/>
        <w:keepNext/>
        <w:ind w:left="0"/>
      </w:pPr>
      <w:r>
        <w:t>Page Submit  (3)</w:t>
      </w:r>
    </w:p>
    <w:p w14:paraId="3EDE1A9D" w14:textId="77777777" w:rsidR="004F7A31" w:rsidRDefault="00000000">
      <w:pPr>
        <w:pStyle w:val="Paragraphedeliste"/>
        <w:keepNext/>
        <w:ind w:left="0"/>
      </w:pPr>
      <w:r>
        <w:t>Click Count  (4)</w:t>
      </w:r>
    </w:p>
    <w:p w14:paraId="69AFE168" w14:textId="77777777" w:rsidR="004F7A31" w:rsidRDefault="004F7A31"/>
    <w:p w14:paraId="1B6753F6" w14:textId="77777777" w:rsidR="004F7A31" w:rsidRDefault="004F7A31">
      <w:pPr>
        <w:pStyle w:val="QuestionSeparator"/>
      </w:pPr>
    </w:p>
    <w:p w14:paraId="660CBD89" w14:textId="77777777" w:rsidR="004F7A31" w:rsidRDefault="004F7A31"/>
    <w:p w14:paraId="11D02151" w14:textId="77777777" w:rsidR="004F7A31" w:rsidRDefault="00000000">
      <w:pPr>
        <w:keepNext/>
      </w:pPr>
      <w:r>
        <w:t xml:space="preserve">Q30 Imagine that the </w:t>
      </w:r>
      <w:proofErr w:type="spellStart"/>
      <w:r>
        <w:t>Labour</w:t>
      </w:r>
      <w:proofErr w:type="spellEnd"/>
      <w:r>
        <w:t xml:space="preserve"> Party wins the next general elections. Here are two possible platforms on which it may campaign (the policies in each platform are randomly drawn from a pool of credible </w:t>
      </w:r>
      <w:proofErr w:type="spellStart"/>
      <w:r>
        <w:t>Labour</w:t>
      </w:r>
      <w:proofErr w:type="spellEnd"/>
      <w:r>
        <w:t xml:space="preserve"> policies).</w:t>
      </w:r>
      <w:r>
        <w:br/>
        <w:t xml:space="preserve"> </w:t>
      </w:r>
      <w:r>
        <w:br/>
        <w:t xml:space="preserve"> Even if you do not support the </w:t>
      </w:r>
      <w:proofErr w:type="spellStart"/>
      <w:r>
        <w:t>Labour</w:t>
      </w:r>
      <w:proofErr w:type="spellEnd"/>
      <w:r>
        <w:t xml:space="preserve"> Party, which of these platforms do you prefer? </w:t>
      </w:r>
      <w:r>
        <w:br/>
        <w:t xml:space="preserve">   </w:t>
      </w:r>
      <w:r>
        <w:tab/>
        <w:t xml:space="preserve"> </w:t>
      </w:r>
      <w:r>
        <w:tab/>
      </w:r>
      <w:r>
        <w:tab/>
        <w:t xml:space="preserve"> </w:t>
      </w:r>
      <w:r>
        <w:tab/>
      </w:r>
      <w:r>
        <w:tab/>
      </w:r>
      <w:r>
        <w:tab/>
        <w:t xml:space="preserve">  </w:t>
      </w:r>
      <w:r>
        <w:tab/>
      </w:r>
      <w:r>
        <w:tab/>
      </w:r>
      <w:r>
        <w:tab/>
      </w:r>
      <w:r>
        <w:rPr>
          <w:b/>
        </w:rPr>
        <w:t>Platform A</w:t>
      </w:r>
      <w:r>
        <w:t xml:space="preserve"> </w:t>
      </w:r>
      <w:r>
        <w:tab/>
      </w:r>
      <w:r>
        <w:tab/>
      </w:r>
      <w:r>
        <w:tab/>
      </w:r>
      <w:r>
        <w:rPr>
          <w:b/>
        </w:rPr>
        <w:t>Platform B</w:t>
      </w:r>
      <w:r>
        <w:t xml:space="preserve"> </w:t>
      </w:r>
      <w:r>
        <w:tab/>
      </w:r>
      <w:r>
        <w:tab/>
        <w:t xml:space="preserve"> </w:t>
      </w:r>
      <w:r>
        <w:tab/>
      </w:r>
      <w:r>
        <w:tab/>
        <w:t xml:space="preserve"> </w:t>
      </w:r>
      <w:r>
        <w:tab/>
      </w:r>
      <w:r>
        <w:tab/>
      </w:r>
      <w:r>
        <w:tab/>
      </w:r>
      <w:r>
        <w:rPr>
          <w:b/>
          <w:color w:val="426092"/>
        </w:rPr>
        <w:t>${e://Field/F-1-1}</w:t>
      </w:r>
      <w:r>
        <w:t xml:space="preserve"> </w:t>
      </w:r>
      <w:r>
        <w:tab/>
      </w:r>
      <w:r>
        <w:tab/>
      </w:r>
      <w:r>
        <w:tab/>
      </w:r>
      <w:r>
        <w:rPr>
          <w:color w:val="426092"/>
        </w:rPr>
        <w:t>${e://Field/F-1-1-1}</w:t>
      </w:r>
      <w:r>
        <w:t xml:space="preserve"> </w:t>
      </w:r>
      <w:r>
        <w:tab/>
      </w:r>
      <w:r>
        <w:tab/>
      </w:r>
      <w:r>
        <w:tab/>
      </w:r>
      <w:r>
        <w:rPr>
          <w:color w:val="426092"/>
        </w:rPr>
        <w:t>${e://Field/F-1-2-1}</w:t>
      </w:r>
      <w:r>
        <w:t xml:space="preserve"> </w:t>
      </w:r>
      <w:r>
        <w:tab/>
      </w:r>
      <w:r>
        <w:tab/>
        <w:t xml:space="preserve"> </w:t>
      </w:r>
      <w:r>
        <w:tab/>
      </w:r>
      <w:r>
        <w:tab/>
        <w:t xml:space="preserve"> </w:t>
      </w:r>
      <w:r>
        <w:tab/>
      </w:r>
      <w:r>
        <w:tab/>
      </w:r>
      <w:r>
        <w:tab/>
      </w:r>
      <w:r>
        <w:rPr>
          <w:b/>
          <w:color w:val="426092"/>
        </w:rPr>
        <w:t>${e://Field/F-1-2}</w:t>
      </w:r>
      <w:r>
        <w:t xml:space="preserve"> </w:t>
      </w:r>
      <w:r>
        <w:tab/>
      </w:r>
      <w:r>
        <w:tab/>
      </w:r>
      <w:r>
        <w:tab/>
      </w:r>
      <w:r>
        <w:rPr>
          <w:color w:val="426092"/>
        </w:rPr>
        <w:t>${e://Field/F-1-1-2}</w:t>
      </w:r>
      <w:r>
        <w:t xml:space="preserve"> </w:t>
      </w:r>
      <w:r>
        <w:tab/>
      </w:r>
      <w:r>
        <w:tab/>
      </w:r>
      <w:r>
        <w:tab/>
      </w:r>
      <w:r>
        <w:rPr>
          <w:color w:val="426092"/>
        </w:rPr>
        <w:t>${e://Field/F-1-2-2}</w:t>
      </w:r>
      <w:r>
        <w:t xml:space="preserve"> </w:t>
      </w:r>
      <w:r>
        <w:tab/>
      </w:r>
      <w:r>
        <w:tab/>
        <w:t xml:space="preserve"> </w:t>
      </w:r>
      <w:r>
        <w:tab/>
      </w:r>
      <w:r>
        <w:tab/>
        <w:t xml:space="preserve"> </w:t>
      </w:r>
      <w:r>
        <w:tab/>
      </w:r>
      <w:r>
        <w:tab/>
      </w:r>
      <w:r>
        <w:tab/>
      </w:r>
      <w:r>
        <w:rPr>
          <w:b/>
          <w:color w:val="426092"/>
        </w:rPr>
        <w:t>${e://Field/F-1-3}</w:t>
      </w:r>
      <w:r>
        <w:t xml:space="preserve"> </w:t>
      </w:r>
      <w:r>
        <w:tab/>
      </w:r>
      <w:r>
        <w:tab/>
      </w:r>
      <w:r>
        <w:tab/>
      </w:r>
      <w:r>
        <w:rPr>
          <w:color w:val="426092"/>
        </w:rPr>
        <w:t>${e://Field/F-1-1-3}</w:t>
      </w:r>
      <w:r>
        <w:t xml:space="preserve"> </w:t>
      </w:r>
      <w:r>
        <w:tab/>
      </w:r>
      <w:r>
        <w:tab/>
      </w:r>
      <w:r>
        <w:tab/>
      </w:r>
      <w:r>
        <w:rPr>
          <w:color w:val="426092"/>
        </w:rPr>
        <w:t>${e://Field/F-1-2-3}</w:t>
      </w:r>
      <w:r>
        <w:t xml:space="preserve"> </w:t>
      </w:r>
      <w:r>
        <w:tab/>
      </w:r>
      <w:r>
        <w:tab/>
        <w:t xml:space="preserve"> </w:t>
      </w:r>
      <w:r>
        <w:tab/>
      </w:r>
      <w:r>
        <w:tab/>
        <w:t xml:space="preserve"> </w:t>
      </w:r>
      <w:r>
        <w:tab/>
      </w:r>
      <w:r>
        <w:tab/>
      </w:r>
      <w:r>
        <w:tab/>
      </w:r>
      <w:r>
        <w:rPr>
          <w:b/>
          <w:color w:val="426092"/>
        </w:rPr>
        <w:t>${e://Field/F-1-4}</w:t>
      </w:r>
      <w:r>
        <w:t xml:space="preserve"> </w:t>
      </w:r>
      <w:r>
        <w:tab/>
      </w:r>
      <w:r>
        <w:tab/>
      </w:r>
      <w:r>
        <w:tab/>
      </w:r>
      <w:r>
        <w:rPr>
          <w:color w:val="426092"/>
        </w:rPr>
        <w:t>${e://Field/F-1-1-4}</w:t>
      </w:r>
      <w:r>
        <w:t xml:space="preserve"> </w:t>
      </w:r>
      <w:r>
        <w:tab/>
      </w:r>
      <w:r>
        <w:tab/>
      </w:r>
      <w:r>
        <w:lastRenderedPageBreak/>
        <w:tab/>
      </w:r>
      <w:r>
        <w:rPr>
          <w:color w:val="426092"/>
        </w:rPr>
        <w:t>${e://Field/F-1-2-4}</w:t>
      </w:r>
      <w:r>
        <w:t xml:space="preserve"> </w:t>
      </w:r>
      <w:r>
        <w:tab/>
      </w:r>
      <w:r>
        <w:tab/>
        <w:t xml:space="preserve"> </w:t>
      </w:r>
      <w:r>
        <w:tab/>
      </w:r>
      <w:r>
        <w:tab/>
        <w:t xml:space="preserve"> </w:t>
      </w:r>
      <w:r>
        <w:tab/>
      </w:r>
      <w:r>
        <w:tab/>
      </w:r>
      <w:r>
        <w:tab/>
      </w:r>
      <w:r>
        <w:rPr>
          <w:b/>
          <w:color w:val="426092"/>
        </w:rPr>
        <w:t>${e://Field/F-1-5}</w:t>
      </w:r>
      <w:r>
        <w:t xml:space="preserve"> </w:t>
      </w:r>
      <w:r>
        <w:tab/>
      </w:r>
      <w:r>
        <w:tab/>
      </w:r>
      <w:r>
        <w:tab/>
      </w:r>
      <w:r>
        <w:rPr>
          <w:color w:val="426092"/>
        </w:rPr>
        <w:t>${e://Field/F-1-1-5}</w:t>
      </w:r>
      <w:r>
        <w:t xml:space="preserve"> </w:t>
      </w:r>
      <w:r>
        <w:tab/>
      </w:r>
      <w:r>
        <w:tab/>
      </w:r>
      <w:r>
        <w:tab/>
      </w:r>
      <w:r>
        <w:rPr>
          <w:color w:val="426092"/>
        </w:rPr>
        <w:t>${e://Field/F-1-2-5}</w:t>
      </w:r>
      <w:r>
        <w:t xml:space="preserve"> </w:t>
      </w:r>
      <w:r>
        <w:tab/>
      </w:r>
      <w:r>
        <w:tab/>
        <w:t xml:space="preserve"> </w:t>
      </w:r>
      <w:r>
        <w:tab/>
        <w:t xml:space="preserve">   </w:t>
      </w:r>
    </w:p>
    <w:p w14:paraId="789ACD28" w14:textId="77777777" w:rsidR="004F7A31" w:rsidRDefault="00000000">
      <w:pPr>
        <w:pStyle w:val="Paragraphedeliste"/>
        <w:keepNext/>
        <w:numPr>
          <w:ilvl w:val="0"/>
          <w:numId w:val="4"/>
        </w:numPr>
      </w:pPr>
      <w:r>
        <w:t xml:space="preserve">Platform A  (1) </w:t>
      </w:r>
    </w:p>
    <w:p w14:paraId="65BD623A" w14:textId="77777777" w:rsidR="004F7A31" w:rsidRDefault="00000000">
      <w:pPr>
        <w:pStyle w:val="Paragraphedeliste"/>
        <w:keepNext/>
        <w:numPr>
          <w:ilvl w:val="0"/>
          <w:numId w:val="4"/>
        </w:numPr>
      </w:pPr>
      <w:r>
        <w:t xml:space="preserve">Platform B  (2) </w:t>
      </w:r>
    </w:p>
    <w:p w14:paraId="2D6E3E16" w14:textId="77777777" w:rsidR="004F7A31" w:rsidRDefault="004F7A31"/>
    <w:p w14:paraId="7950A4DC" w14:textId="77777777" w:rsidR="004F7A31" w:rsidRDefault="004F7A3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4F7A31" w14:paraId="24D7BBC7" w14:textId="77777777">
        <w:trPr>
          <w:trHeight w:val="300"/>
        </w:trPr>
        <w:tc>
          <w:tcPr>
            <w:tcW w:w="1368" w:type="dxa"/>
            <w:tcBorders>
              <w:top w:val="nil"/>
              <w:left w:val="nil"/>
              <w:bottom w:val="nil"/>
              <w:right w:val="nil"/>
            </w:tcBorders>
          </w:tcPr>
          <w:p w14:paraId="25D18814" w14:textId="77777777" w:rsidR="004F7A31" w:rsidRDefault="00000000">
            <w:pPr>
              <w:rPr>
                <w:color w:val="CCCCCC"/>
              </w:rPr>
            </w:pPr>
            <w:r>
              <w:rPr>
                <w:color w:val="CCCCCC"/>
              </w:rPr>
              <w:t>Page Break</w:t>
            </w:r>
          </w:p>
        </w:tc>
        <w:tc>
          <w:tcPr>
            <w:tcW w:w="8208" w:type="dxa"/>
            <w:tcBorders>
              <w:top w:val="nil"/>
              <w:left w:val="nil"/>
              <w:bottom w:val="nil"/>
              <w:right w:val="nil"/>
            </w:tcBorders>
          </w:tcPr>
          <w:p w14:paraId="725E405A" w14:textId="77777777" w:rsidR="004F7A31" w:rsidRDefault="004F7A31">
            <w:pPr>
              <w:pBdr>
                <w:top w:val="single" w:sz="8" w:space="0" w:color="CCCCCC"/>
              </w:pBdr>
              <w:spacing w:before="120" w:after="120" w:line="120" w:lineRule="auto"/>
              <w:jc w:val="center"/>
              <w:rPr>
                <w:color w:val="CCCCCC"/>
              </w:rPr>
            </w:pPr>
          </w:p>
        </w:tc>
      </w:tr>
    </w:tbl>
    <w:p w14:paraId="034B772C" w14:textId="77777777" w:rsidR="004F7A31" w:rsidRDefault="00000000">
      <w:r>
        <w:br w:type="page"/>
      </w:r>
    </w:p>
    <w:p w14:paraId="0127771B" w14:textId="77777777" w:rsidR="004F7A31" w:rsidRDefault="004F7A31"/>
    <w:p w14:paraId="6210E90D" w14:textId="77777777" w:rsidR="004F7A31" w:rsidRDefault="00000000">
      <w:pPr>
        <w:keepNext/>
      </w:pPr>
      <w:r>
        <w:t xml:space="preserve">Q48 Imagine that the </w:t>
      </w:r>
      <w:proofErr w:type="spellStart"/>
      <w:r>
        <w:t>Labour</w:t>
      </w:r>
      <w:proofErr w:type="spellEnd"/>
      <w:r>
        <w:t xml:space="preserve"> Party wins the next general elections. Here are two possible platforms on which it may campaign (the policies in each platform are randomly drawn from a pool of credible </w:t>
      </w:r>
      <w:proofErr w:type="spellStart"/>
      <w:r>
        <w:t>Labour</w:t>
      </w:r>
      <w:proofErr w:type="spellEnd"/>
      <w:r>
        <w:t xml:space="preserve"> policies).</w:t>
      </w:r>
      <w:r>
        <w:br/>
        <w:t xml:space="preserve"> </w:t>
      </w:r>
      <w:r>
        <w:br/>
        <w:t xml:space="preserve"> Even if you do not support the </w:t>
      </w:r>
      <w:proofErr w:type="spellStart"/>
      <w:r>
        <w:t>Labour</w:t>
      </w:r>
      <w:proofErr w:type="spellEnd"/>
      <w:r>
        <w:t xml:space="preserve"> Party, which of these platforms do you prefer? </w:t>
      </w:r>
      <w:r>
        <w:br/>
        <w:t xml:space="preserve">   </w:t>
      </w:r>
      <w:r>
        <w:tab/>
        <w:t xml:space="preserve"> </w:t>
      </w:r>
      <w:r>
        <w:tab/>
      </w:r>
      <w:r>
        <w:tab/>
        <w:t xml:space="preserve"> </w:t>
      </w:r>
      <w:r>
        <w:tab/>
      </w:r>
      <w:r>
        <w:tab/>
      </w:r>
      <w:r>
        <w:tab/>
        <w:t xml:space="preserve">  </w:t>
      </w:r>
      <w:r>
        <w:tab/>
      </w:r>
      <w:r>
        <w:tab/>
      </w:r>
      <w:r>
        <w:tab/>
      </w:r>
      <w:r>
        <w:rPr>
          <w:b/>
        </w:rPr>
        <w:t>Platform A</w:t>
      </w:r>
      <w:r>
        <w:t xml:space="preserve"> </w:t>
      </w:r>
      <w:r>
        <w:tab/>
      </w:r>
      <w:r>
        <w:tab/>
      </w:r>
      <w:r>
        <w:tab/>
      </w:r>
      <w:r>
        <w:rPr>
          <w:b/>
        </w:rPr>
        <w:t>Platform B</w:t>
      </w:r>
      <w:r>
        <w:t xml:space="preserve"> </w:t>
      </w:r>
      <w:r>
        <w:tab/>
      </w:r>
      <w:r>
        <w:tab/>
        <w:t xml:space="preserve"> </w:t>
      </w:r>
      <w:r>
        <w:tab/>
      </w:r>
      <w:r>
        <w:tab/>
        <w:t xml:space="preserve"> </w:t>
      </w:r>
      <w:r>
        <w:tab/>
      </w:r>
      <w:r>
        <w:tab/>
      </w:r>
      <w:r>
        <w:tab/>
      </w:r>
      <w:r>
        <w:rPr>
          <w:b/>
          <w:color w:val="426092"/>
        </w:rPr>
        <w:t>${e://Field/D-1-1}</w:t>
      </w:r>
      <w:r>
        <w:t xml:space="preserve"> </w:t>
      </w:r>
      <w:r>
        <w:tab/>
      </w:r>
      <w:r>
        <w:tab/>
      </w:r>
      <w:r>
        <w:tab/>
      </w:r>
      <w:r>
        <w:rPr>
          <w:color w:val="426092"/>
        </w:rPr>
        <w:t>${e://Field/D-1-1-1}</w:t>
      </w:r>
      <w:r>
        <w:t xml:space="preserve"> </w:t>
      </w:r>
      <w:r>
        <w:tab/>
      </w:r>
      <w:r>
        <w:tab/>
      </w:r>
      <w:r>
        <w:tab/>
      </w:r>
      <w:r>
        <w:rPr>
          <w:color w:val="426092"/>
        </w:rPr>
        <w:t>${e://Field/D-1-2-1}</w:t>
      </w:r>
      <w:r>
        <w:t xml:space="preserve"> </w:t>
      </w:r>
      <w:r>
        <w:tab/>
      </w:r>
      <w:r>
        <w:tab/>
        <w:t xml:space="preserve"> </w:t>
      </w:r>
      <w:r>
        <w:tab/>
      </w:r>
      <w:r>
        <w:tab/>
        <w:t xml:space="preserve"> </w:t>
      </w:r>
      <w:r>
        <w:tab/>
      </w:r>
      <w:r>
        <w:tab/>
      </w:r>
      <w:r>
        <w:tab/>
      </w:r>
      <w:r>
        <w:rPr>
          <w:b/>
          <w:color w:val="426092"/>
        </w:rPr>
        <w:t>${e://Field/D-1-2}</w:t>
      </w:r>
      <w:r>
        <w:t xml:space="preserve"> </w:t>
      </w:r>
      <w:r>
        <w:tab/>
      </w:r>
      <w:r>
        <w:tab/>
      </w:r>
      <w:r>
        <w:tab/>
      </w:r>
      <w:r>
        <w:rPr>
          <w:color w:val="426092"/>
        </w:rPr>
        <w:t>${e://Field/D-1-1-2}</w:t>
      </w:r>
      <w:r>
        <w:t xml:space="preserve"> </w:t>
      </w:r>
      <w:r>
        <w:tab/>
      </w:r>
      <w:r>
        <w:tab/>
      </w:r>
      <w:r>
        <w:tab/>
      </w:r>
      <w:r>
        <w:rPr>
          <w:color w:val="426092"/>
        </w:rPr>
        <w:t>${e://Field/D-1-2-2}</w:t>
      </w:r>
      <w:r>
        <w:t xml:space="preserve"> </w:t>
      </w:r>
      <w:r>
        <w:tab/>
      </w:r>
      <w:r>
        <w:tab/>
        <w:t xml:space="preserve"> </w:t>
      </w:r>
      <w:r>
        <w:tab/>
      </w:r>
      <w:r>
        <w:tab/>
        <w:t xml:space="preserve"> </w:t>
      </w:r>
      <w:r>
        <w:tab/>
      </w:r>
      <w:r>
        <w:tab/>
      </w:r>
      <w:r>
        <w:tab/>
      </w:r>
      <w:r>
        <w:rPr>
          <w:b/>
          <w:color w:val="426092"/>
        </w:rPr>
        <w:t>${e://Field/D-1-3}</w:t>
      </w:r>
      <w:r>
        <w:t xml:space="preserve"> </w:t>
      </w:r>
      <w:r>
        <w:tab/>
      </w:r>
      <w:r>
        <w:tab/>
      </w:r>
      <w:r>
        <w:tab/>
      </w:r>
      <w:r>
        <w:rPr>
          <w:color w:val="426092"/>
        </w:rPr>
        <w:t>${e://Field/D-1-1-3}</w:t>
      </w:r>
      <w:r>
        <w:t xml:space="preserve"> </w:t>
      </w:r>
      <w:r>
        <w:tab/>
      </w:r>
      <w:r>
        <w:tab/>
      </w:r>
      <w:r>
        <w:tab/>
      </w:r>
      <w:r>
        <w:rPr>
          <w:color w:val="426092"/>
        </w:rPr>
        <w:t>${e://Field/D-1-2-3}</w:t>
      </w:r>
      <w:r>
        <w:t xml:space="preserve"> </w:t>
      </w:r>
      <w:r>
        <w:tab/>
      </w:r>
      <w:r>
        <w:tab/>
        <w:t xml:space="preserve"> </w:t>
      </w:r>
      <w:r>
        <w:tab/>
      </w:r>
      <w:r>
        <w:tab/>
        <w:t xml:space="preserve"> </w:t>
      </w:r>
      <w:r>
        <w:tab/>
      </w:r>
      <w:r>
        <w:tab/>
      </w:r>
      <w:r>
        <w:tab/>
      </w:r>
      <w:r>
        <w:rPr>
          <w:b/>
          <w:color w:val="426092"/>
        </w:rPr>
        <w:t>${e://Field/D-1-4}</w:t>
      </w:r>
      <w:r>
        <w:t xml:space="preserve"> </w:t>
      </w:r>
      <w:r>
        <w:tab/>
      </w:r>
      <w:r>
        <w:tab/>
      </w:r>
      <w:r>
        <w:tab/>
      </w:r>
      <w:r>
        <w:rPr>
          <w:color w:val="426092"/>
        </w:rPr>
        <w:t>${e://Field/D-1-1-4}</w:t>
      </w:r>
      <w:r>
        <w:t xml:space="preserve"> </w:t>
      </w:r>
      <w:r>
        <w:tab/>
      </w:r>
      <w:r>
        <w:tab/>
      </w:r>
      <w:r>
        <w:tab/>
      </w:r>
      <w:r>
        <w:rPr>
          <w:color w:val="426092"/>
        </w:rPr>
        <w:t>${e://Field/D-1-2-4}</w:t>
      </w:r>
      <w:r>
        <w:t xml:space="preserve"> </w:t>
      </w:r>
      <w:r>
        <w:tab/>
      </w:r>
      <w:r>
        <w:tab/>
        <w:t xml:space="preserve"> </w:t>
      </w:r>
      <w:r>
        <w:tab/>
      </w:r>
      <w:r>
        <w:tab/>
        <w:t xml:space="preserve"> </w:t>
      </w:r>
      <w:r>
        <w:tab/>
      </w:r>
      <w:r>
        <w:tab/>
      </w:r>
      <w:r>
        <w:tab/>
      </w:r>
      <w:r>
        <w:rPr>
          <w:b/>
        </w:rPr>
        <w:t>Foreign policy</w:t>
      </w:r>
      <w:r>
        <w:t xml:space="preserve"> </w:t>
      </w:r>
      <w:r>
        <w:tab/>
      </w:r>
      <w:r>
        <w:tab/>
      </w:r>
      <w:r>
        <w:tab/>
        <w:t xml:space="preserve">Global climate scheme </w:t>
      </w:r>
      <w:r>
        <w:tab/>
      </w:r>
      <w:r>
        <w:tab/>
      </w:r>
      <w:r>
        <w:tab/>
        <w:t xml:space="preserve">- </w:t>
      </w:r>
      <w:r>
        <w:tab/>
      </w:r>
      <w:r>
        <w:tab/>
        <w:t xml:space="preserve"> </w:t>
      </w:r>
      <w:r>
        <w:tab/>
        <w:t xml:space="preserve">   </w:t>
      </w:r>
    </w:p>
    <w:p w14:paraId="3DC988EF" w14:textId="77777777" w:rsidR="004F7A31" w:rsidRDefault="00000000">
      <w:pPr>
        <w:pStyle w:val="Paragraphedeliste"/>
        <w:keepNext/>
        <w:numPr>
          <w:ilvl w:val="0"/>
          <w:numId w:val="4"/>
        </w:numPr>
      </w:pPr>
      <w:r>
        <w:t xml:space="preserve">Platform A  (1) </w:t>
      </w:r>
    </w:p>
    <w:p w14:paraId="77971129" w14:textId="77777777" w:rsidR="004F7A31" w:rsidRDefault="00000000">
      <w:pPr>
        <w:pStyle w:val="Paragraphedeliste"/>
        <w:keepNext/>
        <w:numPr>
          <w:ilvl w:val="0"/>
          <w:numId w:val="4"/>
        </w:numPr>
      </w:pPr>
      <w:r>
        <w:t xml:space="preserve">Platform B  (2) </w:t>
      </w:r>
    </w:p>
    <w:p w14:paraId="797A5803" w14:textId="77777777" w:rsidR="004F7A31" w:rsidRDefault="004F7A31"/>
    <w:p w14:paraId="658F70AF" w14:textId="77777777" w:rsidR="004F7A31" w:rsidRDefault="00000000">
      <w:pPr>
        <w:pStyle w:val="BlockEndLabel"/>
      </w:pPr>
      <w:r>
        <w:t>End of Block: Conjoint analysis (d)</w:t>
      </w:r>
    </w:p>
    <w:p w14:paraId="4AE2E4AE" w14:textId="77777777" w:rsidR="004F7A31" w:rsidRDefault="004F7A31">
      <w:pPr>
        <w:pStyle w:val="BlockSeparator"/>
      </w:pPr>
    </w:p>
    <w:p w14:paraId="7D6BD1C1" w14:textId="77777777" w:rsidR="004F7A31" w:rsidRDefault="00000000">
      <w:pPr>
        <w:pStyle w:val="BlockStartLabel"/>
      </w:pPr>
      <w:r>
        <w:t>Start of Block: 100 points</w:t>
      </w:r>
    </w:p>
    <w:p w14:paraId="2C5AE48E" w14:textId="77777777" w:rsidR="004F7A31" w:rsidRDefault="004F7A31"/>
    <w:p w14:paraId="35FEF6C6" w14:textId="77777777" w:rsidR="004F7A31" w:rsidRDefault="00000000">
      <w:pPr>
        <w:keepNext/>
      </w:pPr>
      <w:r>
        <w:t>Q64 Timing</w:t>
      </w:r>
    </w:p>
    <w:p w14:paraId="114DE5F2" w14:textId="77777777" w:rsidR="004F7A31" w:rsidRDefault="00000000">
      <w:pPr>
        <w:pStyle w:val="Paragraphedeliste"/>
        <w:keepNext/>
        <w:ind w:left="0"/>
      </w:pPr>
      <w:r>
        <w:t>First Click  (1)</w:t>
      </w:r>
    </w:p>
    <w:p w14:paraId="747B2A7C" w14:textId="77777777" w:rsidR="004F7A31" w:rsidRDefault="00000000">
      <w:pPr>
        <w:pStyle w:val="Paragraphedeliste"/>
        <w:keepNext/>
        <w:ind w:left="0"/>
      </w:pPr>
      <w:r>
        <w:t>Last Click  (2)</w:t>
      </w:r>
    </w:p>
    <w:p w14:paraId="3419D261" w14:textId="77777777" w:rsidR="004F7A31" w:rsidRDefault="00000000">
      <w:pPr>
        <w:pStyle w:val="Paragraphedeliste"/>
        <w:keepNext/>
        <w:ind w:left="0"/>
      </w:pPr>
      <w:r>
        <w:t>Page Submit  (3)</w:t>
      </w:r>
    </w:p>
    <w:p w14:paraId="5DA8AC7A" w14:textId="77777777" w:rsidR="004F7A31" w:rsidRDefault="00000000">
      <w:pPr>
        <w:pStyle w:val="Paragraphedeliste"/>
        <w:keepNext/>
        <w:ind w:left="0"/>
      </w:pPr>
      <w:r>
        <w:t>Click Count  (4)</w:t>
      </w:r>
    </w:p>
    <w:p w14:paraId="2AEDAAF9" w14:textId="77777777" w:rsidR="004F7A31" w:rsidRDefault="004F7A31"/>
    <w:p w14:paraId="7AC4E673" w14:textId="77777777" w:rsidR="004F7A31" w:rsidRDefault="004F7A31">
      <w:pPr>
        <w:pStyle w:val="QuestionSeparator"/>
      </w:pPr>
    </w:p>
    <w:tbl>
      <w:tblPr>
        <w:tblStyle w:val="QQuestionIconTable"/>
        <w:tblW w:w="100" w:type="auto"/>
        <w:tblLook w:val="07E0" w:firstRow="1" w:lastRow="1" w:firstColumn="1" w:lastColumn="1" w:noHBand="1" w:noVBand="1"/>
      </w:tblPr>
      <w:tblGrid>
        <w:gridCol w:w="380"/>
        <w:gridCol w:w="380"/>
      </w:tblGrid>
      <w:tr w:rsidR="004F7A31" w14:paraId="6604C957" w14:textId="77777777">
        <w:tc>
          <w:tcPr>
            <w:tcW w:w="50" w:type="dxa"/>
          </w:tcPr>
          <w:p w14:paraId="6EC9BB5E" w14:textId="77777777" w:rsidR="004F7A31" w:rsidRDefault="00000000">
            <w:pPr>
              <w:keepNext/>
            </w:pPr>
            <w:r>
              <w:rPr>
                <w:noProof/>
              </w:rPr>
              <w:drawing>
                <wp:inline distT="0" distB="0" distL="0" distR="0" wp14:anchorId="46A40897" wp14:editId="1DEA6206">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4C25ED13" w14:textId="77777777" w:rsidR="004F7A31" w:rsidRDefault="00000000">
            <w:pPr>
              <w:keepNext/>
            </w:pPr>
            <w:r>
              <w:rPr>
                <w:noProof/>
              </w:rPr>
              <w:drawing>
                <wp:inline distT="0" distB="0" distL="0" distR="0" wp14:anchorId="43BF3980" wp14:editId="1A0DBB9E">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60AD0DD5" w14:textId="77777777" w:rsidR="004F7A31" w:rsidRDefault="004F7A31"/>
    <w:p w14:paraId="69F88E8D" w14:textId="77777777" w:rsidR="004F7A31" w:rsidRDefault="00000000">
      <w:pPr>
        <w:keepNext/>
      </w:pPr>
      <w:r>
        <w:lastRenderedPageBreak/>
        <w:t xml:space="preserve">Q63 </w:t>
      </w:r>
      <w:r>
        <w:br/>
        <w:t xml:space="preserve">Imagine you have 100 points that you can allocate to different policies. The more you give points to a policy, the more you support it.  </w:t>
      </w:r>
      <w:r>
        <w:br/>
        <w:t xml:space="preserve">   </w:t>
      </w:r>
      <w:r>
        <w:br/>
        <w:t xml:space="preserve">How do you allocate the points among the following policies?  </w:t>
      </w:r>
      <w:r>
        <w:br/>
        <w:t xml:space="preserve">   </w:t>
      </w:r>
      <w:r>
        <w:br/>
        <w:t xml:space="preserve">You can adjust the number of points either using the slider or entering the number of your choice on the right-hand-side. </w:t>
      </w:r>
      <w:r>
        <w:rPr>
          <w:b/>
        </w:rPr>
        <w:t>The sum of points must equal exactly 100</w:t>
      </w:r>
      <w:r>
        <w:t xml:space="preserve">. By pushing the last slider to the right, the total will automatically adjust to 100. Please read the 15 options before making your choice. </w:t>
      </w:r>
    </w:p>
    <w:p w14:paraId="7F819FD2" w14:textId="77777777" w:rsidR="004F7A31" w:rsidRDefault="00000000">
      <w:pPr>
        <w:pStyle w:val="Paragraphedeliste"/>
        <w:keepNext/>
        <w:ind w:left="0"/>
      </w:pPr>
      <w:r>
        <w:t xml:space="preserve"> _______ £150 billion to upgrade schools, hospitals, care homes and council houses (1)</w:t>
      </w:r>
    </w:p>
    <w:p w14:paraId="2ADD2B02" w14:textId="77777777" w:rsidR="004F7A31" w:rsidRDefault="00000000">
      <w:pPr>
        <w:pStyle w:val="Paragraphedeliste"/>
        <w:keepNext/>
        <w:ind w:left="0"/>
      </w:pPr>
      <w:r>
        <w:t xml:space="preserve"> _______ Real Living Wage of £11 per hour for all workers aged 16 and over (2)</w:t>
      </w:r>
    </w:p>
    <w:p w14:paraId="01C7BEFA" w14:textId="77777777" w:rsidR="004F7A31" w:rsidRDefault="00000000">
      <w:pPr>
        <w:pStyle w:val="Paragraphedeliste"/>
        <w:keepNext/>
        <w:ind w:left="0"/>
      </w:pPr>
      <w:r>
        <w:t xml:space="preserve"> _______ Reduce the average full-time weekly working hours to 32 (3)</w:t>
      </w:r>
    </w:p>
    <w:p w14:paraId="66F628BA" w14:textId="77777777" w:rsidR="004F7A31" w:rsidRDefault="00000000">
      <w:pPr>
        <w:pStyle w:val="Paragraphedeliste"/>
        <w:keepNext/>
        <w:ind w:left="0"/>
      </w:pPr>
      <w:r>
        <w:t xml:space="preserve"> _______ Re-establish </w:t>
      </w:r>
      <w:proofErr w:type="spellStart"/>
      <w:r>
        <w:t>neighbourhood</w:t>
      </w:r>
      <w:proofErr w:type="spellEnd"/>
      <w:r>
        <w:t xml:space="preserve"> policing and recruit 2,000 more frontline officers (4)</w:t>
      </w:r>
    </w:p>
    <w:p w14:paraId="0C855259" w14:textId="77777777" w:rsidR="004F7A31" w:rsidRDefault="00000000">
      <w:pPr>
        <w:pStyle w:val="Paragraphedeliste"/>
        <w:keepNext/>
        <w:ind w:left="0"/>
      </w:pPr>
      <w:r>
        <w:t xml:space="preserve"> _______ Strict enforcement of immigration and border legislation (5)</w:t>
      </w:r>
    </w:p>
    <w:p w14:paraId="71B4E497" w14:textId="77777777" w:rsidR="004F7A31" w:rsidRDefault="00000000">
      <w:pPr>
        <w:pStyle w:val="Paragraphedeliste"/>
        <w:keepNext/>
        <w:ind w:left="0"/>
      </w:pPr>
      <w:r>
        <w:t xml:space="preserve"> _______ Legalization of cannabis (6)</w:t>
      </w:r>
    </w:p>
    <w:p w14:paraId="43B260E7" w14:textId="77777777" w:rsidR="004F7A31" w:rsidRDefault="00000000">
      <w:pPr>
        <w:pStyle w:val="Paragraphedeliste"/>
        <w:keepNext/>
        <w:ind w:left="0"/>
      </w:pPr>
      <w:r>
        <w:t xml:space="preserve"> _______ Ban of most polluting vehicles in city centers (8)</w:t>
      </w:r>
    </w:p>
    <w:p w14:paraId="2D3C5510" w14:textId="77777777" w:rsidR="004F7A31" w:rsidRDefault="00000000">
      <w:pPr>
        <w:pStyle w:val="Paragraphedeliste"/>
        <w:keepNext/>
        <w:ind w:left="0"/>
      </w:pPr>
      <w:r>
        <w:t xml:space="preserve"> _______ Insulation plan (9)</w:t>
      </w:r>
    </w:p>
    <w:p w14:paraId="7E9803CD" w14:textId="77777777" w:rsidR="004F7A31" w:rsidRDefault="00000000">
      <w:pPr>
        <w:pStyle w:val="Paragraphedeliste"/>
        <w:keepNext/>
        <w:ind w:left="0"/>
      </w:pPr>
      <w:r>
        <w:t xml:space="preserve"> _______ Ban the sale of new combustion-engine cars by 2030 (10)</w:t>
      </w:r>
    </w:p>
    <w:p w14:paraId="28D6CA22" w14:textId="77777777" w:rsidR="004F7A31" w:rsidRDefault="00000000">
      <w:pPr>
        <w:pStyle w:val="Paragraphedeliste"/>
        <w:keepNext/>
        <w:ind w:left="0"/>
      </w:pPr>
      <w:r>
        <w:t xml:space="preserve"> _______ National redistribution scheme (11)</w:t>
      </w:r>
    </w:p>
    <w:p w14:paraId="53153B2A" w14:textId="77777777" w:rsidR="004F7A31" w:rsidRDefault="00000000">
      <w:pPr>
        <w:pStyle w:val="Paragraphedeliste"/>
        <w:keepNext/>
        <w:ind w:left="0"/>
      </w:pPr>
      <w:r>
        <w:t xml:space="preserve"> _______ Wealth tax (12)</w:t>
      </w:r>
    </w:p>
    <w:p w14:paraId="708B98AA" w14:textId="77777777" w:rsidR="004F7A31" w:rsidRDefault="00000000">
      <w:pPr>
        <w:pStyle w:val="Paragraphedeliste"/>
        <w:keepNext/>
        <w:ind w:left="0"/>
      </w:pPr>
      <w:r>
        <w:t xml:space="preserve"> _______ Global climate scheme (14)</w:t>
      </w:r>
    </w:p>
    <w:p w14:paraId="366CACDE" w14:textId="77777777" w:rsidR="004F7A31" w:rsidRDefault="00000000">
      <w:pPr>
        <w:pStyle w:val="Paragraphedeliste"/>
        <w:keepNext/>
        <w:ind w:left="0"/>
      </w:pPr>
      <w:r>
        <w:t xml:space="preserve"> _______ Global tax on millionaires (15)</w:t>
      </w:r>
    </w:p>
    <w:p w14:paraId="023084EA" w14:textId="77777777" w:rsidR="004F7A31" w:rsidRDefault="00000000">
      <w:pPr>
        <w:pStyle w:val="Paragraphedeliste"/>
        <w:keepNext/>
        <w:ind w:left="0"/>
      </w:pPr>
      <w:r>
        <w:t xml:space="preserve"> _______ Global democratic assembly on climate change (16)</w:t>
      </w:r>
    </w:p>
    <w:p w14:paraId="1A67A455" w14:textId="77777777" w:rsidR="004F7A31" w:rsidRDefault="00000000">
      <w:pPr>
        <w:pStyle w:val="Paragraphedeliste"/>
        <w:keepNext/>
        <w:ind w:left="0"/>
      </w:pPr>
      <w:r>
        <w:t xml:space="preserve"> _______ Doubling foreign aid (17)</w:t>
      </w:r>
    </w:p>
    <w:p w14:paraId="15180183" w14:textId="77777777" w:rsidR="004F7A31" w:rsidRDefault="004F7A31"/>
    <w:p w14:paraId="54FEC4A6" w14:textId="77777777" w:rsidR="004F7A31" w:rsidRDefault="00000000">
      <w:pPr>
        <w:pStyle w:val="BlockEndLabel"/>
      </w:pPr>
      <w:r>
        <w:t>End of Block: 100 points</w:t>
      </w:r>
    </w:p>
    <w:p w14:paraId="4CCAE7C6" w14:textId="77777777" w:rsidR="004F7A31" w:rsidRDefault="004F7A31">
      <w:pPr>
        <w:pStyle w:val="BlockSeparator"/>
      </w:pPr>
    </w:p>
    <w:p w14:paraId="1F2A7E1C" w14:textId="77777777" w:rsidR="004F7A31" w:rsidRDefault="00000000">
      <w:pPr>
        <w:pStyle w:val="BlockStartLabel"/>
      </w:pPr>
      <w:r>
        <w:t>Start of Block: Feedback</w:t>
      </w:r>
    </w:p>
    <w:p w14:paraId="3C34B038" w14:textId="77777777" w:rsidR="004F7A31" w:rsidRDefault="004F7A31"/>
    <w:p w14:paraId="4C592916" w14:textId="77777777" w:rsidR="004F7A31" w:rsidRDefault="00000000">
      <w:pPr>
        <w:keepNext/>
      </w:pPr>
      <w:r>
        <w:t>Q103 Timing</w:t>
      </w:r>
    </w:p>
    <w:p w14:paraId="138A1B8B" w14:textId="77777777" w:rsidR="004F7A31" w:rsidRDefault="00000000">
      <w:pPr>
        <w:pStyle w:val="Paragraphedeliste"/>
        <w:keepNext/>
        <w:ind w:left="0"/>
      </w:pPr>
      <w:r>
        <w:t>First Click  (1)</w:t>
      </w:r>
    </w:p>
    <w:p w14:paraId="344F6236" w14:textId="77777777" w:rsidR="004F7A31" w:rsidRDefault="00000000">
      <w:pPr>
        <w:pStyle w:val="Paragraphedeliste"/>
        <w:keepNext/>
        <w:ind w:left="0"/>
      </w:pPr>
      <w:r>
        <w:t>Last Click  (2)</w:t>
      </w:r>
    </w:p>
    <w:p w14:paraId="64778CBA" w14:textId="77777777" w:rsidR="004F7A31" w:rsidRDefault="00000000">
      <w:pPr>
        <w:pStyle w:val="Paragraphedeliste"/>
        <w:keepNext/>
        <w:ind w:left="0"/>
      </w:pPr>
      <w:r>
        <w:t>Page Submit  (3)</w:t>
      </w:r>
    </w:p>
    <w:p w14:paraId="595EB6FA" w14:textId="77777777" w:rsidR="004F7A31" w:rsidRDefault="00000000">
      <w:pPr>
        <w:pStyle w:val="Paragraphedeliste"/>
        <w:keepNext/>
        <w:ind w:left="0"/>
      </w:pPr>
      <w:r>
        <w:t>Click Count  (4)</w:t>
      </w:r>
    </w:p>
    <w:p w14:paraId="219E74E1" w14:textId="77777777" w:rsidR="004F7A31" w:rsidRDefault="004F7A31"/>
    <w:p w14:paraId="56F6B055" w14:textId="77777777" w:rsidR="004F7A31" w:rsidRDefault="004F7A31">
      <w:pPr>
        <w:pStyle w:val="QuestionSeparator"/>
      </w:pPr>
    </w:p>
    <w:p w14:paraId="50D7897D" w14:textId="77777777" w:rsidR="004F7A31" w:rsidRDefault="004F7A31"/>
    <w:p w14:paraId="77C26DBA" w14:textId="77777777" w:rsidR="004F7A31" w:rsidRDefault="00000000">
      <w:pPr>
        <w:keepNext/>
      </w:pPr>
      <w:r>
        <w:lastRenderedPageBreak/>
        <w:t>Q25.1 Do you feel that this survey was politically biased?</w:t>
      </w:r>
    </w:p>
    <w:p w14:paraId="78F8794B" w14:textId="77777777" w:rsidR="004F7A31" w:rsidRDefault="00000000">
      <w:pPr>
        <w:pStyle w:val="Paragraphedeliste"/>
        <w:keepNext/>
        <w:numPr>
          <w:ilvl w:val="0"/>
          <w:numId w:val="4"/>
        </w:numPr>
      </w:pPr>
      <w:r>
        <w:t xml:space="preserve">Yes, left-wing biased  (1) </w:t>
      </w:r>
    </w:p>
    <w:p w14:paraId="6F5234D8" w14:textId="77777777" w:rsidR="004F7A31" w:rsidRDefault="00000000">
      <w:pPr>
        <w:pStyle w:val="Paragraphedeliste"/>
        <w:keepNext/>
        <w:numPr>
          <w:ilvl w:val="0"/>
          <w:numId w:val="4"/>
        </w:numPr>
      </w:pPr>
      <w:r>
        <w:t xml:space="preserve">Yes, right-wing biased  (2) </w:t>
      </w:r>
    </w:p>
    <w:p w14:paraId="3FC23363" w14:textId="77777777" w:rsidR="004F7A31" w:rsidRDefault="00000000">
      <w:pPr>
        <w:pStyle w:val="Paragraphedeliste"/>
        <w:keepNext/>
        <w:numPr>
          <w:ilvl w:val="0"/>
          <w:numId w:val="4"/>
        </w:numPr>
      </w:pPr>
      <w:r>
        <w:t xml:space="preserve">No, I do not feel it was biased  (3) </w:t>
      </w:r>
    </w:p>
    <w:p w14:paraId="183A2C9E" w14:textId="77777777" w:rsidR="004F7A31" w:rsidRDefault="004F7A31"/>
    <w:p w14:paraId="0ACE601A" w14:textId="77777777" w:rsidR="004F7A31" w:rsidRDefault="004F7A31">
      <w:pPr>
        <w:pStyle w:val="QuestionSeparator"/>
      </w:pPr>
    </w:p>
    <w:p w14:paraId="2A49697D" w14:textId="77777777" w:rsidR="004F7A31" w:rsidRDefault="004F7A31"/>
    <w:p w14:paraId="5D60A20C" w14:textId="77777777" w:rsidR="004F7A31" w:rsidRDefault="00000000">
      <w:pPr>
        <w:keepNext/>
      </w:pPr>
      <w:r>
        <w:t>Q25.2 The survey is nearing completion. You can now enter any comment</w:t>
      </w:r>
      <w:del w:id="89" w:author="Samuel Haddad" w:date="2022-12-19T22:07:00Z">
        <w:r w:rsidDel="00104D47">
          <w:delText>s</w:delText>
        </w:r>
      </w:del>
      <w:r>
        <w:t>, thought</w:t>
      </w:r>
      <w:del w:id="90" w:author="Samuel Haddad" w:date="2022-12-19T22:07:00Z">
        <w:r w:rsidDel="00104D47">
          <w:delText>s</w:delText>
        </w:r>
      </w:del>
      <w:r>
        <w:t xml:space="preserve"> or suggestion</w:t>
      </w:r>
      <w:del w:id="91" w:author="Samuel Haddad" w:date="2022-12-19T22:07:00Z">
        <w:r w:rsidDel="00104D47">
          <w:delText>s</w:delText>
        </w:r>
      </w:del>
      <w:r>
        <w:t xml:space="preserve"> in the field below.</w:t>
      </w:r>
    </w:p>
    <w:p w14:paraId="5F3584B1" w14:textId="77777777" w:rsidR="004F7A31" w:rsidRDefault="00000000">
      <w:pPr>
        <w:pStyle w:val="TextEntryLine"/>
        <w:ind w:firstLine="400"/>
      </w:pPr>
      <w:r>
        <w:t>________________________________________________________________</w:t>
      </w:r>
    </w:p>
    <w:p w14:paraId="23306E71" w14:textId="77777777" w:rsidR="004F7A31" w:rsidRDefault="00000000">
      <w:pPr>
        <w:pStyle w:val="TextEntryLine"/>
        <w:ind w:firstLine="400"/>
      </w:pPr>
      <w:r>
        <w:t>________________________________________________________________</w:t>
      </w:r>
    </w:p>
    <w:p w14:paraId="1409AD5C" w14:textId="77777777" w:rsidR="004F7A31" w:rsidRDefault="00000000">
      <w:pPr>
        <w:pStyle w:val="TextEntryLine"/>
        <w:ind w:firstLine="400"/>
      </w:pPr>
      <w:r>
        <w:t>________________________________________________________________</w:t>
      </w:r>
    </w:p>
    <w:p w14:paraId="524C60C3" w14:textId="77777777" w:rsidR="004F7A31" w:rsidRDefault="00000000">
      <w:pPr>
        <w:pStyle w:val="TextEntryLine"/>
        <w:ind w:firstLine="400"/>
      </w:pPr>
      <w:r>
        <w:t>________________________________________________________________</w:t>
      </w:r>
    </w:p>
    <w:p w14:paraId="5728F779" w14:textId="77777777" w:rsidR="004F7A31" w:rsidRDefault="00000000">
      <w:pPr>
        <w:pStyle w:val="TextEntryLine"/>
        <w:ind w:firstLine="400"/>
      </w:pPr>
      <w:r>
        <w:t>________________________________________________________________</w:t>
      </w:r>
    </w:p>
    <w:p w14:paraId="59AAC69B" w14:textId="77777777" w:rsidR="004F7A31" w:rsidRDefault="004F7A31"/>
    <w:p w14:paraId="0792067F" w14:textId="77777777" w:rsidR="004F7A31" w:rsidRDefault="004F7A31">
      <w:pPr>
        <w:pStyle w:val="QuestionSeparator"/>
      </w:pPr>
    </w:p>
    <w:p w14:paraId="080FF5FB" w14:textId="77777777" w:rsidR="004F7A31" w:rsidRDefault="004F7A31"/>
    <w:p w14:paraId="675C485E" w14:textId="77777777" w:rsidR="004F7A31" w:rsidRDefault="00000000">
      <w:pPr>
        <w:keepNext/>
      </w:pPr>
      <w:r>
        <w:t xml:space="preserve">Q51 Lastly, in case you are interested to be interviewed by a researcher (through videoconferencing) for 30 min, </w:t>
      </w:r>
      <w:r>
        <w:rPr>
          <w:b/>
        </w:rPr>
        <w:t>you can leave your e-mail address</w:t>
      </w:r>
      <w:r>
        <w:t>.</w:t>
      </w:r>
      <w:r>
        <w:br/>
        <w:t xml:space="preserve"> This is totally optional. You would receive no more than one e-mail from us.</w:t>
      </w:r>
    </w:p>
    <w:p w14:paraId="5A51221A" w14:textId="77777777" w:rsidR="004F7A31" w:rsidRDefault="00000000">
      <w:pPr>
        <w:pStyle w:val="TextEntryLine"/>
        <w:ind w:firstLine="400"/>
      </w:pPr>
      <w:r>
        <w:t>________________________________________________________________</w:t>
      </w:r>
    </w:p>
    <w:p w14:paraId="7596251F" w14:textId="77777777" w:rsidR="004F7A31" w:rsidRDefault="004F7A31"/>
    <w:p w14:paraId="1C1B02C3" w14:textId="77777777" w:rsidR="004F7A31" w:rsidRDefault="00000000">
      <w:pPr>
        <w:pStyle w:val="BlockEndLabel"/>
      </w:pPr>
      <w:r>
        <w:t>End of Block: Feedback</w:t>
      </w:r>
    </w:p>
    <w:p w14:paraId="5345A6EA" w14:textId="77777777" w:rsidR="004F7A31" w:rsidRDefault="004F7A31">
      <w:pPr>
        <w:pStyle w:val="BlockSeparator"/>
      </w:pPr>
    </w:p>
    <w:p w14:paraId="32214210" w14:textId="77777777" w:rsidR="004F7A31" w:rsidRDefault="004F7A31"/>
    <w:sectPr w:rsidR="004F7A31">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muel Haddad" w:date="2022-12-19T21:06:00Z" w:initials="SH">
    <w:p w14:paraId="6ECAC6AB" w14:textId="77777777" w:rsidR="005A6827" w:rsidRDefault="005A6827" w:rsidP="002A48D0">
      <w:r>
        <w:rPr>
          <w:rStyle w:val="Marquedecommentaire"/>
        </w:rPr>
        <w:annotationRef/>
      </w:r>
      <w:r>
        <w:rPr>
          <w:sz w:val="20"/>
          <w:szCs w:val="20"/>
        </w:rPr>
        <w:t>Ajouter un I « don’t have a partner »</w:t>
      </w:r>
    </w:p>
  </w:comment>
  <w:comment w:id="5" w:author="Samuel Haddad" w:date="2022-12-19T21:07:00Z" w:initials="SH">
    <w:p w14:paraId="700E8F10" w14:textId="77777777" w:rsidR="005A6827" w:rsidRDefault="005A6827" w:rsidP="00701BDE">
      <w:r>
        <w:rPr>
          <w:rStyle w:val="Marquedecommentaire"/>
        </w:rPr>
        <w:annotationRef/>
      </w:r>
      <w:r>
        <w:rPr>
          <w:sz w:val="20"/>
          <w:szCs w:val="20"/>
        </w:rPr>
        <w:t>Même ceux qui vivent pas avec lui/elle ?</w:t>
      </w:r>
    </w:p>
  </w:comment>
  <w:comment w:id="6" w:author="Samuel Haddad" w:date="2022-12-19T21:07:00Z" w:initials="SH">
    <w:p w14:paraId="719C5F71" w14:textId="77777777" w:rsidR="005A6827" w:rsidRDefault="005A6827" w:rsidP="00016465">
      <w:r>
        <w:rPr>
          <w:rStyle w:val="Marquedecommentaire"/>
        </w:rPr>
        <w:annotationRef/>
      </w:r>
      <w:r>
        <w:rPr>
          <w:sz w:val="20"/>
          <w:szCs w:val="20"/>
        </w:rPr>
        <w:t xml:space="preserve">eg. If your postcode is N7 8H7, just enter N7. </w:t>
      </w:r>
    </w:p>
  </w:comment>
  <w:comment w:id="31" w:author="Samuel Haddad" w:date="2022-12-19T21:18:00Z" w:initials="SH">
    <w:p w14:paraId="333F081F" w14:textId="77777777" w:rsidR="00160BB9" w:rsidRDefault="00160BB9" w:rsidP="00125A47">
      <w:r>
        <w:rPr>
          <w:rStyle w:val="Marquedecommentaire"/>
        </w:rPr>
        <w:annotationRef/>
      </w:r>
      <w:r>
        <w:rPr>
          <w:sz w:val="20"/>
          <w:szCs w:val="20"/>
        </w:rPr>
        <w:t>Pas compris tariffs, sauf si c’est un terme consacré</w:t>
      </w:r>
    </w:p>
  </w:comment>
  <w:comment w:id="35" w:author="Samuel Haddad" w:date="2022-12-19T21:19:00Z" w:initials="SH">
    <w:p w14:paraId="2C88C89B" w14:textId="77777777" w:rsidR="00160BB9" w:rsidRDefault="00160BB9" w:rsidP="007A2237">
      <w:r>
        <w:rPr>
          <w:rStyle w:val="Marquedecommentaire"/>
        </w:rPr>
        <w:annotationRef/>
      </w:r>
      <w:r>
        <w:rPr>
          <w:sz w:val="20"/>
          <w:szCs w:val="20"/>
        </w:rPr>
        <w:t>On what scale? Photo peut-être?</w:t>
      </w:r>
    </w:p>
  </w:comment>
  <w:comment w:id="38" w:author="Samuel Haddad" w:date="2022-12-19T21:22:00Z" w:initials="SH">
    <w:p w14:paraId="47BB09CE" w14:textId="77777777" w:rsidR="00160BB9" w:rsidRDefault="00160BB9" w:rsidP="00775DB5">
      <w:r>
        <w:rPr>
          <w:rStyle w:val="Marquedecommentaire"/>
        </w:rPr>
        <w:annotationRef/>
      </w:r>
      <w:r>
        <w:rPr>
          <w:sz w:val="20"/>
          <w:szCs w:val="20"/>
        </w:rPr>
        <w:t>Peut-être donner un autre indice? Dire que les taxes sur les 1% les plus riches dépassent £240/an même si ça paraît évident?</w:t>
      </w:r>
    </w:p>
  </w:comment>
  <w:comment w:id="39" w:author="Samuel Haddad" w:date="2022-12-19T21:23:00Z" w:initials="SH">
    <w:p w14:paraId="76E83C44" w14:textId="77777777" w:rsidR="006A2ED9" w:rsidRDefault="006A2ED9" w:rsidP="00A86CBB">
      <w:r>
        <w:rPr>
          <w:rStyle w:val="Marquedecommentaire"/>
        </w:rPr>
        <w:annotationRef/>
      </w:r>
      <w:r>
        <w:rPr>
          <w:sz w:val="20"/>
          <w:szCs w:val="20"/>
        </w:rPr>
        <w:t>Would you ? Plutôt que do you ?</w:t>
      </w:r>
    </w:p>
  </w:comment>
  <w:comment w:id="75" w:author="Samuel Haddad" w:date="2022-12-19T21:48:00Z" w:initials="SH">
    <w:p w14:paraId="23E75312" w14:textId="77777777" w:rsidR="00AA22D2" w:rsidRDefault="00AA22D2" w:rsidP="00982F4D">
      <w:r>
        <w:rPr>
          <w:rStyle w:val="Marquedecommentaire"/>
        </w:rPr>
        <w:annotationRef/>
      </w:r>
      <w:r>
        <w:rPr>
          <w:sz w:val="20"/>
          <w:szCs w:val="20"/>
        </w:rPr>
        <w:t>Les deux s’opposent ?</w:t>
      </w:r>
    </w:p>
  </w:comment>
  <w:comment w:id="77" w:author="Samuel Haddad" w:date="2022-12-19T21:49:00Z" w:initials="SH">
    <w:p w14:paraId="6540D1FC" w14:textId="77777777" w:rsidR="00AA22D2" w:rsidRDefault="00AA22D2" w:rsidP="00F86FF1">
      <w:r>
        <w:rPr>
          <w:rStyle w:val="Marquedecommentaire"/>
        </w:rPr>
        <w:annotationRef/>
      </w:r>
      <w:r>
        <w:rPr>
          <w:sz w:val="20"/>
          <w:szCs w:val="20"/>
        </w:rPr>
        <w:t>Taxation ? Ca se dit ‘tariff ???</w:t>
      </w:r>
    </w:p>
  </w:comment>
  <w:comment w:id="87" w:author="Samuel Haddad" w:date="2022-12-19T22:03:00Z" w:initials="SH">
    <w:p w14:paraId="6A63FC9F" w14:textId="77777777" w:rsidR="009442B4" w:rsidRDefault="009442B4" w:rsidP="00C924AE">
      <w:r>
        <w:rPr>
          <w:rStyle w:val="Marquedecommentaire"/>
        </w:rPr>
        <w:annotationRef/>
      </w:r>
      <w:r>
        <w:rPr>
          <w:sz w:val="20"/>
          <w:szCs w:val="20"/>
        </w:rPr>
        <w:t>Ca n’engage que moi, mais je séparerais cette question en deux. Left/Right et peut-être une matrice pour le equality, government interventions, free competition</w:t>
      </w:r>
    </w:p>
  </w:comment>
  <w:comment w:id="88" w:author="Samuel Haddad" w:date="2022-12-19T22:03:00Z" w:initials="SH">
    <w:p w14:paraId="16D7CAEE" w14:textId="77777777" w:rsidR="009442B4" w:rsidRDefault="009442B4" w:rsidP="00AC52F9">
      <w:r>
        <w:rPr>
          <w:rStyle w:val="Marquedecommentaire"/>
        </w:rPr>
        <w:annotationRef/>
      </w:r>
      <w:r>
        <w:rPr>
          <w:sz w:val="20"/>
          <w:szCs w:val="20"/>
        </w:rPr>
        <w:t>DAFUQ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CAC6AB" w15:done="0"/>
  <w15:commentEx w15:paraId="700E8F10" w15:done="0"/>
  <w15:commentEx w15:paraId="719C5F71" w15:done="0"/>
  <w15:commentEx w15:paraId="333F081F" w15:done="0"/>
  <w15:commentEx w15:paraId="2C88C89B" w15:done="0"/>
  <w15:commentEx w15:paraId="47BB09CE" w15:done="0"/>
  <w15:commentEx w15:paraId="76E83C44" w15:done="0"/>
  <w15:commentEx w15:paraId="23E75312" w15:done="0"/>
  <w15:commentEx w15:paraId="6540D1FC" w15:done="0"/>
  <w15:commentEx w15:paraId="6A63FC9F" w15:done="0"/>
  <w15:commentEx w15:paraId="16D7CA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50C6" w16cex:dateUtc="2022-12-19T20:06:00Z"/>
  <w16cex:commentExtensible w16cex:durableId="274B50F8" w16cex:dateUtc="2022-12-19T20:07:00Z"/>
  <w16cex:commentExtensible w16cex:durableId="274B5126" w16cex:dateUtc="2022-12-19T20:07:00Z"/>
  <w16cex:commentExtensible w16cex:durableId="274B53C2" w16cex:dateUtc="2022-12-19T20:18:00Z"/>
  <w16cex:commentExtensible w16cex:durableId="274B53FF" w16cex:dateUtc="2022-12-19T20:19:00Z"/>
  <w16cex:commentExtensible w16cex:durableId="274B548F" w16cex:dateUtc="2022-12-19T20:22:00Z"/>
  <w16cex:commentExtensible w16cex:durableId="274B54BD" w16cex:dateUtc="2022-12-19T20:23:00Z"/>
  <w16cex:commentExtensible w16cex:durableId="274B5AAA" w16cex:dateUtc="2022-12-19T20:48:00Z"/>
  <w16cex:commentExtensible w16cex:durableId="274B5AF9" w16cex:dateUtc="2022-12-19T20:49:00Z"/>
  <w16cex:commentExtensible w16cex:durableId="274B5E36" w16cex:dateUtc="2022-12-19T21:03:00Z"/>
  <w16cex:commentExtensible w16cex:durableId="274B5E4A" w16cex:dateUtc="2022-12-19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CAC6AB" w16cid:durableId="274B50C6"/>
  <w16cid:commentId w16cid:paraId="700E8F10" w16cid:durableId="274B50F8"/>
  <w16cid:commentId w16cid:paraId="719C5F71" w16cid:durableId="274B5126"/>
  <w16cid:commentId w16cid:paraId="333F081F" w16cid:durableId="274B53C2"/>
  <w16cid:commentId w16cid:paraId="2C88C89B" w16cid:durableId="274B53FF"/>
  <w16cid:commentId w16cid:paraId="47BB09CE" w16cid:durableId="274B548F"/>
  <w16cid:commentId w16cid:paraId="76E83C44" w16cid:durableId="274B54BD"/>
  <w16cid:commentId w16cid:paraId="23E75312" w16cid:durableId="274B5AAA"/>
  <w16cid:commentId w16cid:paraId="6540D1FC" w16cid:durableId="274B5AF9"/>
  <w16cid:commentId w16cid:paraId="6A63FC9F" w16cid:durableId="274B5E36"/>
  <w16cid:commentId w16cid:paraId="16D7CAEE" w16cid:durableId="274B5E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BCEB" w14:textId="77777777" w:rsidR="007735E2" w:rsidRDefault="007735E2">
      <w:pPr>
        <w:spacing w:line="240" w:lineRule="auto"/>
      </w:pPr>
      <w:r>
        <w:separator/>
      </w:r>
    </w:p>
  </w:endnote>
  <w:endnote w:type="continuationSeparator" w:id="0">
    <w:p w14:paraId="6AF26054" w14:textId="77777777" w:rsidR="007735E2" w:rsidRDefault="00773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F654" w14:textId="77777777" w:rsidR="00EB001B"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2EB5E4E9" w14:textId="77777777" w:rsidR="00EB001B" w:rsidRDefault="00000000"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426A" w14:textId="77777777" w:rsidR="00EB001B"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02ACA86A" w14:textId="77777777" w:rsidR="00EB001B"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31C8" w14:textId="77777777" w:rsidR="007735E2" w:rsidRDefault="007735E2">
      <w:pPr>
        <w:spacing w:line="240" w:lineRule="auto"/>
      </w:pPr>
      <w:r>
        <w:separator/>
      </w:r>
    </w:p>
  </w:footnote>
  <w:footnote w:type="continuationSeparator" w:id="0">
    <w:p w14:paraId="5D0AAC70" w14:textId="77777777" w:rsidR="007735E2" w:rsidRDefault="00773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70B5F" w14:textId="77777777" w:rsidR="00CC3AC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2218327">
    <w:abstractNumId w:val="2"/>
  </w:num>
  <w:num w:numId="2" w16cid:durableId="1220674978">
    <w:abstractNumId w:val="1"/>
  </w:num>
  <w:num w:numId="3" w16cid:durableId="775710610">
    <w:abstractNumId w:val="3"/>
  </w:num>
  <w:num w:numId="4" w16cid:durableId="477316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Haddad">
    <w15:presenceInfo w15:providerId="Windows Live" w15:userId="bbb967990cb1a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trackRevisions/>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04D47"/>
    <w:rsid w:val="00160BB9"/>
    <w:rsid w:val="004F7A31"/>
    <w:rsid w:val="005A6827"/>
    <w:rsid w:val="0063452A"/>
    <w:rsid w:val="006A2ED9"/>
    <w:rsid w:val="007735E2"/>
    <w:rsid w:val="009442B4"/>
    <w:rsid w:val="009609FD"/>
    <w:rsid w:val="009F2E5D"/>
    <w:rsid w:val="00AA22D2"/>
    <w:rsid w:val="00B70267"/>
    <w:rsid w:val="00CC3ACF"/>
    <w:rsid w:val="00D67BA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FA05"/>
  <w15:docId w15:val="{B5E36D55-B650-5E4F-94A0-653CD347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FR"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Rvision">
    <w:name w:val="Revision"/>
    <w:hidden/>
    <w:uiPriority w:val="99"/>
    <w:semiHidden/>
    <w:rsid w:val="009F2E5D"/>
    <w:pPr>
      <w:spacing w:line="240" w:lineRule="auto"/>
    </w:pPr>
  </w:style>
  <w:style w:type="character" w:styleId="Marquedecommentaire">
    <w:name w:val="annotation reference"/>
    <w:basedOn w:val="Policepardfaut"/>
    <w:uiPriority w:val="99"/>
    <w:semiHidden/>
    <w:unhideWhenUsed/>
    <w:rsid w:val="005A6827"/>
    <w:rPr>
      <w:sz w:val="16"/>
      <w:szCs w:val="16"/>
    </w:rPr>
  </w:style>
  <w:style w:type="paragraph" w:styleId="Commentaire">
    <w:name w:val="annotation text"/>
    <w:basedOn w:val="Normal"/>
    <w:link w:val="CommentaireCar"/>
    <w:uiPriority w:val="99"/>
    <w:semiHidden/>
    <w:unhideWhenUsed/>
    <w:rsid w:val="005A6827"/>
    <w:pPr>
      <w:spacing w:line="240" w:lineRule="auto"/>
    </w:pPr>
    <w:rPr>
      <w:sz w:val="20"/>
      <w:szCs w:val="20"/>
    </w:rPr>
  </w:style>
  <w:style w:type="character" w:customStyle="1" w:styleId="CommentaireCar">
    <w:name w:val="Commentaire Car"/>
    <w:basedOn w:val="Policepardfaut"/>
    <w:link w:val="Commentaire"/>
    <w:uiPriority w:val="99"/>
    <w:semiHidden/>
    <w:rsid w:val="005A6827"/>
    <w:rPr>
      <w:sz w:val="20"/>
      <w:szCs w:val="20"/>
    </w:rPr>
  </w:style>
  <w:style w:type="paragraph" w:styleId="Objetducommentaire">
    <w:name w:val="annotation subject"/>
    <w:basedOn w:val="Commentaire"/>
    <w:next w:val="Commentaire"/>
    <w:link w:val="ObjetducommentaireCar"/>
    <w:uiPriority w:val="99"/>
    <w:semiHidden/>
    <w:unhideWhenUsed/>
    <w:rsid w:val="005A6827"/>
    <w:rPr>
      <w:b/>
      <w:bCs/>
    </w:rPr>
  </w:style>
  <w:style w:type="character" w:customStyle="1" w:styleId="ObjetducommentaireCar">
    <w:name w:val="Objet du commentaire Car"/>
    <w:basedOn w:val="CommentaireCar"/>
    <w:link w:val="Objetducommentaire"/>
    <w:uiPriority w:val="99"/>
    <w:semiHidden/>
    <w:rsid w:val="005A68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50</Pages>
  <Words>5982</Words>
  <Characters>32905</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EU</vt:lpstr>
    </vt:vector>
  </TitlesOfParts>
  <Company>Qualtrics</Company>
  <LinksUpToDate>false</LinksUpToDate>
  <CharactersWithSpaces>38810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Samuel Haddad</cp:lastModifiedBy>
  <cp:revision>5</cp:revision>
  <dcterms:created xsi:type="dcterms:W3CDTF">2022-12-18T15:45:00Z</dcterms:created>
  <dcterms:modified xsi:type="dcterms:W3CDTF">2022-12-19T21:07:00Z</dcterms:modified>
</cp:coreProperties>
</file>