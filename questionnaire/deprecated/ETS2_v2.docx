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528B09" w14:textId="5C07A10F" w:rsidR="00B42956" w:rsidRPr="00C41479" w:rsidRDefault="00C41479" w:rsidP="00C41479">
      <w:pPr>
        <w:spacing w:after="0" w:line="240" w:lineRule="auto"/>
        <w:jc w:val="center"/>
        <w:rPr>
          <w:rFonts w:eastAsia="Times New Roman" w:cstheme="minorHAnsi"/>
          <w:b/>
          <w:bCs/>
          <w:lang w:val="en-US" w:eastAsia="de-DE"/>
        </w:rPr>
      </w:pPr>
      <w:r w:rsidRPr="00C41479">
        <w:rPr>
          <w:rFonts w:eastAsia="Times New Roman" w:cstheme="minorHAnsi"/>
          <w:b/>
          <w:bCs/>
          <w:lang w:val="en-US" w:eastAsia="de-DE"/>
        </w:rPr>
        <w:t>ETS2 Questions and Survey Hypotheses</w:t>
      </w:r>
    </w:p>
    <w:p w14:paraId="2BBAA8B9" w14:textId="77777777" w:rsidR="00C41479" w:rsidRPr="0052276F" w:rsidRDefault="00C41479" w:rsidP="00B42956">
      <w:pPr>
        <w:spacing w:after="0" w:line="240" w:lineRule="auto"/>
        <w:rPr>
          <w:rFonts w:eastAsia="Times New Roman" w:cstheme="minorHAnsi"/>
          <w:lang w:val="en-US" w:eastAsia="de-DE"/>
        </w:rPr>
      </w:pPr>
    </w:p>
    <w:p w14:paraId="71FFC1DA" w14:textId="17527872" w:rsidR="00231654" w:rsidRPr="00C41479" w:rsidRDefault="00231654" w:rsidP="00231654">
      <w:pPr>
        <w:rPr>
          <w:b/>
          <w:bCs/>
          <w:lang w:val="en-GB"/>
        </w:rPr>
      </w:pPr>
      <w:r w:rsidRPr="00C41479">
        <w:rPr>
          <w:rFonts w:cstheme="minorHAnsi"/>
          <w:b/>
          <w:bCs/>
          <w:lang w:val="en-US"/>
        </w:rPr>
        <w:t>Suggest</w:t>
      </w:r>
      <w:r w:rsidR="00C41479" w:rsidRPr="00C41479">
        <w:rPr>
          <w:rFonts w:cstheme="minorHAnsi"/>
          <w:b/>
          <w:bCs/>
          <w:lang w:val="en-US"/>
        </w:rPr>
        <w:t>ed</w:t>
      </w:r>
      <w:r w:rsidRPr="00C41479">
        <w:rPr>
          <w:rFonts w:cstheme="minorHAnsi"/>
          <w:b/>
          <w:bCs/>
          <w:lang w:val="en-US"/>
        </w:rPr>
        <w:t xml:space="preserve"> </w:t>
      </w:r>
      <w:r w:rsidRPr="00C41479">
        <w:rPr>
          <w:b/>
          <w:bCs/>
          <w:lang w:val="en-GB"/>
        </w:rPr>
        <w:t>ETS2 Hypothesis</w:t>
      </w:r>
      <w:r w:rsidRPr="00C41479">
        <w:rPr>
          <w:rFonts w:cstheme="minorHAnsi"/>
          <w:b/>
          <w:bCs/>
          <w:lang w:val="en-US"/>
        </w:rPr>
        <w:t xml:space="preserve"> (Linus)</w:t>
      </w:r>
      <w:r w:rsidRPr="00C41479">
        <w:rPr>
          <w:b/>
          <w:bCs/>
          <w:lang w:val="en-GB"/>
        </w:rPr>
        <w:t>:</w:t>
      </w:r>
    </w:p>
    <w:p w14:paraId="7BBCBD61" w14:textId="2A345769" w:rsidR="00231654" w:rsidRPr="00C41479" w:rsidRDefault="00231654" w:rsidP="00C41479">
      <w:pPr>
        <w:pStyle w:val="Paragraphedeliste"/>
        <w:numPr>
          <w:ilvl w:val="0"/>
          <w:numId w:val="5"/>
        </w:numPr>
        <w:rPr>
          <w:rFonts w:cstheme="minorHAnsi"/>
          <w:lang w:val="en-US"/>
        </w:rPr>
      </w:pPr>
      <w:r w:rsidRPr="00C41479">
        <w:rPr>
          <w:rFonts w:cstheme="minorHAnsi"/>
          <w:lang w:val="en-US"/>
        </w:rPr>
        <w:t>Germans, French and Spanish see the need for European solidarity transfer if European carbon pricing, but Spanish more so. There will be the usual cleavages for political affiliation, environmental values</w:t>
      </w:r>
      <w:r w:rsidR="00194453">
        <w:rPr>
          <w:rFonts w:cstheme="minorHAnsi"/>
          <w:lang w:val="en-US"/>
        </w:rPr>
        <w:t xml:space="preserve"> </w:t>
      </w:r>
      <w:r w:rsidRPr="00C41479">
        <w:rPr>
          <w:rFonts w:cstheme="minorHAnsi"/>
          <w:lang w:val="en-US"/>
        </w:rPr>
        <w:t>etc.</w:t>
      </w:r>
    </w:p>
    <w:p w14:paraId="12BA35BE" w14:textId="63B2E803" w:rsidR="00231654" w:rsidRPr="00C41479" w:rsidRDefault="00C41479" w:rsidP="00C41479">
      <w:pPr>
        <w:pStyle w:val="Paragraphedeliste"/>
        <w:numPr>
          <w:ilvl w:val="0"/>
          <w:numId w:val="5"/>
        </w:numPr>
        <w:rPr>
          <w:rFonts w:cstheme="minorHAnsi"/>
          <w:lang w:val="en-US"/>
        </w:rPr>
      </w:pPr>
      <w:r>
        <w:rPr>
          <w:rFonts w:cstheme="minorHAnsi"/>
          <w:lang w:val="en-US"/>
        </w:rPr>
        <w:t xml:space="preserve">Opposition to the European Climate Scheme (across different options for revenue use) </w:t>
      </w:r>
      <w:proofErr w:type="gramStart"/>
      <w:r>
        <w:rPr>
          <w:rFonts w:cstheme="minorHAnsi"/>
          <w:lang w:val="en-US"/>
        </w:rPr>
        <w:t>is driven</w:t>
      </w:r>
      <w:proofErr w:type="gramEnd"/>
      <w:r>
        <w:rPr>
          <w:rFonts w:cstheme="minorHAnsi"/>
          <w:lang w:val="en-US"/>
        </w:rPr>
        <w:t xml:space="preserve"> by</w:t>
      </w:r>
      <w:r w:rsidR="00D6651B">
        <w:rPr>
          <w:rFonts w:cstheme="minorHAnsi"/>
          <w:lang w:val="en-US"/>
        </w:rPr>
        <w:t xml:space="preserve"> discontent with the policy being decided at the EU level. </w:t>
      </w:r>
    </w:p>
    <w:p w14:paraId="3015F13E" w14:textId="33D297E3" w:rsidR="00231654" w:rsidRPr="0052276F" w:rsidRDefault="00231654" w:rsidP="00CB6CA0">
      <w:pPr>
        <w:spacing w:after="0" w:line="240" w:lineRule="auto"/>
        <w:jc w:val="both"/>
        <w:rPr>
          <w:rFonts w:eastAsia="Times New Roman" w:cstheme="minorHAnsi"/>
          <w:lang w:val="en-US" w:eastAsia="de-DE"/>
        </w:rPr>
      </w:pPr>
    </w:p>
    <w:p w14:paraId="0546EBA0" w14:textId="59243D75" w:rsidR="0052276F" w:rsidRPr="0052276F" w:rsidRDefault="00C41479" w:rsidP="0052276F">
      <w:pPr>
        <w:spacing w:after="0" w:line="240" w:lineRule="auto"/>
        <w:rPr>
          <w:rFonts w:eastAsia="Times New Roman" w:cstheme="minorHAnsi"/>
          <w:lang w:val="en-US" w:eastAsia="de-DE"/>
        </w:rPr>
      </w:pPr>
      <w:r w:rsidRPr="00C41479">
        <w:rPr>
          <w:rFonts w:eastAsia="Times New Roman" w:cstheme="minorHAnsi"/>
          <w:b/>
          <w:bCs/>
          <w:lang w:val="en-US" w:eastAsia="de-DE"/>
        </w:rPr>
        <w:t>Adrien:</w:t>
      </w:r>
      <w:r>
        <w:rPr>
          <w:rFonts w:eastAsia="Times New Roman" w:cstheme="minorHAnsi"/>
          <w:lang w:val="en-US" w:eastAsia="de-DE"/>
        </w:rPr>
        <w:t xml:space="preserve"> “</w:t>
      </w:r>
      <w:r w:rsidR="0052276F" w:rsidRPr="0052276F">
        <w:rPr>
          <w:rFonts w:eastAsia="Times New Roman" w:cstheme="minorHAnsi"/>
          <w:lang w:val="en-US" w:eastAsia="de-DE"/>
        </w:rPr>
        <w:t xml:space="preserve">If you agree with my counter-proposal, I'll compute the country-specific transfers on a 45€/tCO2 basis (FYI, 2019 </w:t>
      </w:r>
      <w:commentRangeStart w:id="0"/>
      <w:commentRangeStart w:id="1"/>
      <w:proofErr w:type="spellStart"/>
      <w:r w:rsidR="0052276F" w:rsidRPr="0052276F">
        <w:rPr>
          <w:rFonts w:eastAsia="Times New Roman" w:cstheme="minorHAnsi"/>
          <w:lang w:val="en-US" w:eastAsia="de-DE"/>
        </w:rPr>
        <w:t>buildings+transport</w:t>
      </w:r>
      <w:proofErr w:type="spellEnd"/>
      <w:r w:rsidR="0052276F" w:rsidRPr="0052276F">
        <w:rPr>
          <w:rFonts w:eastAsia="Times New Roman" w:cstheme="minorHAnsi"/>
          <w:lang w:val="en-US" w:eastAsia="de-DE"/>
        </w:rPr>
        <w:t xml:space="preserve"> </w:t>
      </w:r>
      <w:commentRangeEnd w:id="0"/>
      <w:r w:rsidR="00DA2B77">
        <w:rPr>
          <w:rStyle w:val="Marquedecommentaire"/>
        </w:rPr>
        <w:commentReference w:id="0"/>
      </w:r>
      <w:commentRangeEnd w:id="1"/>
      <w:r w:rsidR="006D287A">
        <w:rPr>
          <w:rStyle w:val="Marquedecommentaire"/>
        </w:rPr>
        <w:commentReference w:id="1"/>
      </w:r>
      <w:r w:rsidR="0052276F" w:rsidRPr="0052276F">
        <w:rPr>
          <w:rFonts w:eastAsia="Times New Roman" w:cstheme="minorHAnsi"/>
          <w:lang w:val="en-US" w:eastAsia="de-DE"/>
        </w:rPr>
        <w:t>emissions of DE, FR, ES are respectively 123, 100, 86% of EU average).</w:t>
      </w:r>
      <w:r>
        <w:rPr>
          <w:rFonts w:eastAsia="Times New Roman" w:cstheme="minorHAnsi"/>
          <w:lang w:val="en-US" w:eastAsia="de-DE"/>
        </w:rPr>
        <w:t>”</w:t>
      </w:r>
      <w:r w:rsidR="0052276F" w:rsidRPr="0052276F">
        <w:rPr>
          <w:rFonts w:eastAsia="Times New Roman" w:cstheme="minorHAnsi"/>
          <w:lang w:val="en-US" w:eastAsia="de-DE"/>
        </w:rPr>
        <w:t> </w:t>
      </w:r>
    </w:p>
    <w:p w14:paraId="31199DA8" w14:textId="77777777" w:rsidR="0052276F" w:rsidRPr="0052276F" w:rsidRDefault="0052276F" w:rsidP="00CB6CA0">
      <w:pPr>
        <w:spacing w:after="0" w:line="240" w:lineRule="auto"/>
        <w:jc w:val="both"/>
        <w:rPr>
          <w:rFonts w:eastAsia="Times New Roman" w:cstheme="minorHAnsi"/>
          <w:lang w:val="en-US" w:eastAsia="de-DE"/>
        </w:rPr>
      </w:pPr>
    </w:p>
    <w:p w14:paraId="33618D82" w14:textId="60295769" w:rsidR="00231654" w:rsidRDefault="00231654" w:rsidP="00CB6CA0">
      <w:pPr>
        <w:spacing w:after="0" w:line="240" w:lineRule="auto"/>
        <w:jc w:val="both"/>
        <w:rPr>
          <w:rFonts w:eastAsia="Times New Roman" w:cstheme="minorHAnsi"/>
          <w:lang w:val="en-US" w:eastAsia="de-DE"/>
        </w:rPr>
      </w:pPr>
    </w:p>
    <w:p w14:paraId="2D0B3B67" w14:textId="4BEFFC1C" w:rsidR="00C41479" w:rsidRPr="00C41479" w:rsidRDefault="00C41479" w:rsidP="00CB6CA0">
      <w:pPr>
        <w:spacing w:after="0" w:line="240" w:lineRule="auto"/>
        <w:jc w:val="both"/>
        <w:rPr>
          <w:rFonts w:eastAsia="Times New Roman" w:cstheme="minorHAnsi"/>
          <w:b/>
          <w:bCs/>
          <w:lang w:val="en-US" w:eastAsia="de-DE"/>
        </w:rPr>
      </w:pPr>
      <w:r w:rsidRPr="00C41479">
        <w:rPr>
          <w:rFonts w:eastAsia="Times New Roman" w:cstheme="minorHAnsi"/>
          <w:b/>
          <w:bCs/>
          <w:lang w:val="en-US" w:eastAsia="de-DE"/>
        </w:rPr>
        <w:t>Suggested Questions:</w:t>
      </w:r>
    </w:p>
    <w:p w14:paraId="63FDD7A6" w14:textId="77777777" w:rsidR="00231654" w:rsidRPr="0052276F" w:rsidRDefault="00231654" w:rsidP="00CB6CA0">
      <w:pPr>
        <w:spacing w:after="0" w:line="240" w:lineRule="auto"/>
        <w:jc w:val="both"/>
        <w:rPr>
          <w:rFonts w:eastAsia="Times New Roman" w:cstheme="minorHAnsi"/>
          <w:lang w:val="en-US" w:eastAsia="de-DE"/>
        </w:rPr>
      </w:pPr>
    </w:p>
    <w:p w14:paraId="56BB5C36" w14:textId="54796398" w:rsidR="00CB6CA0" w:rsidRPr="0052276F" w:rsidRDefault="00B42956" w:rsidP="00CB6CA0">
      <w:pPr>
        <w:spacing w:after="0" w:line="240" w:lineRule="auto"/>
        <w:jc w:val="both"/>
        <w:rPr>
          <w:rFonts w:eastAsia="Times New Roman" w:cstheme="minorHAnsi"/>
          <w:lang w:val="en-US" w:eastAsia="de-DE"/>
        </w:rPr>
      </w:pPr>
      <w:r w:rsidRPr="0052276F">
        <w:rPr>
          <w:rFonts w:eastAsia="Times New Roman" w:cstheme="minorHAnsi"/>
          <w:lang w:val="en-US" w:eastAsia="de-DE"/>
        </w:rPr>
        <w:t>Similar</w:t>
      </w:r>
      <w:r w:rsidR="00CB6CA0" w:rsidRPr="0052276F">
        <w:rPr>
          <w:rFonts w:eastAsia="Times New Roman" w:cstheme="minorHAnsi"/>
          <w:lang w:val="en-US" w:eastAsia="de-DE"/>
        </w:rPr>
        <w:t xml:space="preserve"> </w:t>
      </w:r>
      <w:r w:rsidRPr="0052276F">
        <w:rPr>
          <w:rFonts w:eastAsia="Times New Roman" w:cstheme="minorHAnsi"/>
          <w:lang w:val="en-US" w:eastAsia="de-DE"/>
        </w:rPr>
        <w:t>to the Global Climate Scheme, the European Climate Scheme would impose a maximum amount of greenhouse gases we can emit across the EU</w:t>
      </w:r>
      <w:ins w:id="2" w:author="fabre" w:date="2023-02-01T12:42:00Z">
        <w:r w:rsidR="006D287A">
          <w:rPr>
            <w:rFonts w:eastAsia="Times New Roman" w:cstheme="minorHAnsi"/>
            <w:lang w:val="en-US" w:eastAsia="de-DE"/>
          </w:rPr>
          <w:t xml:space="preserve"> </w:t>
        </w:r>
        <w:r w:rsidR="006D287A">
          <w:rPr>
            <w:rFonts w:eastAsia="Times New Roman" w:cstheme="minorHAnsi"/>
            <w:lang w:val="en-US" w:eastAsia="de-DE"/>
          </w:rPr>
          <w:t>in the buildings and transport sec</w:t>
        </w:r>
        <w:commentRangeStart w:id="3"/>
        <w:commentRangeStart w:id="4"/>
        <w:r w:rsidR="006D287A">
          <w:rPr>
            <w:rFonts w:eastAsia="Times New Roman" w:cstheme="minorHAnsi"/>
            <w:lang w:val="en-US" w:eastAsia="de-DE"/>
          </w:rPr>
          <w:t>tor</w:t>
        </w:r>
        <w:commentRangeEnd w:id="3"/>
        <w:r w:rsidR="006D287A">
          <w:rPr>
            <w:rStyle w:val="Marquedecommentaire"/>
          </w:rPr>
          <w:commentReference w:id="3"/>
        </w:r>
        <w:commentRangeEnd w:id="4"/>
        <w:r w:rsidR="006D287A">
          <w:rPr>
            <w:rStyle w:val="Marquedecommentaire"/>
          </w:rPr>
          <w:commentReference w:id="4"/>
        </w:r>
        <w:r w:rsidR="006D287A">
          <w:rPr>
            <w:rFonts w:eastAsia="Times New Roman" w:cstheme="minorHAnsi"/>
            <w:lang w:val="en-US" w:eastAsia="de-DE"/>
          </w:rPr>
          <w:t>s</w:t>
        </w:r>
      </w:ins>
      <w:r w:rsidRPr="0052276F">
        <w:rPr>
          <w:rFonts w:eastAsia="Times New Roman" w:cstheme="minorHAnsi"/>
          <w:lang w:val="en-US" w:eastAsia="de-DE"/>
        </w:rPr>
        <w:t>. It would make polluters</w:t>
      </w:r>
      <w:ins w:id="5" w:author="Linus Mattauch" w:date="2023-02-01T12:09:00Z">
        <w:r w:rsidR="00DA2B77">
          <w:rPr>
            <w:rFonts w:eastAsia="Times New Roman" w:cstheme="minorHAnsi"/>
            <w:lang w:val="en-US" w:eastAsia="de-DE"/>
          </w:rPr>
          <w:t xml:space="preserve"> (</w:t>
        </w:r>
        <w:del w:id="6" w:author="fabre" w:date="2023-02-01T12:42:00Z">
          <w:r w:rsidR="00DA2B77" w:rsidDel="006D287A">
            <w:rPr>
              <w:rFonts w:eastAsia="Times New Roman" w:cstheme="minorHAnsi"/>
              <w:lang w:val="en-US" w:eastAsia="de-DE"/>
            </w:rPr>
            <w:delText>in the buildings and transport sec</w:delText>
          </w:r>
          <w:commentRangeStart w:id="7"/>
          <w:r w:rsidR="00DA2B77" w:rsidDel="006D287A">
            <w:rPr>
              <w:rFonts w:eastAsia="Times New Roman" w:cstheme="minorHAnsi"/>
              <w:lang w:val="en-US" w:eastAsia="de-DE"/>
            </w:rPr>
            <w:delText>tor</w:delText>
          </w:r>
        </w:del>
      </w:ins>
      <w:commentRangeEnd w:id="7"/>
      <w:ins w:id="8" w:author="Linus Mattauch" w:date="2023-02-01T12:21:00Z">
        <w:del w:id="9" w:author="fabre" w:date="2023-02-01T12:42:00Z">
          <w:r w:rsidR="00EF5E51" w:rsidDel="006D287A">
            <w:rPr>
              <w:rStyle w:val="Marquedecommentaire"/>
            </w:rPr>
            <w:commentReference w:id="7"/>
          </w:r>
        </w:del>
      </w:ins>
      <w:ins w:id="10" w:author="Linus Mattauch" w:date="2023-02-01T12:09:00Z">
        <w:r w:rsidR="00DA2B77">
          <w:rPr>
            <w:rFonts w:eastAsia="Times New Roman" w:cstheme="minorHAnsi"/>
            <w:lang w:val="en-US" w:eastAsia="de-DE"/>
          </w:rPr>
          <w:t>)</w:t>
        </w:r>
      </w:ins>
      <w:r w:rsidRPr="0052276F">
        <w:rPr>
          <w:rFonts w:eastAsia="Times New Roman" w:cstheme="minorHAnsi"/>
          <w:lang w:val="en-US" w:eastAsia="de-DE"/>
        </w:rPr>
        <w:t xml:space="preserve"> pay for their emissions, which in turn would increase fossil fuel prices and discourage polluting activities. Several options are possible regarding the use of the scheme’s revenues:</w:t>
      </w:r>
    </w:p>
    <w:p w14:paraId="336B8B9F" w14:textId="77777777" w:rsidR="00CB6CA0" w:rsidRPr="0052276F" w:rsidRDefault="00CB6CA0" w:rsidP="00CB6CA0">
      <w:pPr>
        <w:spacing w:after="0" w:line="240" w:lineRule="auto"/>
        <w:jc w:val="both"/>
        <w:rPr>
          <w:rFonts w:eastAsia="Times New Roman" w:cstheme="minorHAnsi"/>
          <w:lang w:val="en-US" w:eastAsia="de-DE"/>
        </w:rPr>
      </w:pPr>
    </w:p>
    <w:p w14:paraId="285F6D6B" w14:textId="77777777" w:rsidR="00CB6CA0" w:rsidRPr="0052276F" w:rsidRDefault="00B42956" w:rsidP="0052276F">
      <w:pPr>
        <w:pStyle w:val="Paragraphedeliste"/>
        <w:numPr>
          <w:ilvl w:val="0"/>
          <w:numId w:val="3"/>
        </w:numPr>
        <w:spacing w:after="0" w:line="240" w:lineRule="auto"/>
        <w:rPr>
          <w:rFonts w:eastAsia="Times New Roman" w:cstheme="minorHAnsi"/>
          <w:lang w:val="en-US" w:eastAsia="de-DE"/>
        </w:rPr>
      </w:pPr>
      <w:r w:rsidRPr="0052276F">
        <w:rPr>
          <w:rFonts w:cstheme="minorHAnsi"/>
          <w:lang w:val="en-US" w:eastAsia="de-DE"/>
        </w:rPr>
        <w:t>Provide an equal cash transfer of XX€/year to each European.</w:t>
      </w:r>
    </w:p>
    <w:p w14:paraId="5DE04676" w14:textId="3A954176" w:rsidR="00CB6CA0" w:rsidRPr="0052276F" w:rsidRDefault="00220A07" w:rsidP="0052276F">
      <w:pPr>
        <w:pStyle w:val="Paragraphedeliste"/>
        <w:numPr>
          <w:ilvl w:val="0"/>
          <w:numId w:val="3"/>
        </w:numPr>
        <w:spacing w:after="0" w:line="240" w:lineRule="auto"/>
        <w:rPr>
          <w:rFonts w:eastAsia="Times New Roman" w:cstheme="minorHAnsi"/>
          <w:lang w:val="en-US" w:eastAsia="de-DE"/>
        </w:rPr>
      </w:pPr>
      <w:ins w:id="11" w:author="Linus Mattauch" w:date="2023-02-01T12:05:00Z">
        <w:r>
          <w:rPr>
            <w:rFonts w:cstheme="minorHAnsi"/>
            <w:lang w:val="en-US" w:eastAsia="de-DE"/>
          </w:rPr>
          <w:t>Return</w:t>
        </w:r>
      </w:ins>
      <w:ins w:id="12" w:author="Franziska Funke" w:date="2023-02-01T11:11:00Z">
        <w:r w:rsidR="0052276F">
          <w:rPr>
            <w:rFonts w:cstheme="minorHAnsi"/>
            <w:lang w:val="en-US" w:eastAsia="de-DE"/>
          </w:rPr>
          <w:t xml:space="preserve"> the revenues back to the European nation states</w:t>
        </w:r>
        <w:del w:id="13" w:author="Linus Mattauch" w:date="2023-02-01T12:05:00Z">
          <w:r w:rsidR="0052276F" w:rsidDel="00220A07">
            <w:rPr>
              <w:rFonts w:cstheme="minorHAnsi"/>
              <w:lang w:val="en-US" w:eastAsia="de-DE"/>
            </w:rPr>
            <w:delText>,</w:delText>
          </w:r>
        </w:del>
        <w:r w:rsidR="0052276F">
          <w:rPr>
            <w:rFonts w:cstheme="minorHAnsi"/>
            <w:lang w:val="en-US" w:eastAsia="de-DE"/>
          </w:rPr>
          <w:t xml:space="preserve"> in proportion to </w:t>
        </w:r>
      </w:ins>
      <w:ins w:id="14" w:author="Linus Mattauch" w:date="2023-02-01T12:05:00Z">
        <w:r>
          <w:rPr>
            <w:rFonts w:cstheme="minorHAnsi"/>
            <w:lang w:val="en-US" w:eastAsia="de-DE"/>
          </w:rPr>
          <w:t>their</w:t>
        </w:r>
      </w:ins>
      <w:ins w:id="15" w:author="Franziska Funke" w:date="2023-02-01T11:11:00Z">
        <w:del w:id="16" w:author="Linus Mattauch" w:date="2023-02-01T12:05:00Z">
          <w:r w:rsidR="0052276F" w:rsidDel="00220A07">
            <w:rPr>
              <w:rFonts w:cstheme="minorHAnsi"/>
              <w:lang w:val="en-US" w:eastAsia="de-DE"/>
            </w:rPr>
            <w:delText>how many emissions they</w:delText>
          </w:r>
        </w:del>
        <w:r w:rsidR="0052276F">
          <w:rPr>
            <w:rFonts w:cstheme="minorHAnsi"/>
            <w:lang w:val="en-US" w:eastAsia="de-DE"/>
          </w:rPr>
          <w:t xml:space="preserve"> e</w:t>
        </w:r>
        <w:commentRangeStart w:id="17"/>
        <w:commentRangeStart w:id="18"/>
        <w:r w:rsidR="0052276F">
          <w:rPr>
            <w:rFonts w:cstheme="minorHAnsi"/>
            <w:lang w:val="en-US" w:eastAsia="de-DE"/>
          </w:rPr>
          <w:t>m</w:t>
        </w:r>
      </w:ins>
      <w:commentRangeEnd w:id="17"/>
      <w:r w:rsidR="00EF5E51">
        <w:rPr>
          <w:rStyle w:val="Marquedecommentaire"/>
        </w:rPr>
        <w:commentReference w:id="17"/>
      </w:r>
      <w:commentRangeEnd w:id="18"/>
      <w:r w:rsidR="006D287A">
        <w:rPr>
          <w:rStyle w:val="Marquedecommentaire"/>
        </w:rPr>
        <w:commentReference w:id="18"/>
      </w:r>
      <w:ins w:id="19" w:author="Franziska Funke" w:date="2023-02-01T11:11:00Z">
        <w:r w:rsidR="0052276F">
          <w:rPr>
            <w:rFonts w:cstheme="minorHAnsi"/>
            <w:lang w:val="en-US" w:eastAsia="de-DE"/>
          </w:rPr>
          <w:t>i</w:t>
        </w:r>
      </w:ins>
      <w:ins w:id="20" w:author="Linus Mattauch" w:date="2023-02-01T12:05:00Z">
        <w:r>
          <w:rPr>
            <w:rFonts w:cstheme="minorHAnsi"/>
            <w:lang w:val="en-US" w:eastAsia="de-DE"/>
          </w:rPr>
          <w:t>ssions</w:t>
        </w:r>
      </w:ins>
      <w:ins w:id="21" w:author="Franziska Funke" w:date="2023-02-01T11:11:00Z">
        <w:del w:id="22" w:author="Linus Mattauch" w:date="2023-02-01T12:05:00Z">
          <w:r w:rsidR="0052276F" w:rsidDel="00220A07">
            <w:rPr>
              <w:rFonts w:cstheme="minorHAnsi"/>
              <w:lang w:val="en-US" w:eastAsia="de-DE"/>
            </w:rPr>
            <w:delText>t</w:delText>
          </w:r>
        </w:del>
      </w:ins>
      <w:ins w:id="23" w:author="Franziska Funke" w:date="2023-02-01T11:37:00Z">
        <w:del w:id="24" w:author="Linus Mattauch" w:date="2023-02-01T12:05:00Z">
          <w:r w:rsidR="00F22716" w:rsidDel="00220A07">
            <w:rPr>
              <w:rFonts w:cstheme="minorHAnsi"/>
              <w:lang w:val="en-US" w:eastAsia="de-DE"/>
            </w:rPr>
            <w:delText>ted</w:delText>
          </w:r>
        </w:del>
      </w:ins>
      <w:ins w:id="25" w:author="Franziska Funke" w:date="2023-02-01T11:20:00Z">
        <w:r w:rsidR="00C41479">
          <w:rPr>
            <w:rFonts w:cstheme="minorHAnsi"/>
            <w:lang w:val="en-US" w:eastAsia="de-DE"/>
          </w:rPr>
          <w:t xml:space="preserve">. Every </w:t>
        </w:r>
      </w:ins>
      <w:ins w:id="26" w:author="Linus Mattauch" w:date="2023-02-01T12:06:00Z">
        <w:r>
          <w:rPr>
            <w:rFonts w:cstheme="minorHAnsi"/>
            <w:lang w:val="en-US" w:eastAsia="de-DE"/>
          </w:rPr>
          <w:t xml:space="preserve">member state </w:t>
        </w:r>
      </w:ins>
      <w:ins w:id="27" w:author="Franziska Funke" w:date="2023-02-01T11:20:00Z">
        <w:del w:id="28" w:author="Linus Mattauch" w:date="2023-02-01T12:06:00Z">
          <w:r w:rsidR="00C41479" w:rsidDel="00220A07">
            <w:rPr>
              <w:rFonts w:cstheme="minorHAnsi"/>
              <w:lang w:val="en-US" w:eastAsia="de-DE"/>
            </w:rPr>
            <w:delText>European Union nation state</w:delText>
          </w:r>
        </w:del>
      </w:ins>
      <w:ins w:id="29" w:author="Franziska Funke" w:date="2023-02-01T11:11:00Z">
        <w:del w:id="30" w:author="Linus Mattauch" w:date="2023-02-01T12:06:00Z">
          <w:r w:rsidR="0052276F" w:rsidDel="00220A07">
            <w:rPr>
              <w:rFonts w:cstheme="minorHAnsi"/>
              <w:lang w:val="en-US" w:eastAsia="de-DE"/>
            </w:rPr>
            <w:delText xml:space="preserve"> </w:delText>
          </w:r>
        </w:del>
        <w:r w:rsidR="0052276F">
          <w:rPr>
            <w:rFonts w:cstheme="minorHAnsi"/>
            <w:lang w:val="en-US" w:eastAsia="de-DE"/>
          </w:rPr>
          <w:t>will</w:t>
        </w:r>
      </w:ins>
      <w:ins w:id="31" w:author="Franziska Funke" w:date="2023-02-01T11:21:00Z">
        <w:r w:rsidR="00C41479">
          <w:rPr>
            <w:rFonts w:cstheme="minorHAnsi"/>
            <w:lang w:val="en-US" w:eastAsia="de-DE"/>
          </w:rPr>
          <w:t xml:space="preserve"> then</w:t>
        </w:r>
      </w:ins>
      <w:ins w:id="32" w:author="Franziska Funke" w:date="2023-02-01T11:11:00Z">
        <w:r w:rsidR="0052276F">
          <w:rPr>
            <w:rFonts w:cstheme="minorHAnsi"/>
            <w:lang w:val="en-US" w:eastAsia="de-DE"/>
          </w:rPr>
          <w:t xml:space="preserve"> p</w:t>
        </w:r>
      </w:ins>
      <w:del w:id="33" w:author="Franziska Funke" w:date="2023-02-01T11:11:00Z">
        <w:r w:rsidR="00B42956" w:rsidRPr="0052276F" w:rsidDel="0052276F">
          <w:rPr>
            <w:rFonts w:cstheme="minorHAnsi"/>
            <w:lang w:val="en-US" w:eastAsia="de-DE"/>
          </w:rPr>
          <w:delText>P</w:delText>
        </w:r>
      </w:del>
      <w:r w:rsidR="00B42956" w:rsidRPr="0052276F">
        <w:rPr>
          <w:rFonts w:cstheme="minorHAnsi"/>
          <w:lang w:val="en-US" w:eastAsia="de-DE"/>
        </w:rPr>
        <w:t xml:space="preserve">rovide a country-specific cash transfer to each </w:t>
      </w:r>
      <w:del w:id="34" w:author="Franziska Funke" w:date="2023-02-01T11:12:00Z">
        <w:r w:rsidR="00B42956" w:rsidRPr="0052276F" w:rsidDel="0052276F">
          <w:rPr>
            <w:rFonts w:cstheme="minorHAnsi"/>
            <w:lang w:val="en-US" w:eastAsia="de-DE"/>
          </w:rPr>
          <w:delText>European</w:delText>
        </w:r>
      </w:del>
      <w:ins w:id="35" w:author="Franziska Funke" w:date="2023-02-01T11:12:00Z">
        <w:r w:rsidR="0052276F">
          <w:rPr>
            <w:rFonts w:cstheme="minorHAnsi"/>
            <w:lang w:val="en-US" w:eastAsia="de-DE"/>
          </w:rPr>
          <w:t>citizen</w:t>
        </w:r>
      </w:ins>
      <w:r w:rsidR="00B42956" w:rsidRPr="0052276F">
        <w:rPr>
          <w:rFonts w:cstheme="minorHAnsi"/>
          <w:lang w:val="en-US" w:eastAsia="de-DE"/>
        </w:rPr>
        <w:t xml:space="preserve">: people in countries with higher emissions per person (like Germany) would receive more </w:t>
      </w:r>
      <w:proofErr w:type="gramStart"/>
      <w:r w:rsidR="00B42956" w:rsidRPr="0052276F">
        <w:rPr>
          <w:rFonts w:cstheme="minorHAnsi"/>
          <w:lang w:val="en-US" w:eastAsia="de-DE"/>
        </w:rPr>
        <w:t>than people in countries with lower emissions (like Romania)</w:t>
      </w:r>
      <w:proofErr w:type="gramEnd"/>
      <w:r w:rsidR="00B42956" w:rsidRPr="0052276F">
        <w:rPr>
          <w:rFonts w:cstheme="minorHAnsi"/>
          <w:lang w:val="en-US" w:eastAsia="de-DE"/>
        </w:rPr>
        <w:t>. For information, people in [Germany] would receive XX€/year.</w:t>
      </w:r>
    </w:p>
    <w:p w14:paraId="2414E194" w14:textId="23411338" w:rsidR="00CB6CA0" w:rsidRPr="0052276F" w:rsidRDefault="00B42956" w:rsidP="0052276F">
      <w:pPr>
        <w:pStyle w:val="Paragraphedeliste"/>
        <w:numPr>
          <w:ilvl w:val="0"/>
          <w:numId w:val="3"/>
        </w:numPr>
        <w:spacing w:after="0" w:line="240" w:lineRule="auto"/>
        <w:rPr>
          <w:rFonts w:eastAsia="Times New Roman" w:cstheme="minorHAnsi"/>
          <w:lang w:val="en-US" w:eastAsia="de-DE"/>
        </w:rPr>
      </w:pPr>
      <w:del w:id="36" w:author="Franziska Funke" w:date="2023-02-01T11:06:00Z">
        <w:r w:rsidRPr="0052276F" w:rsidDel="0052276F">
          <w:rPr>
            <w:rFonts w:cstheme="minorHAnsi"/>
            <w:lang w:val="en-US" w:eastAsia="de-DE"/>
          </w:rPr>
          <w:delText xml:space="preserve"> </w:delText>
        </w:r>
      </w:del>
      <w:r w:rsidRPr="0052276F">
        <w:rPr>
          <w:rFonts w:cstheme="minorHAnsi"/>
          <w:lang w:val="en-US" w:eastAsia="de-DE"/>
        </w:rPr>
        <w:t xml:space="preserve">Finance low-carbon </w:t>
      </w:r>
      <w:del w:id="37" w:author="Franziska Funke" w:date="2023-02-01T11:06:00Z">
        <w:r w:rsidRPr="0052276F" w:rsidDel="0052276F">
          <w:rPr>
            <w:rFonts w:cstheme="minorHAnsi"/>
            <w:lang w:val="en-US" w:eastAsia="de-DE"/>
          </w:rPr>
          <w:delText>equipm</w:delText>
        </w:r>
        <w:r w:rsidRPr="0052276F" w:rsidDel="0052276F">
          <w:rPr>
            <w:rFonts w:eastAsia="Times New Roman" w:cstheme="minorHAnsi"/>
            <w:lang w:val="en-US" w:eastAsia="de-DE"/>
            <w:rPrChange w:id="38" w:author="Linus Mattauch" w:date="2023-01-31T11:53:00Z">
              <w:rPr>
                <w:lang w:val="en-US" w:eastAsia="de-DE"/>
              </w:rPr>
            </w:rPrChange>
          </w:rPr>
          <w:delText>ents</w:delText>
        </w:r>
      </w:del>
      <w:ins w:id="39" w:author="Franziska Funke" w:date="2023-02-01T11:06:00Z">
        <w:r w:rsidR="0052276F" w:rsidRPr="0052276F">
          <w:rPr>
            <w:rFonts w:eastAsia="Times New Roman" w:cstheme="minorHAnsi"/>
            <w:lang w:val="en-US" w:eastAsia="de-DE"/>
          </w:rPr>
          <w:t>inv</w:t>
        </w:r>
        <w:commentRangeStart w:id="40"/>
        <w:commentRangeStart w:id="41"/>
        <w:r w:rsidR="0052276F" w:rsidRPr="0052276F">
          <w:rPr>
            <w:rFonts w:eastAsia="Times New Roman" w:cstheme="minorHAnsi"/>
            <w:lang w:val="en-US" w:eastAsia="de-DE"/>
          </w:rPr>
          <w:t>e</w:t>
        </w:r>
      </w:ins>
      <w:commentRangeEnd w:id="40"/>
      <w:r w:rsidR="00194453">
        <w:rPr>
          <w:rStyle w:val="Marquedecommentaire"/>
        </w:rPr>
        <w:commentReference w:id="40"/>
      </w:r>
      <w:commentRangeEnd w:id="41"/>
      <w:r w:rsidR="006D287A">
        <w:rPr>
          <w:rStyle w:val="Marquedecommentaire"/>
        </w:rPr>
        <w:commentReference w:id="41"/>
      </w:r>
      <w:ins w:id="42" w:author="Franziska Funke" w:date="2023-02-01T11:06:00Z">
        <w:r w:rsidR="0052276F" w:rsidRPr="0052276F">
          <w:rPr>
            <w:rFonts w:eastAsia="Times New Roman" w:cstheme="minorHAnsi"/>
            <w:lang w:val="en-US" w:eastAsia="de-DE"/>
          </w:rPr>
          <w:t>stments</w:t>
        </w:r>
      </w:ins>
      <w:r w:rsidR="00194453">
        <w:rPr>
          <w:rFonts w:eastAsia="Times New Roman" w:cstheme="minorHAnsi"/>
          <w:lang w:val="en-US" w:eastAsia="de-DE"/>
        </w:rPr>
        <w:t>:</w:t>
      </w:r>
      <w:ins w:id="43" w:author="Franziska Funke" w:date="2023-02-01T11:06:00Z">
        <w:r w:rsidR="0052276F" w:rsidRPr="0052276F">
          <w:rPr>
            <w:rFonts w:eastAsia="Times New Roman" w:cstheme="minorHAnsi"/>
            <w:lang w:val="en-US" w:eastAsia="de-DE"/>
          </w:rPr>
          <w:t xml:space="preserve"> </w:t>
        </w:r>
      </w:ins>
      <w:r w:rsidRPr="0052276F">
        <w:rPr>
          <w:rFonts w:cstheme="minorHAnsi"/>
          <w:lang w:val="en-US" w:eastAsia="de-DE"/>
        </w:rPr>
        <w:t>the thermal insulation of buildings, the switch to clean sources of heating, public transportation, and charging stations for electric vehicles.</w:t>
      </w:r>
    </w:p>
    <w:p w14:paraId="635A7126" w14:textId="438E64A5" w:rsidR="00CB6CA0" w:rsidRPr="0052276F" w:rsidRDefault="00B42956" w:rsidP="0052276F">
      <w:pPr>
        <w:pStyle w:val="Paragraphedeliste"/>
        <w:numPr>
          <w:ilvl w:val="0"/>
          <w:numId w:val="3"/>
        </w:numPr>
        <w:spacing w:after="0" w:line="240" w:lineRule="auto"/>
        <w:rPr>
          <w:rFonts w:cstheme="minorHAnsi"/>
          <w:lang w:val="en-US" w:eastAsia="de-DE"/>
        </w:rPr>
      </w:pPr>
      <w:r w:rsidRPr="0052276F">
        <w:rPr>
          <w:rFonts w:cstheme="minorHAnsi"/>
          <w:lang w:val="en-US" w:eastAsia="de-DE"/>
        </w:rPr>
        <w:t>Provide</w:t>
      </w:r>
      <w:ins w:id="44" w:author="Linus Mattauch" w:date="2023-01-31T12:16:00Z">
        <w:r w:rsidR="00B92F82" w:rsidRPr="0052276F">
          <w:rPr>
            <w:rFonts w:eastAsia="Times New Roman" w:cstheme="minorHAnsi"/>
            <w:lang w:val="en-US" w:eastAsia="de-DE"/>
          </w:rPr>
          <w:t xml:space="preserve"> </w:t>
        </w:r>
      </w:ins>
      <w:ins w:id="45" w:author="Franziska Funke" w:date="2023-02-01T11:13:00Z">
        <w:r w:rsidR="0052276F">
          <w:rPr>
            <w:rFonts w:eastAsia="Times New Roman" w:cstheme="minorHAnsi"/>
            <w:lang w:val="en-US" w:eastAsia="de-DE"/>
          </w:rPr>
          <w:t>d</w:t>
        </w:r>
        <w:commentRangeStart w:id="46"/>
        <w:commentRangeStart w:id="47"/>
        <w:r w:rsidR="0052276F">
          <w:rPr>
            <w:rFonts w:eastAsia="Times New Roman" w:cstheme="minorHAnsi"/>
            <w:lang w:val="en-US" w:eastAsia="de-DE"/>
          </w:rPr>
          <w:t>ir</w:t>
        </w:r>
      </w:ins>
      <w:commentRangeEnd w:id="46"/>
      <w:r w:rsidR="00194453">
        <w:rPr>
          <w:rStyle w:val="Marquedecommentaire"/>
        </w:rPr>
        <w:commentReference w:id="46"/>
      </w:r>
      <w:commentRangeEnd w:id="47"/>
      <w:r w:rsidR="001A1ED6">
        <w:rPr>
          <w:rStyle w:val="Marquedecommentaire"/>
        </w:rPr>
        <w:commentReference w:id="47"/>
      </w:r>
      <w:proofErr w:type="gramStart"/>
      <w:ins w:id="48" w:author="Franziska Funke" w:date="2023-02-01T11:13:00Z">
        <w:r w:rsidR="0052276F">
          <w:rPr>
            <w:rFonts w:eastAsia="Times New Roman" w:cstheme="minorHAnsi"/>
            <w:lang w:val="en-US" w:eastAsia="de-DE"/>
          </w:rPr>
          <w:t>ect</w:t>
        </w:r>
        <w:proofErr w:type="gramEnd"/>
        <w:r w:rsidR="0052276F">
          <w:rPr>
            <w:rFonts w:eastAsia="Times New Roman" w:cstheme="minorHAnsi"/>
            <w:lang w:val="en-US" w:eastAsia="de-DE"/>
          </w:rPr>
          <w:t xml:space="preserve"> </w:t>
        </w:r>
      </w:ins>
      <w:ins w:id="49" w:author="Linus Mattauch" w:date="2023-01-31T12:16:00Z">
        <w:r w:rsidR="00B92F82" w:rsidRPr="0052276F">
          <w:rPr>
            <w:rFonts w:eastAsia="Times New Roman" w:cstheme="minorHAnsi"/>
            <w:lang w:val="en-US" w:eastAsia="de-DE"/>
          </w:rPr>
          <w:t>financial support</w:t>
        </w:r>
      </w:ins>
      <w:del w:id="50" w:author="Linus Mattauch" w:date="2023-01-31T12:16:00Z">
        <w:r w:rsidRPr="0052276F" w:rsidDel="00B92F82">
          <w:rPr>
            <w:rFonts w:eastAsia="Times New Roman" w:cstheme="minorHAnsi"/>
            <w:lang w:val="en-US" w:eastAsia="de-DE"/>
            <w:rPrChange w:id="51" w:author="Linus Mattauch" w:date="2023-01-31T11:53:00Z">
              <w:rPr>
                <w:lang w:val="en-US" w:eastAsia="de-DE"/>
              </w:rPr>
            </w:rPrChange>
          </w:rPr>
          <w:delText xml:space="preserve"> cash transf</w:delText>
        </w:r>
        <w:r w:rsidR="00B92F82" w:rsidRPr="0052276F" w:rsidDel="00B92F82">
          <w:rPr>
            <w:rFonts w:eastAsia="Times New Roman" w:cstheme="minorHAnsi"/>
            <w:lang w:val="en-US" w:eastAsia="de-DE"/>
          </w:rPr>
          <w:delText>ers</w:delText>
        </w:r>
      </w:del>
      <w:r w:rsidRPr="0052276F">
        <w:rPr>
          <w:rFonts w:cstheme="minorHAnsi"/>
          <w:lang w:val="en-US" w:eastAsia="de-DE"/>
        </w:rPr>
        <w:t xml:space="preserve"> to the most vulnerable half of Europeans and finance low-carbon </w:t>
      </w:r>
      <w:del w:id="52" w:author="Franziska Funke" w:date="2023-02-01T11:06:00Z">
        <w:r w:rsidRPr="0052276F" w:rsidDel="0052276F">
          <w:rPr>
            <w:rFonts w:cstheme="minorHAnsi"/>
            <w:lang w:val="en-US" w:eastAsia="de-DE"/>
          </w:rPr>
          <w:delText>equipments</w:delText>
        </w:r>
      </w:del>
      <w:ins w:id="53" w:author="Franziska Funke" w:date="2023-02-01T11:06:00Z">
        <w:r w:rsidR="0052276F" w:rsidRPr="0052276F">
          <w:rPr>
            <w:rFonts w:eastAsia="Times New Roman" w:cstheme="minorHAnsi"/>
            <w:lang w:val="en-US" w:eastAsia="de-DE"/>
          </w:rPr>
          <w:t>investments</w:t>
        </w:r>
      </w:ins>
      <w:r w:rsidRPr="0052276F">
        <w:rPr>
          <w:rFonts w:cstheme="minorHAnsi"/>
          <w:lang w:val="en-US" w:eastAsia="de-DE"/>
        </w:rPr>
        <w:t>.</w:t>
      </w:r>
      <w:r w:rsidRPr="0052276F">
        <w:rPr>
          <w:rFonts w:cstheme="minorHAnsi"/>
          <w:lang w:val="en-US" w:eastAsia="de-DE"/>
        </w:rPr>
        <w:br/>
      </w:r>
    </w:p>
    <w:p w14:paraId="2F174FDE" w14:textId="45817804" w:rsidR="00CB6CA0" w:rsidRPr="0052276F" w:rsidRDefault="00B42956" w:rsidP="0052276F">
      <w:pPr>
        <w:spacing w:after="0" w:line="240" w:lineRule="auto"/>
        <w:rPr>
          <w:rFonts w:eastAsia="Times New Roman" w:cstheme="minorHAnsi"/>
          <w:lang w:val="en-US" w:eastAsia="de-DE"/>
        </w:rPr>
      </w:pPr>
      <w:r w:rsidRPr="0052276F">
        <w:rPr>
          <w:rFonts w:eastAsia="Times New Roman" w:cstheme="minorHAnsi"/>
          <w:lang w:val="en-US" w:eastAsia="de-DE"/>
        </w:rPr>
        <w:br/>
      </w:r>
      <w:r w:rsidRPr="0091523C">
        <w:rPr>
          <w:rFonts w:eastAsia="Times New Roman" w:cstheme="minorHAnsi"/>
          <w:b/>
          <w:bCs/>
          <w:lang w:val="en-US" w:eastAsia="de-DE"/>
        </w:rPr>
        <w:t>Do you support or oppose the European Climate Scheme in case the revenue is used to</w:t>
      </w:r>
      <w:proofErr w:type="gramStart"/>
      <w:r w:rsidRPr="0091523C">
        <w:rPr>
          <w:rFonts w:eastAsia="Times New Roman" w:cstheme="minorHAnsi"/>
          <w:b/>
          <w:bCs/>
          <w:lang w:val="en-US" w:eastAsia="de-DE"/>
        </w:rPr>
        <w:t>… ?</w:t>
      </w:r>
      <w:proofErr w:type="gramEnd"/>
      <w:r w:rsidRPr="0052276F">
        <w:rPr>
          <w:rFonts w:eastAsia="Times New Roman" w:cstheme="minorHAnsi"/>
          <w:lang w:val="en-US" w:eastAsia="de-DE"/>
        </w:rPr>
        <w:br/>
      </w:r>
      <w:r w:rsidR="0052276F" w:rsidRPr="0052276F">
        <w:rPr>
          <w:rFonts w:eastAsia="Times New Roman" w:cstheme="minorHAnsi"/>
          <w:lang w:val="en-US" w:eastAsia="de-DE"/>
        </w:rPr>
        <w:t>(</w:t>
      </w:r>
      <w:r w:rsidRPr="0052276F">
        <w:rPr>
          <w:rFonts w:eastAsia="Times New Roman" w:cstheme="minorHAnsi"/>
          <w:lang w:val="en-US" w:eastAsia="de-DE"/>
        </w:rPr>
        <w:t>5-</w:t>
      </w:r>
      <w:r w:rsidR="0052276F" w:rsidRPr="0052276F">
        <w:rPr>
          <w:rFonts w:eastAsia="Times New Roman" w:cstheme="minorHAnsi"/>
          <w:lang w:val="en-US" w:eastAsia="de-DE"/>
        </w:rPr>
        <w:t>point L</w:t>
      </w:r>
      <w:r w:rsidRPr="0052276F">
        <w:rPr>
          <w:rFonts w:eastAsia="Times New Roman" w:cstheme="minorHAnsi"/>
          <w:lang w:val="en-US" w:eastAsia="de-DE"/>
        </w:rPr>
        <w:t>ikert</w:t>
      </w:r>
      <w:r w:rsidR="0052276F" w:rsidRPr="0052276F">
        <w:rPr>
          <w:rFonts w:eastAsia="Times New Roman" w:cstheme="minorHAnsi"/>
          <w:lang w:val="en-US" w:eastAsia="de-DE"/>
        </w:rPr>
        <w:t xml:space="preserve"> </w:t>
      </w:r>
      <w:r w:rsidRPr="0052276F">
        <w:rPr>
          <w:rFonts w:eastAsia="Times New Roman" w:cstheme="minorHAnsi"/>
          <w:lang w:val="en-US" w:eastAsia="de-DE"/>
        </w:rPr>
        <w:t>scale</w:t>
      </w:r>
      <w:r w:rsidR="0052276F" w:rsidRPr="0052276F">
        <w:rPr>
          <w:rFonts w:eastAsia="Times New Roman" w:cstheme="minorHAnsi"/>
          <w:lang w:val="en-US" w:eastAsia="de-DE"/>
        </w:rPr>
        <w:t>)</w:t>
      </w:r>
      <w:r w:rsidRPr="0052276F">
        <w:rPr>
          <w:rFonts w:eastAsia="Times New Roman" w:cstheme="minorHAnsi"/>
          <w:lang w:val="en-US" w:eastAsia="de-DE"/>
        </w:rPr>
        <w:br/>
      </w:r>
    </w:p>
    <w:p w14:paraId="19E67723" w14:textId="77777777" w:rsidR="00CB6CA0" w:rsidRPr="0052276F" w:rsidRDefault="00B42956" w:rsidP="00CB6CA0">
      <w:pPr>
        <w:pStyle w:val="Paragraphedeliste"/>
        <w:numPr>
          <w:ilvl w:val="0"/>
          <w:numId w:val="4"/>
        </w:numPr>
        <w:spacing w:after="0" w:line="240" w:lineRule="auto"/>
        <w:jc w:val="both"/>
        <w:rPr>
          <w:rFonts w:eastAsia="Times New Roman" w:cstheme="minorHAnsi"/>
          <w:lang w:val="en-US" w:eastAsia="de-DE"/>
        </w:rPr>
      </w:pPr>
      <w:r w:rsidRPr="0052276F">
        <w:rPr>
          <w:rFonts w:eastAsia="Times New Roman" w:cstheme="minorHAnsi"/>
          <w:lang w:val="en-US" w:eastAsia="de-DE"/>
        </w:rPr>
        <w:t>Provide an equal cash transfer to each European</w:t>
      </w:r>
    </w:p>
    <w:p w14:paraId="3AE474D7" w14:textId="77777777" w:rsidR="00CB6CA0" w:rsidRPr="0052276F" w:rsidRDefault="00B42956" w:rsidP="00CB6CA0">
      <w:pPr>
        <w:pStyle w:val="Paragraphedeliste"/>
        <w:numPr>
          <w:ilvl w:val="0"/>
          <w:numId w:val="4"/>
        </w:numPr>
        <w:spacing w:after="0" w:line="240" w:lineRule="auto"/>
        <w:jc w:val="both"/>
        <w:rPr>
          <w:rFonts w:eastAsia="Times New Roman" w:cstheme="minorHAnsi"/>
          <w:lang w:val="en-US" w:eastAsia="de-DE"/>
        </w:rPr>
      </w:pPr>
      <w:r w:rsidRPr="0052276F">
        <w:rPr>
          <w:rFonts w:eastAsia="Times New Roman" w:cstheme="minorHAnsi"/>
          <w:lang w:val="en-US" w:eastAsia="de-DE"/>
        </w:rPr>
        <w:t>Provide a country-specific cash transfer to each European</w:t>
      </w:r>
    </w:p>
    <w:p w14:paraId="54EF1542" w14:textId="5F9A53B8" w:rsidR="00CB6CA0" w:rsidRPr="0052276F" w:rsidRDefault="00B42956" w:rsidP="00CB6CA0">
      <w:pPr>
        <w:pStyle w:val="Paragraphedeliste"/>
        <w:numPr>
          <w:ilvl w:val="0"/>
          <w:numId w:val="4"/>
        </w:numPr>
        <w:spacing w:after="0" w:line="240" w:lineRule="auto"/>
        <w:jc w:val="both"/>
        <w:rPr>
          <w:rFonts w:eastAsia="Times New Roman" w:cstheme="minorHAnsi"/>
          <w:lang w:val="en-US" w:eastAsia="de-DE"/>
        </w:rPr>
      </w:pPr>
      <w:r w:rsidRPr="0052276F">
        <w:rPr>
          <w:rFonts w:eastAsia="Times New Roman" w:cstheme="minorHAnsi"/>
          <w:lang w:val="en-US" w:eastAsia="de-DE"/>
        </w:rPr>
        <w:t xml:space="preserve">Finance low-carbon </w:t>
      </w:r>
      <w:del w:id="54" w:author="Franziska Funke" w:date="2023-02-01T11:13:00Z">
        <w:r w:rsidR="0052276F" w:rsidDel="0052276F">
          <w:rPr>
            <w:rFonts w:eastAsia="Times New Roman" w:cstheme="minorHAnsi"/>
            <w:lang w:val="en-US" w:eastAsia="de-DE"/>
          </w:rPr>
          <w:delText>equipments</w:delText>
        </w:r>
      </w:del>
      <w:ins w:id="55" w:author="Franziska Funke" w:date="2023-02-01T11:13:00Z">
        <w:r w:rsidR="0052276F">
          <w:rPr>
            <w:rFonts w:eastAsia="Times New Roman" w:cstheme="minorHAnsi"/>
            <w:lang w:val="en-US" w:eastAsia="de-DE"/>
          </w:rPr>
          <w:t>investments</w:t>
        </w:r>
      </w:ins>
    </w:p>
    <w:p w14:paraId="67ACBC39" w14:textId="5CD8922E" w:rsidR="00B42956" w:rsidRPr="0052276F" w:rsidRDefault="0052276F" w:rsidP="00CB6CA0">
      <w:pPr>
        <w:pStyle w:val="Paragraphedeliste"/>
        <w:numPr>
          <w:ilvl w:val="0"/>
          <w:numId w:val="4"/>
        </w:numPr>
        <w:spacing w:after="0" w:line="240" w:lineRule="auto"/>
        <w:jc w:val="both"/>
        <w:rPr>
          <w:rFonts w:eastAsia="Times New Roman" w:cstheme="minorHAnsi"/>
          <w:lang w:val="en-US" w:eastAsia="de-DE"/>
        </w:rPr>
      </w:pPr>
      <w:r w:rsidRPr="0052276F">
        <w:rPr>
          <w:rFonts w:eastAsia="Times New Roman" w:cstheme="minorHAnsi"/>
          <w:lang w:val="en-US" w:eastAsia="de-DE"/>
        </w:rPr>
        <w:t xml:space="preserve">Provide </w:t>
      </w:r>
      <w:del w:id="56" w:author="Franziska Funke" w:date="2023-02-01T11:13:00Z">
        <w:r w:rsidDel="0052276F">
          <w:rPr>
            <w:rFonts w:eastAsia="Times New Roman" w:cstheme="minorHAnsi"/>
            <w:lang w:val="en-US" w:eastAsia="de-DE"/>
          </w:rPr>
          <w:delText>cash transfers</w:delText>
        </w:r>
      </w:del>
      <w:ins w:id="57" w:author="Franziska Funke" w:date="2023-02-01T11:13:00Z">
        <w:r>
          <w:rPr>
            <w:rFonts w:eastAsia="Times New Roman" w:cstheme="minorHAnsi"/>
            <w:lang w:val="en-US" w:eastAsia="de-DE"/>
          </w:rPr>
          <w:t>direct financial support</w:t>
        </w:r>
      </w:ins>
      <w:r w:rsidR="00B42956" w:rsidRPr="0052276F">
        <w:rPr>
          <w:rFonts w:eastAsia="Times New Roman" w:cstheme="minorHAnsi"/>
          <w:lang w:val="en-US" w:eastAsia="de-DE"/>
        </w:rPr>
        <w:t xml:space="preserve"> for the most vulnerable Europeans and low-carbon </w:t>
      </w:r>
      <w:del w:id="58" w:author="Franziska Funke" w:date="2023-02-01T11:13:00Z">
        <w:r w:rsidDel="0052276F">
          <w:rPr>
            <w:rFonts w:eastAsia="Times New Roman" w:cstheme="minorHAnsi"/>
            <w:lang w:val="en-US" w:eastAsia="de-DE"/>
          </w:rPr>
          <w:delText>equipments</w:delText>
        </w:r>
      </w:del>
      <w:ins w:id="59" w:author="Franziska Funke" w:date="2023-02-01T11:13:00Z">
        <w:r>
          <w:rPr>
            <w:rFonts w:eastAsia="Times New Roman" w:cstheme="minorHAnsi"/>
            <w:lang w:val="en-US" w:eastAsia="de-DE"/>
          </w:rPr>
          <w:t>investments</w:t>
        </w:r>
      </w:ins>
    </w:p>
    <w:p w14:paraId="68BDBC62" w14:textId="77777777" w:rsidR="00B42956" w:rsidRPr="0052276F" w:rsidRDefault="00B42956" w:rsidP="00B42956">
      <w:pPr>
        <w:spacing w:after="0" w:line="240" w:lineRule="auto"/>
        <w:rPr>
          <w:rFonts w:eastAsia="Times New Roman" w:cstheme="minorHAnsi"/>
          <w:lang w:val="en-US" w:eastAsia="de-DE"/>
        </w:rPr>
      </w:pPr>
    </w:p>
    <w:p w14:paraId="4EF78ACA" w14:textId="12BF6693" w:rsidR="00EE4F9A" w:rsidRPr="0052276F" w:rsidRDefault="00EE4F9A">
      <w:pPr>
        <w:rPr>
          <w:rFonts w:cstheme="minorHAnsi"/>
          <w:lang w:val="en-US"/>
        </w:rPr>
      </w:pPr>
    </w:p>
    <w:p w14:paraId="40521896" w14:textId="04DF8EA4" w:rsidR="00EE3F47" w:rsidRPr="0091523C" w:rsidRDefault="00EE3F47" w:rsidP="00EE3F47">
      <w:pPr>
        <w:rPr>
          <w:rFonts w:cstheme="minorHAnsi"/>
          <w:b/>
          <w:bCs/>
          <w:i/>
          <w:iCs/>
          <w:lang w:val="en-GB"/>
        </w:rPr>
      </w:pPr>
      <w:r w:rsidRPr="0091523C">
        <w:rPr>
          <w:rFonts w:cstheme="minorHAnsi"/>
          <w:b/>
          <w:bCs/>
          <w:i/>
          <w:iCs/>
          <w:lang w:val="en-GB"/>
        </w:rPr>
        <w:t xml:space="preserve">Conditional on: If there is little </w:t>
      </w:r>
      <w:proofErr w:type="gramStart"/>
      <w:r w:rsidRPr="0091523C">
        <w:rPr>
          <w:rFonts w:cstheme="minorHAnsi"/>
          <w:b/>
          <w:bCs/>
          <w:i/>
          <w:iCs/>
          <w:lang w:val="en-GB"/>
        </w:rPr>
        <w:t>support</w:t>
      </w:r>
      <w:proofErr w:type="gramEnd"/>
      <w:r w:rsidRPr="0091523C">
        <w:rPr>
          <w:rFonts w:cstheme="minorHAnsi"/>
          <w:b/>
          <w:bCs/>
          <w:i/>
          <w:iCs/>
          <w:lang w:val="en-GB"/>
        </w:rPr>
        <w:t xml:space="preserve"> (1 &amp; 2 on 5-likert scale on </w:t>
      </w:r>
      <w:commentRangeStart w:id="60"/>
      <w:r w:rsidRPr="0091523C">
        <w:rPr>
          <w:rFonts w:cstheme="minorHAnsi"/>
          <w:b/>
          <w:bCs/>
          <w:i/>
          <w:iCs/>
          <w:lang w:val="en-GB"/>
        </w:rPr>
        <w:t xml:space="preserve">3 or 4 of the four </w:t>
      </w:r>
      <w:commentRangeEnd w:id="60"/>
      <w:r w:rsidR="006E02BB">
        <w:rPr>
          <w:rStyle w:val="Marquedecommentaire"/>
        </w:rPr>
        <w:commentReference w:id="60"/>
      </w:r>
      <w:r w:rsidRPr="0091523C">
        <w:rPr>
          <w:rFonts w:cstheme="minorHAnsi"/>
          <w:b/>
          <w:bCs/>
          <w:i/>
          <w:iCs/>
          <w:lang w:val="en-GB"/>
        </w:rPr>
        <w:t>options above):</w:t>
      </w:r>
    </w:p>
    <w:p w14:paraId="2886037E" w14:textId="12E569DE" w:rsidR="00EE3F47" w:rsidRPr="0052276F" w:rsidRDefault="00EE3F47" w:rsidP="00EE3F47">
      <w:pPr>
        <w:rPr>
          <w:rFonts w:cstheme="minorHAnsi"/>
          <w:b/>
          <w:bCs/>
          <w:lang w:val="en-GB"/>
        </w:rPr>
      </w:pPr>
      <w:r w:rsidRPr="0052276F">
        <w:rPr>
          <w:rFonts w:cstheme="minorHAnsi"/>
          <w:b/>
          <w:bCs/>
          <w:lang w:val="en-GB"/>
        </w:rPr>
        <w:t>Why do you not support a European Climate Scheme? (Multiple answers possible)</w:t>
      </w:r>
    </w:p>
    <w:p w14:paraId="26252D84" w14:textId="26028B4C" w:rsidR="00EE3F47" w:rsidRPr="0052276F" w:rsidRDefault="00EE3F47" w:rsidP="00EE3F47">
      <w:pPr>
        <w:pStyle w:val="Paragraphedeliste"/>
        <w:numPr>
          <w:ilvl w:val="0"/>
          <w:numId w:val="1"/>
        </w:numPr>
        <w:rPr>
          <w:rFonts w:cstheme="minorHAnsi"/>
          <w:lang w:val="en-GB"/>
        </w:rPr>
      </w:pPr>
      <w:commentRangeStart w:id="62"/>
      <w:commentRangeStart w:id="63"/>
      <w:r w:rsidRPr="0052276F">
        <w:rPr>
          <w:rFonts w:cstheme="minorHAnsi"/>
          <w:lang w:val="en-GB"/>
        </w:rPr>
        <w:lastRenderedPageBreak/>
        <w:t xml:space="preserve">I </w:t>
      </w:r>
      <w:commentRangeEnd w:id="62"/>
      <w:r w:rsidR="00194453">
        <w:rPr>
          <w:rStyle w:val="Marquedecommentaire"/>
        </w:rPr>
        <w:commentReference w:id="62"/>
      </w:r>
      <w:commentRangeEnd w:id="63"/>
      <w:r w:rsidR="001A1ED6">
        <w:rPr>
          <w:rStyle w:val="Marquedecommentaire"/>
        </w:rPr>
        <w:commentReference w:id="63"/>
      </w:r>
      <w:r w:rsidRPr="0052276F">
        <w:rPr>
          <w:rFonts w:cstheme="minorHAnsi"/>
          <w:lang w:val="en-GB"/>
        </w:rPr>
        <w:t xml:space="preserve">am opposed to climate policy </w:t>
      </w:r>
      <w:proofErr w:type="gramStart"/>
      <w:r w:rsidRPr="0052276F">
        <w:rPr>
          <w:rFonts w:cstheme="minorHAnsi"/>
          <w:lang w:val="en-GB"/>
        </w:rPr>
        <w:t>being decided</w:t>
      </w:r>
      <w:proofErr w:type="gramEnd"/>
      <w:r w:rsidRPr="0052276F">
        <w:rPr>
          <w:rFonts w:cstheme="minorHAnsi"/>
          <w:lang w:val="en-GB"/>
        </w:rPr>
        <w:t xml:space="preserve"> at the EU level, it should be decided at the national level.</w:t>
      </w:r>
    </w:p>
    <w:p w14:paraId="7B4FE955" w14:textId="749AA4A3" w:rsidR="00EE3F47" w:rsidRDefault="00EE3F47" w:rsidP="00EE3F47">
      <w:pPr>
        <w:pStyle w:val="Paragraphedeliste"/>
        <w:numPr>
          <w:ilvl w:val="0"/>
          <w:numId w:val="1"/>
        </w:numPr>
        <w:rPr>
          <w:rFonts w:cstheme="minorHAnsi"/>
          <w:lang w:val="en-GB"/>
        </w:rPr>
      </w:pPr>
      <w:r w:rsidRPr="0052276F">
        <w:rPr>
          <w:rFonts w:cstheme="minorHAnsi"/>
          <w:lang w:val="en-GB"/>
        </w:rPr>
        <w:t xml:space="preserve">I </w:t>
      </w:r>
      <w:r w:rsidR="0091523C">
        <w:rPr>
          <w:rFonts w:cstheme="minorHAnsi"/>
          <w:lang w:val="en-GB"/>
        </w:rPr>
        <w:t>would prefer if the revenues were used in a different way (beyond the four suggestions above)</w:t>
      </w:r>
    </w:p>
    <w:p w14:paraId="301DDD01" w14:textId="6B8BB900" w:rsidR="0091523C" w:rsidRPr="0052276F" w:rsidRDefault="0091523C" w:rsidP="0091523C">
      <w:pPr>
        <w:pStyle w:val="Paragraphedeliste"/>
        <w:numPr>
          <w:ilvl w:val="0"/>
          <w:numId w:val="1"/>
        </w:numPr>
        <w:rPr>
          <w:rFonts w:cstheme="minorHAnsi"/>
          <w:lang w:val="en-GB"/>
        </w:rPr>
      </w:pPr>
      <w:r w:rsidRPr="0052276F">
        <w:rPr>
          <w:rFonts w:cstheme="minorHAnsi"/>
          <w:lang w:val="en-GB"/>
        </w:rPr>
        <w:t xml:space="preserve">I would prefer if decreasing carbon emissions </w:t>
      </w:r>
      <w:proofErr w:type="gramStart"/>
      <w:r w:rsidRPr="0052276F">
        <w:rPr>
          <w:rFonts w:cstheme="minorHAnsi"/>
          <w:lang w:val="en-GB"/>
        </w:rPr>
        <w:t>were regulated</w:t>
      </w:r>
      <w:proofErr w:type="gramEnd"/>
      <w:r w:rsidRPr="0052276F">
        <w:rPr>
          <w:rFonts w:cstheme="minorHAnsi"/>
          <w:lang w:val="en-GB"/>
        </w:rPr>
        <w:t xml:space="preserve"> by other </w:t>
      </w:r>
      <w:r>
        <w:rPr>
          <w:rFonts w:cstheme="minorHAnsi"/>
          <w:lang w:val="en-GB"/>
        </w:rPr>
        <w:t xml:space="preserve">climate </w:t>
      </w:r>
      <w:r w:rsidRPr="0052276F">
        <w:rPr>
          <w:rFonts w:cstheme="minorHAnsi"/>
          <w:lang w:val="en-GB"/>
        </w:rPr>
        <w:t>policies.</w:t>
      </w:r>
    </w:p>
    <w:p w14:paraId="185843A8" w14:textId="223EBA3F" w:rsidR="0091523C" w:rsidRDefault="0091523C" w:rsidP="00EE3F47">
      <w:pPr>
        <w:pStyle w:val="Paragraphedeliste"/>
        <w:numPr>
          <w:ilvl w:val="0"/>
          <w:numId w:val="1"/>
        </w:numPr>
        <w:rPr>
          <w:rFonts w:cstheme="minorHAnsi"/>
          <w:lang w:val="en-GB"/>
        </w:rPr>
      </w:pPr>
      <w:r>
        <w:rPr>
          <w:rFonts w:cstheme="minorHAnsi"/>
          <w:lang w:val="en-GB"/>
        </w:rPr>
        <w:t>I am generally opposed to additional, or more ambitious, climate policies.</w:t>
      </w:r>
    </w:p>
    <w:p w14:paraId="7EFB1D1A" w14:textId="4D7C2A04" w:rsidR="0091523C" w:rsidRPr="0052276F" w:rsidRDefault="0091523C" w:rsidP="00EE3F47">
      <w:pPr>
        <w:pStyle w:val="Paragraphedeliste"/>
        <w:numPr>
          <w:ilvl w:val="0"/>
          <w:numId w:val="1"/>
        </w:numPr>
        <w:rPr>
          <w:rFonts w:cstheme="minorHAnsi"/>
          <w:lang w:val="en-GB"/>
        </w:rPr>
      </w:pPr>
      <w:r>
        <w:rPr>
          <w:rFonts w:cstheme="minorHAnsi"/>
          <w:lang w:val="en-GB"/>
        </w:rPr>
        <w:t xml:space="preserve">I do not fully understand how the European Climate Scheme </w:t>
      </w:r>
      <w:proofErr w:type="gramStart"/>
      <w:r>
        <w:rPr>
          <w:rFonts w:cstheme="minorHAnsi"/>
          <w:lang w:val="en-GB"/>
        </w:rPr>
        <w:t>is supposed</w:t>
      </w:r>
      <w:proofErr w:type="gramEnd"/>
      <w:r>
        <w:rPr>
          <w:rFonts w:cstheme="minorHAnsi"/>
          <w:lang w:val="en-GB"/>
        </w:rPr>
        <w:t xml:space="preserve"> to work.</w:t>
      </w:r>
    </w:p>
    <w:p w14:paraId="43B74D8D" w14:textId="77777777" w:rsidR="00EE3F47" w:rsidRPr="0052276F" w:rsidRDefault="00EE3F47" w:rsidP="00EE3F47">
      <w:pPr>
        <w:pStyle w:val="Paragraphedeliste"/>
        <w:numPr>
          <w:ilvl w:val="0"/>
          <w:numId w:val="1"/>
        </w:numPr>
        <w:rPr>
          <w:rFonts w:cstheme="minorHAnsi"/>
          <w:lang w:val="en-GB"/>
        </w:rPr>
      </w:pPr>
      <w:commentRangeStart w:id="64"/>
      <w:commentRangeStart w:id="65"/>
      <w:r w:rsidRPr="0052276F">
        <w:rPr>
          <w:rFonts w:cstheme="minorHAnsi"/>
          <w:lang w:val="en-GB"/>
        </w:rPr>
        <w:t>Other reasons</w:t>
      </w:r>
    </w:p>
    <w:p w14:paraId="6A26F4CF" w14:textId="77777777" w:rsidR="00EE3F47" w:rsidRPr="0052276F" w:rsidRDefault="00EE3F47" w:rsidP="00EE3F47">
      <w:pPr>
        <w:pStyle w:val="Paragraphedeliste"/>
        <w:numPr>
          <w:ilvl w:val="0"/>
          <w:numId w:val="1"/>
        </w:numPr>
        <w:rPr>
          <w:rFonts w:cstheme="minorHAnsi"/>
          <w:lang w:val="en-GB"/>
        </w:rPr>
      </w:pPr>
      <w:r w:rsidRPr="0052276F">
        <w:rPr>
          <w:rFonts w:cstheme="minorHAnsi"/>
          <w:lang w:val="en-GB"/>
        </w:rPr>
        <w:t xml:space="preserve">Don't </w:t>
      </w:r>
      <w:commentRangeEnd w:id="64"/>
      <w:r w:rsidR="00194453">
        <w:rPr>
          <w:rStyle w:val="Marquedecommentaire"/>
        </w:rPr>
        <w:commentReference w:id="64"/>
      </w:r>
      <w:commentRangeEnd w:id="65"/>
      <w:r w:rsidR="001A1ED6">
        <w:rPr>
          <w:rStyle w:val="Marquedecommentaire"/>
        </w:rPr>
        <w:commentReference w:id="65"/>
      </w:r>
      <w:r w:rsidRPr="0052276F">
        <w:rPr>
          <w:rFonts w:cstheme="minorHAnsi"/>
          <w:lang w:val="en-GB"/>
        </w:rPr>
        <w:t>know/no answer</w:t>
      </w:r>
    </w:p>
    <w:p w14:paraId="48D57764" w14:textId="77777777" w:rsidR="00EE3F47" w:rsidRPr="0052276F" w:rsidRDefault="00EE3F47">
      <w:pPr>
        <w:rPr>
          <w:rFonts w:cstheme="minorHAnsi"/>
          <w:lang w:val="en-US"/>
        </w:rPr>
      </w:pPr>
    </w:p>
    <w:sectPr w:rsidR="00EE3F47" w:rsidRPr="0052276F">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Linus Mattauch" w:date="2023-02-01T12:08:00Z" w:initials="LM">
    <w:p w14:paraId="2EF3D5F9" w14:textId="77777777" w:rsidR="00EF5E51" w:rsidRPr="006D287A" w:rsidRDefault="00DA2B77" w:rsidP="00766BCB">
      <w:pPr>
        <w:pStyle w:val="Commentaire"/>
        <w:rPr>
          <w:lang w:val="en-US"/>
        </w:rPr>
      </w:pPr>
      <w:r>
        <w:rPr>
          <w:rStyle w:val="Marquedecommentaire"/>
        </w:rPr>
        <w:annotationRef/>
      </w:r>
      <w:r w:rsidR="00EF5E51" w:rsidRPr="006D287A">
        <w:rPr>
          <w:lang w:val="en-US"/>
        </w:rPr>
        <w:t>Great that this is ETS2 specific. Should it be made transparent to the subjects in the below text, e.g. "polluters (in the buildings and transport sector)"? Or should it in fact be calculated on all sectors except agriculture?</w:t>
      </w:r>
    </w:p>
  </w:comment>
  <w:comment w:id="1" w:author="fabre" w:date="2023-02-01T12:41:00Z" w:initials="f">
    <w:p w14:paraId="50F54AAB" w14:textId="5DC23257" w:rsidR="006D287A" w:rsidRPr="006D287A" w:rsidRDefault="006D287A">
      <w:pPr>
        <w:pStyle w:val="Commentaire"/>
        <w:rPr>
          <w:lang w:val="en-US"/>
        </w:rPr>
      </w:pPr>
      <w:r>
        <w:rPr>
          <w:rStyle w:val="Marquedecommentaire"/>
        </w:rPr>
        <w:annotationRef/>
      </w:r>
      <w:r w:rsidRPr="006D287A">
        <w:rPr>
          <w:lang w:val="en-US"/>
        </w:rPr>
        <w:t xml:space="preserve">As you wish, I can do </w:t>
      </w:r>
      <w:r>
        <w:rPr>
          <w:lang w:val="en-US"/>
        </w:rPr>
        <w:t>each of them</w:t>
      </w:r>
      <w:r w:rsidRPr="006D287A">
        <w:rPr>
          <w:lang w:val="en-US"/>
        </w:rPr>
        <w:t>.</w:t>
      </w:r>
    </w:p>
  </w:comment>
  <w:comment w:id="3" w:author="Linus Mattauch" w:date="2023-02-01T12:21:00Z" w:initials="LM">
    <w:p w14:paraId="6AB59DF3" w14:textId="77777777" w:rsidR="006D287A" w:rsidRPr="006D287A" w:rsidRDefault="006D287A" w:rsidP="006D287A">
      <w:pPr>
        <w:pStyle w:val="Commentaire"/>
        <w:rPr>
          <w:lang w:val="en-US"/>
        </w:rPr>
      </w:pPr>
      <w:r>
        <w:rPr>
          <w:rStyle w:val="Marquedecommentaire"/>
        </w:rPr>
        <w:annotationRef/>
      </w:r>
      <w:r w:rsidRPr="006D287A">
        <w:rPr>
          <w:lang w:val="en-US"/>
        </w:rPr>
        <w:t>?</w:t>
      </w:r>
    </w:p>
  </w:comment>
  <w:comment w:id="4" w:author="fabre" w:date="2023-02-01T12:42:00Z" w:initials="f">
    <w:p w14:paraId="4FEEA2C6" w14:textId="6E976F3A" w:rsidR="006D287A" w:rsidRPr="006D287A" w:rsidRDefault="006D287A">
      <w:pPr>
        <w:pStyle w:val="Commentaire"/>
        <w:rPr>
          <w:lang w:val="en-US"/>
        </w:rPr>
      </w:pPr>
      <w:r>
        <w:rPr>
          <w:rStyle w:val="Marquedecommentaire"/>
        </w:rPr>
        <w:annotationRef/>
      </w:r>
      <w:r w:rsidRPr="006D287A">
        <w:rPr>
          <w:lang w:val="en-US"/>
        </w:rPr>
        <w:t>Perhaps put it here instead?</w:t>
      </w:r>
    </w:p>
  </w:comment>
  <w:comment w:id="7" w:author="Linus Mattauch" w:date="2023-02-01T12:21:00Z" w:initials="LM">
    <w:p w14:paraId="05861206" w14:textId="77777777" w:rsidR="00EF5E51" w:rsidRPr="006D287A" w:rsidRDefault="00EF5E51" w:rsidP="0071510B">
      <w:pPr>
        <w:pStyle w:val="Commentaire"/>
        <w:rPr>
          <w:lang w:val="en-US"/>
        </w:rPr>
      </w:pPr>
      <w:r>
        <w:rPr>
          <w:rStyle w:val="Marquedecommentaire"/>
        </w:rPr>
        <w:annotationRef/>
      </w:r>
      <w:r w:rsidRPr="006D287A">
        <w:rPr>
          <w:lang w:val="en-US"/>
        </w:rPr>
        <w:t>?</w:t>
      </w:r>
    </w:p>
  </w:comment>
  <w:comment w:id="17" w:author="Linus Mattauch" w:date="2023-02-01T12:21:00Z" w:initials="LM">
    <w:p w14:paraId="16503B14" w14:textId="77777777" w:rsidR="00EF5E51" w:rsidRPr="006D287A" w:rsidRDefault="00EF5E51" w:rsidP="009439BA">
      <w:pPr>
        <w:pStyle w:val="Commentaire"/>
        <w:rPr>
          <w:lang w:val="en-US"/>
        </w:rPr>
      </w:pPr>
      <w:r>
        <w:rPr>
          <w:rStyle w:val="Marquedecommentaire"/>
        </w:rPr>
        <w:annotationRef/>
      </w:r>
      <w:r w:rsidRPr="006D287A">
        <w:rPr>
          <w:lang w:val="en-US"/>
        </w:rPr>
        <w:t>We believe it wasn't clear before. Note it is a fairness principle in some theoretical literature that way.</w:t>
      </w:r>
    </w:p>
  </w:comment>
  <w:comment w:id="18" w:author="fabre" w:date="2023-02-01T12:44:00Z" w:initials="f">
    <w:p w14:paraId="4292EC72" w14:textId="0D0291C0" w:rsidR="006D287A" w:rsidRDefault="006D287A">
      <w:pPr>
        <w:pStyle w:val="Commentaire"/>
        <w:rPr>
          <w:lang w:val="en-US"/>
        </w:rPr>
      </w:pPr>
      <w:r>
        <w:rPr>
          <w:rStyle w:val="Marquedecommentaire"/>
        </w:rPr>
        <w:annotationRef/>
      </w:r>
      <w:r w:rsidRPr="006D287A">
        <w:rPr>
          <w:lang w:val="en-US"/>
        </w:rPr>
        <w:t>Why not. I am wary of the technical word „</w:t>
      </w:r>
      <w:r>
        <w:rPr>
          <w:lang w:val="en-US"/>
        </w:rPr>
        <w:t>Member state”. I also think it’s better to start the sentence similarly to the first item and to the corresponding option in the below question.</w:t>
      </w:r>
    </w:p>
    <w:p w14:paraId="369E2B79" w14:textId="6CF687B0" w:rsidR="001A1ED6" w:rsidRDefault="001A1ED6">
      <w:pPr>
        <w:pStyle w:val="Commentaire"/>
        <w:rPr>
          <w:lang w:val="en-US"/>
        </w:rPr>
      </w:pPr>
    </w:p>
    <w:p w14:paraId="48C056C2" w14:textId="6FA04D8F" w:rsidR="001A1ED6" w:rsidRDefault="001A1ED6">
      <w:pPr>
        <w:pStyle w:val="Commentaire"/>
        <w:rPr>
          <w:lang w:val="en-US"/>
        </w:rPr>
      </w:pPr>
      <w:r>
        <w:rPr>
          <w:lang w:val="en-US"/>
        </w:rPr>
        <w:t>What about:</w:t>
      </w:r>
    </w:p>
    <w:p w14:paraId="73CC6979" w14:textId="53DC4595" w:rsidR="001A1ED6" w:rsidRPr="001A1ED6" w:rsidRDefault="001A1ED6">
      <w:pPr>
        <w:pStyle w:val="Commentaire"/>
        <w:rPr>
          <w:lang w:val="en-US"/>
        </w:rPr>
      </w:pPr>
      <w:r w:rsidRPr="001A1ED6">
        <w:rPr>
          <w:lang w:val="en-US"/>
        </w:rPr>
        <w:t>Provide a country-specific cash transfer to each European</w:t>
      </w:r>
      <w:r>
        <w:rPr>
          <w:lang w:val="en-US"/>
        </w:rPr>
        <w:t>, proportional to their country’s emissions</w:t>
      </w:r>
      <w:r w:rsidRPr="001A1ED6">
        <w:rPr>
          <w:lang w:val="en-US"/>
        </w:rPr>
        <w:t>: people in countries with higher emissions per person (like Germany) would receive more than people in countries with lower emissions (like Romania). For information, people in [Germany] would receive XX€/year.</w:t>
      </w:r>
    </w:p>
  </w:comment>
  <w:comment w:id="40" w:author="Linus Mattauch" w:date="2023-02-01T11:57:00Z" w:initials="LM">
    <w:p w14:paraId="03DD907F" w14:textId="4F1FC9B6" w:rsidR="00194453" w:rsidRPr="006D287A" w:rsidRDefault="00194453" w:rsidP="001C12C2">
      <w:pPr>
        <w:pStyle w:val="Commentaire"/>
        <w:rPr>
          <w:lang w:val="en-US"/>
        </w:rPr>
      </w:pPr>
      <w:r>
        <w:rPr>
          <w:rStyle w:val="Marquedecommentaire"/>
        </w:rPr>
        <w:annotationRef/>
      </w:r>
      <w:r w:rsidRPr="006D287A">
        <w:rPr>
          <w:lang w:val="en-US"/>
        </w:rPr>
        <w:t>It won't run in English anyway, yet "equipment" is unidiomatic, I believe in this context</w:t>
      </w:r>
    </w:p>
  </w:comment>
  <w:comment w:id="41" w:author="fabre" w:date="2023-02-01T12:46:00Z" w:initials="f">
    <w:p w14:paraId="3BBDC966" w14:textId="01D581C0" w:rsidR="006D287A" w:rsidRDefault="006D287A">
      <w:pPr>
        <w:pStyle w:val="Commentaire"/>
      </w:pPr>
      <w:r>
        <w:rPr>
          <w:rStyle w:val="Marquedecommentaire"/>
        </w:rPr>
        <w:annotationRef/>
      </w:r>
      <w:r>
        <w:t>OK.</w:t>
      </w:r>
    </w:p>
  </w:comment>
  <w:comment w:id="46" w:author="Linus Mattauch" w:date="2023-02-01T12:04:00Z" w:initials="LM">
    <w:p w14:paraId="7ECF765F" w14:textId="77777777" w:rsidR="00E76B75" w:rsidRPr="006D287A" w:rsidRDefault="00194453" w:rsidP="00D84B47">
      <w:pPr>
        <w:pStyle w:val="Commentaire"/>
        <w:rPr>
          <w:lang w:val="en-US"/>
        </w:rPr>
      </w:pPr>
      <w:r>
        <w:rPr>
          <w:rStyle w:val="Marquedecommentaire"/>
        </w:rPr>
        <w:annotationRef/>
      </w:r>
      <w:r w:rsidR="00E76B75" w:rsidRPr="006D287A">
        <w:rPr>
          <w:lang w:val="en-US"/>
        </w:rPr>
        <w:t>Here change just to be explicit that it's not a lump sum!</w:t>
      </w:r>
    </w:p>
  </w:comment>
  <w:comment w:id="47" w:author="fabre" w:date="2023-02-01T12:46:00Z" w:initials="f">
    <w:p w14:paraId="3B64F21E" w14:textId="5E66929C" w:rsidR="001A1ED6" w:rsidRDefault="001A1ED6">
      <w:pPr>
        <w:pStyle w:val="Commentaire"/>
        <w:rPr>
          <w:lang w:val="en-US"/>
        </w:rPr>
      </w:pPr>
      <w:r>
        <w:rPr>
          <w:rStyle w:val="Marquedecommentaire"/>
        </w:rPr>
        <w:annotationRef/>
      </w:r>
      <w:r w:rsidRPr="001A1ED6">
        <w:rPr>
          <w:lang w:val="en-US"/>
        </w:rPr>
        <w:t>What do you mean it’s not lump sum</w:t>
      </w:r>
      <w:r>
        <w:rPr>
          <w:lang w:val="en-US"/>
        </w:rPr>
        <w:t>? What I wanted to convey is that it finances two things: cash transfers to vulnerable and green investments. Did you understand that it finances green investments for the most vulnerable?</w:t>
      </w:r>
    </w:p>
    <w:p w14:paraId="201365EE" w14:textId="2FFFA8DC" w:rsidR="001A1ED6" w:rsidRPr="001A1ED6" w:rsidRDefault="001A1ED6">
      <w:pPr>
        <w:pStyle w:val="Commentaire"/>
        <w:rPr>
          <w:lang w:val="en-US"/>
        </w:rPr>
      </w:pPr>
      <w:r>
        <w:rPr>
          <w:lang w:val="en-US"/>
        </w:rPr>
        <w:t>If we want to convey what I thought, we should use the same term as above (either cash transfer everywhere or direct support everywhere).</w:t>
      </w:r>
    </w:p>
  </w:comment>
  <w:comment w:id="60" w:author="fabre" w:date="2023-02-01T12:54:00Z" w:initials="f">
    <w:p w14:paraId="00DE29B4" w14:textId="1B3DDA79" w:rsidR="006E02BB" w:rsidRDefault="006E02BB">
      <w:pPr>
        <w:pStyle w:val="Commentaire"/>
        <w:rPr>
          <w:lang w:val="en-US"/>
        </w:rPr>
      </w:pPr>
      <w:r>
        <w:rPr>
          <w:rStyle w:val="Marquedecommentaire"/>
        </w:rPr>
        <w:annotationRef/>
      </w:r>
      <w:r w:rsidRPr="006E02BB">
        <w:rPr>
          <w:lang w:val="en-US"/>
        </w:rPr>
        <w:t xml:space="preserve">3 or 4? 3 is cumbersome to code in </w:t>
      </w:r>
      <w:proofErr w:type="spellStart"/>
      <w:r w:rsidRPr="006E02BB">
        <w:rPr>
          <w:lang w:val="en-US"/>
        </w:rPr>
        <w:t>qualtrics</w:t>
      </w:r>
      <w:proofErr w:type="spellEnd"/>
      <w:r w:rsidRPr="006E02BB">
        <w:rPr>
          <w:lang w:val="en-US"/>
        </w:rPr>
        <w:t>, but 4 risks having only few people in</w:t>
      </w:r>
      <w:r>
        <w:rPr>
          <w:lang w:val="en-US"/>
        </w:rPr>
        <w:t>.</w:t>
      </w:r>
    </w:p>
    <w:p w14:paraId="2EF32003" w14:textId="2A9BB3C9" w:rsidR="006E02BB" w:rsidRPr="006E02BB" w:rsidRDefault="006E02BB">
      <w:pPr>
        <w:pStyle w:val="Commentaire"/>
        <w:rPr>
          <w:lang w:val="en-US"/>
        </w:rPr>
      </w:pPr>
      <w:r>
        <w:rPr>
          <w:lang w:val="en-US"/>
        </w:rPr>
        <w:t>Perhaps we could use the condition:</w:t>
      </w:r>
      <w:bookmarkStart w:id="61" w:name="_GoBack"/>
      <w:bookmarkEnd w:id="61"/>
      <w:r>
        <w:rPr>
          <w:lang w:val="en-US"/>
        </w:rPr>
        <w:t xml:space="preserve"> 1, 2 or 3 on the 4 options?</w:t>
      </w:r>
    </w:p>
  </w:comment>
  <w:comment w:id="62" w:author="Linus Mattauch" w:date="2023-02-01T12:00:00Z" w:initials="LM">
    <w:p w14:paraId="23A07533" w14:textId="77777777" w:rsidR="00EF5E51" w:rsidRPr="006D287A" w:rsidRDefault="00194453" w:rsidP="000C1435">
      <w:pPr>
        <w:pStyle w:val="Commentaire"/>
        <w:rPr>
          <w:lang w:val="en-US"/>
        </w:rPr>
      </w:pPr>
      <w:r>
        <w:rPr>
          <w:rStyle w:val="Marquedecommentaire"/>
        </w:rPr>
        <w:annotationRef/>
      </w:r>
      <w:r w:rsidR="00EF5E51" w:rsidRPr="006D287A">
        <w:rPr>
          <w:lang w:val="en-US"/>
        </w:rPr>
        <w:t>New set of answers in line with the revised main question and the above hypotheses</w:t>
      </w:r>
    </w:p>
  </w:comment>
  <w:comment w:id="63" w:author="fabre" w:date="2023-02-01T12:47:00Z" w:initials="f">
    <w:p w14:paraId="48045814" w14:textId="2CE70834" w:rsidR="001A1ED6" w:rsidRDefault="001A1ED6">
      <w:pPr>
        <w:pStyle w:val="Commentaire"/>
      </w:pPr>
      <w:r>
        <w:rPr>
          <w:rStyle w:val="Marquedecommentaire"/>
        </w:rPr>
        <w:annotationRef/>
      </w:r>
      <w:proofErr w:type="spellStart"/>
      <w:r>
        <w:t>Very</w:t>
      </w:r>
      <w:proofErr w:type="spellEnd"/>
      <w:r>
        <w:t xml:space="preserve"> </w:t>
      </w:r>
      <w:proofErr w:type="spellStart"/>
      <w:r>
        <w:t>good</w:t>
      </w:r>
      <w:proofErr w:type="spellEnd"/>
      <w:r>
        <w:t>.</w:t>
      </w:r>
    </w:p>
  </w:comment>
  <w:comment w:id="64" w:author="Linus Mattauch" w:date="2023-02-01T11:59:00Z" w:initials="LM">
    <w:p w14:paraId="087EE2CF" w14:textId="4403E527" w:rsidR="00194453" w:rsidRPr="006D287A" w:rsidRDefault="00194453" w:rsidP="00B1194E">
      <w:pPr>
        <w:pStyle w:val="Commentaire"/>
        <w:rPr>
          <w:lang w:val="en-US"/>
        </w:rPr>
      </w:pPr>
      <w:r>
        <w:rPr>
          <w:rStyle w:val="Marquedecommentaire"/>
        </w:rPr>
        <w:annotationRef/>
      </w:r>
      <w:r w:rsidRPr="006D287A">
        <w:rPr>
          <w:lang w:val="en-US"/>
        </w:rPr>
        <w:t>Both needed or just one?</w:t>
      </w:r>
    </w:p>
  </w:comment>
  <w:comment w:id="65" w:author="fabre" w:date="2023-02-01T12:48:00Z" w:initials="f">
    <w:p w14:paraId="36328F81" w14:textId="69723BA2" w:rsidR="001A1ED6" w:rsidRPr="001A1ED6" w:rsidRDefault="001A1ED6">
      <w:pPr>
        <w:pStyle w:val="Commentaire"/>
        <w:rPr>
          <w:lang w:val="en-US"/>
        </w:rPr>
      </w:pPr>
      <w:r>
        <w:rPr>
          <w:rStyle w:val="Marquedecommentaire"/>
        </w:rPr>
        <w:annotationRef/>
      </w:r>
      <w:r w:rsidRPr="001A1ED6">
        <w:rPr>
          <w:lang w:val="en-US"/>
        </w:rPr>
        <w:t>Maybe one: None of the above or don’t know</w:t>
      </w:r>
      <w:r>
        <w:rPr>
          <w:lang w:val="en-US"/>
        </w:rPr>
        <w:t>.</w:t>
      </w:r>
      <w:r>
        <w:rPr>
          <w:lang w:val="en-US"/>
        </w:rPr>
        <w:br/>
        <w:t>But I am also fine with these two options.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EF3D5F9" w15:done="0"/>
  <w15:commentEx w15:paraId="50F54AAB" w15:paraIdParent="2EF3D5F9" w15:done="0"/>
  <w15:commentEx w15:paraId="6AB59DF3" w15:done="0"/>
  <w15:commentEx w15:paraId="4FEEA2C6" w15:paraIdParent="6AB59DF3" w15:done="0"/>
  <w15:commentEx w15:paraId="05861206" w15:done="0"/>
  <w15:commentEx w15:paraId="16503B14" w15:done="0"/>
  <w15:commentEx w15:paraId="73CC6979" w15:paraIdParent="16503B14" w15:done="0"/>
  <w15:commentEx w15:paraId="03DD907F" w15:done="0"/>
  <w15:commentEx w15:paraId="3BBDC966" w15:paraIdParent="03DD907F" w15:done="0"/>
  <w15:commentEx w15:paraId="7ECF765F" w15:done="0"/>
  <w15:commentEx w15:paraId="201365EE" w15:paraIdParent="7ECF765F" w15:done="0"/>
  <w15:commentEx w15:paraId="2EF32003" w15:done="0"/>
  <w15:commentEx w15:paraId="23A07533" w15:done="0"/>
  <w15:commentEx w15:paraId="48045814" w15:paraIdParent="23A07533" w15:done="0"/>
  <w15:commentEx w15:paraId="087EE2CF" w15:done="0"/>
  <w15:commentEx w15:paraId="36328F81" w15:paraIdParent="087EE2C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4D4CE" w16cex:dateUtc="2023-02-01T11:08:00Z"/>
  <w16cex:commentExtensible w16cex:durableId="2784D7B3" w16cex:dateUtc="2023-02-01T11:21:00Z"/>
  <w16cex:commentExtensible w16cex:durableId="2784D7CE" w16cex:dateUtc="2023-02-01T11:21:00Z"/>
  <w16cex:commentExtensible w16cex:durableId="2784D22B" w16cex:dateUtc="2023-02-01T10:57:00Z"/>
  <w16cex:commentExtensible w16cex:durableId="2784D3BF" w16cex:dateUtc="2023-02-01T11:04:00Z"/>
  <w16cex:commentExtensible w16cex:durableId="2784D2C2" w16cex:dateUtc="2023-02-01T11:00:00Z"/>
  <w16cex:commentExtensible w16cex:durableId="2784D2A7" w16cex:dateUtc="2023-02-01T10: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EF3D5F9" w16cid:durableId="2784D4CE"/>
  <w16cid:commentId w16cid:paraId="05861206" w16cid:durableId="2784D7B3"/>
  <w16cid:commentId w16cid:paraId="16503B14" w16cid:durableId="2784D7CE"/>
  <w16cid:commentId w16cid:paraId="03DD907F" w16cid:durableId="2784D22B"/>
  <w16cid:commentId w16cid:paraId="7ECF765F" w16cid:durableId="2784D3BF"/>
  <w16cid:commentId w16cid:paraId="23A07533" w16cid:durableId="2784D2C2"/>
  <w16cid:commentId w16cid:paraId="087EE2CF" w16cid:durableId="2784D2A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C70D4A"/>
    <w:multiLevelType w:val="hybridMultilevel"/>
    <w:tmpl w:val="1C02B8A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2ED310D8"/>
    <w:multiLevelType w:val="hybridMultilevel"/>
    <w:tmpl w:val="E0DA8F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3062C02"/>
    <w:multiLevelType w:val="hybridMultilevel"/>
    <w:tmpl w:val="23A6F1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5825032"/>
    <w:multiLevelType w:val="hybridMultilevel"/>
    <w:tmpl w:val="C1C2EC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7610BC1"/>
    <w:multiLevelType w:val="hybridMultilevel"/>
    <w:tmpl w:val="165074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inus Mattauch">
    <w15:presenceInfo w15:providerId="AD" w15:userId="S::cenv0544@ox.ac.uk::5f4e78bb-a00d-4857-96e8-8bd6d7e89296"/>
  </w15:person>
  <w15:person w15:author="fabre">
    <w15:presenceInfo w15:providerId="Windows Live" w15:userId="2bfb7d34cf3e50d1"/>
  </w15:person>
  <w15:person w15:author="Franziska Funke">
    <w15:presenceInfo w15:providerId="Windows Live" w15:userId="9743dd1f88688c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5CA"/>
    <w:rsid w:val="00194453"/>
    <w:rsid w:val="001A1ED6"/>
    <w:rsid w:val="00220A07"/>
    <w:rsid w:val="00231654"/>
    <w:rsid w:val="0052276F"/>
    <w:rsid w:val="006A1ED7"/>
    <w:rsid w:val="006A2B52"/>
    <w:rsid w:val="006D287A"/>
    <w:rsid w:val="006E02BB"/>
    <w:rsid w:val="00737BD8"/>
    <w:rsid w:val="007B63E7"/>
    <w:rsid w:val="0091523C"/>
    <w:rsid w:val="009415CA"/>
    <w:rsid w:val="00B42956"/>
    <w:rsid w:val="00B92F82"/>
    <w:rsid w:val="00C41479"/>
    <w:rsid w:val="00CB6CA0"/>
    <w:rsid w:val="00D6651B"/>
    <w:rsid w:val="00DA2B77"/>
    <w:rsid w:val="00E76B75"/>
    <w:rsid w:val="00E92A07"/>
    <w:rsid w:val="00EE3F47"/>
    <w:rsid w:val="00EE4F9A"/>
    <w:rsid w:val="00EF5E51"/>
    <w:rsid w:val="00F2271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C6B77"/>
  <w15:chartTrackingRefBased/>
  <w15:docId w15:val="{E29F9322-5CD2-4260-A6CF-43545BADF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link w:val="ParagraphedelisteCar"/>
    <w:uiPriority w:val="34"/>
    <w:qFormat/>
    <w:rsid w:val="00EE3F47"/>
    <w:pPr>
      <w:ind w:left="720"/>
      <w:contextualSpacing/>
    </w:pPr>
  </w:style>
  <w:style w:type="character" w:customStyle="1" w:styleId="ParagraphedelisteCar">
    <w:name w:val="Paragraphe de liste Car"/>
    <w:basedOn w:val="Policepardfaut"/>
    <w:link w:val="Paragraphedeliste"/>
    <w:uiPriority w:val="34"/>
    <w:rsid w:val="00EE3F47"/>
  </w:style>
  <w:style w:type="character" w:styleId="Marquedecommentaire">
    <w:name w:val="annotation reference"/>
    <w:basedOn w:val="Policepardfaut"/>
    <w:uiPriority w:val="99"/>
    <w:semiHidden/>
    <w:unhideWhenUsed/>
    <w:rsid w:val="00EE3F47"/>
    <w:rPr>
      <w:sz w:val="16"/>
      <w:szCs w:val="16"/>
    </w:rPr>
  </w:style>
  <w:style w:type="paragraph" w:styleId="Commentaire">
    <w:name w:val="annotation text"/>
    <w:basedOn w:val="Normal"/>
    <w:link w:val="CommentaireCar"/>
    <w:uiPriority w:val="99"/>
    <w:unhideWhenUsed/>
    <w:rsid w:val="00EE3F47"/>
    <w:pPr>
      <w:spacing w:line="240" w:lineRule="auto"/>
    </w:pPr>
    <w:rPr>
      <w:sz w:val="20"/>
      <w:szCs w:val="20"/>
    </w:rPr>
  </w:style>
  <w:style w:type="character" w:customStyle="1" w:styleId="CommentaireCar">
    <w:name w:val="Commentaire Car"/>
    <w:basedOn w:val="Policepardfaut"/>
    <w:link w:val="Commentaire"/>
    <w:uiPriority w:val="99"/>
    <w:rsid w:val="00EE3F47"/>
    <w:rPr>
      <w:sz w:val="20"/>
      <w:szCs w:val="20"/>
    </w:rPr>
  </w:style>
  <w:style w:type="paragraph" w:styleId="Objetducommentaire">
    <w:name w:val="annotation subject"/>
    <w:basedOn w:val="Commentaire"/>
    <w:next w:val="Commentaire"/>
    <w:link w:val="ObjetducommentaireCar"/>
    <w:uiPriority w:val="99"/>
    <w:semiHidden/>
    <w:unhideWhenUsed/>
    <w:rsid w:val="00EE3F47"/>
    <w:rPr>
      <w:b/>
      <w:bCs/>
    </w:rPr>
  </w:style>
  <w:style w:type="character" w:customStyle="1" w:styleId="ObjetducommentaireCar">
    <w:name w:val="Objet du commentaire Car"/>
    <w:basedOn w:val="CommentaireCar"/>
    <w:link w:val="Objetducommentaire"/>
    <w:uiPriority w:val="99"/>
    <w:semiHidden/>
    <w:rsid w:val="00EE3F47"/>
    <w:rPr>
      <w:b/>
      <w:bCs/>
      <w:sz w:val="20"/>
      <w:szCs w:val="20"/>
    </w:rPr>
  </w:style>
  <w:style w:type="paragraph" w:styleId="Rvision">
    <w:name w:val="Revision"/>
    <w:hidden/>
    <w:uiPriority w:val="99"/>
    <w:semiHidden/>
    <w:rsid w:val="00CB6CA0"/>
    <w:pPr>
      <w:spacing w:after="0" w:line="240" w:lineRule="auto"/>
    </w:pPr>
  </w:style>
  <w:style w:type="paragraph" w:styleId="Textedebulles">
    <w:name w:val="Balloon Text"/>
    <w:basedOn w:val="Normal"/>
    <w:link w:val="TextedebullesCar"/>
    <w:uiPriority w:val="99"/>
    <w:semiHidden/>
    <w:unhideWhenUsed/>
    <w:rsid w:val="006D287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D287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0426565">
      <w:bodyDiv w:val="1"/>
      <w:marLeft w:val="0"/>
      <w:marRight w:val="0"/>
      <w:marTop w:val="0"/>
      <w:marBottom w:val="0"/>
      <w:divBdr>
        <w:top w:val="none" w:sz="0" w:space="0" w:color="auto"/>
        <w:left w:val="none" w:sz="0" w:space="0" w:color="auto"/>
        <w:bottom w:val="none" w:sz="0" w:space="0" w:color="auto"/>
        <w:right w:val="none" w:sz="0" w:space="0" w:color="auto"/>
      </w:divBdr>
      <w:divsChild>
        <w:div w:id="1551958719">
          <w:marLeft w:val="0"/>
          <w:marRight w:val="0"/>
          <w:marTop w:val="0"/>
          <w:marBottom w:val="0"/>
          <w:divBdr>
            <w:top w:val="none" w:sz="0" w:space="0" w:color="auto"/>
            <w:left w:val="none" w:sz="0" w:space="0" w:color="auto"/>
            <w:bottom w:val="none" w:sz="0" w:space="0" w:color="auto"/>
            <w:right w:val="none" w:sz="0" w:space="0" w:color="auto"/>
          </w:divBdr>
        </w:div>
        <w:div w:id="1431704759">
          <w:marLeft w:val="0"/>
          <w:marRight w:val="0"/>
          <w:marTop w:val="0"/>
          <w:marBottom w:val="0"/>
          <w:divBdr>
            <w:top w:val="none" w:sz="0" w:space="0" w:color="auto"/>
            <w:left w:val="none" w:sz="0" w:space="0" w:color="auto"/>
            <w:bottom w:val="none" w:sz="0" w:space="0" w:color="auto"/>
            <w:right w:val="none" w:sz="0" w:space="0" w:color="auto"/>
          </w:divBdr>
        </w:div>
        <w:div w:id="1079981071">
          <w:marLeft w:val="0"/>
          <w:marRight w:val="0"/>
          <w:marTop w:val="0"/>
          <w:marBottom w:val="0"/>
          <w:divBdr>
            <w:top w:val="none" w:sz="0" w:space="0" w:color="auto"/>
            <w:left w:val="none" w:sz="0" w:space="0" w:color="auto"/>
            <w:bottom w:val="none" w:sz="0" w:space="0" w:color="auto"/>
            <w:right w:val="none" w:sz="0" w:space="0" w:color="auto"/>
          </w:divBdr>
        </w:div>
        <w:div w:id="1048182914">
          <w:marLeft w:val="0"/>
          <w:marRight w:val="0"/>
          <w:marTop w:val="0"/>
          <w:marBottom w:val="0"/>
          <w:divBdr>
            <w:top w:val="none" w:sz="0" w:space="0" w:color="auto"/>
            <w:left w:val="none" w:sz="0" w:space="0" w:color="auto"/>
            <w:bottom w:val="none" w:sz="0" w:space="0" w:color="auto"/>
            <w:right w:val="none" w:sz="0" w:space="0" w:color="auto"/>
          </w:divBdr>
        </w:div>
        <w:div w:id="19921024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8/08/relationships/commentsExtensible" Target="commentsExtensible.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C2837E-BF0B-4997-A530-5BF6B6398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448</Words>
  <Characters>2558</Characters>
  <Application>Microsoft Office Word</Application>
  <DocSecurity>0</DocSecurity>
  <Lines>21</Lines>
  <Paragraphs>5</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Linus Mattauch</dc:creator>
  <cp:keywords/>
  <dc:description/>
  <cp:lastModifiedBy>fabre</cp:lastModifiedBy>
  <cp:revision>11</cp:revision>
  <dcterms:created xsi:type="dcterms:W3CDTF">2023-02-01T10:36:00Z</dcterms:created>
  <dcterms:modified xsi:type="dcterms:W3CDTF">2023-02-01T11:55:00Z</dcterms:modified>
</cp:coreProperties>
</file>