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219B2" w14:textId="77777777" w:rsidR="000C3BE0" w:rsidRDefault="003A41C0">
      <w:pPr>
        <w:spacing w:after="0" w:line="240" w:lineRule="auto"/>
        <w:ind w:left="1416" w:hanging="1416"/>
        <w:jc w:val="center"/>
        <w:rPr>
          <w:rFonts w:eastAsia="Times New Roman" w:cstheme="minorHAnsi"/>
          <w:b/>
          <w:bCs/>
          <w:lang w:val="es-ES" w:eastAsia="de-DE"/>
        </w:rPr>
      </w:pPr>
      <w:r>
        <w:rPr>
          <w:rFonts w:eastAsia="Times New Roman" w:cstheme="minorHAnsi"/>
          <w:b/>
          <w:bCs/>
          <w:lang w:val="es-ES" w:eastAsia="de-DE"/>
        </w:rPr>
        <w:t>ETS2 Preguntas y la hipótesis de la encuesta</w:t>
      </w:r>
    </w:p>
    <w:p w14:paraId="4C40737E" w14:textId="77777777" w:rsidR="000C3BE0" w:rsidRDefault="000C3BE0">
      <w:pPr>
        <w:spacing w:after="0" w:line="240" w:lineRule="auto"/>
        <w:jc w:val="center"/>
        <w:rPr>
          <w:rFonts w:eastAsia="Times New Roman" w:cstheme="minorHAnsi"/>
          <w:b/>
          <w:bCs/>
          <w:lang w:val="es-ES" w:eastAsia="de-DE"/>
        </w:rPr>
      </w:pPr>
    </w:p>
    <w:p w14:paraId="5F9B7A98" w14:textId="77777777" w:rsidR="000C3BE0" w:rsidRDefault="003A41C0">
      <w:pPr>
        <w:spacing w:after="0" w:line="240" w:lineRule="auto"/>
        <w:rPr>
          <w:rFonts w:eastAsia="Times New Roman" w:cstheme="minorHAnsi"/>
          <w:b/>
          <w:bCs/>
          <w:lang w:val="en-US" w:eastAsia="de-DE"/>
        </w:rPr>
      </w:pPr>
      <w:proofErr w:type="spellStart"/>
      <w:r>
        <w:rPr>
          <w:rFonts w:eastAsia="Times New Roman" w:cstheme="minorHAnsi"/>
          <w:b/>
          <w:bCs/>
          <w:lang w:val="en-US" w:eastAsia="de-DE"/>
        </w:rPr>
        <w:t>Hipótesis</w:t>
      </w:r>
      <w:proofErr w:type="spellEnd"/>
      <w:r>
        <w:rPr>
          <w:rFonts w:eastAsia="Times New Roman" w:cstheme="minorHAnsi"/>
          <w:b/>
          <w:bCs/>
          <w:lang w:val="en-US" w:eastAsia="de-DE"/>
        </w:rPr>
        <w:t xml:space="preserve"> ETS2 </w:t>
      </w:r>
      <w:proofErr w:type="spellStart"/>
      <w:r>
        <w:rPr>
          <w:rFonts w:eastAsia="Times New Roman" w:cstheme="minorHAnsi"/>
          <w:b/>
          <w:bCs/>
          <w:lang w:val="en-US" w:eastAsia="de-DE"/>
        </w:rPr>
        <w:t>sugerida</w:t>
      </w:r>
      <w:proofErr w:type="spellEnd"/>
      <w:r>
        <w:rPr>
          <w:rFonts w:eastAsia="Times New Roman" w:cstheme="minorHAnsi"/>
          <w:b/>
          <w:bCs/>
          <w:lang w:val="en-US" w:eastAsia="de-DE"/>
        </w:rPr>
        <w:t xml:space="preserve"> (Linus):</w:t>
      </w:r>
    </w:p>
    <w:p w14:paraId="6ABB008B" w14:textId="77777777" w:rsidR="000C3BE0" w:rsidRDefault="000C3BE0">
      <w:pPr>
        <w:spacing w:after="0" w:line="240" w:lineRule="auto"/>
        <w:rPr>
          <w:rFonts w:eastAsia="Times New Roman" w:cstheme="minorHAnsi"/>
          <w:b/>
          <w:bCs/>
          <w:lang w:val="en-US" w:eastAsia="de-DE"/>
        </w:rPr>
      </w:pPr>
    </w:p>
    <w:p w14:paraId="2310C0D8" w14:textId="77777777" w:rsidR="000C3BE0" w:rsidRDefault="003A41C0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s-ES" w:eastAsia="de-DE"/>
        </w:rPr>
      </w:pPr>
      <w:r>
        <w:rPr>
          <w:rFonts w:eastAsia="Times New Roman" w:cstheme="minorHAnsi"/>
          <w:lang w:val="es-ES" w:eastAsia="de-DE"/>
        </w:rPr>
        <w:t xml:space="preserve">Alemanes, franceses y españoles ven la necesidad de transferir la solidaridad europea si se fija un precio europeo al carbono, pero los españoles más. Habrá las habituales </w:t>
      </w:r>
      <w:r>
        <w:rPr>
          <w:rFonts w:eastAsia="Times New Roman" w:cstheme="minorHAnsi"/>
          <w:lang w:val="es-ES" w:eastAsia="de-DE"/>
        </w:rPr>
        <w:t>divisiones por afiliación política, valores medioambientales, etc.</w:t>
      </w:r>
    </w:p>
    <w:p w14:paraId="54C2EAF8" w14:textId="77777777" w:rsidR="000C3BE0" w:rsidRDefault="003A41C0">
      <w:pPr>
        <w:pStyle w:val="Paragraphedeliste"/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s-ES" w:eastAsia="de-DE"/>
        </w:rPr>
      </w:pPr>
      <w:r>
        <w:rPr>
          <w:rFonts w:eastAsia="Times New Roman" w:cstheme="minorHAnsi"/>
          <w:lang w:val="es-ES" w:eastAsia="de-DE"/>
        </w:rPr>
        <w:t>La oposición al Plan Climático Europeo (a través de diferentes opciones para el uso de los ingresos) está impulsada por el descontento con que la política se decida a nivel de la UE.</w:t>
      </w:r>
    </w:p>
    <w:p w14:paraId="54BD1764" w14:textId="77777777" w:rsidR="000C3BE0" w:rsidRDefault="000C3BE0">
      <w:pPr>
        <w:spacing w:after="0" w:line="240" w:lineRule="auto"/>
        <w:rPr>
          <w:rFonts w:eastAsia="Times New Roman" w:cstheme="minorHAnsi"/>
          <w:lang w:val="es-ES" w:eastAsia="de-DE"/>
        </w:rPr>
      </w:pPr>
    </w:p>
    <w:p w14:paraId="7537355C" w14:textId="77777777" w:rsidR="000C3BE0" w:rsidRDefault="003A41C0">
      <w:pPr>
        <w:spacing w:after="0" w:line="240" w:lineRule="auto"/>
        <w:rPr>
          <w:rFonts w:eastAsia="Times New Roman" w:cstheme="minorHAnsi"/>
          <w:lang w:val="es-ES" w:eastAsia="de-DE"/>
        </w:rPr>
      </w:pPr>
      <w:r>
        <w:rPr>
          <w:rFonts w:eastAsia="Times New Roman" w:cstheme="minorHAnsi"/>
          <w:b/>
          <w:bCs/>
          <w:lang w:val="es-ES" w:eastAsia="de-DE"/>
        </w:rPr>
        <w:t>Adrie</w:t>
      </w:r>
      <w:r>
        <w:rPr>
          <w:rFonts w:eastAsia="Times New Roman" w:cstheme="minorHAnsi"/>
          <w:b/>
          <w:bCs/>
          <w:lang w:val="es-ES" w:eastAsia="de-DE"/>
        </w:rPr>
        <w:t xml:space="preserve">n: </w:t>
      </w:r>
      <w:r>
        <w:rPr>
          <w:rFonts w:eastAsia="Times New Roman" w:cstheme="minorHAnsi"/>
          <w:lang w:val="es-ES" w:eastAsia="de-DE"/>
        </w:rPr>
        <w:t>“Si estáis de acuerdo con mi contrapropuesta, calcularé las transferencias específicas por país sobre una base de 45€/tCO2 (FYI, las emisiones de edificios + transporte de DEU, FRA, ESP en 2019 son respectivamente 123, 100, 86% de la media de la UE)."</w:t>
      </w:r>
    </w:p>
    <w:p w14:paraId="6207090D" w14:textId="77777777" w:rsidR="000C3BE0" w:rsidRDefault="000C3BE0">
      <w:pPr>
        <w:spacing w:after="0" w:line="240" w:lineRule="auto"/>
        <w:rPr>
          <w:rFonts w:eastAsia="Times New Roman" w:cstheme="minorHAnsi"/>
          <w:lang w:val="es-ES" w:eastAsia="de-DE"/>
        </w:rPr>
      </w:pPr>
    </w:p>
    <w:p w14:paraId="42F310AA" w14:textId="77777777" w:rsidR="000C3BE0" w:rsidRDefault="003A41C0">
      <w:pPr>
        <w:spacing w:after="0" w:line="240" w:lineRule="auto"/>
        <w:rPr>
          <w:rFonts w:eastAsia="Times New Roman" w:cstheme="minorHAnsi"/>
          <w:b/>
          <w:bCs/>
          <w:lang w:val="es-ES" w:eastAsia="de-DE"/>
        </w:rPr>
      </w:pPr>
      <w:r>
        <w:rPr>
          <w:rFonts w:eastAsia="Times New Roman" w:cstheme="minorHAnsi"/>
          <w:b/>
          <w:bCs/>
          <w:lang w:val="es-ES" w:eastAsia="de-DE"/>
        </w:rPr>
        <w:t>Preguntas sugeridas:</w:t>
      </w:r>
    </w:p>
    <w:p w14:paraId="01D3148A" w14:textId="77777777" w:rsidR="000C3BE0" w:rsidRDefault="000C3BE0">
      <w:pPr>
        <w:spacing w:after="0" w:line="240" w:lineRule="auto"/>
        <w:rPr>
          <w:rFonts w:eastAsia="Times New Roman" w:cstheme="minorHAnsi"/>
          <w:b/>
          <w:bCs/>
          <w:lang w:val="es-ES" w:eastAsia="de-DE"/>
        </w:rPr>
      </w:pPr>
    </w:p>
    <w:p w14:paraId="19C7B040" w14:textId="064638A0" w:rsidR="000C3BE0" w:rsidRDefault="003A41C0">
      <w:pPr>
        <w:spacing w:after="0" w:line="240" w:lineRule="auto"/>
        <w:rPr>
          <w:rFonts w:eastAsia="Times New Roman" w:cstheme="minorHAnsi"/>
          <w:lang w:val="es-ES" w:eastAsia="de-DE"/>
        </w:rPr>
      </w:pPr>
      <w:r>
        <w:rPr>
          <w:rFonts w:eastAsia="Times New Roman" w:cstheme="minorHAnsi"/>
          <w:lang w:val="es-ES" w:eastAsia="de-DE"/>
        </w:rPr>
        <w:t>Al igual que el Plan Climático Mundial, el Plan Climático Europeo impondría una cantidad máxima de gases de efecto invernadero que podemos emitir en toda la UE. Obligaría a los contaminadores a pagar por sus emisiones, lo que a su vez</w:t>
      </w:r>
      <w:r>
        <w:rPr>
          <w:rFonts w:eastAsia="Times New Roman" w:cstheme="minorHAnsi"/>
          <w:lang w:val="es-ES" w:eastAsia="de-DE"/>
        </w:rPr>
        <w:t xml:space="preserve"> aumentaría los precios de los combustibles fósiles y desincentivaría las actividades contaminantes. Hay varias opciones posibles en cuanto al u</w:t>
      </w:r>
      <w:r w:rsidRPr="004C4B23">
        <w:rPr>
          <w:rFonts w:eastAsia="Times New Roman" w:cstheme="minorHAnsi"/>
          <w:lang w:val="es-ES" w:eastAsia="de-DE"/>
          <w:rPrChange w:id="0" w:author="Linus Mattauch" w:date="2023-02-09T17:34:00Z">
            <w:rPr>
              <w:rFonts w:eastAsia="Times New Roman" w:cstheme="minorHAnsi"/>
              <w:highlight w:val="yellow"/>
              <w:lang w:val="es-ES" w:eastAsia="de-DE"/>
            </w:rPr>
          </w:rPrChange>
        </w:rPr>
        <w:t xml:space="preserve">so de los ingresos </w:t>
      </w:r>
      <w:r w:rsidRPr="004C4B23">
        <w:rPr>
          <w:rFonts w:eastAsia="Times New Roman" w:cstheme="minorHAnsi"/>
          <w:lang w:val="es-ES" w:eastAsia="de-DE"/>
        </w:rPr>
        <w:t>del</w:t>
      </w:r>
      <w:r w:rsidR="004C4B23" w:rsidRPr="004C4B23">
        <w:rPr>
          <w:rFonts w:eastAsia="Times New Roman" w:cstheme="minorHAnsi"/>
          <w:lang w:val="es-ES" w:eastAsia="de-DE"/>
        </w:rPr>
        <w:t xml:space="preserve"> </w:t>
      </w:r>
      <w:r w:rsidR="004C4B23">
        <w:rPr>
          <w:rFonts w:eastAsia="Times New Roman" w:cstheme="minorHAnsi"/>
          <w:lang w:val="es-ES" w:eastAsia="de-DE"/>
        </w:rPr>
        <w:t>P</w:t>
      </w:r>
      <w:r w:rsidR="004C4B23" w:rsidRPr="004C4B23">
        <w:rPr>
          <w:rFonts w:eastAsia="Times New Roman" w:cstheme="minorHAnsi"/>
          <w:lang w:val="es-ES" w:eastAsia="de-DE"/>
        </w:rPr>
        <w:t>lan</w:t>
      </w:r>
      <w:r w:rsidRPr="004C4B23">
        <w:rPr>
          <w:rFonts w:eastAsia="Times New Roman" w:cstheme="minorHAnsi"/>
          <w:lang w:val="es-ES" w:eastAsia="de-DE"/>
        </w:rPr>
        <w:t xml:space="preserve"> </w:t>
      </w:r>
      <w:r>
        <w:rPr>
          <w:rFonts w:eastAsia="Times New Roman" w:cstheme="minorHAnsi"/>
          <w:lang w:val="es-ES" w:eastAsia="de-DE"/>
        </w:rPr>
        <w:t>en los sectores de la construcción y el transporte:</w:t>
      </w:r>
    </w:p>
    <w:p w14:paraId="1CC150FC" w14:textId="77777777" w:rsidR="000C3BE0" w:rsidRDefault="000C3BE0">
      <w:pPr>
        <w:spacing w:after="0" w:line="240" w:lineRule="auto"/>
        <w:rPr>
          <w:rFonts w:eastAsia="Times New Roman" w:cstheme="minorHAnsi"/>
          <w:lang w:val="es-ES" w:eastAsia="de-DE"/>
        </w:rPr>
      </w:pPr>
    </w:p>
    <w:p w14:paraId="3F4C93D6" w14:textId="77777777" w:rsidR="000C3BE0" w:rsidRDefault="003A41C0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es-ES" w:eastAsia="de-DE"/>
        </w:rPr>
      </w:pPr>
      <w:commentRangeStart w:id="1"/>
      <w:r>
        <w:rPr>
          <w:rFonts w:eastAsia="Times New Roman" w:cstheme="minorHAnsi"/>
          <w:lang w:val="es-ES" w:eastAsia="de-DE"/>
        </w:rPr>
        <w:t>Proveer una transferencia monet</w:t>
      </w:r>
      <w:r>
        <w:rPr>
          <w:rFonts w:eastAsia="Times New Roman" w:cstheme="minorHAnsi"/>
          <w:lang w:val="es-ES" w:eastAsia="de-DE"/>
        </w:rPr>
        <w:t>aria</w:t>
      </w:r>
      <w:commentRangeEnd w:id="1"/>
      <w:r>
        <w:commentReference w:id="1"/>
      </w:r>
      <w:r>
        <w:rPr>
          <w:rFonts w:eastAsia="Times New Roman" w:cstheme="minorHAnsi"/>
          <w:lang w:val="es-ES" w:eastAsia="de-DE"/>
        </w:rPr>
        <w:t xml:space="preserve"> </w:t>
      </w:r>
      <w:del w:id="2" w:author="Unknown Author" w:date="2023-02-08T13:06:00Z">
        <w:r>
          <w:rPr>
            <w:rFonts w:eastAsia="Times New Roman" w:cstheme="minorHAnsi"/>
            <w:lang w:val="es-ES" w:eastAsia="de-DE"/>
          </w:rPr>
          <w:delText xml:space="preserve">igual </w:delText>
        </w:r>
      </w:del>
      <w:r>
        <w:rPr>
          <w:rFonts w:eastAsia="Times New Roman" w:cstheme="minorHAnsi"/>
          <w:lang w:val="es-ES" w:eastAsia="de-DE"/>
        </w:rPr>
        <w:t>de 105 euros/año a cada adulto europeo.</w:t>
      </w:r>
    </w:p>
    <w:p w14:paraId="77D04CBC" w14:textId="77777777" w:rsidR="000C3BE0" w:rsidRDefault="003A41C0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es-ES" w:eastAsia="de-DE"/>
        </w:rPr>
      </w:pPr>
      <w:r>
        <w:rPr>
          <w:rFonts w:eastAsia="Times New Roman" w:cstheme="minorHAnsi"/>
          <w:lang w:val="es-ES" w:eastAsia="de-DE"/>
        </w:rPr>
        <w:t xml:space="preserve">Proveer una transferencia monetaria </w:t>
      </w:r>
      <w:commentRangeStart w:id="3"/>
      <w:commentRangeStart w:id="4"/>
      <w:del w:id="5" w:author="Unknown Author" w:date="2023-02-08T13:10:00Z">
        <w:r>
          <w:rPr>
            <w:rFonts w:eastAsia="Times New Roman" w:cstheme="minorHAnsi"/>
            <w:lang w:val="es-ES" w:eastAsia="de-DE"/>
          </w:rPr>
          <w:delText>específica por país</w:delText>
        </w:r>
      </w:del>
      <w:commentRangeEnd w:id="3"/>
      <w:r>
        <w:commentReference w:id="3"/>
      </w:r>
      <w:commentRangeEnd w:id="4"/>
      <w:r>
        <w:rPr>
          <w:rStyle w:val="Marquedecommentaire"/>
        </w:rPr>
        <w:commentReference w:id="4"/>
      </w:r>
      <w:r>
        <w:rPr>
          <w:rFonts w:eastAsia="Times New Roman" w:cstheme="minorHAnsi"/>
          <w:lang w:val="es-ES" w:eastAsia="de-DE"/>
        </w:rPr>
        <w:t xml:space="preserve"> a cada europeo</w:t>
      </w:r>
      <w:del w:id="6" w:author="Unknown Author" w:date="2023-02-08T13:10:00Z">
        <w:r>
          <w:rPr>
            <w:rFonts w:eastAsia="Times New Roman" w:cstheme="minorHAnsi"/>
            <w:lang w:val="es-ES" w:eastAsia="de-DE"/>
          </w:rPr>
          <w:delText>,</w:delText>
        </w:r>
      </w:del>
      <w:ins w:id="7" w:author="Unknown Author" w:date="2023-02-08T13:10:00Z">
        <w:r>
          <w:rPr>
            <w:rFonts w:eastAsia="Times New Roman" w:cstheme="minorHAnsi"/>
            <w:lang w:val="es-ES" w:eastAsia="de-DE"/>
          </w:rPr>
          <w:t>. El monto de la</w:t>
        </w:r>
      </w:ins>
      <w:ins w:id="8" w:author="Unknown Author" w:date="2023-02-08T13:11:00Z">
        <w:r>
          <w:rPr>
            <w:rFonts w:eastAsia="Times New Roman" w:cstheme="minorHAnsi"/>
            <w:lang w:val="es-ES" w:eastAsia="de-DE"/>
          </w:rPr>
          <w:t xml:space="preserve"> </w:t>
        </w:r>
        <w:bookmarkStart w:id="9" w:name="_GoBack"/>
        <w:bookmarkEnd w:id="9"/>
        <w:r>
          <w:rPr>
            <w:rFonts w:eastAsia="Times New Roman" w:cstheme="minorHAnsi"/>
            <w:lang w:val="es-ES" w:eastAsia="de-DE"/>
          </w:rPr>
          <w:t>transferencia ser’a</w:t>
        </w:r>
      </w:ins>
      <w:r>
        <w:rPr>
          <w:rFonts w:eastAsia="Times New Roman" w:cstheme="minorHAnsi"/>
          <w:lang w:val="es-ES" w:eastAsia="de-DE"/>
        </w:rPr>
        <w:t xml:space="preserve"> proporcional a las emisiones de su país: los habitantes de países con mayores emisiones por persona (como Alemania) recibirían más que los habitantes de países con menores emisiones (como Rumanía). A título informativo, los habitantes de [Alemania/España]</w:t>
      </w:r>
      <w:r>
        <w:rPr>
          <w:rFonts w:eastAsia="Times New Roman" w:cstheme="minorHAnsi"/>
          <w:lang w:val="es-ES" w:eastAsia="de-DE"/>
        </w:rPr>
        <w:t xml:space="preserve"> recibirían [130/90]euros/año.</w:t>
      </w:r>
    </w:p>
    <w:p w14:paraId="0D1CB9E4" w14:textId="77777777" w:rsidR="000C3BE0" w:rsidRDefault="003A41C0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es-ES" w:eastAsia="de-DE"/>
        </w:rPr>
      </w:pPr>
      <w:r>
        <w:rPr>
          <w:rFonts w:eastAsia="Times New Roman" w:cstheme="minorHAnsi"/>
          <w:lang w:val="es-ES" w:eastAsia="de-DE"/>
        </w:rPr>
        <w:t>Financiar inversiones bajas en carbono</w:t>
      </w:r>
      <w:del w:id="10" w:author="Unknown Author" w:date="2023-02-08T13:09:00Z">
        <w:r>
          <w:rPr>
            <w:rFonts w:eastAsia="Times New Roman" w:cstheme="minorHAnsi"/>
            <w:lang w:val="es-ES" w:eastAsia="de-DE"/>
          </w:rPr>
          <w:delText>:</w:delText>
        </w:r>
      </w:del>
      <w:ins w:id="11" w:author="Unknown Author" w:date="2023-02-08T13:09:00Z">
        <w:r>
          <w:rPr>
            <w:rFonts w:eastAsia="Times New Roman" w:cstheme="minorHAnsi"/>
            <w:lang w:val="es-ES" w:eastAsia="de-DE"/>
          </w:rPr>
          <w:t>, como</w:t>
        </w:r>
      </w:ins>
      <w:r>
        <w:rPr>
          <w:rFonts w:eastAsia="Times New Roman" w:cstheme="minorHAnsi"/>
          <w:lang w:val="es-ES" w:eastAsia="de-DE"/>
        </w:rPr>
        <w:t xml:space="preserve"> el aislamiento térmico de los edificios, el cambio a fuentes limpias de calefacción, el transporte público y las estaciones de carga para vehículos eléctricos.</w:t>
      </w:r>
    </w:p>
    <w:p w14:paraId="22142164" w14:textId="77777777" w:rsidR="000C3BE0" w:rsidRDefault="003A41C0">
      <w:pPr>
        <w:pStyle w:val="Paragraphedeliste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es-ES" w:eastAsia="de-DE"/>
        </w:rPr>
      </w:pPr>
      <w:r>
        <w:rPr>
          <w:rFonts w:eastAsia="Times New Roman" w:cstheme="minorHAnsi"/>
          <w:lang w:val="es-ES" w:eastAsia="de-DE"/>
        </w:rPr>
        <w:t>Proveer transferenc</w:t>
      </w:r>
      <w:r>
        <w:rPr>
          <w:rFonts w:eastAsia="Times New Roman" w:cstheme="minorHAnsi"/>
          <w:lang w:val="es-ES" w:eastAsia="de-DE"/>
        </w:rPr>
        <w:t>ias monetarias a la mitad más vulnerable de los europeos y financiar inversiones bajas en carbono.</w:t>
      </w:r>
    </w:p>
    <w:p w14:paraId="7951D0B1" w14:textId="77777777" w:rsidR="000C3BE0" w:rsidRDefault="000C3BE0">
      <w:pPr>
        <w:spacing w:after="0" w:line="240" w:lineRule="auto"/>
        <w:rPr>
          <w:rFonts w:eastAsia="Times New Roman" w:cstheme="minorHAnsi"/>
          <w:lang w:val="es-ES" w:eastAsia="de-DE"/>
        </w:rPr>
      </w:pPr>
    </w:p>
    <w:p w14:paraId="52C00E8F" w14:textId="77777777" w:rsidR="000C3BE0" w:rsidRDefault="003A41C0">
      <w:pPr>
        <w:spacing w:after="0" w:line="240" w:lineRule="auto"/>
        <w:ind w:left="708" w:hanging="708"/>
        <w:rPr>
          <w:rFonts w:eastAsia="Times New Roman" w:cstheme="minorHAnsi"/>
          <w:b/>
          <w:bCs/>
          <w:lang w:val="es-ES" w:eastAsia="de-DE"/>
        </w:rPr>
      </w:pPr>
      <w:r>
        <w:rPr>
          <w:rFonts w:eastAsia="Times New Roman" w:cstheme="minorHAnsi"/>
          <w:b/>
          <w:bCs/>
          <w:lang w:val="es-ES" w:eastAsia="de-DE"/>
        </w:rPr>
        <w:t>Está a favor o en contra del Plan Climático Mundial en caso de que los ingresos se destinen a …?</w:t>
      </w:r>
    </w:p>
    <w:p w14:paraId="2CFB7252" w14:textId="77777777" w:rsidR="000C3BE0" w:rsidRDefault="003A41C0">
      <w:pPr>
        <w:spacing w:after="0" w:line="240" w:lineRule="auto"/>
        <w:ind w:left="708" w:hanging="708"/>
        <w:rPr>
          <w:rFonts w:eastAsia="Times New Roman" w:cstheme="minorHAnsi"/>
          <w:lang w:val="es-ES" w:eastAsia="de-DE"/>
        </w:rPr>
      </w:pPr>
      <w:r>
        <w:rPr>
          <w:rFonts w:eastAsia="Times New Roman" w:cstheme="minorHAnsi"/>
          <w:lang w:val="es-ES" w:eastAsia="de-DE"/>
        </w:rPr>
        <w:t>(5-puntos escala Likert)</w:t>
      </w:r>
    </w:p>
    <w:p w14:paraId="455D7C9F" w14:textId="77777777" w:rsidR="000C3BE0" w:rsidRDefault="000C3BE0">
      <w:pPr>
        <w:spacing w:after="0" w:line="240" w:lineRule="auto"/>
        <w:ind w:left="708" w:hanging="708"/>
        <w:rPr>
          <w:rFonts w:eastAsia="Times New Roman" w:cstheme="minorHAnsi"/>
          <w:b/>
          <w:bCs/>
          <w:lang w:val="es-ES" w:eastAsia="de-DE"/>
        </w:rPr>
      </w:pPr>
    </w:p>
    <w:p w14:paraId="2E82A885" w14:textId="77777777" w:rsidR="000C3BE0" w:rsidRDefault="003A41C0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s-ES" w:eastAsia="de-DE"/>
        </w:rPr>
      </w:pPr>
      <w:r>
        <w:rPr>
          <w:rFonts w:eastAsia="Times New Roman" w:cstheme="minorHAnsi"/>
          <w:lang w:val="es-ES" w:eastAsia="de-DE"/>
        </w:rPr>
        <w:t xml:space="preserve">Proveer una transferencia </w:t>
      </w:r>
      <w:r>
        <w:rPr>
          <w:rFonts w:eastAsia="Times New Roman" w:cstheme="minorHAnsi"/>
          <w:lang w:val="es-ES" w:eastAsia="de-DE"/>
        </w:rPr>
        <w:t>monetaria igual a cada europeo</w:t>
      </w:r>
    </w:p>
    <w:p w14:paraId="6587B81A" w14:textId="77777777" w:rsidR="000C3BE0" w:rsidRDefault="003A41C0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s-ES" w:eastAsia="de-DE"/>
        </w:rPr>
      </w:pPr>
      <w:r>
        <w:rPr>
          <w:rFonts w:eastAsia="Times New Roman" w:cstheme="minorHAnsi"/>
          <w:lang w:val="es-ES" w:eastAsia="de-DE"/>
        </w:rPr>
        <w:t>Proveer una transferencia monetaria específica para cada país a cada europeo</w:t>
      </w:r>
    </w:p>
    <w:p w14:paraId="22AEA9B8" w14:textId="77777777" w:rsidR="000C3BE0" w:rsidRDefault="003A41C0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s-ES" w:eastAsia="de-DE"/>
        </w:rPr>
      </w:pPr>
      <w:r>
        <w:rPr>
          <w:rFonts w:eastAsia="Times New Roman" w:cstheme="minorHAnsi"/>
          <w:lang w:val="es-ES" w:eastAsia="de-DE"/>
        </w:rPr>
        <w:t>Financiar inversiones bajas en carbono</w:t>
      </w:r>
    </w:p>
    <w:p w14:paraId="21B1BD61" w14:textId="77777777" w:rsidR="000C3BE0" w:rsidRDefault="003A41C0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lang w:val="es-ES" w:eastAsia="de-DE"/>
        </w:rPr>
      </w:pPr>
      <w:r>
        <w:rPr>
          <w:rFonts w:eastAsia="Times New Roman" w:cstheme="minorHAnsi"/>
          <w:lang w:val="es-ES" w:eastAsia="de-DE"/>
        </w:rPr>
        <w:t>Proveer transferencias monetarias a los europeos más vulnerables e inversiones con bajas emisiones de carbono</w:t>
      </w:r>
    </w:p>
    <w:p w14:paraId="3ABAFB4B" w14:textId="77777777" w:rsidR="000C3BE0" w:rsidRDefault="000C3BE0">
      <w:pPr>
        <w:spacing w:after="0" w:line="240" w:lineRule="auto"/>
        <w:rPr>
          <w:rFonts w:eastAsia="Times New Roman" w:cstheme="minorHAnsi"/>
          <w:lang w:val="es-ES" w:eastAsia="de-DE"/>
        </w:rPr>
      </w:pPr>
    </w:p>
    <w:p w14:paraId="324749E8" w14:textId="77777777" w:rsidR="000C3BE0" w:rsidRDefault="003A41C0">
      <w:pPr>
        <w:spacing w:after="0" w:line="240" w:lineRule="auto"/>
        <w:rPr>
          <w:rFonts w:eastAsia="Times New Roman" w:cstheme="minorHAnsi"/>
          <w:b/>
          <w:bCs/>
          <w:lang w:val="es-ES" w:eastAsia="de-DE"/>
        </w:rPr>
      </w:pPr>
      <w:r>
        <w:rPr>
          <w:rFonts w:eastAsia="Times New Roman" w:cstheme="minorHAnsi"/>
          <w:b/>
          <w:bCs/>
          <w:lang w:val="es-ES" w:eastAsia="de-DE"/>
        </w:rPr>
        <w:t xml:space="preserve">Condicional: Si </w:t>
      </w:r>
      <w:del w:id="12" w:author="Unknown Author" w:date="2023-02-08T13:11:00Z">
        <w:r>
          <w:rPr>
            <w:rFonts w:eastAsia="Times New Roman" w:cstheme="minorHAnsi"/>
            <w:b/>
            <w:bCs/>
            <w:lang w:val="es-ES" w:eastAsia="de-DE"/>
          </w:rPr>
          <w:delText>hay</w:delText>
        </w:r>
      </w:del>
      <w:ins w:id="13" w:author="Unknown Author" w:date="2023-02-08T13:11:00Z">
        <w:r>
          <w:rPr>
            <w:rFonts w:eastAsia="Times New Roman" w:cstheme="minorHAnsi"/>
            <w:b/>
            <w:bCs/>
            <w:lang w:val="es-ES" w:eastAsia="de-DE"/>
          </w:rPr>
          <w:t>seleccion’o</w:t>
        </w:r>
      </w:ins>
      <w:r>
        <w:rPr>
          <w:rFonts w:eastAsia="Times New Roman" w:cstheme="minorHAnsi"/>
          <w:b/>
          <w:bCs/>
          <w:lang w:val="es-ES" w:eastAsia="de-DE"/>
        </w:rPr>
        <w:t xml:space="preserve"> poco apoyo (1 o 2 o 3 en la escala de 5 Likert en las cuatro opciones anteriores):</w:t>
      </w:r>
    </w:p>
    <w:p w14:paraId="73EB2511" w14:textId="77777777" w:rsidR="000C3BE0" w:rsidRDefault="000C3BE0">
      <w:pPr>
        <w:spacing w:after="0" w:line="240" w:lineRule="auto"/>
        <w:rPr>
          <w:rFonts w:eastAsia="Times New Roman" w:cstheme="minorHAnsi"/>
          <w:b/>
          <w:bCs/>
          <w:lang w:val="es-ES" w:eastAsia="de-DE"/>
        </w:rPr>
      </w:pPr>
    </w:p>
    <w:p w14:paraId="1EF9EA93" w14:textId="77777777" w:rsidR="000C3BE0" w:rsidRDefault="003A41C0">
      <w:pPr>
        <w:spacing w:after="0" w:line="240" w:lineRule="auto"/>
        <w:rPr>
          <w:rFonts w:eastAsia="Times New Roman" w:cstheme="minorHAnsi"/>
          <w:b/>
          <w:bCs/>
          <w:lang w:val="es-ES" w:eastAsia="de-DE"/>
        </w:rPr>
      </w:pPr>
      <w:r>
        <w:rPr>
          <w:rFonts w:eastAsia="Times New Roman" w:cstheme="minorHAnsi"/>
          <w:b/>
          <w:bCs/>
          <w:lang w:val="es-ES" w:eastAsia="de-DE"/>
        </w:rPr>
        <w:t>¿Por qué no apoya un plan climático europeo? (Se pueden dar varias respuestas)</w:t>
      </w:r>
    </w:p>
    <w:p w14:paraId="74A8C45E" w14:textId="77777777" w:rsidR="000C3BE0" w:rsidRDefault="000C3BE0">
      <w:pPr>
        <w:spacing w:after="0" w:line="240" w:lineRule="auto"/>
        <w:rPr>
          <w:rFonts w:eastAsia="Times New Roman" w:cstheme="minorHAnsi"/>
          <w:b/>
          <w:bCs/>
          <w:lang w:val="es-ES" w:eastAsia="de-DE"/>
        </w:rPr>
      </w:pPr>
    </w:p>
    <w:p w14:paraId="0982487B" w14:textId="77777777" w:rsidR="000C3BE0" w:rsidRDefault="003A41C0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val="es-ES" w:eastAsia="de-DE"/>
        </w:rPr>
      </w:pPr>
      <w:r>
        <w:rPr>
          <w:rFonts w:eastAsia="Times New Roman" w:cstheme="minorHAnsi"/>
          <w:lang w:val="es-ES" w:eastAsia="de-DE"/>
        </w:rPr>
        <w:t xml:space="preserve">Me opongo a que la política climática se decida a nivel de </w:t>
      </w:r>
      <w:r>
        <w:rPr>
          <w:rFonts w:eastAsia="Times New Roman" w:cstheme="minorHAnsi"/>
          <w:lang w:val="es-ES" w:eastAsia="de-DE"/>
        </w:rPr>
        <w:t>la UE</w:t>
      </w:r>
      <w:del w:id="14" w:author="Unknown Author" w:date="2023-02-08T13:12:00Z">
        <w:r>
          <w:rPr>
            <w:rFonts w:eastAsia="Times New Roman" w:cstheme="minorHAnsi"/>
            <w:lang w:val="es-ES" w:eastAsia="de-DE"/>
          </w:rPr>
          <w:delText>,</w:delText>
        </w:r>
      </w:del>
      <w:ins w:id="15" w:author="Unknown Author" w:date="2023-02-08T13:12:00Z">
        <w:r>
          <w:rPr>
            <w:rFonts w:eastAsia="Times New Roman" w:cstheme="minorHAnsi"/>
            <w:lang w:val="es-ES" w:eastAsia="de-DE"/>
          </w:rPr>
          <w:t>.</w:t>
        </w:r>
      </w:ins>
      <w:r>
        <w:rPr>
          <w:rFonts w:eastAsia="Times New Roman" w:cstheme="minorHAnsi"/>
          <w:lang w:val="es-ES" w:eastAsia="de-DE"/>
        </w:rPr>
        <w:t xml:space="preserve"> </w:t>
      </w:r>
      <w:del w:id="16" w:author="Unknown Author" w:date="2023-02-08T13:12:00Z">
        <w:r>
          <w:rPr>
            <w:rFonts w:eastAsia="Times New Roman" w:cstheme="minorHAnsi"/>
            <w:lang w:val="es-ES" w:eastAsia="de-DE"/>
          </w:rPr>
          <w:delText>d</w:delText>
        </w:r>
      </w:del>
      <w:ins w:id="17" w:author="Unknown Author" w:date="2023-02-08T13:12:00Z">
        <w:r>
          <w:rPr>
            <w:rFonts w:eastAsia="Times New Roman" w:cstheme="minorHAnsi"/>
            <w:lang w:val="es-ES" w:eastAsia="de-DE"/>
          </w:rPr>
          <w:t>D</w:t>
        </w:r>
      </w:ins>
      <w:r>
        <w:rPr>
          <w:rFonts w:eastAsia="Times New Roman" w:cstheme="minorHAnsi"/>
          <w:lang w:val="es-ES" w:eastAsia="de-DE"/>
        </w:rPr>
        <w:t>ebería decidirse a nivel nacional.</w:t>
      </w:r>
    </w:p>
    <w:p w14:paraId="662353C0" w14:textId="77777777" w:rsidR="000C3BE0" w:rsidRDefault="003A41C0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val="es-ES" w:eastAsia="de-DE"/>
        </w:rPr>
      </w:pPr>
      <w:r>
        <w:rPr>
          <w:rFonts w:eastAsia="Times New Roman" w:cstheme="minorHAnsi"/>
          <w:lang w:val="es-ES" w:eastAsia="de-DE"/>
        </w:rPr>
        <w:t>Preferiría que los ingresos se utilizaran de una forma distinta a la sugerida anteriormente</w:t>
      </w:r>
    </w:p>
    <w:p w14:paraId="7450C803" w14:textId="77777777" w:rsidR="000C3BE0" w:rsidRDefault="003A41C0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val="es-ES" w:eastAsia="de-DE"/>
        </w:rPr>
      </w:pPr>
      <w:r>
        <w:rPr>
          <w:rFonts w:eastAsia="Times New Roman" w:cstheme="minorHAnsi"/>
          <w:lang w:val="es-ES" w:eastAsia="de-DE"/>
        </w:rPr>
        <w:lastRenderedPageBreak/>
        <w:t>Preferiría que la disminución de las emisiones de carbono estuviera regulada por otras políticas climáticas.</w:t>
      </w:r>
    </w:p>
    <w:p w14:paraId="5A15FE12" w14:textId="77777777" w:rsidR="000C3BE0" w:rsidRDefault="003A41C0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val="es-ES" w:eastAsia="de-DE"/>
        </w:rPr>
      </w:pPr>
      <w:r>
        <w:rPr>
          <w:rFonts w:eastAsia="Times New Roman" w:cstheme="minorHAnsi"/>
          <w:lang w:val="es-ES" w:eastAsia="de-DE"/>
        </w:rPr>
        <w:t>En general</w:t>
      </w:r>
      <w:r>
        <w:rPr>
          <w:rFonts w:eastAsia="Times New Roman" w:cstheme="minorHAnsi"/>
          <w:lang w:val="es-ES" w:eastAsia="de-DE"/>
        </w:rPr>
        <w:t>, me opongo a políticas climáticas adicionales o más ambiciosas.</w:t>
      </w:r>
    </w:p>
    <w:p w14:paraId="18C0D06F" w14:textId="77777777" w:rsidR="000C3BE0" w:rsidRDefault="003A41C0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val="es-ES" w:eastAsia="de-DE"/>
        </w:rPr>
      </w:pPr>
      <w:r>
        <w:rPr>
          <w:rFonts w:eastAsia="Times New Roman" w:cstheme="minorHAnsi"/>
          <w:lang w:val="es-ES" w:eastAsia="de-DE"/>
        </w:rPr>
        <w:t>No entiendo muy bien cómo se supone que funciona el Plan Climático Europeo.</w:t>
      </w:r>
    </w:p>
    <w:p w14:paraId="3808E846" w14:textId="77777777" w:rsidR="000C3BE0" w:rsidRDefault="003A41C0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lang w:val="es-ES" w:eastAsia="de-DE"/>
        </w:rPr>
      </w:pPr>
      <w:r>
        <w:rPr>
          <w:rFonts w:eastAsia="Times New Roman" w:cstheme="minorHAnsi"/>
          <w:lang w:val="es-ES" w:eastAsia="de-DE"/>
        </w:rPr>
        <w:t>No lo sé</w:t>
      </w:r>
    </w:p>
    <w:p w14:paraId="48C396E0" w14:textId="77777777" w:rsidR="000C3BE0" w:rsidRDefault="000C3BE0">
      <w:pPr>
        <w:spacing w:after="0" w:line="240" w:lineRule="auto"/>
        <w:rPr>
          <w:rFonts w:eastAsia="Times New Roman" w:cstheme="minorHAnsi"/>
          <w:lang w:val="es-ES" w:eastAsia="de-DE"/>
        </w:rPr>
      </w:pPr>
    </w:p>
    <w:p w14:paraId="127FFA3A" w14:textId="77777777" w:rsidR="000C3BE0" w:rsidRDefault="000C3BE0">
      <w:pPr>
        <w:ind w:left="2124" w:hanging="2124"/>
        <w:rPr>
          <w:lang w:val="es-ES"/>
        </w:rPr>
      </w:pPr>
    </w:p>
    <w:p w14:paraId="52AF374B" w14:textId="77777777" w:rsidR="000C3BE0" w:rsidRDefault="000C3BE0">
      <w:pPr>
        <w:rPr>
          <w:lang w:val="es-ES"/>
        </w:rPr>
      </w:pPr>
    </w:p>
    <w:sectPr w:rsidR="000C3BE0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Unknown Author" w:date="2023-02-08T13:06:00Z" w:initials="">
    <w:p w14:paraId="5446E5B7" w14:textId="77777777" w:rsidR="000C3BE0" w:rsidRDefault="003A41C0">
      <w:r>
        <w:rPr>
          <w:sz w:val="20"/>
          <w:lang w:val="es-ES"/>
        </w:rPr>
        <w:t>This sounds a bit weird, but no quick solution comes to mind.Could be“Tranferir 105 euros/anho a cada a</w:t>
      </w:r>
      <w:r>
        <w:rPr>
          <w:sz w:val="20"/>
          <w:lang w:val="es-ES"/>
        </w:rPr>
        <w:t>dulto europe“or “Dar un apoyo de 105 euros/anhos“</w:t>
      </w:r>
    </w:p>
  </w:comment>
  <w:comment w:id="3" w:author="Unknown Author" w:date="2023-02-08T13:10:00Z" w:initials="">
    <w:p w14:paraId="3EE78B1A" w14:textId="77777777" w:rsidR="000C3BE0" w:rsidRDefault="003A41C0">
      <w:r>
        <w:rPr>
          <w:rFonts w:ascii="Calibri" w:hAnsi="Calibri"/>
          <w:sz w:val="20"/>
          <w:lang w:val="es-ES"/>
        </w:rPr>
        <w:t>This sounds a bit weird, maybe depending on each country?</w:t>
      </w:r>
    </w:p>
  </w:comment>
  <w:comment w:id="4" w:author="fabre" w:date="2023-02-09T18:02:00Z" w:initials="f">
    <w:p w14:paraId="0B2F2A96" w14:textId="77777777" w:rsidR="003A41C0" w:rsidRDefault="003A41C0">
      <w:pPr>
        <w:pStyle w:val="Commentaire"/>
      </w:pPr>
      <w:r>
        <w:rPr>
          <w:rStyle w:val="Marquedecommentaire"/>
        </w:rPr>
        <w:annotationRef/>
      </w:r>
      <w:r>
        <w:t xml:space="preserve">In French I </w:t>
      </w:r>
      <w:proofErr w:type="spellStart"/>
      <w:r>
        <w:t>translated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, i fit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help</w:t>
      </w:r>
      <w:proofErr w:type="spellEnd"/>
      <w:r>
        <w:t>:</w:t>
      </w:r>
    </w:p>
    <w:p w14:paraId="5BC00F75" w14:textId="77777777" w:rsidR="003A41C0" w:rsidRPr="003A41C0" w:rsidRDefault="003A41C0" w:rsidP="003A41C0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3A41C0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Verser le même montant à chaque adulte Européen, égal à 105€ par an.</w:t>
      </w:r>
    </w:p>
    <w:p w14:paraId="721DECF1" w14:textId="77777777" w:rsidR="003A41C0" w:rsidRPr="003A41C0" w:rsidRDefault="003A41C0" w:rsidP="003A41C0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  <w:r w:rsidRPr="003A41C0"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  <w:t>Verser à chaque adulte européen un montant spécifique à son pays, proportionnel aux émissions de son pays : dans les pays à émissions par personne plus élevées (comme l'Allemagne), les habitants recevraient plus que dans les pays à émissions plus faibles (comme la Roumanie). Pour information, les Français recevraient 110€ par an.</w:t>
      </w:r>
    </w:p>
    <w:p w14:paraId="3B280532" w14:textId="58673A29" w:rsidR="003A41C0" w:rsidRDefault="003A41C0">
      <w:pPr>
        <w:pStyle w:val="Commentair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446E5B7" w15:done="0"/>
  <w15:commentEx w15:paraId="3EE78B1A" w15:done="0"/>
  <w15:commentEx w15:paraId="3B280532" w15:paraIdParent="3EE78B1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446E5B7" w16cid:durableId="278FAD0F"/>
  <w16cid:commentId w16cid:paraId="3EE78B1A" w16cid:durableId="278FAD1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77E45"/>
    <w:multiLevelType w:val="multilevel"/>
    <w:tmpl w:val="D54ED03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67D341B"/>
    <w:multiLevelType w:val="multilevel"/>
    <w:tmpl w:val="7700C2A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5A12DC"/>
    <w:multiLevelType w:val="multilevel"/>
    <w:tmpl w:val="57C0E8C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2037EF"/>
    <w:multiLevelType w:val="multilevel"/>
    <w:tmpl w:val="3488CBE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DE01C26"/>
    <w:multiLevelType w:val="multilevel"/>
    <w:tmpl w:val="38128C7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5CF61A6"/>
    <w:multiLevelType w:val="multilevel"/>
    <w:tmpl w:val="DA2A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inus Mattauch">
    <w15:presenceInfo w15:providerId="AD" w15:userId="S::cenv0544@ox.ac.uk::5f4e78bb-a00d-4857-96e8-8bd6d7e89296"/>
  </w15:person>
  <w15:person w15:author="fabre">
    <w15:presenceInfo w15:providerId="Windows Live" w15:userId="e009ba7e9a2f67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trackRevisions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BE0"/>
    <w:rsid w:val="000C3BE0"/>
    <w:rsid w:val="003A41C0"/>
    <w:rsid w:val="004C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355BB"/>
  <w15:docId w15:val="{C90DD4E1-D0DC-44D1-A021-C9EB09B1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109"/>
    <w:pPr>
      <w:spacing w:after="160"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D47A68"/>
    <w:pPr>
      <w:ind w:left="720"/>
      <w:contextualSpacing/>
    </w:p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Rvision">
    <w:name w:val="Revision"/>
    <w:hidden/>
    <w:uiPriority w:val="99"/>
    <w:semiHidden/>
    <w:rsid w:val="004C4B23"/>
    <w:pPr>
      <w:suppressAutoHyphens w:val="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A41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41C0"/>
    <w:rPr>
      <w:rFonts w:ascii="Segoe UI" w:hAnsi="Segoe UI" w:cs="Segoe UI"/>
      <w:sz w:val="18"/>
      <w:szCs w:val="1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A41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A41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9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7253863640724519</dc:creator>
  <dc:description/>
  <cp:lastModifiedBy>fabre</cp:lastModifiedBy>
  <cp:revision>5</cp:revision>
  <dcterms:created xsi:type="dcterms:W3CDTF">2023-02-08T10:03:00Z</dcterms:created>
  <dcterms:modified xsi:type="dcterms:W3CDTF">2023-02-09T17:02:00Z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