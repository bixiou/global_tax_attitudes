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5EF7" w14:textId="77777777" w:rsidR="007E2BAF" w:rsidRPr="00356322" w:rsidRDefault="007E2BAF" w:rsidP="007E2BAF">
      <w:pPr>
        <w:jc w:val="center"/>
        <w:rPr>
          <w:b/>
          <w:bCs/>
        </w:rPr>
      </w:pPr>
      <w:r w:rsidRPr="00356322">
        <w:rPr>
          <w:b/>
          <w:bCs/>
        </w:rPr>
        <w:t>ETS2 Fragen und Hypothese</w:t>
      </w:r>
      <w:r>
        <w:rPr>
          <w:b/>
          <w:bCs/>
        </w:rPr>
        <w:t>n zur</w:t>
      </w:r>
      <w:r w:rsidRPr="00356322">
        <w:rPr>
          <w:b/>
          <w:bCs/>
        </w:rPr>
        <w:t xml:space="preserve"> Umfrage</w:t>
      </w:r>
    </w:p>
    <w:p w14:paraId="4BC77A89" w14:textId="77777777" w:rsidR="007E2BAF" w:rsidRDefault="007E2BAF" w:rsidP="007E2BAF">
      <w:pPr>
        <w:rPr>
          <w:b/>
          <w:bCs/>
        </w:rPr>
      </w:pPr>
      <w:r>
        <w:rPr>
          <w:b/>
          <w:bCs/>
        </w:rPr>
        <w:t>Vorgeschlagene Fragen:</w:t>
      </w:r>
    </w:p>
    <w:p w14:paraId="3EB4B3D5" w14:textId="794F6958" w:rsidR="007E2BAF" w:rsidRDefault="007E2BAF" w:rsidP="007E2BAF">
      <w:r w:rsidRPr="00331F6A">
        <w:t xml:space="preserve">Ähnlich wie das globale Klimaprogramm würde das europäische Klimaprogramm eine Höchstmenge an Treibhausgasen </w:t>
      </w:r>
      <w:del w:id="0" w:author="Franziska Funke" w:date="2023-02-09T11:40:00Z">
        <w:r w:rsidRPr="00331F6A" w:rsidDel="007E2BAF">
          <w:delText>vorschreiben</w:delText>
        </w:r>
      </w:del>
      <w:ins w:id="1" w:author="Franziska Funke" w:date="2023-02-09T11:40:00Z">
        <w:r>
          <w:t>festlegen</w:t>
        </w:r>
      </w:ins>
      <w:r w:rsidRPr="00331F6A">
        <w:t>, die in der EU aus</w:t>
      </w:r>
      <w:r>
        <w:t>ge</w:t>
      </w:r>
      <w:r w:rsidRPr="00331F6A">
        <w:t xml:space="preserve">stoßen </w:t>
      </w:r>
      <w:r>
        <w:t xml:space="preserve">werden </w:t>
      </w:r>
      <w:r w:rsidRPr="00331F6A">
        <w:t xml:space="preserve">dürfen. </w:t>
      </w:r>
      <w:del w:id="2" w:author="Franziska Funke" w:date="2023-02-09T11:52:00Z">
        <w:r w:rsidRPr="00331F6A" w:rsidDel="00E94324">
          <w:delText>Es würde</w:delText>
        </w:r>
      </w:del>
      <w:del w:id="3" w:author="Franziska Funke" w:date="2023-02-09T11:54:00Z">
        <w:r w:rsidRPr="00331F6A" w:rsidDel="00E94324">
          <w:delText xml:space="preserve"> </w:delText>
        </w:r>
      </w:del>
      <w:ins w:id="4" w:author="Franziska Funke" w:date="2023-02-09T11:54:00Z">
        <w:r w:rsidR="00E94324">
          <w:t>D</w:t>
        </w:r>
      </w:ins>
      <w:del w:id="5" w:author="Franziska Funke" w:date="2023-02-09T11:54:00Z">
        <w:r w:rsidRPr="00331F6A" w:rsidDel="00E94324">
          <w:delText>d</w:delText>
        </w:r>
      </w:del>
      <w:r w:rsidRPr="00331F6A">
        <w:t xml:space="preserve">ie Verursacher </w:t>
      </w:r>
      <w:ins w:id="6" w:author="Franziska Funke" w:date="2023-02-09T11:57:00Z">
        <w:r w:rsidR="00E94324">
          <w:t xml:space="preserve">von Treibhausgasemissionen </w:t>
        </w:r>
      </w:ins>
      <w:ins w:id="7" w:author="Franziska Funke" w:date="2023-02-09T11:54:00Z">
        <w:r w:rsidR="00E94324">
          <w:t xml:space="preserve">müssten daraufhin </w:t>
        </w:r>
      </w:ins>
      <w:r w:rsidRPr="00331F6A">
        <w:t xml:space="preserve">für ihre Emissionen </w:t>
      </w:r>
      <w:ins w:id="8" w:author="Franziska Funke" w:date="2023-02-09T11:53:00Z">
        <w:r w:rsidR="00E94324">
          <w:t>Geld zahlen</w:t>
        </w:r>
      </w:ins>
      <w:ins w:id="9" w:author="Franziska Funke" w:date="2023-02-09T11:55:00Z">
        <w:r w:rsidR="00E94324">
          <w:t>.</w:t>
        </w:r>
      </w:ins>
      <w:del w:id="10" w:author="Franziska Funke" w:date="2023-02-09T11:53:00Z">
        <w:r w:rsidRPr="00331F6A" w:rsidDel="00E94324">
          <w:delText>zur Kasse bitten</w:delText>
        </w:r>
      </w:del>
      <w:del w:id="11" w:author="Franziska Funke" w:date="2023-02-09T11:55:00Z">
        <w:r w:rsidRPr="00331F6A" w:rsidDel="00E94324">
          <w:delText>, was wiederum</w:delText>
        </w:r>
      </w:del>
      <w:r w:rsidRPr="00331F6A">
        <w:t xml:space="preserve"> </w:t>
      </w:r>
      <w:ins w:id="12" w:author="Franziska Funke" w:date="2023-02-09T11:55:00Z">
        <w:r w:rsidR="00E94324">
          <w:t xml:space="preserve">Dadurch würden </w:t>
        </w:r>
      </w:ins>
      <w:r w:rsidRPr="00331F6A">
        <w:t xml:space="preserve">die Preise für fossile Brennstoffe </w:t>
      </w:r>
      <w:ins w:id="13" w:author="Franziska Funke" w:date="2023-02-09T11:55:00Z">
        <w:r w:rsidR="00E94324">
          <w:t>steigen</w:t>
        </w:r>
      </w:ins>
      <w:del w:id="14" w:author="Franziska Funke" w:date="2023-02-09T11:55:00Z">
        <w:r w:rsidRPr="00331F6A" w:rsidDel="00E94324">
          <w:delText>erhöhen</w:delText>
        </w:r>
      </w:del>
      <w:r w:rsidRPr="00331F6A">
        <w:t xml:space="preserve">, und </w:t>
      </w:r>
      <w:ins w:id="15" w:author="Franziska Funke" w:date="2023-02-09T11:55:00Z">
        <w:r w:rsidR="00E94324">
          <w:t>e</w:t>
        </w:r>
      </w:ins>
      <w:ins w:id="16" w:author="Franziska Funke" w:date="2023-02-09T12:02:00Z">
        <w:r w:rsidR="00B97CE1">
          <w:t>s entste</w:t>
        </w:r>
      </w:ins>
      <w:ins w:id="17" w:author="Franziska Funke" w:date="2023-02-09T12:03:00Z">
        <w:r w:rsidR="00B97CE1">
          <w:t>ht ein</w:t>
        </w:r>
      </w:ins>
      <w:ins w:id="18" w:author="Franziska Funke" w:date="2023-02-09T11:55:00Z">
        <w:r w:rsidR="00E94324">
          <w:t xml:space="preserve"> </w:t>
        </w:r>
      </w:ins>
      <w:ins w:id="19" w:author="Franziska Funke" w:date="2023-02-09T11:54:00Z">
        <w:r w:rsidR="00E94324">
          <w:t>Anreiz</w:t>
        </w:r>
      </w:ins>
      <w:ins w:id="20" w:author="Franziska Funke" w:date="2023-02-09T11:56:00Z">
        <w:r w:rsidR="00E94324">
          <w:t xml:space="preserve">, </w:t>
        </w:r>
      </w:ins>
      <w:del w:id="21" w:author="Franziska Funke" w:date="2023-02-09T11:51:00Z">
        <w:r w:rsidRPr="00331F6A" w:rsidDel="00E94324">
          <w:delText>von</w:delText>
        </w:r>
      </w:del>
      <w:r w:rsidRPr="00331F6A">
        <w:t xml:space="preserve"> </w:t>
      </w:r>
      <w:del w:id="22" w:author="Franziska Funke" w:date="2023-02-09T11:56:00Z">
        <w:r w:rsidRPr="00331F6A" w:rsidDel="00E94324">
          <w:delText>umwelt</w:delText>
        </w:r>
      </w:del>
      <w:ins w:id="23" w:author="Franziska Funke" w:date="2023-02-09T11:56:00Z">
        <w:r w:rsidR="00E94324">
          <w:t>klima</w:t>
        </w:r>
      </w:ins>
      <w:r w:rsidRPr="00331F6A">
        <w:t>schädliche</w:t>
      </w:r>
      <w:del w:id="24" w:author="Franziska Funke" w:date="2023-02-09T12:03:00Z">
        <w:r w:rsidRPr="00331F6A" w:rsidDel="00B97CE1">
          <w:delText>n</w:delText>
        </w:r>
      </w:del>
      <w:r w:rsidRPr="00331F6A">
        <w:t xml:space="preserve"> Aktivitäten </w:t>
      </w:r>
      <w:ins w:id="25" w:author="Franziska Funke" w:date="2023-02-09T11:56:00Z">
        <w:r w:rsidR="00E94324">
          <w:t>zu reduzieren</w:t>
        </w:r>
      </w:ins>
      <w:del w:id="26" w:author="Franziska Funke" w:date="2023-02-09T11:56:00Z">
        <w:r w:rsidRPr="00331F6A" w:rsidDel="00E94324">
          <w:delText>abhalten würde</w:delText>
        </w:r>
      </w:del>
      <w:r w:rsidRPr="00331F6A">
        <w:t xml:space="preserve">. Für die Verwendung der Einnahmen aus dem </w:t>
      </w:r>
      <w:ins w:id="27" w:author="Franziska Funke" w:date="2023-02-09T12:13:00Z">
        <w:r w:rsidR="00534CEE">
          <w:t>Klimaprogramm</w:t>
        </w:r>
      </w:ins>
      <w:del w:id="28" w:author="Franziska Funke" w:date="2023-02-09T12:13:00Z">
        <w:r w:rsidRPr="00331F6A" w:rsidDel="00534CEE">
          <w:delText>System</w:delText>
        </w:r>
      </w:del>
      <w:r w:rsidRPr="00331F6A">
        <w:t xml:space="preserve"> in den Bereichen Gebäude und Verkehr sind mehrere Optionen denkbar:</w:t>
      </w:r>
    </w:p>
    <w:p w14:paraId="3563D8F5" w14:textId="6EED6B36" w:rsidR="007E2BAF" w:rsidRDefault="007E2BAF" w:rsidP="007E2BAF">
      <w:pPr>
        <w:pStyle w:val="Listenabsatz"/>
        <w:numPr>
          <w:ilvl w:val="0"/>
          <w:numId w:val="1"/>
        </w:numPr>
      </w:pPr>
      <w:r>
        <w:t xml:space="preserve">Bereitstellung eines </w:t>
      </w:r>
      <w:del w:id="29" w:author="Franziska Funke" w:date="2023-02-09T11:43:00Z">
        <w:r w:rsidDel="007E2BAF">
          <w:delText xml:space="preserve">gleichen </w:delText>
        </w:r>
      </w:del>
      <w:ins w:id="30" w:author="Franziska Funke" w:date="2023-02-09T11:43:00Z">
        <w:r>
          <w:t xml:space="preserve">einheitlichen </w:t>
        </w:r>
      </w:ins>
      <w:commentRangeStart w:id="31"/>
      <w:r>
        <w:t>Geldtransfers</w:t>
      </w:r>
      <w:commentRangeEnd w:id="31"/>
      <w:r>
        <w:rPr>
          <w:rStyle w:val="Kommentarzeichen"/>
        </w:rPr>
        <w:commentReference w:id="31"/>
      </w:r>
      <w:r>
        <w:t xml:space="preserve"> von 105 €/Jahr für jede</w:t>
      </w:r>
      <w:ins w:id="32" w:author="Franziska Funke" w:date="2023-02-09T12:12:00Z">
        <w:r w:rsidR="00AB50B4">
          <w:t>:</w:t>
        </w:r>
      </w:ins>
      <w:r>
        <w:t>n erwachsenen Europäer</w:t>
      </w:r>
      <w:ins w:id="33" w:author="Franziska Funke" w:date="2023-02-09T12:12:00Z">
        <w:r w:rsidR="00AB50B4">
          <w:t>:in</w:t>
        </w:r>
      </w:ins>
      <w:r>
        <w:t>.</w:t>
      </w:r>
    </w:p>
    <w:p w14:paraId="5286FC08" w14:textId="00C074F6" w:rsidR="007E2BAF" w:rsidRDefault="007E2BAF" w:rsidP="007E2BAF">
      <w:pPr>
        <w:pStyle w:val="Listenabsatz"/>
        <w:numPr>
          <w:ilvl w:val="0"/>
          <w:numId w:val="1"/>
        </w:numPr>
      </w:pPr>
      <w:r>
        <w:t xml:space="preserve">Bereitstellung eines länderspezifischen Geldtransfers für </w:t>
      </w:r>
      <w:commentRangeStart w:id="34"/>
      <w:r>
        <w:t>jede</w:t>
      </w:r>
      <w:ins w:id="35" w:author="Franziska Funke" w:date="2023-02-09T11:45:00Z">
        <w:r>
          <w:t>:</w:t>
        </w:r>
      </w:ins>
      <w:r>
        <w:t>n Europäer</w:t>
      </w:r>
      <w:ins w:id="36" w:author="Franziska Funke" w:date="2023-02-09T11:45:00Z">
        <w:r>
          <w:t>:in</w:t>
        </w:r>
      </w:ins>
      <w:commentRangeEnd w:id="34"/>
      <w:ins w:id="37" w:author="Franziska Funke" w:date="2023-02-09T11:49:00Z">
        <w:r>
          <w:rPr>
            <w:rStyle w:val="Kommentarzeichen"/>
          </w:rPr>
          <w:commentReference w:id="34"/>
        </w:r>
      </w:ins>
      <w:r>
        <w:t>, proportional zu den Emissionen seines</w:t>
      </w:r>
      <w:ins w:id="38" w:author="Franziska Funke" w:date="2023-02-09T11:45:00Z">
        <w:r>
          <w:t>/ihres</w:t>
        </w:r>
      </w:ins>
      <w:r>
        <w:t xml:space="preserve"> Landes: Menschen in Ländern mit höheren Emissionen pro Person (wie Deutschland) würden mehr erhalten als Menschen in Ländern mit niedrigeren Emissionen (wie Rumänien). Zur Information: Menschen in [Deutschland/Spanien] würden [130/90]€/Jahr erhalten.</w:t>
      </w:r>
    </w:p>
    <w:p w14:paraId="1F7F8E42" w14:textId="6E7F6773" w:rsidR="007E2BAF" w:rsidRDefault="007E2BAF" w:rsidP="007E2BAF">
      <w:pPr>
        <w:pStyle w:val="Listenabsatz"/>
        <w:numPr>
          <w:ilvl w:val="0"/>
          <w:numId w:val="1"/>
        </w:numPr>
      </w:pPr>
      <w:r>
        <w:t xml:space="preserve">Finanzierung </w:t>
      </w:r>
      <w:del w:id="39" w:author="Franziska Funke" w:date="2023-02-09T11:46:00Z">
        <w:r w:rsidDel="007E2BAF">
          <w:delText xml:space="preserve">kohlenstoffarmer </w:delText>
        </w:r>
      </w:del>
      <w:ins w:id="40" w:author="Franziska Funke" w:date="2023-02-09T11:46:00Z">
        <w:r>
          <w:t xml:space="preserve">klimafreundlicher </w:t>
        </w:r>
      </w:ins>
      <w:r>
        <w:t>Investitionen: Wärmedämmung von Gebäuden, Umstellung auf saubere Heiz</w:t>
      </w:r>
      <w:ins w:id="41" w:author="Franziska Funke" w:date="2023-02-09T11:46:00Z">
        <w:r>
          <w:t>systeme</w:t>
        </w:r>
      </w:ins>
      <w:del w:id="42" w:author="Franziska Funke" w:date="2023-02-09T11:46:00Z">
        <w:r w:rsidDel="007E2BAF">
          <w:delText>quellen</w:delText>
        </w:r>
      </w:del>
      <w:r>
        <w:t>, öffentliche Verkehrsmittel und Ladestationen für Elektrofahrzeuge.</w:t>
      </w:r>
    </w:p>
    <w:p w14:paraId="7B813B29" w14:textId="46771DAA" w:rsidR="007E2BAF" w:rsidRDefault="007E2BAF" w:rsidP="007E2BAF">
      <w:pPr>
        <w:pStyle w:val="Listenabsatz"/>
        <w:numPr>
          <w:ilvl w:val="0"/>
          <w:numId w:val="1"/>
        </w:numPr>
      </w:pPr>
      <w:r>
        <w:t xml:space="preserve">Bereitstellung von Geldtransfers für die am stärksten </w:t>
      </w:r>
      <w:del w:id="43" w:author="Franziska Funke" w:date="2023-02-09T11:46:00Z">
        <w:r w:rsidDel="007E2BAF">
          <w:delText xml:space="preserve">gefährdete </w:delText>
        </w:r>
      </w:del>
      <w:ins w:id="44" w:author="Franziska Funke" w:date="2023-02-09T11:46:00Z">
        <w:r>
          <w:t xml:space="preserve">betroffene </w:t>
        </w:r>
      </w:ins>
      <w:r>
        <w:t>Hälfte der Europäer</w:t>
      </w:r>
      <w:ins w:id="45" w:author="Franziska Funke" w:date="2023-02-09T12:11:00Z">
        <w:r w:rsidR="00DC1257">
          <w:t>:innen</w:t>
        </w:r>
      </w:ins>
      <w:r>
        <w:t xml:space="preserve"> und Finanzierung kohlenstoffarmer Investitionen.</w:t>
      </w:r>
    </w:p>
    <w:p w14:paraId="27C79526" w14:textId="77777777" w:rsidR="007E2BAF" w:rsidRDefault="007E2BAF" w:rsidP="007E2BAF"/>
    <w:p w14:paraId="2EB19305" w14:textId="6E188BC8" w:rsidR="007E2BAF" w:rsidRDefault="007E2BAF" w:rsidP="007E2BAF">
      <w:r w:rsidRPr="00DD7951">
        <w:rPr>
          <w:b/>
          <w:bCs/>
        </w:rPr>
        <w:t xml:space="preserve">Unterstützen </w:t>
      </w:r>
      <w:ins w:id="46" w:author="Franziska Funke" w:date="2023-02-09T12:10:00Z">
        <w:r w:rsidR="00664715">
          <w:rPr>
            <w:b/>
            <w:bCs/>
          </w:rPr>
          <w:t>S</w:t>
        </w:r>
      </w:ins>
      <w:del w:id="47" w:author="Franziska Funke" w:date="2023-02-09T12:10:00Z">
        <w:r w:rsidRPr="00DD7951" w:rsidDel="00664715">
          <w:rPr>
            <w:b/>
            <w:bCs/>
          </w:rPr>
          <w:delText>s</w:delText>
        </w:r>
      </w:del>
      <w:r w:rsidRPr="00DD7951">
        <w:rPr>
          <w:b/>
          <w:bCs/>
        </w:rPr>
        <w:t xml:space="preserve">ie oder lehnen </w:t>
      </w:r>
      <w:ins w:id="48" w:author="Franziska Funke" w:date="2023-02-09T12:10:00Z">
        <w:r w:rsidR="00664715">
          <w:rPr>
            <w:b/>
            <w:bCs/>
          </w:rPr>
          <w:t>S</w:t>
        </w:r>
      </w:ins>
      <w:del w:id="49" w:author="Franziska Funke" w:date="2023-02-09T12:10:00Z">
        <w:r w:rsidRPr="00DD7951" w:rsidDel="00664715">
          <w:rPr>
            <w:b/>
            <w:bCs/>
          </w:rPr>
          <w:delText>s</w:delText>
        </w:r>
      </w:del>
      <w:r w:rsidRPr="00DD7951">
        <w:rPr>
          <w:b/>
          <w:bCs/>
        </w:rPr>
        <w:t>ie d</w:t>
      </w:r>
      <w:ins w:id="50" w:author="Franziska Funke" w:date="2023-02-09T11:47:00Z">
        <w:r>
          <w:rPr>
            <w:b/>
            <w:bCs/>
          </w:rPr>
          <w:t>as</w:t>
        </w:r>
      </w:ins>
      <w:del w:id="51" w:author="Franziska Funke" w:date="2023-02-09T11:47:00Z">
        <w:r w:rsidRPr="00DD7951" w:rsidDel="007E2BAF">
          <w:rPr>
            <w:b/>
            <w:bCs/>
          </w:rPr>
          <w:delText>en</w:delText>
        </w:r>
      </w:del>
      <w:r w:rsidRPr="00DD7951">
        <w:rPr>
          <w:b/>
          <w:bCs/>
        </w:rPr>
        <w:t xml:space="preserve"> europäische</w:t>
      </w:r>
      <w:del w:id="52" w:author="Franziska Funke" w:date="2023-02-09T11:47:00Z">
        <w:r w:rsidRPr="00DD7951" w:rsidDel="007E2BAF">
          <w:rPr>
            <w:b/>
            <w:bCs/>
          </w:rPr>
          <w:delText>n</w:delText>
        </w:r>
      </w:del>
      <w:r w:rsidRPr="00DD7951">
        <w:rPr>
          <w:b/>
          <w:bCs/>
        </w:rPr>
        <w:t xml:space="preserve"> Klimap</w:t>
      </w:r>
      <w:ins w:id="53" w:author="Franziska Funke" w:date="2023-02-09T11:47:00Z">
        <w:r>
          <w:rPr>
            <w:b/>
            <w:bCs/>
          </w:rPr>
          <w:t>rogramm</w:t>
        </w:r>
      </w:ins>
      <w:del w:id="54" w:author="Franziska Funke" w:date="2023-02-09T11:47:00Z">
        <w:r w:rsidRPr="00DD7951" w:rsidDel="007E2BAF">
          <w:rPr>
            <w:b/>
            <w:bCs/>
          </w:rPr>
          <w:delText>lan</w:delText>
        </w:r>
      </w:del>
      <w:r w:rsidRPr="00DD7951">
        <w:rPr>
          <w:b/>
          <w:bCs/>
        </w:rPr>
        <w:t xml:space="preserve"> ab, wenn die Einnahmen </w:t>
      </w:r>
      <w:ins w:id="55" w:author="Franziska Funke" w:date="2023-02-09T11:47:00Z">
        <w:r>
          <w:rPr>
            <w:b/>
            <w:bCs/>
          </w:rPr>
          <w:t xml:space="preserve">wie folgt </w:t>
        </w:r>
      </w:ins>
      <w:r w:rsidRPr="00DD7951">
        <w:rPr>
          <w:b/>
          <w:bCs/>
        </w:rPr>
        <w:t>genutzt werden</w:t>
      </w:r>
      <w:del w:id="56" w:author="Franziska Funke" w:date="2023-02-09T11:47:00Z">
        <w:r w:rsidDel="007E2BAF">
          <w:rPr>
            <w:b/>
            <w:bCs/>
          </w:rPr>
          <w:delText xml:space="preserve"> für</w:delText>
        </w:r>
        <w:r w:rsidRPr="00DD7951" w:rsidDel="007E2BAF">
          <w:rPr>
            <w:b/>
            <w:bCs/>
          </w:rPr>
          <w:delText xml:space="preserve"> </w:delText>
        </w:r>
        <w:r w:rsidDel="007E2BAF">
          <w:rPr>
            <w:b/>
            <w:bCs/>
          </w:rPr>
          <w:delText>…</w:delText>
        </w:r>
      </w:del>
      <w:r w:rsidRPr="00DD7951">
        <w:rPr>
          <w:b/>
          <w:bCs/>
        </w:rPr>
        <w:t>?</w:t>
      </w:r>
      <w:r>
        <w:t xml:space="preserve"> (5 Punkte Likert-Skala)</w:t>
      </w:r>
    </w:p>
    <w:p w14:paraId="6D61F3D7" w14:textId="7CA17EF9" w:rsidR="007E2BAF" w:rsidRDefault="007E2BAF" w:rsidP="007E2BAF">
      <w:pPr>
        <w:pStyle w:val="Listenabsatz"/>
        <w:numPr>
          <w:ilvl w:val="0"/>
          <w:numId w:val="2"/>
        </w:numPr>
      </w:pPr>
      <w:r>
        <w:t xml:space="preserve">Bereitstellung von </w:t>
      </w:r>
      <w:del w:id="57" w:author="Franziska Funke" w:date="2023-02-09T11:57:00Z">
        <w:r w:rsidDel="00E94324">
          <w:delText>Barg</w:delText>
        </w:r>
      </w:del>
      <w:ins w:id="58" w:author="Franziska Funke" w:date="2023-02-09T11:57:00Z">
        <w:r w:rsidR="00E94324">
          <w:t>G</w:t>
        </w:r>
      </w:ins>
      <w:r>
        <w:t>eldtransfers in gleicher Höhe für jede</w:t>
      </w:r>
      <w:ins w:id="59" w:author="Franziska Funke" w:date="2023-02-09T11:47:00Z">
        <w:r>
          <w:t>:</w:t>
        </w:r>
      </w:ins>
      <w:r>
        <w:t>n Europäer</w:t>
      </w:r>
      <w:ins w:id="60" w:author="Franziska Funke" w:date="2023-02-09T11:47:00Z">
        <w:r>
          <w:t>:in</w:t>
        </w:r>
      </w:ins>
      <w:r>
        <w:t xml:space="preserve"> </w:t>
      </w:r>
    </w:p>
    <w:p w14:paraId="61D474D1" w14:textId="759CDF07" w:rsidR="007E2BAF" w:rsidRDefault="007E2BAF" w:rsidP="007E2BAF">
      <w:pPr>
        <w:pStyle w:val="Listenabsatz"/>
        <w:numPr>
          <w:ilvl w:val="0"/>
          <w:numId w:val="2"/>
        </w:numPr>
      </w:pPr>
      <w:r>
        <w:t>Bereitstellung eines länderspezifischen Geldtransfers für jede</w:t>
      </w:r>
      <w:ins w:id="61" w:author="Franziska Funke" w:date="2023-02-09T11:47:00Z">
        <w:r>
          <w:t>:</w:t>
        </w:r>
      </w:ins>
      <w:r>
        <w:t>n Europäer</w:t>
      </w:r>
      <w:ins w:id="62" w:author="Franziska Funke" w:date="2023-02-09T11:47:00Z">
        <w:r>
          <w:t>:in</w:t>
        </w:r>
      </w:ins>
    </w:p>
    <w:p w14:paraId="2E925D8E" w14:textId="77777777" w:rsidR="007E2BAF" w:rsidRDefault="007E2BAF" w:rsidP="007E2BAF">
      <w:pPr>
        <w:pStyle w:val="Listenabsatz"/>
        <w:numPr>
          <w:ilvl w:val="0"/>
          <w:numId w:val="2"/>
        </w:numPr>
      </w:pPr>
      <w:r>
        <w:t>Finanzierung kohlenstoffarmer Investitionen</w:t>
      </w:r>
    </w:p>
    <w:p w14:paraId="401BCC14" w14:textId="5F646856" w:rsidR="007E2BAF" w:rsidRDefault="007E2BAF" w:rsidP="007E2BAF">
      <w:pPr>
        <w:pStyle w:val="Listenabsatz"/>
        <w:numPr>
          <w:ilvl w:val="0"/>
          <w:numId w:val="2"/>
        </w:numPr>
      </w:pPr>
      <w:del w:id="63" w:author="Franziska Funke" w:date="2023-02-09T11:58:00Z">
        <w:r w:rsidDel="00E94324">
          <w:delText>Barg</w:delText>
        </w:r>
      </w:del>
      <w:ins w:id="64" w:author="Franziska Funke" w:date="2023-02-09T11:58:00Z">
        <w:r w:rsidR="00E94324">
          <w:t>G</w:t>
        </w:r>
      </w:ins>
      <w:r>
        <w:t>eldtransfers für die am meisten gefährdeten Europäer</w:t>
      </w:r>
      <w:ins w:id="65" w:author="Franziska Funke" w:date="2023-02-09T11:49:00Z">
        <w:r>
          <w:t>:innen</w:t>
        </w:r>
      </w:ins>
      <w:r>
        <w:t xml:space="preserve"> und kohlenstoffarme Investitionen</w:t>
      </w:r>
    </w:p>
    <w:p w14:paraId="0570FDA6" w14:textId="77777777" w:rsidR="007E2BAF" w:rsidRDefault="007E2BAF" w:rsidP="007E2BAF"/>
    <w:p w14:paraId="5ABF8FBC" w14:textId="77777777" w:rsidR="007E2BAF" w:rsidRPr="00DD7951" w:rsidRDefault="007E2BAF" w:rsidP="007E2BAF">
      <w:pPr>
        <w:rPr>
          <w:b/>
          <w:bCs/>
          <w:i/>
          <w:iCs/>
        </w:rPr>
      </w:pPr>
      <w:r w:rsidRPr="00DD7951">
        <w:rPr>
          <w:b/>
          <w:bCs/>
          <w:i/>
          <w:iCs/>
        </w:rPr>
        <w:t>Konditional: Wenn die Unterstützung gering ausfällt (1, 2 oder 3 auf der 5</w:t>
      </w:r>
      <w:r>
        <w:rPr>
          <w:b/>
          <w:bCs/>
          <w:i/>
          <w:iCs/>
        </w:rPr>
        <w:t>er</w:t>
      </w:r>
      <w:r w:rsidRPr="00DD7951">
        <w:rPr>
          <w:b/>
          <w:bCs/>
          <w:i/>
          <w:iCs/>
        </w:rPr>
        <w:t>Likert-Skala bei allen der vier oben genannten Optionen):</w:t>
      </w:r>
    </w:p>
    <w:p w14:paraId="01FA159D" w14:textId="47AA4369" w:rsidR="007E2BAF" w:rsidRPr="00DD7951" w:rsidRDefault="007E2BAF" w:rsidP="007E2BAF">
      <w:pPr>
        <w:rPr>
          <w:b/>
          <w:bCs/>
        </w:rPr>
      </w:pPr>
      <w:r w:rsidRPr="00DD7951">
        <w:rPr>
          <w:b/>
          <w:bCs/>
        </w:rPr>
        <w:t xml:space="preserve">Warum lehnen </w:t>
      </w:r>
      <w:ins w:id="66" w:author="Franziska Funke" w:date="2023-02-09T12:10:00Z">
        <w:r w:rsidR="00664715">
          <w:rPr>
            <w:b/>
            <w:bCs/>
          </w:rPr>
          <w:t>S</w:t>
        </w:r>
      </w:ins>
      <w:del w:id="67" w:author="Franziska Funke" w:date="2023-02-09T12:10:00Z">
        <w:r w:rsidRPr="00DD7951" w:rsidDel="00664715">
          <w:rPr>
            <w:b/>
            <w:bCs/>
          </w:rPr>
          <w:delText>s</w:delText>
        </w:r>
      </w:del>
      <w:r w:rsidRPr="00DD7951">
        <w:rPr>
          <w:b/>
          <w:bCs/>
        </w:rPr>
        <w:t>ie d</w:t>
      </w:r>
      <w:ins w:id="68" w:author="Franziska Funke" w:date="2023-02-09T12:01:00Z">
        <w:r w:rsidR="00B97CE1">
          <w:rPr>
            <w:b/>
            <w:bCs/>
          </w:rPr>
          <w:t>as</w:t>
        </w:r>
      </w:ins>
      <w:del w:id="69" w:author="Franziska Funke" w:date="2023-02-09T12:01:00Z">
        <w:r w:rsidRPr="00DD7951" w:rsidDel="00B97CE1">
          <w:rPr>
            <w:b/>
            <w:bCs/>
          </w:rPr>
          <w:delText>en</w:delText>
        </w:r>
      </w:del>
      <w:r w:rsidRPr="00DD7951">
        <w:rPr>
          <w:b/>
          <w:bCs/>
        </w:rPr>
        <w:t xml:space="preserve"> europäische</w:t>
      </w:r>
      <w:del w:id="70" w:author="Franziska Funke" w:date="2023-02-09T12:01:00Z">
        <w:r w:rsidRPr="00DD7951" w:rsidDel="00B97CE1">
          <w:rPr>
            <w:b/>
            <w:bCs/>
          </w:rPr>
          <w:delText>n</w:delText>
        </w:r>
      </w:del>
      <w:r w:rsidRPr="00DD7951">
        <w:rPr>
          <w:b/>
          <w:bCs/>
        </w:rPr>
        <w:t xml:space="preserve"> Klimap</w:t>
      </w:r>
      <w:ins w:id="71" w:author="Franziska Funke" w:date="2023-02-09T12:01:00Z">
        <w:r w:rsidR="00B97CE1">
          <w:rPr>
            <w:b/>
            <w:bCs/>
          </w:rPr>
          <w:t>rogramm</w:t>
        </w:r>
      </w:ins>
      <w:del w:id="72" w:author="Franziska Funke" w:date="2023-02-09T12:01:00Z">
        <w:r w:rsidRPr="00DD7951" w:rsidDel="00B97CE1">
          <w:rPr>
            <w:b/>
            <w:bCs/>
          </w:rPr>
          <w:delText>lan</w:delText>
        </w:r>
      </w:del>
      <w:r w:rsidRPr="00DD7951">
        <w:rPr>
          <w:b/>
          <w:bCs/>
        </w:rPr>
        <w:t xml:space="preserve"> ab? (Mehrere Antworten möglich)</w:t>
      </w:r>
    </w:p>
    <w:p w14:paraId="721BD43D" w14:textId="7AB285C7" w:rsidR="007E2BAF" w:rsidRDefault="007E2BAF" w:rsidP="007E2BAF">
      <w:pPr>
        <w:pStyle w:val="Listenabsatz"/>
        <w:numPr>
          <w:ilvl w:val="0"/>
          <w:numId w:val="3"/>
        </w:numPr>
      </w:pPr>
      <w:r>
        <w:t>Ich bin dagegen, dass die Klimapolitik auf EU-Ebene entschieden wird</w:t>
      </w:r>
      <w:ins w:id="73" w:author="Franziska Funke" w:date="2023-02-09T11:58:00Z">
        <w:r w:rsidR="00E94324">
          <w:t>;</w:t>
        </w:r>
      </w:ins>
      <w:del w:id="74" w:author="Franziska Funke" w:date="2023-02-09T11:58:00Z">
        <w:r w:rsidDel="00E94324">
          <w:delText>,</w:delText>
        </w:r>
      </w:del>
      <w:r>
        <w:t xml:space="preserve"> sie sollte auf nationaler Ebene entschieden werden.</w:t>
      </w:r>
    </w:p>
    <w:p w14:paraId="30AA2ECF" w14:textId="77777777" w:rsidR="007E2BAF" w:rsidRDefault="007E2BAF" w:rsidP="007E2BAF">
      <w:pPr>
        <w:pStyle w:val="Listenabsatz"/>
        <w:numPr>
          <w:ilvl w:val="0"/>
          <w:numId w:val="3"/>
        </w:numPr>
      </w:pPr>
      <w:r>
        <w:t>Ich würde es vorziehen, wenn die Einnahmen anders verwendet werden als bisher vorgeschlagen.</w:t>
      </w:r>
    </w:p>
    <w:p w14:paraId="0BD29557" w14:textId="2DDB1EEB" w:rsidR="007E2BAF" w:rsidRDefault="007E2BAF" w:rsidP="007E2BAF">
      <w:pPr>
        <w:pStyle w:val="Listenabsatz"/>
        <w:numPr>
          <w:ilvl w:val="0"/>
          <w:numId w:val="3"/>
        </w:numPr>
      </w:pPr>
      <w:r>
        <w:t xml:space="preserve">Ich würde es vorziehen, wenn </w:t>
      </w:r>
      <w:ins w:id="75" w:author="Franziska Funke" w:date="2023-02-09T11:59:00Z">
        <w:r w:rsidR="00E94324">
          <w:t>zur</w:t>
        </w:r>
      </w:ins>
      <w:del w:id="76" w:author="Franziska Funke" w:date="2023-02-09T11:59:00Z">
        <w:r w:rsidDel="00E94324">
          <w:delText>die</w:delText>
        </w:r>
      </w:del>
      <w:r>
        <w:t xml:space="preserve"> </w:t>
      </w:r>
      <w:del w:id="77" w:author="Franziska Funke" w:date="2023-02-09T11:59:00Z">
        <w:r w:rsidDel="00E94324">
          <w:delText>Verringerung der Kohlenstoffemissionen</w:delText>
        </w:r>
      </w:del>
      <w:ins w:id="78" w:author="Franziska Funke" w:date="2023-02-09T11:59:00Z">
        <w:r w:rsidR="00E94324">
          <w:t>Reduzierung von Treibhausgasemissionen</w:t>
        </w:r>
      </w:ins>
      <w:r>
        <w:t xml:space="preserve"> </w:t>
      </w:r>
      <w:del w:id="79" w:author="Franziska Funke" w:date="2023-02-09T11:59:00Z">
        <w:r w:rsidDel="00E94324">
          <w:delText>durch</w:delText>
        </w:r>
      </w:del>
      <w:r>
        <w:t xml:space="preserve"> andere klimapolitische Maßnahmen </w:t>
      </w:r>
      <w:ins w:id="80" w:author="Franziska Funke" w:date="2023-02-09T11:59:00Z">
        <w:r w:rsidR="00E94324">
          <w:t>herangezogen werden</w:t>
        </w:r>
      </w:ins>
      <w:del w:id="81" w:author="Franziska Funke" w:date="2023-02-09T11:59:00Z">
        <w:r w:rsidDel="00E94324">
          <w:delText>geregelt</w:delText>
        </w:r>
      </w:del>
      <w:r>
        <w:t xml:space="preserve"> </w:t>
      </w:r>
      <w:del w:id="82" w:author="Franziska Funke" w:date="2023-02-09T11:59:00Z">
        <w:r w:rsidDel="00E94324">
          <w:delText>wird</w:delText>
        </w:r>
      </w:del>
      <w:r>
        <w:t>.</w:t>
      </w:r>
    </w:p>
    <w:p w14:paraId="28B7F1CA" w14:textId="31A57AEE" w:rsidR="007E2BAF" w:rsidRDefault="007E2BAF" w:rsidP="007E2BAF">
      <w:pPr>
        <w:pStyle w:val="Listenabsatz"/>
        <w:numPr>
          <w:ilvl w:val="0"/>
          <w:numId w:val="3"/>
        </w:numPr>
      </w:pPr>
      <w:r>
        <w:t xml:space="preserve">Ich bin generell gegen </w:t>
      </w:r>
      <w:del w:id="83" w:author="Franziska Funke" w:date="2023-02-09T12:00:00Z">
        <w:r w:rsidDel="00E94324">
          <w:delText>eine zusätzliche</w:delText>
        </w:r>
      </w:del>
      <w:ins w:id="84" w:author="Franziska Funke" w:date="2023-02-09T12:00:00Z">
        <w:r w:rsidR="00E94324">
          <w:t>weitere</w:t>
        </w:r>
      </w:ins>
      <w:r>
        <w:t xml:space="preserve"> oder ehrgeizigere Klimapolitik.</w:t>
      </w:r>
    </w:p>
    <w:p w14:paraId="33C39B4A" w14:textId="3819BCB7" w:rsidR="007E2BAF" w:rsidRDefault="007E2BAF" w:rsidP="007E2BAF">
      <w:pPr>
        <w:pStyle w:val="Listenabsatz"/>
        <w:numPr>
          <w:ilvl w:val="0"/>
          <w:numId w:val="3"/>
        </w:numPr>
      </w:pPr>
      <w:r>
        <w:t xml:space="preserve">Ich verstehe nicht ganz, wie das </w:t>
      </w:r>
      <w:r w:rsidR="00B97CE1">
        <w:t>e</w:t>
      </w:r>
      <w:r>
        <w:t>uropäische Klimaprogramm funktionieren soll.</w:t>
      </w:r>
    </w:p>
    <w:p w14:paraId="799CA2B3" w14:textId="263CEB56" w:rsidR="00BB2F9F" w:rsidRDefault="007E2BAF" w:rsidP="00E94324">
      <w:pPr>
        <w:pStyle w:val="Listenabsatz"/>
        <w:numPr>
          <w:ilvl w:val="0"/>
          <w:numId w:val="3"/>
        </w:numPr>
      </w:pPr>
      <w:r>
        <w:t>Ich weiß es nicht.</w:t>
      </w:r>
    </w:p>
    <w:sectPr w:rsidR="00BB2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1" w:author="Franziska Funke" w:date="2023-02-09T11:46:00Z" w:initials="FF">
    <w:p w14:paraId="5336234B" w14:textId="77777777" w:rsidR="007E2BAF" w:rsidRDefault="007E2BAF" w:rsidP="00C9760C">
      <w:pPr>
        <w:pStyle w:val="Kommentartext"/>
      </w:pPr>
      <w:r>
        <w:rPr>
          <w:rStyle w:val="Kommentarzeichen"/>
        </w:rPr>
        <w:annotationRef/>
      </w:r>
      <w:r>
        <w:t xml:space="preserve">In the rest if the survey, in the context of the global climate program, you speak of a "Grundeinkommen" (basic income). I find "Geldtransfer" (monetary transfer) better in this context, but just wanted to alert you of the different phrasings. </w:t>
      </w:r>
    </w:p>
  </w:comment>
  <w:comment w:id="34" w:author="Franziska Funke" w:date="2023-02-09T11:49:00Z" w:initials="FF">
    <w:p w14:paraId="5274571C" w14:textId="77777777" w:rsidR="007E2BAF" w:rsidRDefault="007E2BAF" w:rsidP="00A804B5">
      <w:pPr>
        <w:pStyle w:val="Kommentartext"/>
      </w:pPr>
      <w:r>
        <w:rPr>
          <w:rStyle w:val="Kommentarzeichen"/>
        </w:rPr>
        <w:annotationRef/>
      </w:r>
      <w:r>
        <w:t>From Adrien's last mails I took that the rest of the survey might now be "gendered" (i.e. "Europäer:innen"?). Just highlighting that this should be consistent here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36234B" w15:done="1"/>
  <w15:commentEx w15:paraId="527457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5BAC" w16cex:dateUtc="2023-02-09T10:46:00Z"/>
  <w16cex:commentExtensible w16cex:durableId="278F5C39" w16cex:dateUtc="2023-02-09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36234B" w16cid:durableId="278F5BAC"/>
  <w16cid:commentId w16cid:paraId="5274571C" w16cid:durableId="278F5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AEB"/>
    <w:multiLevelType w:val="hybridMultilevel"/>
    <w:tmpl w:val="3D181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799F"/>
    <w:multiLevelType w:val="hybridMultilevel"/>
    <w:tmpl w:val="D3D8A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83389"/>
    <w:multiLevelType w:val="hybridMultilevel"/>
    <w:tmpl w:val="12FA6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C71"/>
    <w:multiLevelType w:val="hybridMultilevel"/>
    <w:tmpl w:val="37064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88579">
    <w:abstractNumId w:val="1"/>
  </w:num>
  <w:num w:numId="2" w16cid:durableId="129595001">
    <w:abstractNumId w:val="3"/>
  </w:num>
  <w:num w:numId="3" w16cid:durableId="1475946806">
    <w:abstractNumId w:val="2"/>
  </w:num>
  <w:num w:numId="4" w16cid:durableId="11647068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ziska Funke">
    <w15:presenceInfo w15:providerId="Windows Live" w15:userId="9743dd1f88688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AF"/>
    <w:rsid w:val="00475D12"/>
    <w:rsid w:val="00534CEE"/>
    <w:rsid w:val="00664715"/>
    <w:rsid w:val="007E2BAF"/>
    <w:rsid w:val="00AB50B4"/>
    <w:rsid w:val="00B52CD3"/>
    <w:rsid w:val="00B97CE1"/>
    <w:rsid w:val="00BB2F9F"/>
    <w:rsid w:val="00DC1257"/>
    <w:rsid w:val="00E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93C4"/>
  <w15:chartTrackingRefBased/>
  <w15:docId w15:val="{75C5F1BA-53BF-40E1-B056-42D76391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2BAF"/>
    <w:rPr>
      <w:kern w:val="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2BAF"/>
    <w:pPr>
      <w:ind w:left="720"/>
      <w:contextualSpacing/>
    </w:pPr>
  </w:style>
  <w:style w:type="paragraph" w:styleId="berarbeitung">
    <w:name w:val="Revision"/>
    <w:hidden/>
    <w:uiPriority w:val="99"/>
    <w:semiHidden/>
    <w:rsid w:val="007E2BAF"/>
    <w:pPr>
      <w:spacing w:after="0" w:line="240" w:lineRule="auto"/>
    </w:pPr>
    <w:rPr>
      <w:kern w:val="2"/>
      <w14:ligatures w14:val="standardContextua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E2B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2B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2BAF"/>
    <w:rPr>
      <w:kern w:val="2"/>
      <w:sz w:val="20"/>
      <w:szCs w:val="20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2B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2BAF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Funke</dc:creator>
  <cp:keywords/>
  <dc:description/>
  <cp:lastModifiedBy>Franziska Funke</cp:lastModifiedBy>
  <cp:revision>7</cp:revision>
  <dcterms:created xsi:type="dcterms:W3CDTF">2023-02-09T10:40:00Z</dcterms:created>
  <dcterms:modified xsi:type="dcterms:W3CDTF">2023-02-09T11:13:00Z</dcterms:modified>
</cp:coreProperties>
</file>