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F9BB04" w14:textId="77777777" w:rsidR="000A383E" w:rsidRPr="005121D2" w:rsidRDefault="005C18CD">
      <w:pPr>
        <w:pStyle w:val="H2"/>
        <w:rPr>
          <w:lang w:val="es-ES"/>
        </w:rPr>
      </w:pPr>
      <w:r w:rsidRPr="005121D2">
        <w:rPr>
          <w:lang w:val="es-ES"/>
        </w:rPr>
        <w:t>EU</w:t>
      </w:r>
    </w:p>
    <w:p w14:paraId="78884B83" w14:textId="77777777" w:rsidR="000A383E" w:rsidRPr="005121D2" w:rsidRDefault="000A383E">
      <w:pPr>
        <w:rPr>
          <w:lang w:val="es-ES"/>
        </w:rPr>
      </w:pPr>
    </w:p>
    <w:p w14:paraId="1FC5D03C" w14:textId="77777777" w:rsidR="000A383E" w:rsidRPr="005121D2" w:rsidRDefault="000A383E">
      <w:pPr>
        <w:pStyle w:val="BlockSeparator"/>
        <w:rPr>
          <w:lang w:val="es-ES"/>
        </w:rPr>
      </w:pPr>
    </w:p>
    <w:p w14:paraId="02D25A27" w14:textId="77777777" w:rsidR="000A383E" w:rsidRPr="005121D2" w:rsidRDefault="005C18CD">
      <w:pPr>
        <w:pStyle w:val="BlockStartLabel"/>
        <w:rPr>
          <w:lang w:val="es-ES"/>
        </w:rPr>
      </w:pPr>
      <w:r w:rsidRPr="005121D2">
        <w:rPr>
          <w:lang w:val="es-ES"/>
        </w:rPr>
        <w:t>Start of Block: Welcome</w:t>
      </w:r>
    </w:p>
    <w:p w14:paraId="5AD9412A" w14:textId="77777777" w:rsidR="000A383E" w:rsidRPr="005121D2" w:rsidRDefault="000A383E">
      <w:pPr>
        <w:rPr>
          <w:lang w:val="es-ES"/>
        </w:rPr>
      </w:pPr>
    </w:p>
    <w:p w14:paraId="5BA5CE89" w14:textId="77777777" w:rsidR="000A383E" w:rsidRDefault="005C18CD">
      <w:pPr>
        <w:keepNext/>
      </w:pPr>
      <w:r w:rsidRPr="005121D2">
        <w:rPr>
          <w:lang w:val="es-ES"/>
        </w:rPr>
        <w:t>Q1.1 ¡Bienvenido a esta encuesta!</w:t>
      </w:r>
      <w:r w:rsidRPr="005121D2">
        <w:rPr>
          <w:lang w:val="es-ES"/>
        </w:rPr>
        <w:br/>
        <w:t xml:space="preserve"> </w:t>
      </w:r>
      <w:r w:rsidRPr="005121D2">
        <w:rPr>
          <w:lang w:val="es-ES"/>
        </w:rPr>
        <w:br/>
        <w:t xml:space="preserve"> </w:t>
      </w:r>
      <w:r w:rsidRPr="005121D2">
        <w:rPr>
          <w:lang w:val="es-ES"/>
          <w:rPrChange w:id="0" w:author="Martin FS" w:date="2022-12-27T12:34:00Z">
            <w:rPr/>
          </w:rPrChange>
        </w:rPr>
        <w:t xml:space="preserve">Esta encuesta es </w:t>
      </w:r>
      <w:r w:rsidRPr="005121D2">
        <w:rPr>
          <w:b/>
          <w:lang w:val="es-ES"/>
          <w:rPrChange w:id="1" w:author="Martin FS" w:date="2022-12-27T12:34:00Z">
            <w:rPr>
              <w:b/>
            </w:rPr>
          </w:rPrChange>
        </w:rPr>
        <w:t xml:space="preserve">anónima </w:t>
      </w:r>
      <w:r w:rsidRPr="005121D2">
        <w:rPr>
          <w:lang w:val="es-ES"/>
          <w:rPrChange w:id="2" w:author="Martin FS" w:date="2022-12-27T12:34:00Z">
            <w:rPr/>
          </w:rPrChange>
        </w:rPr>
        <w:t xml:space="preserve">y se realiza </w:t>
      </w:r>
      <w:r w:rsidRPr="005121D2">
        <w:rPr>
          <w:b/>
          <w:lang w:val="es-ES"/>
          <w:rPrChange w:id="3" w:author="Martin FS" w:date="2022-12-27T12:34:00Z">
            <w:rPr>
              <w:b/>
            </w:rPr>
          </w:rPrChange>
        </w:rPr>
        <w:t>con fines de investigación</w:t>
      </w:r>
      <w:r w:rsidRPr="005121D2">
        <w:rPr>
          <w:lang w:val="es-ES"/>
          <w:rPrChange w:id="4" w:author="Martin FS" w:date="2022-12-27T12:34:00Z">
            <w:rPr/>
          </w:rPrChange>
        </w:rPr>
        <w:t xml:space="preserve">. </w:t>
      </w:r>
      <w:r w:rsidRPr="005121D2">
        <w:rPr>
          <w:lang w:val="es-ES"/>
        </w:rPr>
        <w:t>Esta encuesta abarca una muestra representativa de 1000 españoles.</w:t>
      </w:r>
      <w:r w:rsidRPr="005121D2">
        <w:rPr>
          <w:lang w:val="es-ES"/>
        </w:rPr>
        <w:br/>
        <w:t xml:space="preserve">  </w:t>
      </w:r>
      <w:r w:rsidRPr="005121D2">
        <w:rPr>
          <w:lang w:val="es-ES"/>
        </w:rPr>
        <w:br/>
        <w:t xml:space="preserve"> Se tarda unos </w:t>
      </w:r>
      <w:r w:rsidRPr="005121D2">
        <w:rPr>
          <w:b/>
          <w:lang w:val="es-ES"/>
        </w:rPr>
        <w:t>20 minutos</w:t>
      </w:r>
      <w:r w:rsidRPr="005121D2">
        <w:rPr>
          <w:lang w:val="es-ES"/>
        </w:rPr>
        <w:t xml:space="preserve"> en completarla.</w:t>
      </w:r>
      <w:r w:rsidRPr="005121D2">
        <w:rPr>
          <w:lang w:val="es-ES"/>
        </w:rPr>
        <w:br/>
        <w:t xml:space="preserve">  </w:t>
      </w:r>
      <w:r w:rsidRPr="005121D2">
        <w:rPr>
          <w:lang w:val="es-ES"/>
        </w:rPr>
        <w:br/>
        <w:t xml:space="preserve"> </w:t>
      </w:r>
      <w:r w:rsidRPr="005121D2">
        <w:rPr>
          <w:lang w:val="es-ES"/>
          <w:rPrChange w:id="5" w:author="Martin FS" w:date="2022-12-27T12:34:00Z">
            <w:rPr/>
          </w:rPrChange>
        </w:rPr>
        <w:t>La encuesta contiene sorteos y premios para aquellas personas que acierten algunas preguntas de comprensión.</w:t>
      </w:r>
      <w:r w:rsidRPr="005121D2">
        <w:rPr>
          <w:lang w:val="es-ES"/>
          <w:rPrChange w:id="6" w:author="Martin FS" w:date="2022-12-27T12:34:00Z">
            <w:rPr/>
          </w:rPrChange>
        </w:rPr>
        <w:br/>
        <w:t xml:space="preserve"> Si está atento y tiene suerte, </w:t>
      </w:r>
      <w:r w:rsidRPr="005121D2">
        <w:rPr>
          <w:b/>
          <w:lang w:val="es-ES"/>
          <w:rPrChange w:id="7" w:author="Martin FS" w:date="2022-12-27T12:34:00Z">
            <w:rPr>
              <w:b/>
            </w:rPr>
          </w:rPrChange>
        </w:rPr>
        <w:t xml:space="preserve">puede ganar hasta 350 € </w:t>
      </w:r>
      <w:r w:rsidRPr="005121D2">
        <w:rPr>
          <w:lang w:val="es-ES"/>
          <w:rPrChange w:id="8" w:author="Martin FS" w:date="2022-12-27T12:34:00Z">
            <w:rPr/>
          </w:rPrChange>
        </w:rPr>
        <w:t xml:space="preserve"> convertidos en puntos. </w:t>
      </w:r>
      <w:r w:rsidRPr="005121D2">
        <w:rPr>
          <w:lang w:val="es-ES"/>
        </w:rPr>
        <w:t xml:space="preserve">Los puntos se agregarán directamente a su </w:t>
      </w:r>
      <w:commentRangeStart w:id="9"/>
      <w:r w:rsidRPr="005121D2">
        <w:rPr>
          <w:lang w:val="es-ES"/>
        </w:rPr>
        <w:t xml:space="preserve">cuenta de panel </w:t>
      </w:r>
      <w:commentRangeEnd w:id="9"/>
      <w:r w:rsidR="005121D2">
        <w:rPr>
          <w:rStyle w:val="CommentReference"/>
        </w:rPr>
        <w:commentReference w:id="9"/>
      </w:r>
      <w:r w:rsidRPr="005121D2">
        <w:rPr>
          <w:lang w:val="es-ES"/>
        </w:rPr>
        <w:t>en caso de que sea uno de los afortunados ganadores.</w:t>
      </w:r>
      <w:r w:rsidRPr="005121D2">
        <w:rPr>
          <w:lang w:val="es-ES"/>
        </w:rPr>
        <w:br/>
        <w:t xml:space="preserve"> </w:t>
      </w:r>
      <w:r w:rsidRPr="005121D2">
        <w:rPr>
          <w:lang w:val="es-ES"/>
        </w:rPr>
        <w:br/>
        <w:t xml:space="preserve"> </w:t>
      </w:r>
      <w:r>
        <w:t xml:space="preserve">Por favor, responda cuidadosamente a cada </w:t>
      </w:r>
      <w:commentRangeStart w:id="10"/>
      <w:r>
        <w:t>pregunta</w:t>
      </w:r>
      <w:commentRangeEnd w:id="10"/>
      <w:r w:rsidR="005121D2">
        <w:rPr>
          <w:rStyle w:val="CommentReference"/>
        </w:rPr>
        <w:commentReference w:id="10"/>
      </w:r>
      <w:r>
        <w:t>.</w:t>
      </w:r>
    </w:p>
    <w:p w14:paraId="02F14C4B" w14:textId="77777777" w:rsidR="000A383E" w:rsidRDefault="000A383E"/>
    <w:p w14:paraId="7E0889A5" w14:textId="77777777" w:rsidR="000A383E" w:rsidRDefault="005C18CD">
      <w:pPr>
        <w:pStyle w:val="BlockEndLabel"/>
      </w:pPr>
      <w:r>
        <w:t>End of Block: Welcome</w:t>
      </w:r>
    </w:p>
    <w:p w14:paraId="28958C2F" w14:textId="77777777" w:rsidR="000A383E" w:rsidRDefault="000A383E">
      <w:pPr>
        <w:pStyle w:val="BlockSeparator"/>
      </w:pPr>
    </w:p>
    <w:p w14:paraId="0C2FC09E" w14:textId="77777777" w:rsidR="000A383E" w:rsidRDefault="005C18CD">
      <w:pPr>
        <w:pStyle w:val="BlockStartLabel"/>
      </w:pPr>
      <w:r>
        <w:t>Start of Block: Socio-demographics</w:t>
      </w:r>
    </w:p>
    <w:p w14:paraId="1EFD2333" w14:textId="77777777" w:rsidR="000A383E" w:rsidRDefault="000A383E"/>
    <w:p w14:paraId="703C1F09" w14:textId="77777777" w:rsidR="000A383E" w:rsidRPr="005121D2" w:rsidRDefault="005C18CD">
      <w:pPr>
        <w:keepNext/>
        <w:rPr>
          <w:lang w:val="es-ES"/>
        </w:rPr>
      </w:pPr>
      <w:r w:rsidRPr="005121D2">
        <w:rPr>
          <w:lang w:val="es-ES"/>
        </w:rPr>
        <w:t>Q2.1 ¿Cuál es su género?</w:t>
      </w:r>
    </w:p>
    <w:p w14:paraId="4D7F8F5C" w14:textId="77777777" w:rsidR="000A383E" w:rsidRDefault="005C18CD">
      <w:pPr>
        <w:pStyle w:val="ListParagraph"/>
        <w:keepNext/>
        <w:numPr>
          <w:ilvl w:val="0"/>
          <w:numId w:val="4"/>
        </w:numPr>
      </w:pPr>
      <w:r>
        <w:t xml:space="preserve">Mujer  (1) </w:t>
      </w:r>
    </w:p>
    <w:p w14:paraId="31AB9643" w14:textId="77777777" w:rsidR="000A383E" w:rsidRDefault="005C18CD">
      <w:pPr>
        <w:pStyle w:val="ListParagraph"/>
        <w:keepNext/>
        <w:numPr>
          <w:ilvl w:val="0"/>
          <w:numId w:val="4"/>
        </w:numPr>
      </w:pPr>
      <w:r>
        <w:t xml:space="preserve">Hombre  (2) </w:t>
      </w:r>
    </w:p>
    <w:p w14:paraId="1EB05A04" w14:textId="77777777" w:rsidR="000A383E" w:rsidRDefault="005C18CD">
      <w:pPr>
        <w:pStyle w:val="ListParagraph"/>
        <w:keepNext/>
        <w:numPr>
          <w:ilvl w:val="0"/>
          <w:numId w:val="4"/>
        </w:numPr>
      </w:pPr>
      <w:r>
        <w:t xml:space="preserve">Otro  (3) </w:t>
      </w:r>
    </w:p>
    <w:p w14:paraId="6E79FE7A" w14:textId="77777777" w:rsidR="000A383E" w:rsidRDefault="000A383E"/>
    <w:p w14:paraId="592482E8" w14:textId="77777777" w:rsidR="000A383E" w:rsidRDefault="000A383E">
      <w:pPr>
        <w:pStyle w:val="QuestionSeparator"/>
      </w:pPr>
    </w:p>
    <w:p w14:paraId="68BEF065" w14:textId="77777777" w:rsidR="000A383E" w:rsidRDefault="000A383E"/>
    <w:p w14:paraId="00194509" w14:textId="77777777" w:rsidR="000A383E" w:rsidRPr="005121D2" w:rsidRDefault="005C18CD">
      <w:pPr>
        <w:keepNext/>
        <w:rPr>
          <w:lang w:val="es-ES"/>
        </w:rPr>
      </w:pPr>
      <w:r w:rsidRPr="005121D2">
        <w:rPr>
          <w:lang w:val="es-ES"/>
        </w:rPr>
        <w:lastRenderedPageBreak/>
        <w:t>Q2.2 ¿Cuál es su edad?</w:t>
      </w:r>
    </w:p>
    <w:p w14:paraId="647A24C9" w14:textId="77777777" w:rsidR="000A383E" w:rsidRDefault="005C18CD">
      <w:pPr>
        <w:pStyle w:val="ListParagraph"/>
        <w:keepNext/>
        <w:numPr>
          <w:ilvl w:val="0"/>
          <w:numId w:val="4"/>
        </w:numPr>
      </w:pPr>
      <w:r>
        <w:t xml:space="preserve">Menos de 18 años  (1) </w:t>
      </w:r>
    </w:p>
    <w:p w14:paraId="3CE22DE7" w14:textId="77777777" w:rsidR="000A383E" w:rsidRDefault="005C18CD">
      <w:pPr>
        <w:pStyle w:val="ListParagraph"/>
        <w:keepNext/>
        <w:numPr>
          <w:ilvl w:val="0"/>
          <w:numId w:val="4"/>
        </w:numPr>
      </w:pPr>
      <w:r>
        <w:t xml:space="preserve">18 a 20 años  (2) </w:t>
      </w:r>
    </w:p>
    <w:p w14:paraId="4C07DA33" w14:textId="77777777" w:rsidR="000A383E" w:rsidRDefault="005C18CD">
      <w:pPr>
        <w:pStyle w:val="ListParagraph"/>
        <w:keepNext/>
        <w:numPr>
          <w:ilvl w:val="0"/>
          <w:numId w:val="4"/>
        </w:numPr>
      </w:pPr>
      <w:r>
        <w:t xml:space="preserve">21 a 24 años  (3) </w:t>
      </w:r>
    </w:p>
    <w:p w14:paraId="644AA3DA" w14:textId="77777777" w:rsidR="000A383E" w:rsidRDefault="005C18CD">
      <w:pPr>
        <w:pStyle w:val="ListParagraph"/>
        <w:keepNext/>
        <w:numPr>
          <w:ilvl w:val="0"/>
          <w:numId w:val="4"/>
        </w:numPr>
      </w:pPr>
      <w:r>
        <w:t xml:space="preserve">25 a 29 años  (4) </w:t>
      </w:r>
    </w:p>
    <w:p w14:paraId="1E7CCD6C" w14:textId="77777777" w:rsidR="000A383E" w:rsidRDefault="005C18CD">
      <w:pPr>
        <w:pStyle w:val="ListParagraph"/>
        <w:keepNext/>
        <w:numPr>
          <w:ilvl w:val="0"/>
          <w:numId w:val="4"/>
        </w:numPr>
      </w:pPr>
      <w:r>
        <w:t xml:space="preserve">30 a 34 años  (5) </w:t>
      </w:r>
    </w:p>
    <w:p w14:paraId="34E158F0" w14:textId="77777777" w:rsidR="000A383E" w:rsidRDefault="005C18CD">
      <w:pPr>
        <w:pStyle w:val="ListParagraph"/>
        <w:keepNext/>
        <w:numPr>
          <w:ilvl w:val="0"/>
          <w:numId w:val="4"/>
        </w:numPr>
      </w:pPr>
      <w:r>
        <w:t xml:space="preserve">35 a 39 años  (6) </w:t>
      </w:r>
    </w:p>
    <w:p w14:paraId="441DCB93" w14:textId="77777777" w:rsidR="000A383E" w:rsidRDefault="005C18CD">
      <w:pPr>
        <w:pStyle w:val="ListParagraph"/>
        <w:keepNext/>
        <w:numPr>
          <w:ilvl w:val="0"/>
          <w:numId w:val="4"/>
        </w:numPr>
      </w:pPr>
      <w:r>
        <w:t xml:space="preserve">40 a 44 años  (7) </w:t>
      </w:r>
    </w:p>
    <w:p w14:paraId="46179ED1" w14:textId="77777777" w:rsidR="000A383E" w:rsidRDefault="005C18CD">
      <w:pPr>
        <w:pStyle w:val="ListParagraph"/>
        <w:keepNext/>
        <w:numPr>
          <w:ilvl w:val="0"/>
          <w:numId w:val="4"/>
        </w:numPr>
      </w:pPr>
      <w:r>
        <w:t xml:space="preserve">45 a 49 años  (8) </w:t>
      </w:r>
    </w:p>
    <w:p w14:paraId="13349EA8" w14:textId="77777777" w:rsidR="000A383E" w:rsidRDefault="005C18CD">
      <w:pPr>
        <w:pStyle w:val="ListParagraph"/>
        <w:keepNext/>
        <w:numPr>
          <w:ilvl w:val="0"/>
          <w:numId w:val="4"/>
        </w:numPr>
      </w:pPr>
      <w:r>
        <w:t xml:space="preserve">50 a 54 años  (9) </w:t>
      </w:r>
    </w:p>
    <w:p w14:paraId="64B747A1" w14:textId="77777777" w:rsidR="000A383E" w:rsidRDefault="005C18CD">
      <w:pPr>
        <w:pStyle w:val="ListParagraph"/>
        <w:keepNext/>
        <w:numPr>
          <w:ilvl w:val="0"/>
          <w:numId w:val="4"/>
        </w:numPr>
      </w:pPr>
      <w:r>
        <w:t xml:space="preserve">55 a 59 años  (10) </w:t>
      </w:r>
    </w:p>
    <w:p w14:paraId="6643D8F5" w14:textId="77777777" w:rsidR="000A383E" w:rsidRDefault="005C18CD">
      <w:pPr>
        <w:pStyle w:val="ListParagraph"/>
        <w:keepNext/>
        <w:numPr>
          <w:ilvl w:val="0"/>
          <w:numId w:val="4"/>
        </w:numPr>
      </w:pPr>
      <w:r>
        <w:t xml:space="preserve">60 a 64 años  (11) </w:t>
      </w:r>
    </w:p>
    <w:p w14:paraId="53E7174E" w14:textId="77777777" w:rsidR="000A383E" w:rsidRDefault="005C18CD">
      <w:pPr>
        <w:pStyle w:val="ListParagraph"/>
        <w:keepNext/>
        <w:numPr>
          <w:ilvl w:val="0"/>
          <w:numId w:val="4"/>
        </w:numPr>
      </w:pPr>
      <w:r>
        <w:t xml:space="preserve">65 a 69 años  (12) </w:t>
      </w:r>
    </w:p>
    <w:p w14:paraId="6375DF2E" w14:textId="77777777" w:rsidR="000A383E" w:rsidRDefault="005C18CD">
      <w:pPr>
        <w:pStyle w:val="ListParagraph"/>
        <w:keepNext/>
        <w:numPr>
          <w:ilvl w:val="0"/>
          <w:numId w:val="4"/>
        </w:numPr>
      </w:pPr>
      <w:r>
        <w:t xml:space="preserve">70 a 74 años  (13) </w:t>
      </w:r>
    </w:p>
    <w:p w14:paraId="3BFFCB5E" w14:textId="77777777" w:rsidR="000A383E" w:rsidRDefault="005C18CD">
      <w:pPr>
        <w:pStyle w:val="ListParagraph"/>
        <w:keepNext/>
        <w:numPr>
          <w:ilvl w:val="0"/>
          <w:numId w:val="4"/>
        </w:numPr>
      </w:pPr>
      <w:r>
        <w:t xml:space="preserve">75 a 79 años  (14) </w:t>
      </w:r>
    </w:p>
    <w:p w14:paraId="5F299EF4" w14:textId="77777777" w:rsidR="000A383E" w:rsidRDefault="005C18CD">
      <w:pPr>
        <w:pStyle w:val="ListParagraph"/>
        <w:keepNext/>
        <w:numPr>
          <w:ilvl w:val="0"/>
          <w:numId w:val="4"/>
        </w:numPr>
      </w:pPr>
      <w:r>
        <w:t xml:space="preserve">80 a 84 años  (15) </w:t>
      </w:r>
    </w:p>
    <w:p w14:paraId="5AC3CD42" w14:textId="77777777" w:rsidR="000A383E" w:rsidRDefault="005C18CD">
      <w:pPr>
        <w:pStyle w:val="ListParagraph"/>
        <w:keepNext/>
        <w:numPr>
          <w:ilvl w:val="0"/>
          <w:numId w:val="4"/>
        </w:numPr>
      </w:pPr>
      <w:r>
        <w:t xml:space="preserve">85 a 89 años  (16) </w:t>
      </w:r>
    </w:p>
    <w:p w14:paraId="24A635EB" w14:textId="77777777" w:rsidR="000A383E" w:rsidRDefault="005C18CD">
      <w:pPr>
        <w:pStyle w:val="ListParagraph"/>
        <w:keepNext/>
        <w:numPr>
          <w:ilvl w:val="0"/>
          <w:numId w:val="4"/>
        </w:numPr>
      </w:pPr>
      <w:r>
        <w:t xml:space="preserve">90 a 99 años  (17) </w:t>
      </w:r>
    </w:p>
    <w:p w14:paraId="176F4327" w14:textId="77777777" w:rsidR="000A383E" w:rsidRDefault="005C18CD">
      <w:pPr>
        <w:pStyle w:val="ListParagraph"/>
        <w:keepNext/>
        <w:numPr>
          <w:ilvl w:val="0"/>
          <w:numId w:val="4"/>
        </w:numPr>
      </w:pPr>
      <w:r>
        <w:t xml:space="preserve">100 años o más  (18) </w:t>
      </w:r>
    </w:p>
    <w:p w14:paraId="226FED49" w14:textId="77777777" w:rsidR="000A383E" w:rsidRDefault="000A383E"/>
    <w:p w14:paraId="3AEED340" w14:textId="77777777" w:rsidR="000A383E" w:rsidRDefault="000A383E">
      <w:pPr>
        <w:pStyle w:val="QuestionSeparator"/>
      </w:pPr>
    </w:p>
    <w:p w14:paraId="772B0DE5" w14:textId="77777777" w:rsidR="000A383E" w:rsidRDefault="000A383E"/>
    <w:p w14:paraId="49C10D9E" w14:textId="77777777" w:rsidR="000A383E" w:rsidRPr="005121D2" w:rsidRDefault="005C18CD">
      <w:pPr>
        <w:keepNext/>
        <w:rPr>
          <w:lang w:val="es-ES"/>
        </w:rPr>
      </w:pPr>
      <w:r w:rsidRPr="005121D2">
        <w:rPr>
          <w:lang w:val="es-ES"/>
        </w:rPr>
        <w:lastRenderedPageBreak/>
        <w:t>Q2.6 ¿En qué país vive?</w:t>
      </w:r>
    </w:p>
    <w:p w14:paraId="0E3430F5" w14:textId="77777777" w:rsidR="000A383E" w:rsidRDefault="005C18CD">
      <w:pPr>
        <w:pStyle w:val="ListParagraph"/>
        <w:keepNext/>
        <w:numPr>
          <w:ilvl w:val="0"/>
          <w:numId w:val="4"/>
        </w:numPr>
      </w:pPr>
      <w:r>
        <w:t xml:space="preserve">Francia  (1) </w:t>
      </w:r>
    </w:p>
    <w:p w14:paraId="0346D038" w14:textId="77777777" w:rsidR="000A383E" w:rsidRDefault="005C18CD">
      <w:pPr>
        <w:pStyle w:val="ListParagraph"/>
        <w:keepNext/>
        <w:numPr>
          <w:ilvl w:val="0"/>
          <w:numId w:val="4"/>
        </w:numPr>
      </w:pPr>
      <w:r>
        <w:t xml:space="preserve">Alemania  (10) </w:t>
      </w:r>
    </w:p>
    <w:p w14:paraId="4EAEA413" w14:textId="77777777" w:rsidR="000A383E" w:rsidRDefault="005C18CD">
      <w:pPr>
        <w:pStyle w:val="ListParagraph"/>
        <w:keepNext/>
        <w:numPr>
          <w:ilvl w:val="0"/>
          <w:numId w:val="4"/>
        </w:numPr>
      </w:pPr>
      <w:r>
        <w:t xml:space="preserve">España  (12) </w:t>
      </w:r>
    </w:p>
    <w:p w14:paraId="1CD93B6F" w14:textId="77777777" w:rsidR="000A383E" w:rsidRDefault="005C18CD">
      <w:pPr>
        <w:pStyle w:val="ListParagraph"/>
        <w:keepNext/>
        <w:numPr>
          <w:ilvl w:val="0"/>
          <w:numId w:val="4"/>
        </w:numPr>
      </w:pPr>
      <w:r>
        <w:t xml:space="preserve">Reino Unido  (11) </w:t>
      </w:r>
    </w:p>
    <w:p w14:paraId="54C9C33A" w14:textId="77777777" w:rsidR="000A383E" w:rsidRDefault="005C18CD">
      <w:pPr>
        <w:pStyle w:val="ListParagraph"/>
        <w:keepNext/>
        <w:numPr>
          <w:ilvl w:val="0"/>
          <w:numId w:val="4"/>
        </w:numPr>
      </w:pPr>
      <w:r>
        <w:t xml:space="preserve">Otro  (2) </w:t>
      </w:r>
    </w:p>
    <w:p w14:paraId="5B5360DC" w14:textId="77777777" w:rsidR="000A383E" w:rsidRDefault="000A383E"/>
    <w:p w14:paraId="28B7BB21" w14:textId="77777777" w:rsidR="000A383E" w:rsidRDefault="000A383E">
      <w:pPr>
        <w:pStyle w:val="QuestionSeparator"/>
      </w:pPr>
    </w:p>
    <w:p w14:paraId="2B92A759" w14:textId="77777777" w:rsidR="000A383E" w:rsidRDefault="000A383E"/>
    <w:p w14:paraId="342ACA50" w14:textId="77777777" w:rsidR="000A383E" w:rsidRPr="005121D2" w:rsidRDefault="005C18CD">
      <w:pPr>
        <w:keepNext/>
        <w:rPr>
          <w:lang w:val="es-ES"/>
        </w:rPr>
      </w:pPr>
      <w:r w:rsidRPr="005121D2">
        <w:rPr>
          <w:lang w:val="es-ES"/>
        </w:rPr>
        <w:t>Q228 ¿Vive con su pareja (en caso de tenerla)?</w:t>
      </w:r>
    </w:p>
    <w:p w14:paraId="68A035C1" w14:textId="77777777" w:rsidR="000A383E" w:rsidRDefault="005C18CD">
      <w:pPr>
        <w:pStyle w:val="ListParagraph"/>
        <w:keepNext/>
        <w:numPr>
          <w:ilvl w:val="0"/>
          <w:numId w:val="4"/>
        </w:numPr>
      </w:pPr>
      <w:r>
        <w:t xml:space="preserve">Sí  (1) </w:t>
      </w:r>
    </w:p>
    <w:p w14:paraId="653B0D05" w14:textId="77777777" w:rsidR="000A383E" w:rsidRDefault="005C18CD">
      <w:pPr>
        <w:pStyle w:val="ListParagraph"/>
        <w:keepNext/>
        <w:numPr>
          <w:ilvl w:val="0"/>
          <w:numId w:val="4"/>
        </w:numPr>
      </w:pPr>
      <w:r>
        <w:t xml:space="preserve">No  (2) </w:t>
      </w:r>
    </w:p>
    <w:p w14:paraId="256F65D7" w14:textId="77777777" w:rsidR="000A383E" w:rsidRDefault="000A383E"/>
    <w:p w14:paraId="3DA2A799" w14:textId="77777777" w:rsidR="000A383E" w:rsidRDefault="000A383E">
      <w:pPr>
        <w:pStyle w:val="QuestionSeparator"/>
      </w:pPr>
    </w:p>
    <w:p w14:paraId="24045ECB" w14:textId="77777777" w:rsidR="000A383E" w:rsidRDefault="000A383E"/>
    <w:p w14:paraId="56B54CCA" w14:textId="77777777" w:rsidR="000A383E" w:rsidRPr="005121D2" w:rsidRDefault="005C18CD">
      <w:pPr>
        <w:keepNext/>
        <w:rPr>
          <w:lang w:val="es-ES"/>
          <w:rPrChange w:id="11" w:author="Martin FS" w:date="2022-12-27T12:34:00Z">
            <w:rPr/>
          </w:rPrChange>
        </w:rPr>
      </w:pPr>
      <w:r w:rsidRPr="005121D2">
        <w:rPr>
          <w:lang w:val="es-ES"/>
        </w:rPr>
        <w:t>Q93 ¿Cuántas personas viven en su hogar?</w:t>
      </w:r>
      <w:r w:rsidRPr="005121D2">
        <w:rPr>
          <w:lang w:val="es-ES"/>
        </w:rPr>
        <w:br/>
        <w:t xml:space="preserve"> </w:t>
      </w:r>
      <w:r w:rsidRPr="005121D2">
        <w:rPr>
          <w:lang w:val="es-ES"/>
          <w:rPrChange w:id="12" w:author="Martin FS" w:date="2022-12-27T12:34:00Z">
            <w:rPr/>
          </w:rPrChange>
        </w:rPr>
        <w:t>Su hogar lo componen: usted, los miembros de su familia que vivan con usted y las personas a su cargo.</w:t>
      </w:r>
    </w:p>
    <w:p w14:paraId="044FC052" w14:textId="77777777" w:rsidR="000A383E" w:rsidRDefault="005C18CD">
      <w:pPr>
        <w:pStyle w:val="ListParagraph"/>
        <w:keepNext/>
        <w:numPr>
          <w:ilvl w:val="0"/>
          <w:numId w:val="4"/>
        </w:numPr>
      </w:pPr>
      <w:r>
        <w:t xml:space="preserve">1  (2) </w:t>
      </w:r>
    </w:p>
    <w:p w14:paraId="0291C297" w14:textId="77777777" w:rsidR="000A383E" w:rsidRDefault="005C18CD">
      <w:pPr>
        <w:pStyle w:val="ListParagraph"/>
        <w:keepNext/>
        <w:numPr>
          <w:ilvl w:val="0"/>
          <w:numId w:val="4"/>
        </w:numPr>
      </w:pPr>
      <w:r>
        <w:t xml:space="preserve">2  (3) </w:t>
      </w:r>
    </w:p>
    <w:p w14:paraId="2CE2C232" w14:textId="77777777" w:rsidR="000A383E" w:rsidRDefault="005C18CD">
      <w:pPr>
        <w:pStyle w:val="ListParagraph"/>
        <w:keepNext/>
        <w:numPr>
          <w:ilvl w:val="0"/>
          <w:numId w:val="4"/>
        </w:numPr>
      </w:pPr>
      <w:r>
        <w:t xml:space="preserve">3  (4) </w:t>
      </w:r>
    </w:p>
    <w:p w14:paraId="1240B982" w14:textId="77777777" w:rsidR="000A383E" w:rsidRDefault="005C18CD">
      <w:pPr>
        <w:pStyle w:val="ListParagraph"/>
        <w:keepNext/>
        <w:numPr>
          <w:ilvl w:val="0"/>
          <w:numId w:val="4"/>
        </w:numPr>
      </w:pPr>
      <w:r>
        <w:t xml:space="preserve">4  (5) </w:t>
      </w:r>
    </w:p>
    <w:p w14:paraId="58196354" w14:textId="77777777" w:rsidR="000A383E" w:rsidRDefault="005C18CD">
      <w:pPr>
        <w:pStyle w:val="ListParagraph"/>
        <w:keepNext/>
        <w:numPr>
          <w:ilvl w:val="0"/>
          <w:numId w:val="4"/>
        </w:numPr>
      </w:pPr>
      <w:r>
        <w:t xml:space="preserve">5 o más  (6) </w:t>
      </w:r>
    </w:p>
    <w:p w14:paraId="610462B5" w14:textId="77777777" w:rsidR="000A383E" w:rsidRDefault="000A383E"/>
    <w:p w14:paraId="004BA7C1" w14:textId="77777777" w:rsidR="000A383E" w:rsidRDefault="000A383E">
      <w:pPr>
        <w:pStyle w:val="QuestionSeparator"/>
      </w:pPr>
    </w:p>
    <w:p w14:paraId="716F3D19" w14:textId="77777777" w:rsidR="000A383E" w:rsidRDefault="000A383E"/>
    <w:p w14:paraId="5387EBCE" w14:textId="77777777" w:rsidR="000A383E" w:rsidRPr="005121D2" w:rsidRDefault="005C18CD">
      <w:pPr>
        <w:keepNext/>
        <w:rPr>
          <w:lang w:val="es-ES"/>
        </w:rPr>
      </w:pPr>
      <w:r w:rsidRPr="005121D2">
        <w:rPr>
          <w:lang w:val="es-ES"/>
        </w:rPr>
        <w:lastRenderedPageBreak/>
        <w:t>Q258 ¿Cuántos niños menores de 14 años viven con usted?</w:t>
      </w:r>
    </w:p>
    <w:p w14:paraId="206E3280" w14:textId="77777777" w:rsidR="000A383E" w:rsidRDefault="005C18CD">
      <w:pPr>
        <w:pStyle w:val="ListParagraph"/>
        <w:keepNext/>
        <w:numPr>
          <w:ilvl w:val="0"/>
          <w:numId w:val="4"/>
        </w:numPr>
      </w:pPr>
      <w:r>
        <w:t xml:space="preserve">0  (1) </w:t>
      </w:r>
    </w:p>
    <w:p w14:paraId="3E942B39" w14:textId="77777777" w:rsidR="000A383E" w:rsidRDefault="005C18CD">
      <w:pPr>
        <w:pStyle w:val="ListParagraph"/>
        <w:keepNext/>
        <w:numPr>
          <w:ilvl w:val="0"/>
          <w:numId w:val="4"/>
        </w:numPr>
      </w:pPr>
      <w:r>
        <w:t xml:space="preserve">1  (2) </w:t>
      </w:r>
    </w:p>
    <w:p w14:paraId="554AF190" w14:textId="77777777" w:rsidR="000A383E" w:rsidRDefault="005C18CD">
      <w:pPr>
        <w:pStyle w:val="ListParagraph"/>
        <w:keepNext/>
        <w:numPr>
          <w:ilvl w:val="0"/>
          <w:numId w:val="4"/>
        </w:numPr>
      </w:pPr>
      <w:r>
        <w:t xml:space="preserve">2  (3) </w:t>
      </w:r>
    </w:p>
    <w:p w14:paraId="37220292" w14:textId="77777777" w:rsidR="000A383E" w:rsidRDefault="005C18CD">
      <w:pPr>
        <w:pStyle w:val="ListParagraph"/>
        <w:keepNext/>
        <w:numPr>
          <w:ilvl w:val="0"/>
          <w:numId w:val="4"/>
        </w:numPr>
      </w:pPr>
      <w:r>
        <w:t xml:space="preserve">3  (4) </w:t>
      </w:r>
    </w:p>
    <w:p w14:paraId="2EC96C0A" w14:textId="77777777" w:rsidR="000A383E" w:rsidRDefault="005C18CD">
      <w:pPr>
        <w:pStyle w:val="ListParagraph"/>
        <w:keepNext/>
        <w:numPr>
          <w:ilvl w:val="0"/>
          <w:numId w:val="4"/>
        </w:numPr>
      </w:pPr>
      <w:r>
        <w:t xml:space="preserve">4 o más  (5) </w:t>
      </w:r>
    </w:p>
    <w:p w14:paraId="00427CAD" w14:textId="77777777" w:rsidR="000A383E" w:rsidRDefault="000A383E"/>
    <w:p w14:paraId="11B59F70" w14:textId="77777777" w:rsidR="000A383E" w:rsidRDefault="000A383E">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0A383E" w14:paraId="54A4BD91" w14:textId="77777777">
        <w:tblPrEx>
          <w:tblCellMar>
            <w:top w:w="0" w:type="dxa"/>
            <w:bottom w:w="0" w:type="dxa"/>
          </w:tblCellMar>
        </w:tblPrEx>
        <w:trPr>
          <w:trHeight w:val="300"/>
        </w:trPr>
        <w:tc>
          <w:tcPr>
            <w:tcW w:w="1368" w:type="dxa"/>
            <w:tcBorders>
              <w:top w:val="nil"/>
              <w:left w:val="nil"/>
              <w:bottom w:val="nil"/>
              <w:right w:val="nil"/>
            </w:tcBorders>
          </w:tcPr>
          <w:p w14:paraId="7FB25411" w14:textId="77777777" w:rsidR="000A383E" w:rsidRDefault="005C18CD">
            <w:pPr>
              <w:rPr>
                <w:color w:val="CCCCCC"/>
              </w:rPr>
            </w:pPr>
            <w:r>
              <w:rPr>
                <w:color w:val="CCCCCC"/>
              </w:rPr>
              <w:t>Page Break</w:t>
            </w:r>
          </w:p>
        </w:tc>
        <w:tc>
          <w:tcPr>
            <w:tcW w:w="8208" w:type="dxa"/>
            <w:tcBorders>
              <w:top w:val="nil"/>
              <w:left w:val="nil"/>
              <w:bottom w:val="nil"/>
              <w:right w:val="nil"/>
            </w:tcBorders>
          </w:tcPr>
          <w:p w14:paraId="77500A36" w14:textId="77777777" w:rsidR="000A383E" w:rsidRDefault="000A383E">
            <w:pPr>
              <w:pBdr>
                <w:top w:val="single" w:sz="8" w:space="0" w:color="CCCCCC"/>
              </w:pBdr>
              <w:spacing w:before="120" w:after="120" w:line="120" w:lineRule="auto"/>
              <w:jc w:val="center"/>
              <w:rPr>
                <w:color w:val="CCCCCC"/>
              </w:rPr>
            </w:pPr>
          </w:p>
        </w:tc>
      </w:tr>
    </w:tbl>
    <w:p w14:paraId="4F093892" w14:textId="77777777" w:rsidR="000A383E" w:rsidRDefault="005C18CD">
      <w:r>
        <w:br w:type="page"/>
      </w:r>
    </w:p>
    <w:tbl>
      <w:tblPr>
        <w:tblStyle w:val="QQuestionIconTable"/>
        <w:tblW w:w="50" w:type="auto"/>
        <w:tblLook w:val="07E0" w:firstRow="1" w:lastRow="1" w:firstColumn="1" w:lastColumn="1" w:noHBand="1" w:noVBand="1"/>
      </w:tblPr>
      <w:tblGrid>
        <w:gridCol w:w="380"/>
      </w:tblGrid>
      <w:tr w:rsidR="000A383E" w14:paraId="41D500BB" w14:textId="77777777">
        <w:tc>
          <w:tcPr>
            <w:tcW w:w="50" w:type="dxa"/>
          </w:tcPr>
          <w:p w14:paraId="2FCC0B29" w14:textId="77777777" w:rsidR="000A383E" w:rsidRDefault="005C18CD">
            <w:pPr>
              <w:keepNext/>
            </w:pPr>
            <w:r>
              <w:rPr>
                <w:noProof/>
              </w:rPr>
              <w:lastRenderedPageBreak/>
              <w:drawing>
                <wp:inline distT="0" distB="0" distL="0" distR="0" wp14:anchorId="37CBDD6B" wp14:editId="22FA2438">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2389E1CC" w14:textId="77777777" w:rsidR="000A383E" w:rsidRDefault="000A383E"/>
    <w:p w14:paraId="7BA81D1B" w14:textId="77777777" w:rsidR="000A383E" w:rsidRPr="005121D2" w:rsidRDefault="005C18CD">
      <w:pPr>
        <w:keepNext/>
        <w:rPr>
          <w:lang w:val="es-ES"/>
        </w:rPr>
      </w:pPr>
      <w:r w:rsidRPr="005121D2">
        <w:rPr>
          <w:lang w:val="es-ES"/>
        </w:rPr>
        <w:t xml:space="preserve">Q2.4 ¿Cuál es su código </w:t>
      </w:r>
      <w:commentRangeStart w:id="13"/>
      <w:r w:rsidRPr="005121D2">
        <w:rPr>
          <w:lang w:val="es-ES"/>
        </w:rPr>
        <w:t>postal</w:t>
      </w:r>
      <w:commentRangeEnd w:id="13"/>
      <w:r w:rsidR="005121D2">
        <w:rPr>
          <w:rStyle w:val="CommentReference"/>
        </w:rPr>
        <w:commentReference w:id="13"/>
      </w:r>
      <w:r w:rsidRPr="005121D2">
        <w:rPr>
          <w:lang w:val="es-ES"/>
        </w:rPr>
        <w:t>?</w:t>
      </w:r>
    </w:p>
    <w:p w14:paraId="7B719861" w14:textId="77777777" w:rsidR="000A383E" w:rsidRDefault="005C18CD">
      <w:pPr>
        <w:pStyle w:val="TextEntryLine"/>
        <w:ind w:firstLine="400"/>
      </w:pPr>
      <w:r>
        <w:t>________________________________________________________________</w:t>
      </w:r>
    </w:p>
    <w:p w14:paraId="4FEFBFF1" w14:textId="77777777" w:rsidR="000A383E" w:rsidRDefault="000A383E"/>
    <w:p w14:paraId="3BA36062" w14:textId="77777777" w:rsidR="000A383E" w:rsidRDefault="000A383E">
      <w:pPr>
        <w:pStyle w:val="QuestionSeparator"/>
      </w:pPr>
    </w:p>
    <w:tbl>
      <w:tblPr>
        <w:tblStyle w:val="QQuestionIconTable"/>
        <w:tblW w:w="50" w:type="auto"/>
        <w:tblLook w:val="07E0" w:firstRow="1" w:lastRow="1" w:firstColumn="1" w:lastColumn="1" w:noHBand="1" w:noVBand="1"/>
      </w:tblPr>
      <w:tblGrid>
        <w:gridCol w:w="380"/>
      </w:tblGrid>
      <w:tr w:rsidR="000A383E" w14:paraId="1D6F70A5" w14:textId="77777777">
        <w:tc>
          <w:tcPr>
            <w:tcW w:w="50" w:type="dxa"/>
          </w:tcPr>
          <w:p w14:paraId="05B575A8" w14:textId="77777777" w:rsidR="000A383E" w:rsidRDefault="005C18CD">
            <w:pPr>
              <w:keepNext/>
            </w:pPr>
            <w:r>
              <w:rPr>
                <w:noProof/>
              </w:rPr>
              <w:drawing>
                <wp:inline distT="0" distB="0" distL="0" distR="0" wp14:anchorId="714C43B8" wp14:editId="15CEDFB5">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14:paraId="57412FC6" w14:textId="77777777" w:rsidR="000A383E" w:rsidRDefault="000A383E"/>
    <w:p w14:paraId="7AD2A3DB" w14:textId="77777777" w:rsidR="000A383E" w:rsidRPr="005121D2" w:rsidRDefault="005C18CD">
      <w:pPr>
        <w:keepNext/>
        <w:rPr>
          <w:lang w:val="es-ES"/>
        </w:rPr>
      </w:pPr>
      <w:r w:rsidRPr="005121D2">
        <w:rPr>
          <w:lang w:val="es-ES"/>
        </w:rPr>
        <w:t xml:space="preserve">Q2.14 </w:t>
      </w:r>
      <w:r w:rsidRPr="005121D2">
        <w:rPr>
          <w:lang w:val="es-ES"/>
        </w:rPr>
        <w:br/>
        <w:t xml:space="preserve">¿Cuál es el </w:t>
      </w:r>
      <w:r w:rsidRPr="005121D2">
        <w:rPr>
          <w:b/>
          <w:lang w:val="es-ES"/>
        </w:rPr>
        <w:t xml:space="preserve">ingreso </w:t>
      </w:r>
      <w:r w:rsidRPr="005121D2">
        <w:rPr>
          <w:b/>
          <w:u w:val="single"/>
          <w:lang w:val="es-ES"/>
        </w:rPr>
        <w:t>mensual</w:t>
      </w:r>
      <w:r w:rsidRPr="005121D2">
        <w:rPr>
          <w:b/>
          <w:lang w:val="es-ES"/>
        </w:rPr>
        <w:t xml:space="preserve"> de su </w:t>
      </w:r>
      <w:r w:rsidRPr="005121D2">
        <w:rPr>
          <w:b/>
          <w:u w:val="single"/>
          <w:lang w:val="es-ES"/>
        </w:rPr>
        <w:t>hogar</w:t>
      </w:r>
      <w:r w:rsidRPr="005121D2">
        <w:rPr>
          <w:b/>
          <w:lang w:val="es-ES"/>
        </w:rPr>
        <w:t xml:space="preserve"> después de impuestos</w:t>
      </w:r>
      <w:r w:rsidRPr="005121D2">
        <w:rPr>
          <w:lang w:val="es-ES"/>
        </w:rPr>
        <w:t xml:space="preserve"> y transferencias?  </w:t>
      </w:r>
      <w:r w:rsidRPr="005121D2">
        <w:rPr>
          <w:lang w:val="es-ES"/>
        </w:rPr>
        <w:br/>
        <w:t xml:space="preserve">Esto incluye todos los ingresos: salarios, pensiones, asignaciones, rentas de la propiedad, etc. </w:t>
      </w:r>
    </w:p>
    <w:p w14:paraId="7DE4FC18" w14:textId="77777777" w:rsidR="000A383E" w:rsidRDefault="005C18CD">
      <w:pPr>
        <w:pStyle w:val="ListParagraph"/>
        <w:keepNext/>
        <w:numPr>
          <w:ilvl w:val="0"/>
          <w:numId w:val="4"/>
        </w:numPr>
      </w:pPr>
      <w:r>
        <w:t xml:space="preserve">Menos de 100 €  (5) </w:t>
      </w:r>
    </w:p>
    <w:p w14:paraId="54A82884" w14:textId="77777777" w:rsidR="000A383E" w:rsidRDefault="005C18CD">
      <w:pPr>
        <w:pStyle w:val="ListParagraph"/>
        <w:keepNext/>
        <w:numPr>
          <w:ilvl w:val="0"/>
          <w:numId w:val="4"/>
        </w:numPr>
      </w:pPr>
      <w:r>
        <w:t xml:space="preserve">Entre 101 y 200 €  (6) </w:t>
      </w:r>
    </w:p>
    <w:p w14:paraId="52273D46" w14:textId="77777777" w:rsidR="000A383E" w:rsidRDefault="005C18CD">
      <w:pPr>
        <w:pStyle w:val="ListParagraph"/>
        <w:keepNext/>
        <w:numPr>
          <w:ilvl w:val="0"/>
          <w:numId w:val="4"/>
        </w:numPr>
      </w:pPr>
      <w:r>
        <w:t xml:space="preserve">Entre 201 y 250 €  (11) </w:t>
      </w:r>
    </w:p>
    <w:p w14:paraId="466680CB" w14:textId="77777777" w:rsidR="000A383E" w:rsidRDefault="005C18CD">
      <w:pPr>
        <w:pStyle w:val="ListParagraph"/>
        <w:keepNext/>
        <w:numPr>
          <w:ilvl w:val="0"/>
          <w:numId w:val="4"/>
        </w:numPr>
      </w:pPr>
      <w:r>
        <w:t xml:space="preserve">Entre 251 y 300 €  (20) </w:t>
      </w:r>
    </w:p>
    <w:p w14:paraId="6567C7D5" w14:textId="77777777" w:rsidR="000A383E" w:rsidRDefault="005C18CD">
      <w:pPr>
        <w:pStyle w:val="ListParagraph"/>
        <w:keepNext/>
        <w:numPr>
          <w:ilvl w:val="0"/>
          <w:numId w:val="4"/>
        </w:numPr>
      </w:pPr>
      <w:r>
        <w:t xml:space="preserve">Entre 301 y 400 €  (12) </w:t>
      </w:r>
    </w:p>
    <w:p w14:paraId="596A1948" w14:textId="77777777" w:rsidR="000A383E" w:rsidRDefault="005C18CD">
      <w:pPr>
        <w:pStyle w:val="ListParagraph"/>
        <w:keepNext/>
        <w:numPr>
          <w:ilvl w:val="0"/>
          <w:numId w:val="4"/>
        </w:numPr>
      </w:pPr>
      <w:r>
        <w:t xml:space="preserve">Entre 401 y 500 €  (13) </w:t>
      </w:r>
    </w:p>
    <w:p w14:paraId="5658D65E" w14:textId="77777777" w:rsidR="000A383E" w:rsidRDefault="005C18CD">
      <w:pPr>
        <w:pStyle w:val="ListParagraph"/>
        <w:keepNext/>
        <w:numPr>
          <w:ilvl w:val="0"/>
          <w:numId w:val="4"/>
        </w:numPr>
      </w:pPr>
      <w:r>
        <w:t xml:space="preserve">Entre 501 y 600 €  (14) </w:t>
      </w:r>
    </w:p>
    <w:p w14:paraId="2924AD9D" w14:textId="77777777" w:rsidR="000A383E" w:rsidRDefault="005C18CD">
      <w:pPr>
        <w:pStyle w:val="ListParagraph"/>
        <w:keepNext/>
        <w:numPr>
          <w:ilvl w:val="0"/>
          <w:numId w:val="4"/>
        </w:numPr>
      </w:pPr>
      <w:r>
        <w:t xml:space="preserve">Entre 601 y 700 €  (15) </w:t>
      </w:r>
    </w:p>
    <w:p w14:paraId="7F25353A" w14:textId="77777777" w:rsidR="000A383E" w:rsidRDefault="005C18CD">
      <w:pPr>
        <w:pStyle w:val="ListParagraph"/>
        <w:keepNext/>
        <w:numPr>
          <w:ilvl w:val="0"/>
          <w:numId w:val="4"/>
        </w:numPr>
      </w:pPr>
      <w:r>
        <w:t xml:space="preserve">Entre 701 y 750 €  (21) </w:t>
      </w:r>
    </w:p>
    <w:p w14:paraId="5177E010" w14:textId="77777777" w:rsidR="000A383E" w:rsidRDefault="005C18CD">
      <w:pPr>
        <w:pStyle w:val="ListParagraph"/>
        <w:keepNext/>
        <w:numPr>
          <w:ilvl w:val="0"/>
          <w:numId w:val="4"/>
        </w:numPr>
      </w:pPr>
      <w:r>
        <w:t xml:space="preserve">Entre 751 y 800 €  (16) </w:t>
      </w:r>
    </w:p>
    <w:p w14:paraId="7EDBB886" w14:textId="77777777" w:rsidR="000A383E" w:rsidRDefault="005C18CD">
      <w:pPr>
        <w:pStyle w:val="ListParagraph"/>
        <w:keepNext/>
        <w:numPr>
          <w:ilvl w:val="0"/>
          <w:numId w:val="4"/>
        </w:numPr>
      </w:pPr>
      <w:r>
        <w:t xml:space="preserve">Entre 801 y 900 €  (8) </w:t>
      </w:r>
    </w:p>
    <w:p w14:paraId="4E42F067" w14:textId="77777777" w:rsidR="000A383E" w:rsidRDefault="005C18CD">
      <w:pPr>
        <w:pStyle w:val="ListParagraph"/>
        <w:keepNext/>
        <w:numPr>
          <w:ilvl w:val="0"/>
          <w:numId w:val="4"/>
        </w:numPr>
      </w:pPr>
      <w:commentRangeStart w:id="14"/>
      <w:r>
        <w:t xml:space="preserve">Más de 900 €  (9) </w:t>
      </w:r>
      <w:commentRangeEnd w:id="14"/>
      <w:r w:rsidR="005121D2">
        <w:rPr>
          <w:rStyle w:val="CommentReference"/>
        </w:rPr>
        <w:commentReference w:id="14"/>
      </w:r>
    </w:p>
    <w:p w14:paraId="790D85D7" w14:textId="77777777" w:rsidR="000A383E" w:rsidRDefault="005C18CD">
      <w:pPr>
        <w:pStyle w:val="ListParagraph"/>
        <w:keepNext/>
        <w:numPr>
          <w:ilvl w:val="0"/>
          <w:numId w:val="4"/>
        </w:numPr>
      </w:pPr>
      <w:r>
        <w:t xml:space="preserve">Prefiero no contestar  (22) </w:t>
      </w:r>
    </w:p>
    <w:p w14:paraId="16D494ED" w14:textId="77777777" w:rsidR="000A383E" w:rsidRDefault="000A383E"/>
    <w:p w14:paraId="7461F979" w14:textId="77777777" w:rsidR="000A383E" w:rsidRDefault="000A383E">
      <w:pPr>
        <w:pStyle w:val="QuestionSeparator"/>
      </w:pPr>
    </w:p>
    <w:p w14:paraId="6DAC8BB1" w14:textId="77777777" w:rsidR="000A383E" w:rsidRDefault="000A383E"/>
    <w:p w14:paraId="0F780582" w14:textId="77777777" w:rsidR="000A383E" w:rsidRPr="005121D2" w:rsidRDefault="005C18CD">
      <w:pPr>
        <w:keepNext/>
        <w:rPr>
          <w:lang w:val="es-ES"/>
        </w:rPr>
      </w:pPr>
      <w:r w:rsidRPr="005121D2">
        <w:rPr>
          <w:lang w:val="es-ES"/>
        </w:rPr>
        <w:lastRenderedPageBreak/>
        <w:t>Q2.8 ¿Cuál es el nivel más alto de educación que ha completado?</w:t>
      </w:r>
    </w:p>
    <w:p w14:paraId="0A77F79D" w14:textId="77777777" w:rsidR="000A383E" w:rsidRDefault="005C18CD">
      <w:pPr>
        <w:pStyle w:val="ListParagraph"/>
        <w:keepNext/>
        <w:numPr>
          <w:ilvl w:val="0"/>
          <w:numId w:val="4"/>
        </w:numPr>
      </w:pPr>
      <w:r>
        <w:t xml:space="preserve">Escuela primaria o menos  (9) </w:t>
      </w:r>
    </w:p>
    <w:p w14:paraId="3762FC08" w14:textId="77777777" w:rsidR="000A383E" w:rsidRDefault="005C18CD">
      <w:pPr>
        <w:pStyle w:val="ListParagraph"/>
        <w:keepNext/>
        <w:numPr>
          <w:ilvl w:val="0"/>
          <w:numId w:val="4"/>
        </w:numPr>
      </w:pPr>
      <w:r>
        <w:t xml:space="preserve">Educación secundaria obligatoria (ESO)  (1) </w:t>
      </w:r>
    </w:p>
    <w:p w14:paraId="6B6B8902" w14:textId="77777777" w:rsidR="000A383E" w:rsidRDefault="005C18CD">
      <w:pPr>
        <w:pStyle w:val="ListParagraph"/>
        <w:keepNext/>
        <w:numPr>
          <w:ilvl w:val="0"/>
          <w:numId w:val="4"/>
        </w:numPr>
      </w:pPr>
      <w:r>
        <w:t xml:space="preserve">Formación profesional básica (FP)  (2) </w:t>
      </w:r>
    </w:p>
    <w:p w14:paraId="17740438" w14:textId="77777777" w:rsidR="000A383E" w:rsidRPr="005121D2" w:rsidRDefault="005C18CD">
      <w:pPr>
        <w:pStyle w:val="ListParagraph"/>
        <w:keepNext/>
        <w:numPr>
          <w:ilvl w:val="0"/>
          <w:numId w:val="4"/>
        </w:numPr>
        <w:rPr>
          <w:lang w:val="es-ES"/>
        </w:rPr>
      </w:pPr>
      <w:r w:rsidRPr="005121D2">
        <w:rPr>
          <w:lang w:val="es-ES"/>
        </w:rPr>
        <w:t xml:space="preserve">Formación profesional de grado medio  (3) </w:t>
      </w:r>
    </w:p>
    <w:p w14:paraId="58D2A0CC" w14:textId="77777777" w:rsidR="000A383E" w:rsidRDefault="005C18CD">
      <w:pPr>
        <w:pStyle w:val="ListParagraph"/>
        <w:keepNext/>
        <w:numPr>
          <w:ilvl w:val="0"/>
          <w:numId w:val="4"/>
        </w:numPr>
      </w:pPr>
      <w:r>
        <w:t xml:space="preserve">Bachillerato  (4) </w:t>
      </w:r>
    </w:p>
    <w:p w14:paraId="236FA4C0" w14:textId="77777777" w:rsidR="000A383E" w:rsidRPr="005121D2" w:rsidRDefault="005C18CD">
      <w:pPr>
        <w:pStyle w:val="ListParagraph"/>
        <w:keepNext/>
        <w:numPr>
          <w:ilvl w:val="0"/>
          <w:numId w:val="4"/>
        </w:numPr>
        <w:rPr>
          <w:lang w:val="es-ES"/>
        </w:rPr>
      </w:pPr>
      <w:r w:rsidRPr="005121D2">
        <w:rPr>
          <w:lang w:val="es-ES"/>
        </w:rPr>
        <w:t xml:space="preserve">Formación profesional de grado superior  (5) </w:t>
      </w:r>
    </w:p>
    <w:p w14:paraId="0D103025" w14:textId="77777777" w:rsidR="000A383E" w:rsidRDefault="005C18CD">
      <w:pPr>
        <w:pStyle w:val="ListParagraph"/>
        <w:keepNext/>
        <w:numPr>
          <w:ilvl w:val="0"/>
          <w:numId w:val="4"/>
        </w:numPr>
      </w:pPr>
      <w:r>
        <w:t xml:space="preserve">Grado universitario  (6) </w:t>
      </w:r>
    </w:p>
    <w:p w14:paraId="4113BF7A" w14:textId="77777777" w:rsidR="000A383E" w:rsidRDefault="005C18CD">
      <w:pPr>
        <w:pStyle w:val="ListParagraph"/>
        <w:keepNext/>
        <w:numPr>
          <w:ilvl w:val="0"/>
          <w:numId w:val="4"/>
        </w:numPr>
      </w:pPr>
      <w:r>
        <w:t xml:space="preserve">Máster o doctorado  (7) </w:t>
      </w:r>
    </w:p>
    <w:p w14:paraId="2DA58277" w14:textId="77777777" w:rsidR="000A383E" w:rsidRDefault="000A383E"/>
    <w:p w14:paraId="418ACC39" w14:textId="77777777" w:rsidR="000A383E" w:rsidRDefault="000A383E">
      <w:pPr>
        <w:pStyle w:val="QuestionSeparator"/>
      </w:pPr>
    </w:p>
    <w:p w14:paraId="04C97B01" w14:textId="77777777" w:rsidR="000A383E" w:rsidRDefault="000A383E"/>
    <w:p w14:paraId="4080961A" w14:textId="77777777" w:rsidR="000A383E" w:rsidRPr="005121D2" w:rsidRDefault="005C18CD">
      <w:pPr>
        <w:keepNext/>
        <w:rPr>
          <w:lang w:val="es-ES"/>
        </w:rPr>
      </w:pPr>
      <w:r w:rsidRPr="005121D2">
        <w:rPr>
          <w:lang w:val="es-ES"/>
        </w:rPr>
        <w:t>Q2.9 ¿Cuál es su situacion laboral?</w:t>
      </w:r>
    </w:p>
    <w:p w14:paraId="200B3AE4" w14:textId="77777777" w:rsidR="000A383E" w:rsidRDefault="005C18CD">
      <w:pPr>
        <w:pStyle w:val="ListParagraph"/>
        <w:keepNext/>
        <w:numPr>
          <w:ilvl w:val="0"/>
          <w:numId w:val="4"/>
        </w:numPr>
      </w:pPr>
      <w:r>
        <w:t xml:space="preserve">Empleado a tiempo completo  (2) </w:t>
      </w:r>
    </w:p>
    <w:p w14:paraId="69DEEF54" w14:textId="77777777" w:rsidR="000A383E" w:rsidRDefault="005C18CD">
      <w:pPr>
        <w:pStyle w:val="ListParagraph"/>
        <w:keepNext/>
        <w:numPr>
          <w:ilvl w:val="0"/>
          <w:numId w:val="4"/>
        </w:numPr>
      </w:pPr>
      <w:r>
        <w:t xml:space="preserve">Empleado a tiempo parcial  (3) </w:t>
      </w:r>
    </w:p>
    <w:p w14:paraId="289053B1" w14:textId="77777777" w:rsidR="000A383E" w:rsidRDefault="005C18CD">
      <w:pPr>
        <w:pStyle w:val="ListParagraph"/>
        <w:keepNext/>
        <w:numPr>
          <w:ilvl w:val="0"/>
          <w:numId w:val="4"/>
        </w:numPr>
      </w:pPr>
      <w:r>
        <w:t xml:space="preserve">Trabajador autónomo  (4) </w:t>
      </w:r>
    </w:p>
    <w:p w14:paraId="43E76F8A" w14:textId="77777777" w:rsidR="000A383E" w:rsidRDefault="005C18CD">
      <w:pPr>
        <w:pStyle w:val="ListParagraph"/>
        <w:keepNext/>
        <w:numPr>
          <w:ilvl w:val="0"/>
          <w:numId w:val="4"/>
        </w:numPr>
      </w:pPr>
      <w:r>
        <w:t xml:space="preserve">Estudiante  (6) </w:t>
      </w:r>
    </w:p>
    <w:p w14:paraId="20AECA7D" w14:textId="77777777" w:rsidR="000A383E" w:rsidRDefault="005C18CD">
      <w:pPr>
        <w:pStyle w:val="ListParagraph"/>
        <w:keepNext/>
        <w:numPr>
          <w:ilvl w:val="0"/>
          <w:numId w:val="4"/>
        </w:numPr>
      </w:pPr>
      <w:r>
        <w:t xml:space="preserve">Jubilado/a  (7) </w:t>
      </w:r>
    </w:p>
    <w:p w14:paraId="6C9AF094" w14:textId="77777777" w:rsidR="000A383E" w:rsidRDefault="005C18CD">
      <w:pPr>
        <w:pStyle w:val="ListParagraph"/>
        <w:keepNext/>
        <w:numPr>
          <w:ilvl w:val="0"/>
          <w:numId w:val="4"/>
        </w:numPr>
      </w:pPr>
      <w:r>
        <w:t xml:space="preserve">Desempleado (buscando trabajo)  (5) </w:t>
      </w:r>
    </w:p>
    <w:p w14:paraId="0F0C4F6F" w14:textId="77777777" w:rsidR="000A383E" w:rsidRDefault="005C18CD">
      <w:pPr>
        <w:pStyle w:val="ListParagraph"/>
        <w:keepNext/>
        <w:numPr>
          <w:ilvl w:val="0"/>
          <w:numId w:val="4"/>
        </w:numPr>
      </w:pPr>
      <w:r>
        <w:t>Inactivo (</w:t>
      </w:r>
      <w:commentRangeStart w:id="15"/>
      <w:r>
        <w:t>no busca trabajo</w:t>
      </w:r>
      <w:commentRangeEnd w:id="15"/>
      <w:r w:rsidR="00021302">
        <w:rPr>
          <w:rStyle w:val="CommentReference"/>
        </w:rPr>
        <w:commentReference w:id="15"/>
      </w:r>
      <w:r>
        <w:t xml:space="preserve">)  (8) </w:t>
      </w:r>
    </w:p>
    <w:p w14:paraId="66501DED" w14:textId="77777777" w:rsidR="000A383E" w:rsidRDefault="000A383E"/>
    <w:p w14:paraId="2A990DAD" w14:textId="77777777" w:rsidR="000A383E" w:rsidRDefault="000A383E">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0A383E" w14:paraId="6083371E" w14:textId="77777777">
        <w:tblPrEx>
          <w:tblCellMar>
            <w:top w:w="0" w:type="dxa"/>
            <w:bottom w:w="0" w:type="dxa"/>
          </w:tblCellMar>
        </w:tblPrEx>
        <w:trPr>
          <w:trHeight w:val="300"/>
        </w:trPr>
        <w:tc>
          <w:tcPr>
            <w:tcW w:w="1368" w:type="dxa"/>
            <w:tcBorders>
              <w:top w:val="nil"/>
              <w:left w:val="nil"/>
              <w:bottom w:val="nil"/>
              <w:right w:val="nil"/>
            </w:tcBorders>
          </w:tcPr>
          <w:p w14:paraId="4CAE73FF" w14:textId="77777777" w:rsidR="000A383E" w:rsidRDefault="005C18CD">
            <w:pPr>
              <w:rPr>
                <w:color w:val="CCCCCC"/>
              </w:rPr>
            </w:pPr>
            <w:r>
              <w:rPr>
                <w:color w:val="CCCCCC"/>
              </w:rPr>
              <w:t>Page Break</w:t>
            </w:r>
          </w:p>
        </w:tc>
        <w:tc>
          <w:tcPr>
            <w:tcW w:w="8208" w:type="dxa"/>
            <w:tcBorders>
              <w:top w:val="nil"/>
              <w:left w:val="nil"/>
              <w:bottom w:val="nil"/>
              <w:right w:val="nil"/>
            </w:tcBorders>
          </w:tcPr>
          <w:p w14:paraId="5BA4E8C8" w14:textId="77777777" w:rsidR="000A383E" w:rsidRDefault="000A383E">
            <w:pPr>
              <w:pBdr>
                <w:top w:val="single" w:sz="8" w:space="0" w:color="CCCCCC"/>
              </w:pBdr>
              <w:spacing w:before="120" w:after="120" w:line="120" w:lineRule="auto"/>
              <w:jc w:val="center"/>
              <w:rPr>
                <w:color w:val="CCCCCC"/>
              </w:rPr>
            </w:pPr>
          </w:p>
        </w:tc>
      </w:tr>
    </w:tbl>
    <w:p w14:paraId="24E65A68" w14:textId="77777777" w:rsidR="000A383E" w:rsidRDefault="005C18CD">
      <w:r>
        <w:br w:type="page"/>
      </w:r>
    </w:p>
    <w:tbl>
      <w:tblPr>
        <w:tblStyle w:val="QQuestionIconTable"/>
        <w:tblW w:w="50" w:type="auto"/>
        <w:tblLook w:val="07E0" w:firstRow="1" w:lastRow="1" w:firstColumn="1" w:lastColumn="1" w:noHBand="1" w:noVBand="1"/>
      </w:tblPr>
      <w:tblGrid>
        <w:gridCol w:w="380"/>
      </w:tblGrid>
      <w:tr w:rsidR="000A383E" w14:paraId="5BFCA589" w14:textId="77777777">
        <w:tc>
          <w:tcPr>
            <w:tcW w:w="50" w:type="dxa"/>
          </w:tcPr>
          <w:p w14:paraId="34271FD3" w14:textId="77777777" w:rsidR="000A383E" w:rsidRDefault="005C18CD">
            <w:pPr>
              <w:keepNext/>
            </w:pPr>
            <w:r>
              <w:rPr>
                <w:noProof/>
              </w:rPr>
              <w:lastRenderedPageBreak/>
              <w:drawing>
                <wp:inline distT="0" distB="0" distL="0" distR="0" wp14:anchorId="3C68F1F4" wp14:editId="2116F742">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14:paraId="06676857" w14:textId="77777777" w:rsidR="000A383E" w:rsidRDefault="000A383E"/>
    <w:p w14:paraId="481A96D7" w14:textId="77777777" w:rsidR="000A383E" w:rsidRPr="005121D2" w:rsidRDefault="005C18CD">
      <w:pPr>
        <w:keepNext/>
        <w:rPr>
          <w:lang w:val="es-ES"/>
        </w:rPr>
      </w:pPr>
      <w:r w:rsidRPr="005121D2">
        <w:rPr>
          <w:lang w:val="es-ES"/>
        </w:rPr>
        <w:t>Q2.15 ¿Es usted propietario o inquilino? (Es posible marcar múltiples respuestas)</w:t>
      </w:r>
    </w:p>
    <w:p w14:paraId="3F1989A7" w14:textId="77777777" w:rsidR="000A383E" w:rsidRDefault="005C18CD">
      <w:pPr>
        <w:pStyle w:val="ListParagraph"/>
        <w:keepNext/>
        <w:numPr>
          <w:ilvl w:val="0"/>
          <w:numId w:val="2"/>
        </w:numPr>
      </w:pPr>
      <w:r>
        <w:t xml:space="preserve">Inquilino  (1) </w:t>
      </w:r>
    </w:p>
    <w:p w14:paraId="51C29373" w14:textId="77777777" w:rsidR="000A383E" w:rsidRDefault="005C18CD">
      <w:pPr>
        <w:pStyle w:val="ListParagraph"/>
        <w:keepNext/>
        <w:numPr>
          <w:ilvl w:val="0"/>
          <w:numId w:val="2"/>
        </w:numPr>
      </w:pPr>
      <w:r>
        <w:t xml:space="preserve">Propietario  (2) </w:t>
      </w:r>
    </w:p>
    <w:p w14:paraId="309F7D11" w14:textId="77777777" w:rsidR="000A383E" w:rsidRPr="005121D2" w:rsidRDefault="005C18CD">
      <w:pPr>
        <w:pStyle w:val="ListParagraph"/>
        <w:keepNext/>
        <w:numPr>
          <w:ilvl w:val="0"/>
          <w:numId w:val="2"/>
        </w:numPr>
        <w:rPr>
          <w:lang w:val="es-ES"/>
        </w:rPr>
      </w:pPr>
      <w:r w:rsidRPr="005121D2">
        <w:rPr>
          <w:lang w:val="es-ES"/>
        </w:rPr>
        <w:t xml:space="preserve">Propietario que alquila una propiedad  (3) </w:t>
      </w:r>
    </w:p>
    <w:p w14:paraId="718DCA4B" w14:textId="77777777" w:rsidR="000A383E" w:rsidRDefault="005C18CD">
      <w:pPr>
        <w:pStyle w:val="ListParagraph"/>
        <w:keepNext/>
        <w:numPr>
          <w:ilvl w:val="0"/>
          <w:numId w:val="2"/>
        </w:numPr>
      </w:pPr>
      <w:r>
        <w:t xml:space="preserve">Alojado de forma gratuita  (4) </w:t>
      </w:r>
    </w:p>
    <w:p w14:paraId="67968645" w14:textId="77777777" w:rsidR="000A383E" w:rsidRDefault="000A383E"/>
    <w:p w14:paraId="14A9FBFB" w14:textId="77777777" w:rsidR="000A383E" w:rsidRDefault="000A383E">
      <w:pPr>
        <w:pStyle w:val="QuestionSeparator"/>
      </w:pPr>
    </w:p>
    <w:p w14:paraId="583489C6" w14:textId="77777777" w:rsidR="000A383E" w:rsidRDefault="005C18CD">
      <w:pPr>
        <w:pStyle w:val="QDisplayLogic"/>
        <w:keepNext/>
      </w:pPr>
      <w:r>
        <w:t>Display This Question:</w:t>
      </w:r>
    </w:p>
    <w:p w14:paraId="7296569B" w14:textId="77777777" w:rsidR="000A383E" w:rsidRPr="005121D2" w:rsidRDefault="005C18CD">
      <w:pPr>
        <w:pStyle w:val="QDisplayLogic"/>
        <w:keepNext/>
        <w:ind w:firstLine="400"/>
        <w:rPr>
          <w:lang w:val="es-ES"/>
        </w:rPr>
      </w:pPr>
      <w:r>
        <w:t xml:space="preserve">If Do you live with your partner (if you have one)? </w:t>
      </w:r>
      <w:r w:rsidRPr="005121D2">
        <w:rPr>
          <w:lang w:val="es-ES"/>
        </w:rPr>
        <w:t>= Yes</w:t>
      </w:r>
    </w:p>
    <w:p w14:paraId="0C8564CF" w14:textId="77777777" w:rsidR="000A383E" w:rsidRPr="005121D2" w:rsidRDefault="000A383E">
      <w:pPr>
        <w:rPr>
          <w:lang w:val="es-ES"/>
        </w:rPr>
      </w:pPr>
    </w:p>
    <w:p w14:paraId="74790D46" w14:textId="77777777" w:rsidR="000A383E" w:rsidRPr="005121D2" w:rsidRDefault="005C18CD">
      <w:pPr>
        <w:keepNext/>
        <w:rPr>
          <w:lang w:val="es-ES"/>
        </w:rPr>
      </w:pPr>
      <w:commentRangeStart w:id="16"/>
      <w:r w:rsidRPr="005121D2">
        <w:rPr>
          <w:lang w:val="es-ES"/>
        </w:rPr>
        <w:t xml:space="preserve">Q50 </w:t>
      </w:r>
      <w:commentRangeEnd w:id="16"/>
      <w:r w:rsidR="00021302">
        <w:rPr>
          <w:rStyle w:val="CommentReference"/>
        </w:rPr>
        <w:commentReference w:id="16"/>
      </w:r>
      <w:r w:rsidRPr="005121D2">
        <w:rPr>
          <w:lang w:val="es-ES"/>
        </w:rPr>
        <w:br/>
        <w:t>¿Cuál es el valor estimado</w:t>
      </w:r>
      <w:r w:rsidRPr="005121D2">
        <w:rPr>
          <w:b/>
          <w:lang w:val="es-ES"/>
        </w:rPr>
        <w:t xml:space="preserve"> </w:t>
      </w:r>
      <w:r w:rsidRPr="005121D2">
        <w:rPr>
          <w:lang w:val="es-ES"/>
        </w:rPr>
        <w:t>de</w:t>
      </w:r>
      <w:r w:rsidRPr="005121D2">
        <w:rPr>
          <w:b/>
          <w:lang w:val="es-ES"/>
        </w:rPr>
        <w:t xml:space="preserve"> </w:t>
      </w:r>
      <w:r w:rsidRPr="005121D2">
        <w:rPr>
          <w:lang w:val="es-ES"/>
        </w:rPr>
        <w:t>sus</w:t>
      </w:r>
      <w:r w:rsidRPr="005121D2">
        <w:rPr>
          <w:b/>
          <w:lang w:val="es-ES"/>
        </w:rPr>
        <w:t xml:space="preserve"> </w:t>
      </w:r>
      <w:commentRangeStart w:id="17"/>
      <w:r w:rsidRPr="005121D2">
        <w:rPr>
          <w:lang w:val="es-ES"/>
        </w:rPr>
        <w:t>activos del hogar</w:t>
      </w:r>
      <w:commentRangeEnd w:id="17"/>
      <w:r w:rsidR="00021302">
        <w:rPr>
          <w:rStyle w:val="CommentReference"/>
        </w:rPr>
        <w:commentReference w:id="17"/>
      </w:r>
      <w:r w:rsidRPr="005121D2">
        <w:rPr>
          <w:lang w:val="es-ES"/>
        </w:rPr>
        <w:t xml:space="preserve">? (en euros)  </w:t>
      </w:r>
      <w:r w:rsidRPr="005121D2">
        <w:rPr>
          <w:lang w:val="es-ES"/>
        </w:rPr>
        <w:br/>
        <w:t xml:space="preserve">   </w:t>
      </w:r>
      <w:r w:rsidRPr="005121D2">
        <w:rPr>
          <w:lang w:val="es-ES"/>
        </w:rPr>
        <w:br/>
        <w:t xml:space="preserve">Incluya aquí todas sus posesiones (casa, automóvil, ahorros, etc.) deduciendo las deudas. Por ejemplo, si tiene una casa valorada en 300 000 € y le quedan 100 000 € para pagar su hipoteca, sus activos son 200 000 €.  </w:t>
      </w:r>
      <w:r w:rsidRPr="005121D2">
        <w:rPr>
          <w:lang w:val="es-ES"/>
        </w:rPr>
        <w:br/>
        <w:t xml:space="preserve"> </w:t>
      </w:r>
      <w:r w:rsidRPr="005121D2">
        <w:rPr>
          <w:lang w:val="es-ES"/>
        </w:rPr>
        <w:br/>
        <w:t xml:space="preserve">Estimo que los activos del hogar netos de deudas son:  </w:t>
      </w:r>
    </w:p>
    <w:p w14:paraId="62FF197C" w14:textId="77777777" w:rsidR="000A383E" w:rsidRPr="005121D2" w:rsidRDefault="005C18CD">
      <w:pPr>
        <w:pStyle w:val="ListParagraph"/>
        <w:keepNext/>
        <w:numPr>
          <w:ilvl w:val="0"/>
          <w:numId w:val="4"/>
        </w:numPr>
        <w:rPr>
          <w:lang w:val="es-ES"/>
        </w:rPr>
      </w:pPr>
      <w:r w:rsidRPr="005121D2">
        <w:rPr>
          <w:lang w:val="es-ES"/>
        </w:rPr>
        <w:t xml:space="preserve">Menos de 0 € (tengo una deuda neta)  (1) </w:t>
      </w:r>
    </w:p>
    <w:p w14:paraId="6F8188FA" w14:textId="77777777" w:rsidR="000A383E" w:rsidRDefault="005C18CD">
      <w:pPr>
        <w:pStyle w:val="ListParagraph"/>
        <w:keepNext/>
        <w:numPr>
          <w:ilvl w:val="0"/>
          <w:numId w:val="4"/>
        </w:numPr>
      </w:pPr>
      <w:r>
        <w:t xml:space="preserve">Entre 0 y 100 000 €  (6) </w:t>
      </w:r>
    </w:p>
    <w:p w14:paraId="5770E457" w14:textId="77777777" w:rsidR="000A383E" w:rsidRDefault="005C18CD">
      <w:pPr>
        <w:pStyle w:val="ListParagraph"/>
        <w:keepNext/>
        <w:numPr>
          <w:ilvl w:val="0"/>
          <w:numId w:val="4"/>
        </w:numPr>
      </w:pPr>
      <w:r>
        <w:t xml:space="preserve">Entre 100 000 y 200 000 €  (2) </w:t>
      </w:r>
    </w:p>
    <w:p w14:paraId="20F4D1D2" w14:textId="77777777" w:rsidR="000A383E" w:rsidRDefault="005C18CD">
      <w:pPr>
        <w:pStyle w:val="ListParagraph"/>
        <w:keepNext/>
        <w:numPr>
          <w:ilvl w:val="0"/>
          <w:numId w:val="4"/>
        </w:numPr>
      </w:pPr>
      <w:r>
        <w:t xml:space="preserve">Entre 200 000 y 400 000 €  (3) </w:t>
      </w:r>
    </w:p>
    <w:p w14:paraId="6B223490" w14:textId="77777777" w:rsidR="000A383E" w:rsidRDefault="005C18CD">
      <w:pPr>
        <w:pStyle w:val="ListParagraph"/>
        <w:keepNext/>
        <w:numPr>
          <w:ilvl w:val="0"/>
          <w:numId w:val="4"/>
        </w:numPr>
      </w:pPr>
      <w:r>
        <w:t xml:space="preserve">Más de 400 000 €  (4) </w:t>
      </w:r>
    </w:p>
    <w:p w14:paraId="1A4758E6" w14:textId="77777777" w:rsidR="000A383E" w:rsidRDefault="000A383E"/>
    <w:p w14:paraId="3E2A2847" w14:textId="77777777" w:rsidR="000A383E" w:rsidRDefault="000A383E">
      <w:pPr>
        <w:pStyle w:val="QuestionSeparator"/>
      </w:pPr>
    </w:p>
    <w:p w14:paraId="7257F286" w14:textId="77777777" w:rsidR="000A383E" w:rsidRDefault="005C18CD">
      <w:pPr>
        <w:pStyle w:val="QDisplayLogic"/>
        <w:keepNext/>
      </w:pPr>
      <w:r>
        <w:t>Display This Question:</w:t>
      </w:r>
    </w:p>
    <w:p w14:paraId="32FFEA81" w14:textId="77777777" w:rsidR="000A383E" w:rsidRPr="005121D2" w:rsidRDefault="005C18CD">
      <w:pPr>
        <w:pStyle w:val="QDisplayLogic"/>
        <w:keepNext/>
        <w:ind w:firstLine="400"/>
        <w:rPr>
          <w:lang w:val="es-ES"/>
        </w:rPr>
      </w:pPr>
      <w:r>
        <w:t xml:space="preserve">If Do you live with your partner (if you have one)? </w:t>
      </w:r>
      <w:r w:rsidRPr="005121D2">
        <w:rPr>
          <w:lang w:val="es-ES"/>
        </w:rPr>
        <w:t>= No</w:t>
      </w:r>
    </w:p>
    <w:p w14:paraId="1ED41907" w14:textId="77777777" w:rsidR="000A383E" w:rsidRPr="005121D2" w:rsidRDefault="000A383E">
      <w:pPr>
        <w:rPr>
          <w:lang w:val="es-ES"/>
        </w:rPr>
      </w:pPr>
    </w:p>
    <w:p w14:paraId="49D0E3EE" w14:textId="77777777" w:rsidR="000A383E" w:rsidRDefault="005C18CD">
      <w:pPr>
        <w:keepNext/>
      </w:pPr>
      <w:r w:rsidRPr="005121D2">
        <w:rPr>
          <w:lang w:val="es-ES"/>
        </w:rPr>
        <w:t xml:space="preserve">Q2.16 </w:t>
      </w:r>
      <w:r w:rsidRPr="005121D2">
        <w:rPr>
          <w:lang w:val="es-ES"/>
        </w:rPr>
        <w:br/>
        <w:t>¿Cuál es el</w:t>
      </w:r>
      <w:r w:rsidRPr="005121D2">
        <w:rPr>
          <w:b/>
          <w:lang w:val="es-ES"/>
        </w:rPr>
        <w:t xml:space="preserve"> </w:t>
      </w:r>
      <w:r w:rsidRPr="005121D2">
        <w:rPr>
          <w:lang w:val="es-ES"/>
        </w:rPr>
        <w:t>valor estimado</w:t>
      </w:r>
      <w:r w:rsidRPr="005121D2">
        <w:rPr>
          <w:b/>
          <w:lang w:val="es-ES"/>
        </w:rPr>
        <w:t xml:space="preserve"> </w:t>
      </w:r>
      <w:r w:rsidRPr="005121D2">
        <w:rPr>
          <w:lang w:val="es-ES"/>
        </w:rPr>
        <w:t>de</w:t>
      </w:r>
      <w:r w:rsidRPr="005121D2">
        <w:rPr>
          <w:b/>
          <w:lang w:val="es-ES"/>
        </w:rPr>
        <w:t xml:space="preserve"> </w:t>
      </w:r>
      <w:r w:rsidRPr="005121D2">
        <w:rPr>
          <w:lang w:val="es-ES"/>
        </w:rPr>
        <w:t>su</w:t>
      </w:r>
      <w:r w:rsidRPr="005121D2">
        <w:rPr>
          <w:b/>
          <w:lang w:val="es-ES"/>
        </w:rPr>
        <w:t xml:space="preserve">s </w:t>
      </w:r>
      <w:r w:rsidRPr="005121D2">
        <w:rPr>
          <w:lang w:val="es-ES"/>
        </w:rPr>
        <w:t xml:space="preserve">activos? (en euros)  </w:t>
      </w:r>
      <w:r w:rsidRPr="005121D2">
        <w:rPr>
          <w:lang w:val="es-ES"/>
        </w:rPr>
        <w:br/>
      </w:r>
      <w:r w:rsidRPr="005121D2">
        <w:rPr>
          <w:lang w:val="es-ES"/>
        </w:rPr>
        <w:lastRenderedPageBreak/>
        <w:t xml:space="preserve">   </w:t>
      </w:r>
      <w:r w:rsidRPr="005121D2">
        <w:rPr>
          <w:lang w:val="es-ES"/>
        </w:rPr>
        <w:br/>
        <w:t xml:space="preserve">Incluya aquí todas sus posesiones (casa, automóvil, ahorros, etc.) deduciendo las deudas. Por ejemplo, si tiene una casa valorada en 300 000 € y le quedan 100 000 € para pagar su hipoteca, sus activos son 200 000 €.  </w:t>
      </w:r>
      <w:r w:rsidRPr="005121D2">
        <w:rPr>
          <w:lang w:val="es-ES"/>
        </w:rPr>
        <w:br/>
        <w:t xml:space="preserve">  </w:t>
      </w:r>
      <w:r w:rsidRPr="005121D2">
        <w:rPr>
          <w:lang w:val="es-ES"/>
        </w:rPr>
        <w:br/>
      </w:r>
      <w:r>
        <w:t xml:space="preserve">Estimo que mis activos netos de deuda son:  </w:t>
      </w:r>
    </w:p>
    <w:p w14:paraId="6DC4F8C0" w14:textId="77777777" w:rsidR="000A383E" w:rsidRPr="005121D2" w:rsidRDefault="005C18CD">
      <w:pPr>
        <w:pStyle w:val="ListParagraph"/>
        <w:keepNext/>
        <w:numPr>
          <w:ilvl w:val="0"/>
          <w:numId w:val="4"/>
        </w:numPr>
        <w:rPr>
          <w:lang w:val="es-ES"/>
        </w:rPr>
      </w:pPr>
      <w:r w:rsidRPr="005121D2">
        <w:rPr>
          <w:lang w:val="es-ES"/>
        </w:rPr>
        <w:t xml:space="preserve">Menos de 0 € (tengo una deuda neta)  (1) </w:t>
      </w:r>
    </w:p>
    <w:p w14:paraId="3887CF0B" w14:textId="77777777" w:rsidR="000A383E" w:rsidRDefault="005C18CD">
      <w:pPr>
        <w:pStyle w:val="ListParagraph"/>
        <w:keepNext/>
        <w:numPr>
          <w:ilvl w:val="0"/>
          <w:numId w:val="4"/>
        </w:numPr>
      </w:pPr>
      <w:r>
        <w:t xml:space="preserve">Entre 0 y 50 000 €  (6) </w:t>
      </w:r>
    </w:p>
    <w:p w14:paraId="4D1EA50C" w14:textId="77777777" w:rsidR="000A383E" w:rsidRDefault="005C18CD">
      <w:pPr>
        <w:pStyle w:val="ListParagraph"/>
        <w:keepNext/>
        <w:numPr>
          <w:ilvl w:val="0"/>
          <w:numId w:val="4"/>
        </w:numPr>
      </w:pPr>
      <w:r>
        <w:t xml:space="preserve">Entre 50 000 y 100 000 €  (2) </w:t>
      </w:r>
    </w:p>
    <w:p w14:paraId="2BAEA536" w14:textId="77777777" w:rsidR="000A383E" w:rsidRDefault="005C18CD">
      <w:pPr>
        <w:pStyle w:val="ListParagraph"/>
        <w:keepNext/>
        <w:numPr>
          <w:ilvl w:val="0"/>
          <w:numId w:val="4"/>
        </w:numPr>
      </w:pPr>
      <w:r>
        <w:t xml:space="preserve">Entre 100 000 y 200 000 €  (3) </w:t>
      </w:r>
    </w:p>
    <w:p w14:paraId="6604D903" w14:textId="77777777" w:rsidR="000A383E" w:rsidRDefault="005C18CD">
      <w:pPr>
        <w:pStyle w:val="ListParagraph"/>
        <w:keepNext/>
        <w:numPr>
          <w:ilvl w:val="0"/>
          <w:numId w:val="4"/>
        </w:numPr>
      </w:pPr>
      <w:r>
        <w:t xml:space="preserve">Más de 200 000 €  (4) </w:t>
      </w:r>
    </w:p>
    <w:p w14:paraId="63064478" w14:textId="77777777" w:rsidR="000A383E" w:rsidRDefault="000A383E"/>
    <w:p w14:paraId="027D9D85" w14:textId="77777777" w:rsidR="000A383E" w:rsidRDefault="005C18CD">
      <w:pPr>
        <w:pStyle w:val="BlockEndLabel"/>
      </w:pPr>
      <w:r>
        <w:t>End of Block: Socio-demographics</w:t>
      </w:r>
    </w:p>
    <w:p w14:paraId="28109657" w14:textId="77777777" w:rsidR="000A383E" w:rsidRDefault="000A383E">
      <w:pPr>
        <w:pStyle w:val="BlockSeparator"/>
      </w:pPr>
    </w:p>
    <w:p w14:paraId="1F6442BB" w14:textId="77777777" w:rsidR="000A383E" w:rsidRDefault="005C18CD">
      <w:pPr>
        <w:pStyle w:val="BlockStartLabel"/>
      </w:pPr>
      <w:r>
        <w:t>Start of Block: Global Climate Scheme (incl. list experiment)</w:t>
      </w:r>
    </w:p>
    <w:p w14:paraId="6460B01C" w14:textId="77777777" w:rsidR="000A383E" w:rsidRDefault="000A383E"/>
    <w:p w14:paraId="6C511A81" w14:textId="77777777" w:rsidR="000A383E" w:rsidRDefault="005C18CD">
      <w:pPr>
        <w:keepNext/>
      </w:pPr>
      <w:r>
        <w:t>Q100 Timing</w:t>
      </w:r>
    </w:p>
    <w:p w14:paraId="7E72BC1F" w14:textId="77777777" w:rsidR="000A383E" w:rsidRDefault="005C18CD">
      <w:pPr>
        <w:pStyle w:val="ListParagraph"/>
        <w:keepNext/>
        <w:ind w:left="0"/>
      </w:pPr>
      <w:r>
        <w:t>First Click  (1)</w:t>
      </w:r>
    </w:p>
    <w:p w14:paraId="12A7FBCF" w14:textId="77777777" w:rsidR="000A383E" w:rsidRDefault="005C18CD">
      <w:pPr>
        <w:pStyle w:val="ListParagraph"/>
        <w:keepNext/>
        <w:ind w:left="0"/>
      </w:pPr>
      <w:r>
        <w:t>Last Click  (2)</w:t>
      </w:r>
    </w:p>
    <w:p w14:paraId="5173E221" w14:textId="77777777" w:rsidR="000A383E" w:rsidRPr="005121D2" w:rsidRDefault="005C18CD">
      <w:pPr>
        <w:pStyle w:val="ListParagraph"/>
        <w:keepNext/>
        <w:ind w:left="0"/>
        <w:rPr>
          <w:lang w:val="es-ES"/>
        </w:rPr>
      </w:pPr>
      <w:r w:rsidRPr="005121D2">
        <w:rPr>
          <w:lang w:val="es-ES"/>
        </w:rPr>
        <w:t>Page Submit  (3)</w:t>
      </w:r>
    </w:p>
    <w:p w14:paraId="65B6F316" w14:textId="77777777" w:rsidR="000A383E" w:rsidRPr="005121D2" w:rsidRDefault="005C18CD">
      <w:pPr>
        <w:pStyle w:val="ListParagraph"/>
        <w:keepNext/>
        <w:ind w:left="0"/>
        <w:rPr>
          <w:lang w:val="es-ES"/>
        </w:rPr>
      </w:pPr>
      <w:r w:rsidRPr="005121D2">
        <w:rPr>
          <w:lang w:val="es-ES"/>
        </w:rPr>
        <w:t>Click Count  (4)</w:t>
      </w:r>
    </w:p>
    <w:p w14:paraId="369890CC" w14:textId="77777777" w:rsidR="000A383E" w:rsidRPr="005121D2" w:rsidRDefault="000A383E">
      <w:pPr>
        <w:rPr>
          <w:lang w:val="es-ES"/>
        </w:rPr>
      </w:pPr>
    </w:p>
    <w:p w14:paraId="15F7BAFA" w14:textId="77777777" w:rsidR="000A383E" w:rsidRPr="005121D2" w:rsidRDefault="000A383E">
      <w:pPr>
        <w:pStyle w:val="QuestionSeparator"/>
        <w:rPr>
          <w:lang w:val="es-ES"/>
        </w:rPr>
      </w:pPr>
    </w:p>
    <w:p w14:paraId="5BCCCCA1" w14:textId="77777777" w:rsidR="000A383E" w:rsidRPr="005121D2" w:rsidRDefault="000A383E">
      <w:pPr>
        <w:rPr>
          <w:lang w:val="es-ES"/>
        </w:rPr>
      </w:pPr>
    </w:p>
    <w:p w14:paraId="5AD32516" w14:textId="5A667CE2" w:rsidR="000A383E" w:rsidRPr="005121D2" w:rsidRDefault="005C18CD">
      <w:pPr>
        <w:keepNext/>
        <w:rPr>
          <w:lang w:val="es-ES"/>
        </w:rPr>
      </w:pPr>
      <w:r w:rsidRPr="005121D2">
        <w:rPr>
          <w:lang w:val="es-ES"/>
        </w:rPr>
        <w:t xml:space="preserve">Q258 </w:t>
      </w:r>
      <w:r w:rsidRPr="005121D2">
        <w:rPr>
          <w:lang w:val="es-ES"/>
        </w:rPr>
        <w:br/>
        <w:t xml:space="preserve">A continuación, describimos algunas políticas, sobre las cuales sondearemos su opinión.  </w:t>
      </w:r>
      <w:r w:rsidRPr="005121D2">
        <w:rPr>
          <w:lang w:val="es-ES"/>
        </w:rPr>
        <w:br/>
        <w:t xml:space="preserve">Para comprobar que ha leído atentamente las descripciones, </w:t>
      </w:r>
      <w:r w:rsidRPr="005121D2">
        <w:rPr>
          <w:b/>
          <w:lang w:val="es-ES"/>
        </w:rPr>
        <w:t>le haremos algunas preguntas de comprensión después: aquellos que obtengan las respuestas correctas pueden ganar hasta 150</w:t>
      </w:r>
      <w:r w:rsidRPr="005121D2">
        <w:rPr>
          <w:lang w:val="es-ES"/>
        </w:rPr>
        <w:t xml:space="preserve"> </w:t>
      </w:r>
      <w:r w:rsidRPr="005121D2">
        <w:rPr>
          <w:b/>
          <w:lang w:val="es-ES"/>
        </w:rPr>
        <w:t>€.</w:t>
      </w:r>
      <w:r w:rsidRPr="005121D2">
        <w:rPr>
          <w:lang w:val="es-ES"/>
        </w:rPr>
        <w:t xml:space="preserve"> </w:t>
      </w:r>
      <w:r w:rsidRPr="005121D2">
        <w:rPr>
          <w:lang w:val="es-ES"/>
        </w:rPr>
        <w:br/>
        <w:t xml:space="preserve"> </w:t>
      </w:r>
      <w:r w:rsidRPr="005121D2">
        <w:rPr>
          <w:b/>
          <w:u w:val="single"/>
          <w:lang w:val="es-ES"/>
        </w:rPr>
        <w:t>Esquema nacional de redistribución:</w:t>
      </w:r>
      <w:r w:rsidRPr="005121D2">
        <w:rPr>
          <w:lang w:val="es-ES"/>
        </w:rPr>
        <w:br/>
        <w:t xml:space="preserve"> Esta política </w:t>
      </w:r>
      <w:r w:rsidRPr="005121D2">
        <w:rPr>
          <w:b/>
          <w:lang w:val="es-ES"/>
        </w:rPr>
        <w:t>aumentaría los impuestos sobre el 1</w:t>
      </w:r>
      <w:commentRangeStart w:id="18"/>
      <w:r w:rsidRPr="005121D2">
        <w:rPr>
          <w:b/>
          <w:lang w:val="es-ES"/>
        </w:rPr>
        <w:t>%</w:t>
      </w:r>
      <w:r w:rsidRPr="005121D2">
        <w:rPr>
          <w:lang w:val="es-ES"/>
        </w:rPr>
        <w:t xml:space="preserve"> </w:t>
      </w:r>
      <w:commentRangeEnd w:id="18"/>
      <w:r>
        <w:rPr>
          <w:rStyle w:val="CommentReference"/>
        </w:rPr>
        <w:commentReference w:id="18"/>
      </w:r>
      <w:r w:rsidRPr="005121D2">
        <w:rPr>
          <w:lang w:val="es-ES"/>
        </w:rPr>
        <w:t xml:space="preserve">con más ingresos y </w:t>
      </w:r>
      <w:ins w:id="19" w:author="Martin FS" w:date="2022-12-27T12:43:00Z">
        <w:r>
          <w:rPr>
            <w:lang w:val="es-ES"/>
          </w:rPr>
          <w:t xml:space="preserve">distribuiría la cantidad recaudada entre todos los alumnos mediante </w:t>
        </w:r>
      </w:ins>
      <w:del w:id="20" w:author="Martin FS" w:date="2022-12-27T12:43:00Z">
        <w:r w:rsidRPr="005121D2" w:rsidDel="005C18CD">
          <w:rPr>
            <w:lang w:val="es-ES"/>
          </w:rPr>
          <w:delText xml:space="preserve">proporcionaría </w:delText>
        </w:r>
      </w:del>
      <w:ins w:id="21" w:author="Martin FS" w:date="2022-12-27T12:43:00Z">
        <w:r>
          <w:rPr>
            <w:lang w:val="es-ES"/>
          </w:rPr>
          <w:t xml:space="preserve">una </w:t>
        </w:r>
      </w:ins>
      <w:r w:rsidRPr="005121D2">
        <w:rPr>
          <w:lang w:val="es-ES"/>
        </w:rPr>
        <w:t xml:space="preserve">transferencias </w:t>
      </w:r>
      <w:commentRangeStart w:id="22"/>
      <w:del w:id="23" w:author="Martin FS" w:date="2022-12-27T12:44:00Z">
        <w:r w:rsidRPr="005121D2" w:rsidDel="005C18CD">
          <w:rPr>
            <w:lang w:val="es-ES"/>
          </w:rPr>
          <w:delText xml:space="preserve">de </w:delText>
        </w:r>
      </w:del>
      <w:ins w:id="24" w:author="Martin FS" w:date="2022-12-27T12:44:00Z">
        <w:r>
          <w:rPr>
            <w:lang w:val="es-ES"/>
          </w:rPr>
          <w:t>en</w:t>
        </w:r>
        <w:r w:rsidRPr="005121D2">
          <w:rPr>
            <w:lang w:val="es-ES"/>
          </w:rPr>
          <w:t xml:space="preserve"> </w:t>
        </w:r>
      </w:ins>
      <w:r w:rsidRPr="005121D2">
        <w:rPr>
          <w:lang w:val="es-ES"/>
        </w:rPr>
        <w:t xml:space="preserve">efectivo </w:t>
      </w:r>
      <w:commentRangeEnd w:id="22"/>
      <w:r>
        <w:rPr>
          <w:rStyle w:val="CommentReference"/>
        </w:rPr>
        <w:commentReference w:id="22"/>
      </w:r>
      <w:del w:id="25" w:author="Martin FS" w:date="2022-12-27T12:44:00Z">
        <w:r w:rsidRPr="005121D2" w:rsidDel="005C18CD">
          <w:rPr>
            <w:lang w:val="es-ES"/>
          </w:rPr>
          <w:delText>a todos los adultos</w:delText>
        </w:r>
      </w:del>
      <w:r w:rsidRPr="005121D2">
        <w:rPr>
          <w:lang w:val="es-ES"/>
        </w:rPr>
        <w:t xml:space="preserve">. Más precisamente, </w:t>
      </w:r>
      <w:r w:rsidRPr="005121D2">
        <w:rPr>
          <w:b/>
          <w:lang w:val="es-ES"/>
        </w:rPr>
        <w:t>cada adulto español recibiría 5 € por mes</w:t>
      </w:r>
      <w:r w:rsidRPr="005121D2">
        <w:rPr>
          <w:lang w:val="es-ES"/>
        </w:rPr>
        <w:t xml:space="preserve"> (es decir, 60 € al año). Esto se financiaría mediante un aumento del impuesto sobre la renta sobre los ingresos familiares que superen las </w:t>
      </w:r>
      <w:commentRangeStart w:id="26"/>
      <w:r w:rsidRPr="005121D2">
        <w:rPr>
          <w:lang w:val="es-ES"/>
        </w:rPr>
        <w:t xml:space="preserve">10 000 € </w:t>
      </w:r>
      <w:commentRangeEnd w:id="26"/>
      <w:r w:rsidR="00C25A2C">
        <w:rPr>
          <w:rStyle w:val="CommentReference"/>
        </w:rPr>
        <w:commentReference w:id="26"/>
      </w:r>
      <w:r w:rsidRPr="005121D2">
        <w:rPr>
          <w:lang w:val="es-ES"/>
        </w:rPr>
        <w:t>al mes, dejando los impuestos</w:t>
      </w:r>
      <w:ins w:id="27" w:author="Martin FS" w:date="2022-12-27T12:45:00Z">
        <w:r w:rsidR="00C25A2C">
          <w:rPr>
            <w:lang w:val="es-ES"/>
          </w:rPr>
          <w:t xml:space="preserve"> del resto de los hogares (ingresos inferior a 10 000 € mes) </w:t>
        </w:r>
      </w:ins>
      <w:r w:rsidRPr="005121D2">
        <w:rPr>
          <w:lang w:val="es-ES"/>
        </w:rPr>
        <w:t xml:space="preserve"> sin cambios</w:t>
      </w:r>
      <w:del w:id="28" w:author="Martin FS" w:date="2022-12-27T12:45:00Z">
        <w:r w:rsidRPr="005121D2" w:rsidDel="00C25A2C">
          <w:rPr>
            <w:lang w:val="es-ES"/>
          </w:rPr>
          <w:delText xml:space="preserve"> para los ingresos inferiores a 10 000 € al mes.</w:delText>
        </w:r>
      </w:del>
      <w:ins w:id="29" w:author="Martin FS" w:date="2022-12-27T12:45:00Z">
        <w:r w:rsidR="00C25A2C">
          <w:rPr>
            <w:lang w:val="es-ES"/>
          </w:rPr>
          <w:t>.</w:t>
        </w:r>
      </w:ins>
      <w:r w:rsidRPr="005121D2">
        <w:rPr>
          <w:lang w:val="es-ES"/>
        </w:rPr>
        <w:br/>
        <w:t xml:space="preserve"> </w:t>
      </w:r>
      <w:r w:rsidRPr="005121D2">
        <w:rPr>
          <w:lang w:val="es-ES"/>
        </w:rPr>
        <w:br/>
      </w:r>
      <w:r w:rsidRPr="005121D2">
        <w:rPr>
          <w:lang w:val="es-ES"/>
        </w:rPr>
        <w:lastRenderedPageBreak/>
        <w:t xml:space="preserve"> </w:t>
      </w:r>
      <w:r w:rsidRPr="005121D2">
        <w:rPr>
          <w:b/>
          <w:u w:val="single"/>
          <w:lang w:val="es-ES"/>
          <w:rPrChange w:id="30" w:author="Martin FS" w:date="2022-12-27T12:34:00Z">
            <w:rPr>
              <w:b/>
              <w:u w:val="single"/>
            </w:rPr>
          </w:rPrChange>
        </w:rPr>
        <w:t>Esquema climático global:</w:t>
      </w:r>
      <w:r w:rsidRPr="005121D2">
        <w:rPr>
          <w:lang w:val="es-ES"/>
          <w:rPrChange w:id="31" w:author="Martin FS" w:date="2022-12-27T12:34:00Z">
            <w:rPr/>
          </w:rPrChange>
        </w:rPr>
        <w:br/>
        <w:t xml:space="preserve"> En 2015, todos los países acordaron contener el calentamiento global "muy por debajo de +2 °C". </w:t>
      </w:r>
      <w:r w:rsidRPr="005121D2">
        <w:rPr>
          <w:lang w:val="es-ES"/>
        </w:rPr>
        <w:t xml:space="preserve">Para limitar el calentamiento global a este nivel, </w:t>
      </w:r>
      <w:r w:rsidRPr="005121D2">
        <w:rPr>
          <w:b/>
          <w:lang w:val="es-ES"/>
        </w:rPr>
        <w:t>existe una cantidad máxima de gases de efecto invernadero que podemos emitir globalmente</w:t>
      </w:r>
      <w:r w:rsidRPr="005121D2">
        <w:rPr>
          <w:lang w:val="es-ES"/>
        </w:rPr>
        <w:t>.</w:t>
      </w:r>
      <w:r w:rsidRPr="005121D2">
        <w:rPr>
          <w:lang w:val="es-ES"/>
        </w:rPr>
        <w:br/>
        <w:t xml:space="preserve"> </w:t>
      </w:r>
      <w:r w:rsidRPr="005121D2">
        <w:rPr>
          <w:lang w:val="es-ES"/>
          <w:rPrChange w:id="32" w:author="Martin FS" w:date="2022-12-27T12:34:00Z">
            <w:rPr/>
          </w:rPrChange>
        </w:rPr>
        <w:t xml:space="preserve">Para cumplir con el objetivo climático, se puede crear un número limitado de permisos para emitir gases de efecto invernadero a nivel mundial. </w:t>
      </w:r>
      <w:r w:rsidRPr="005121D2">
        <w:rPr>
          <w:lang w:val="es-ES"/>
        </w:rPr>
        <w:t xml:space="preserve">Las empresas contaminantes tendrían que comprar permisos para cubrir sus emisiones. Tal política haría que las compañías de </w:t>
      </w:r>
      <w:r w:rsidRPr="005121D2">
        <w:rPr>
          <w:b/>
          <w:lang w:val="es-ES"/>
        </w:rPr>
        <w:t>combustibles fósiles paguen</w:t>
      </w:r>
      <w:r w:rsidRPr="005121D2">
        <w:rPr>
          <w:lang w:val="es-ES"/>
        </w:rPr>
        <w:t xml:space="preserve"> por sus emisiones y aumenten progresivamente el precio de los combustibles fósiles. </w:t>
      </w:r>
      <w:r w:rsidRPr="005121D2">
        <w:rPr>
          <w:b/>
          <w:lang w:val="es-ES"/>
        </w:rPr>
        <w:t>Los precios más altos alentarían a las personas y las empresas a usar menos combustibles fósiles, lo que reduciría las emisiones de gases de efecto invernadero.</w:t>
      </w:r>
      <w:r w:rsidRPr="005121D2">
        <w:rPr>
          <w:lang w:val="es-ES"/>
        </w:rPr>
        <w:br/>
        <w:t xml:space="preserve"> </w:t>
      </w:r>
      <w:r w:rsidRPr="005121D2">
        <w:rPr>
          <w:lang w:val="es-ES"/>
          <w:rPrChange w:id="33" w:author="Martin FS" w:date="2022-12-27T12:34:00Z">
            <w:rPr/>
          </w:rPrChange>
        </w:rPr>
        <w:t xml:space="preserve">De acuerdo con el principio de que cada ser humano tiene el mismo derecho a contaminar, los ingresos generados por la venta de permisos podrían financiar una renta básica global. </w:t>
      </w:r>
      <w:r w:rsidRPr="005121D2">
        <w:rPr>
          <w:b/>
          <w:lang w:val="es-ES"/>
        </w:rPr>
        <w:t>Cada adulto del mundo recibiría 30 € por mes</w:t>
      </w:r>
      <w:r w:rsidRPr="005121D2">
        <w:rPr>
          <w:lang w:val="es-ES"/>
        </w:rPr>
        <w:t>, sacando así de la pobreza extrema a los 700 millones de personas que ganan menos de $2 por día.</w:t>
      </w:r>
      <w:r w:rsidRPr="005121D2">
        <w:rPr>
          <w:lang w:val="es-ES"/>
        </w:rPr>
        <w:br/>
        <w:t xml:space="preserve"> </w:t>
      </w:r>
      <w:r w:rsidRPr="005121D2">
        <w:rPr>
          <w:b/>
          <w:lang w:val="es-ES"/>
          <w:rPrChange w:id="34" w:author="Martin FS" w:date="2022-12-27T12:34:00Z">
            <w:rPr>
              <w:b/>
            </w:rPr>
          </w:rPrChange>
        </w:rPr>
        <w:t>El español típico perdería económicamente 5 € por mes</w:t>
      </w:r>
      <w:r w:rsidRPr="005121D2">
        <w:rPr>
          <w:lang w:val="es-ES"/>
          <w:rPrChange w:id="35" w:author="Martin FS" w:date="2022-12-27T12:34:00Z">
            <w:rPr/>
          </w:rPrChange>
        </w:rPr>
        <w:t xml:space="preserve"> (ya que él o ella enfrentaría 35 € por mes en aumentos de precios, que es más alto que los 30 € que recibiría).</w:t>
      </w:r>
      <w:r w:rsidRPr="005121D2">
        <w:rPr>
          <w:lang w:val="es-ES"/>
          <w:rPrChange w:id="36" w:author="Martin FS" w:date="2022-12-27T12:34:00Z">
            <w:rPr/>
          </w:rPrChange>
        </w:rPr>
        <w:br/>
        <w:t xml:space="preserve"> La política podría implementarse tan pronto como los países que suman más del 60% de las emisiones mundiales se pongan de acuerdo al respecto. </w:t>
      </w:r>
      <w:r w:rsidRPr="005121D2">
        <w:rPr>
          <w:lang w:val="es-ES"/>
        </w:rPr>
        <w:t>Los países que se nieguen a participar en la política podrían enfrentarse a sanciones (como aranceles) del resto del mundo y quedarían excluidos de la renta básica.</w:t>
      </w:r>
      <w:r w:rsidRPr="005121D2">
        <w:rPr>
          <w:lang w:val="es-ES"/>
        </w:rPr>
        <w:br/>
        <w:t xml:space="preserve"> </w:t>
      </w:r>
      <w:r w:rsidRPr="005121D2">
        <w:rPr>
          <w:lang w:val="es-ES"/>
        </w:rPr>
        <w:br/>
        <w:t xml:space="preserve"> </w:t>
      </w:r>
      <w:commentRangeStart w:id="37"/>
      <w:r w:rsidRPr="005121D2">
        <w:rPr>
          <w:b/>
          <w:u w:val="single"/>
          <w:lang w:val="es-ES"/>
          <w:rPrChange w:id="38" w:author="Martin FS" w:date="2022-12-27T12:34:00Z">
            <w:rPr>
              <w:b/>
              <w:u w:val="single"/>
            </w:rPr>
          </w:rPrChange>
        </w:rPr>
        <w:t>Plan</w:t>
      </w:r>
      <w:del w:id="39" w:author="Martin FS" w:date="2022-12-27T12:54:00Z">
        <w:r w:rsidRPr="005121D2" w:rsidDel="00C25A2C">
          <w:rPr>
            <w:b/>
            <w:u w:val="single"/>
            <w:lang w:val="es-ES"/>
            <w:rPrChange w:id="40" w:author="Martin FS" w:date="2022-12-27T12:34:00Z">
              <w:rPr>
                <w:b/>
                <w:u w:val="single"/>
              </w:rPr>
            </w:rPrChange>
          </w:rPr>
          <w:delText>o</w:delText>
        </w:r>
      </w:del>
      <w:r w:rsidRPr="005121D2">
        <w:rPr>
          <w:b/>
          <w:u w:val="single"/>
          <w:lang w:val="es-ES"/>
          <w:rPrChange w:id="41" w:author="Martin FS" w:date="2022-12-27T12:34:00Z">
            <w:rPr>
              <w:b/>
              <w:u w:val="single"/>
            </w:rPr>
          </w:rPrChange>
        </w:rPr>
        <w:t xml:space="preserve"> </w:t>
      </w:r>
      <w:commentRangeEnd w:id="37"/>
      <w:r w:rsidR="00C25A2C">
        <w:rPr>
          <w:rStyle w:val="CommentReference"/>
        </w:rPr>
        <w:commentReference w:id="37"/>
      </w:r>
      <w:r w:rsidRPr="005121D2">
        <w:rPr>
          <w:b/>
          <w:u w:val="single"/>
          <w:lang w:val="es-ES"/>
          <w:rPrChange w:id="42" w:author="Martin FS" w:date="2022-12-27T12:34:00Z">
            <w:rPr>
              <w:b/>
              <w:u w:val="single"/>
            </w:rPr>
          </w:rPrChange>
        </w:rPr>
        <w:t>de aislamiento:</w:t>
      </w:r>
      <w:r w:rsidRPr="005121D2">
        <w:rPr>
          <w:lang w:val="es-ES"/>
          <w:rPrChange w:id="43" w:author="Martin FS" w:date="2022-12-27T12:34:00Z">
            <w:rPr/>
          </w:rPrChange>
        </w:rPr>
        <w:t xml:space="preserve">  </w:t>
      </w:r>
      <w:r w:rsidRPr="005121D2">
        <w:rPr>
          <w:lang w:val="es-ES"/>
          <w:rPrChange w:id="44" w:author="Martin FS" w:date="2022-12-27T12:34:00Z">
            <w:rPr/>
          </w:rPrChange>
        </w:rPr>
        <w:br/>
        <w:t xml:space="preserve">Para reducir las emisiones de CO2 y la inseguridad energética, esta política requeriría que todos los edificios cumplan con los objetivos de eficiencia energética: al menos la calificación E en 2030 y la calificación C en 2040. </w:t>
      </w:r>
      <w:r w:rsidRPr="005121D2">
        <w:rPr>
          <w:lang w:val="es-ES"/>
        </w:rPr>
        <w:t xml:space="preserve">El Gobierno de España subvencionaría la mitad del costo del aislamiento para todos los hogares y hasta 90% para los hogares más pobres. El trabajo de aislamiento costaría 20 mil millones de euros al año, pero generaría un ahorro de energía mayor que este costo.  </w:t>
      </w:r>
      <w:r w:rsidRPr="005121D2">
        <w:rPr>
          <w:lang w:val="es-ES"/>
        </w:rPr>
        <w:br/>
        <w:t xml:space="preserve">   </w:t>
      </w:r>
      <w:r w:rsidRPr="005121D2">
        <w:rPr>
          <w:lang w:val="es-ES"/>
        </w:rPr>
        <w:br/>
      </w:r>
      <w:r w:rsidRPr="005121D2">
        <w:rPr>
          <w:b/>
          <w:u w:val="single"/>
          <w:lang w:val="es-ES"/>
        </w:rPr>
        <w:t>Pena de muerte por delitos graves:</w:t>
      </w:r>
      <w:r w:rsidRPr="005121D2">
        <w:rPr>
          <w:lang w:val="es-ES"/>
        </w:rPr>
        <w:t xml:space="preserve"> Esta medida reintroduciría la </w:t>
      </w:r>
      <w:commentRangeStart w:id="45"/>
      <w:r w:rsidRPr="005121D2">
        <w:rPr>
          <w:lang w:val="es-ES"/>
        </w:rPr>
        <w:t xml:space="preserve">pena capital </w:t>
      </w:r>
      <w:commentRangeEnd w:id="45"/>
      <w:r w:rsidR="00C25A2C">
        <w:rPr>
          <w:rStyle w:val="CommentReference"/>
        </w:rPr>
        <w:commentReference w:id="45"/>
      </w:r>
      <w:r w:rsidRPr="005121D2">
        <w:rPr>
          <w:lang w:val="es-ES"/>
        </w:rPr>
        <w:t xml:space="preserve">para delitos graves como el terrorismo y los tiroteos masivos.  </w:t>
      </w:r>
      <w:r w:rsidRPr="005121D2">
        <w:rPr>
          <w:lang w:val="es-ES"/>
        </w:rPr>
        <w:br/>
        <w:t xml:space="preserve">   </w:t>
      </w:r>
      <w:r w:rsidRPr="005121D2">
        <w:rPr>
          <w:lang w:val="es-ES"/>
        </w:rPr>
        <w:br/>
        <w:t xml:space="preserve">  Ahora, le haremos preguntas sobre algunas de las políticas anteriores. </w:t>
      </w:r>
    </w:p>
    <w:p w14:paraId="7142ACB5" w14:textId="77777777" w:rsidR="000A383E" w:rsidRPr="005121D2" w:rsidRDefault="000A383E">
      <w:pPr>
        <w:rPr>
          <w:lang w:val="es-ES"/>
        </w:rPr>
      </w:pPr>
    </w:p>
    <w:p w14:paraId="25E8954A" w14:textId="77777777" w:rsidR="000A383E" w:rsidRPr="005121D2" w:rsidRDefault="000A383E">
      <w:pPr>
        <w:pStyle w:val="QuestionSeparator"/>
        <w:rPr>
          <w:lang w:val="es-ES"/>
        </w:rPr>
      </w:pPr>
    </w:p>
    <w:tbl>
      <w:tblPr>
        <w:tblStyle w:val="QQuestionIconTable"/>
        <w:tblW w:w="50" w:type="auto"/>
        <w:tblLook w:val="07E0" w:firstRow="1" w:lastRow="1" w:firstColumn="1" w:lastColumn="1" w:noHBand="1" w:noVBand="1"/>
      </w:tblPr>
      <w:tblGrid>
        <w:gridCol w:w="380"/>
      </w:tblGrid>
      <w:tr w:rsidR="000A383E" w14:paraId="22F0D0B6" w14:textId="77777777">
        <w:tc>
          <w:tcPr>
            <w:tcW w:w="50" w:type="dxa"/>
          </w:tcPr>
          <w:p w14:paraId="66B40355" w14:textId="77777777" w:rsidR="000A383E" w:rsidRDefault="005C18CD">
            <w:pPr>
              <w:keepNext/>
            </w:pPr>
            <w:r>
              <w:rPr>
                <w:noProof/>
              </w:rPr>
              <w:drawing>
                <wp:inline distT="0" distB="0" distL="0" distR="0" wp14:anchorId="09185BBF" wp14:editId="06846DC8">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14:paraId="0B83A120" w14:textId="77777777" w:rsidR="000A383E" w:rsidRDefault="000A383E"/>
    <w:p w14:paraId="53C8F548" w14:textId="77777777" w:rsidR="000A383E" w:rsidRDefault="005C18CD">
      <w:pPr>
        <w:keepNext/>
      </w:pPr>
      <w:r w:rsidRPr="005121D2">
        <w:rPr>
          <w:lang w:val="es-ES"/>
        </w:rPr>
        <w:lastRenderedPageBreak/>
        <w:t xml:space="preserve">Q259 </w:t>
      </w:r>
      <w:r w:rsidRPr="005121D2">
        <w:rPr>
          <w:lang w:val="es-ES"/>
        </w:rPr>
        <w:br/>
        <w:t xml:space="preserve">¿Quién ganaría o perdería financieramente en el esquema climático global?  </w:t>
      </w:r>
      <w:r w:rsidRPr="005121D2">
        <w:rPr>
          <w:lang w:val="es-ES"/>
        </w:rPr>
        <w:br/>
      </w:r>
      <w:r>
        <w:t xml:space="preserve">Tres encuestados con la respuesta correcta recibirán 50 € en </w:t>
      </w:r>
      <w:commentRangeStart w:id="46"/>
      <w:r>
        <w:t>puntos</w:t>
      </w:r>
      <w:commentRangeEnd w:id="46"/>
      <w:r w:rsidR="00C25A2C">
        <w:rPr>
          <w:rStyle w:val="CommentReference"/>
        </w:rPr>
        <w:commentReference w:id="46"/>
      </w:r>
      <w:r>
        <w:t xml:space="preserve">. </w:t>
      </w:r>
    </w:p>
    <w:p w14:paraId="5F76AEE2" w14:textId="77777777" w:rsidR="000A383E" w:rsidRPr="005121D2" w:rsidRDefault="005C18CD">
      <w:pPr>
        <w:pStyle w:val="ListParagraph"/>
        <w:keepNext/>
        <w:numPr>
          <w:ilvl w:val="0"/>
          <w:numId w:val="4"/>
        </w:numPr>
        <w:rPr>
          <w:lang w:val="es-ES"/>
        </w:rPr>
      </w:pPr>
      <w:r w:rsidRPr="005121D2">
        <w:rPr>
          <w:lang w:val="es-ES"/>
        </w:rPr>
        <w:t xml:space="preserve">Los españoles típicos ganarían y los 700 millones de personas más pobres ganarían  (1) </w:t>
      </w:r>
    </w:p>
    <w:p w14:paraId="67200B3C" w14:textId="77777777" w:rsidR="000A383E" w:rsidRDefault="005C18CD">
      <w:pPr>
        <w:pStyle w:val="ListParagraph"/>
        <w:keepNext/>
        <w:numPr>
          <w:ilvl w:val="0"/>
          <w:numId w:val="4"/>
        </w:numPr>
      </w:pPr>
      <w:r w:rsidRPr="005121D2">
        <w:rPr>
          <w:lang w:val="es-ES"/>
        </w:rPr>
        <w:t xml:space="preserve">Los españoles típicos ganarían y los 700 millones de personas más pobres perderían.  </w:t>
      </w:r>
      <w:r>
        <w:t xml:space="preserve">(2) </w:t>
      </w:r>
    </w:p>
    <w:p w14:paraId="535BF5A8" w14:textId="77777777" w:rsidR="000A383E" w:rsidRDefault="005C18CD">
      <w:pPr>
        <w:pStyle w:val="ListParagraph"/>
        <w:keepNext/>
        <w:numPr>
          <w:ilvl w:val="0"/>
          <w:numId w:val="4"/>
        </w:numPr>
      </w:pPr>
      <w:r w:rsidRPr="005121D2">
        <w:rPr>
          <w:lang w:val="es-ES"/>
        </w:rPr>
        <w:t xml:space="preserve">Los españoles típicos perderían y los 700 millones de personas más pobres ganarían.  </w:t>
      </w:r>
      <w:r>
        <w:t xml:space="preserve">(3) </w:t>
      </w:r>
    </w:p>
    <w:p w14:paraId="09EC0759" w14:textId="77777777" w:rsidR="000A383E" w:rsidRDefault="005C18CD">
      <w:pPr>
        <w:pStyle w:val="ListParagraph"/>
        <w:keepNext/>
        <w:numPr>
          <w:ilvl w:val="0"/>
          <w:numId w:val="4"/>
        </w:numPr>
      </w:pPr>
      <w:r w:rsidRPr="005121D2">
        <w:rPr>
          <w:lang w:val="es-ES"/>
        </w:rPr>
        <w:t xml:space="preserve">Los españoles típicos perderían y los 700 millones de personas más pobres perderían.  </w:t>
      </w:r>
      <w:r>
        <w:t xml:space="preserve">(4) </w:t>
      </w:r>
    </w:p>
    <w:p w14:paraId="3EE2A897" w14:textId="77777777" w:rsidR="000A383E" w:rsidRDefault="000A383E"/>
    <w:p w14:paraId="186A78BB" w14:textId="77777777" w:rsidR="000A383E" w:rsidRDefault="000A383E">
      <w:pPr>
        <w:pStyle w:val="QuestionSeparator"/>
      </w:pPr>
    </w:p>
    <w:p w14:paraId="47A66989" w14:textId="77777777" w:rsidR="000A383E" w:rsidRDefault="000A383E"/>
    <w:p w14:paraId="562B912C" w14:textId="77777777" w:rsidR="000A383E" w:rsidRDefault="005C18CD">
      <w:pPr>
        <w:keepNext/>
      </w:pPr>
      <w:r w:rsidRPr="005121D2">
        <w:rPr>
          <w:lang w:val="es-ES"/>
        </w:rPr>
        <w:t xml:space="preserve">Q261 </w:t>
      </w:r>
      <w:r w:rsidRPr="005121D2">
        <w:rPr>
          <w:lang w:val="es-ES"/>
        </w:rPr>
        <w:br/>
        <w:t xml:space="preserve">¿Quién ganaría o perdería financieramente en el esquema nacional de redistribución?  </w:t>
      </w:r>
      <w:r w:rsidRPr="005121D2">
        <w:rPr>
          <w:lang w:val="es-ES"/>
        </w:rPr>
        <w:br/>
      </w:r>
      <w:r>
        <w:t xml:space="preserve">Tres encuestados con la respuesta correcta recibirán 50 € en puntos. </w:t>
      </w:r>
    </w:p>
    <w:p w14:paraId="606D2E1B" w14:textId="77777777" w:rsidR="000A383E" w:rsidRPr="00C25A2C" w:rsidRDefault="005C18CD">
      <w:pPr>
        <w:pStyle w:val="ListParagraph"/>
        <w:keepNext/>
        <w:numPr>
          <w:ilvl w:val="0"/>
          <w:numId w:val="4"/>
        </w:numPr>
        <w:rPr>
          <w:lang w:val="es-ES"/>
          <w:rPrChange w:id="47" w:author="Martin FS" w:date="2022-12-27T12:49:00Z">
            <w:rPr/>
          </w:rPrChange>
        </w:rPr>
      </w:pPr>
      <w:commentRangeStart w:id="48"/>
      <w:r w:rsidRPr="005121D2">
        <w:rPr>
          <w:lang w:val="es-ES"/>
        </w:rPr>
        <w:t xml:space="preserve">Los españoles típicos </w:t>
      </w:r>
      <w:commentRangeEnd w:id="48"/>
      <w:r w:rsidR="00C25A2C">
        <w:rPr>
          <w:rStyle w:val="CommentReference"/>
        </w:rPr>
        <w:commentReference w:id="48"/>
      </w:r>
      <w:r w:rsidRPr="005121D2">
        <w:rPr>
          <w:lang w:val="es-ES"/>
        </w:rPr>
        <w:t xml:space="preserve">ganarían y los españoles más ricos ganarían.  </w:t>
      </w:r>
      <w:r w:rsidRPr="00C25A2C">
        <w:rPr>
          <w:lang w:val="es-ES"/>
          <w:rPrChange w:id="49" w:author="Martin FS" w:date="2022-12-27T12:49:00Z">
            <w:rPr/>
          </w:rPrChange>
        </w:rPr>
        <w:t xml:space="preserve">(1) </w:t>
      </w:r>
    </w:p>
    <w:p w14:paraId="578EBBF1" w14:textId="77777777" w:rsidR="000A383E" w:rsidRDefault="005C18CD">
      <w:pPr>
        <w:pStyle w:val="ListParagraph"/>
        <w:keepNext/>
        <w:numPr>
          <w:ilvl w:val="0"/>
          <w:numId w:val="4"/>
        </w:numPr>
      </w:pPr>
      <w:r w:rsidRPr="005121D2">
        <w:rPr>
          <w:lang w:val="es-ES"/>
        </w:rPr>
        <w:t xml:space="preserve">Los españoles típicos ganarían y los españoles más ricos perderían.  </w:t>
      </w:r>
      <w:r>
        <w:t xml:space="preserve">(2) </w:t>
      </w:r>
    </w:p>
    <w:p w14:paraId="19CCE93D" w14:textId="77777777" w:rsidR="000A383E" w:rsidRDefault="005C18CD">
      <w:pPr>
        <w:pStyle w:val="ListParagraph"/>
        <w:keepNext/>
        <w:numPr>
          <w:ilvl w:val="0"/>
          <w:numId w:val="4"/>
        </w:numPr>
      </w:pPr>
      <w:r w:rsidRPr="005121D2">
        <w:rPr>
          <w:lang w:val="es-ES"/>
        </w:rPr>
        <w:t xml:space="preserve">Los españoles típicos perderían y los españoles más ricos ganarían.  </w:t>
      </w:r>
      <w:r>
        <w:t xml:space="preserve">(3) </w:t>
      </w:r>
    </w:p>
    <w:p w14:paraId="651C9715" w14:textId="77777777" w:rsidR="000A383E" w:rsidRDefault="005C18CD">
      <w:pPr>
        <w:pStyle w:val="ListParagraph"/>
        <w:keepNext/>
        <w:numPr>
          <w:ilvl w:val="0"/>
          <w:numId w:val="4"/>
        </w:numPr>
      </w:pPr>
      <w:r w:rsidRPr="005121D2">
        <w:rPr>
          <w:lang w:val="es-ES"/>
        </w:rPr>
        <w:t xml:space="preserve">Los españoles típicos perderían y los españoles más ricos perderían.  </w:t>
      </w:r>
      <w:r>
        <w:t xml:space="preserve">(4) </w:t>
      </w:r>
    </w:p>
    <w:p w14:paraId="14DCFD3D" w14:textId="77777777" w:rsidR="000A383E" w:rsidRDefault="000A383E"/>
    <w:p w14:paraId="7CEBC341" w14:textId="77777777" w:rsidR="000A383E" w:rsidRDefault="000A383E">
      <w:pPr>
        <w:pStyle w:val="QuestionSeparator"/>
      </w:pPr>
    </w:p>
    <w:p w14:paraId="7BAE9A5B" w14:textId="77777777" w:rsidR="000A383E" w:rsidRDefault="000A383E"/>
    <w:p w14:paraId="74649E19" w14:textId="77777777" w:rsidR="000A383E" w:rsidRDefault="005C18CD">
      <w:pPr>
        <w:keepNext/>
      </w:pPr>
      <w:r w:rsidRPr="005121D2">
        <w:rPr>
          <w:lang w:val="es-ES"/>
        </w:rPr>
        <w:t>Q90 Si se implementan tanto el esquema climático global como el esquema de redistribución nacional, ¿cómo se vería afectado financieramente un español típico?</w:t>
      </w:r>
      <w:r w:rsidRPr="005121D2">
        <w:rPr>
          <w:lang w:val="es-ES"/>
        </w:rPr>
        <w:br/>
        <w:t xml:space="preserve"> </w:t>
      </w:r>
      <w:r>
        <w:t>Tres encuestados con la respuesta correcta recibirán 50 € en puntos.</w:t>
      </w:r>
    </w:p>
    <w:p w14:paraId="53122DD3" w14:textId="77777777" w:rsidR="000A383E" w:rsidRDefault="005C18CD">
      <w:pPr>
        <w:pStyle w:val="ListParagraph"/>
        <w:keepNext/>
        <w:numPr>
          <w:ilvl w:val="0"/>
          <w:numId w:val="4"/>
        </w:numPr>
      </w:pPr>
      <w:r w:rsidRPr="005121D2">
        <w:rPr>
          <w:lang w:val="es-ES"/>
        </w:rPr>
        <w:t xml:space="preserve">Un español típico perdería económicamente.  </w:t>
      </w:r>
      <w:r>
        <w:t xml:space="preserve">(1) </w:t>
      </w:r>
    </w:p>
    <w:p w14:paraId="7B74E485" w14:textId="77777777" w:rsidR="000A383E" w:rsidRDefault="005C18CD">
      <w:pPr>
        <w:pStyle w:val="ListParagraph"/>
        <w:keepNext/>
        <w:numPr>
          <w:ilvl w:val="0"/>
          <w:numId w:val="4"/>
        </w:numPr>
      </w:pPr>
      <w:r w:rsidRPr="005121D2">
        <w:rPr>
          <w:lang w:val="es-ES"/>
        </w:rPr>
        <w:t xml:space="preserve">Un español típico no ganaría ni perdería.  </w:t>
      </w:r>
      <w:r>
        <w:t xml:space="preserve">(2) </w:t>
      </w:r>
    </w:p>
    <w:p w14:paraId="4E6FBF99" w14:textId="77777777" w:rsidR="000A383E" w:rsidRDefault="005C18CD">
      <w:pPr>
        <w:pStyle w:val="ListParagraph"/>
        <w:keepNext/>
        <w:numPr>
          <w:ilvl w:val="0"/>
          <w:numId w:val="4"/>
        </w:numPr>
      </w:pPr>
      <w:r w:rsidRPr="005121D2">
        <w:rPr>
          <w:lang w:val="es-ES"/>
        </w:rPr>
        <w:t xml:space="preserve">Un español típico ganaría financieramente.  </w:t>
      </w:r>
      <w:r>
        <w:t xml:space="preserve">(3) </w:t>
      </w:r>
    </w:p>
    <w:p w14:paraId="30161F09" w14:textId="77777777" w:rsidR="000A383E" w:rsidRDefault="000A383E"/>
    <w:p w14:paraId="5BB15690" w14:textId="77777777" w:rsidR="000A383E" w:rsidRDefault="000A383E">
      <w:pPr>
        <w:pStyle w:val="QuestionSeparator"/>
      </w:pPr>
    </w:p>
    <w:p w14:paraId="3D52B84A" w14:textId="77777777" w:rsidR="000A383E" w:rsidRDefault="000A383E"/>
    <w:p w14:paraId="2974D0E4" w14:textId="77777777" w:rsidR="000A383E" w:rsidRPr="005121D2" w:rsidRDefault="005C18CD">
      <w:pPr>
        <w:keepNext/>
        <w:rPr>
          <w:lang w:val="es-ES"/>
        </w:rPr>
      </w:pPr>
      <w:r w:rsidRPr="005121D2">
        <w:rPr>
          <w:lang w:val="es-ES"/>
        </w:rPr>
        <w:t>Q262 ¿Apoya el esquema climático global?</w:t>
      </w:r>
    </w:p>
    <w:p w14:paraId="017E84C9" w14:textId="77777777" w:rsidR="000A383E" w:rsidRDefault="005C18CD">
      <w:pPr>
        <w:pStyle w:val="ListParagraph"/>
        <w:keepNext/>
        <w:numPr>
          <w:ilvl w:val="0"/>
          <w:numId w:val="4"/>
        </w:numPr>
      </w:pPr>
      <w:r>
        <w:t xml:space="preserve">Sí  (1) </w:t>
      </w:r>
    </w:p>
    <w:p w14:paraId="6DB8D135" w14:textId="77777777" w:rsidR="000A383E" w:rsidRDefault="005C18CD">
      <w:pPr>
        <w:pStyle w:val="ListParagraph"/>
        <w:keepNext/>
        <w:numPr>
          <w:ilvl w:val="0"/>
          <w:numId w:val="4"/>
        </w:numPr>
      </w:pPr>
      <w:r>
        <w:t xml:space="preserve">No  (2) </w:t>
      </w:r>
    </w:p>
    <w:p w14:paraId="663ED550" w14:textId="77777777" w:rsidR="000A383E" w:rsidRDefault="000A383E"/>
    <w:p w14:paraId="138A5B92" w14:textId="77777777" w:rsidR="000A383E" w:rsidRDefault="000A383E">
      <w:pPr>
        <w:pStyle w:val="QuestionSeparator"/>
      </w:pPr>
    </w:p>
    <w:p w14:paraId="3DE7AD08" w14:textId="77777777" w:rsidR="000A383E" w:rsidRDefault="000A383E"/>
    <w:p w14:paraId="7BE5E032" w14:textId="77777777" w:rsidR="000A383E" w:rsidRDefault="005C18CD">
      <w:pPr>
        <w:keepNext/>
      </w:pPr>
      <w:r w:rsidRPr="005121D2">
        <w:rPr>
          <w:lang w:val="es-ES"/>
        </w:rPr>
        <w:t>Q264 Según usted, ¿qué porcentaje de españoles responde sí a la pregunta anterior?</w:t>
      </w:r>
      <w:r w:rsidRPr="005121D2">
        <w:rPr>
          <w:lang w:val="es-ES"/>
        </w:rPr>
        <w:br/>
        <w:t xml:space="preserve"> </w:t>
      </w:r>
      <w:r>
        <w:t>Si acierta correctamente, puede ganar hasta 50 € en puntos.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0A383E" w14:paraId="570B8E56" w14:textId="77777777">
        <w:tblPrEx>
          <w:tblCellMar>
            <w:top w:w="0" w:type="dxa"/>
            <w:left w:w="0" w:type="dxa"/>
            <w:bottom w:w="0" w:type="dxa"/>
            <w:right w:w="0" w:type="dxa"/>
          </w:tblCellMar>
        </w:tblPrEx>
        <w:tc>
          <w:tcPr>
            <w:tcW w:w="4788" w:type="dxa"/>
          </w:tcPr>
          <w:p w14:paraId="3CD6EBA1" w14:textId="77777777" w:rsidR="000A383E" w:rsidRDefault="000A383E"/>
        </w:tc>
        <w:tc>
          <w:tcPr>
            <w:tcW w:w="435" w:type="dxa"/>
          </w:tcPr>
          <w:p w14:paraId="1C1A56EF" w14:textId="77777777" w:rsidR="000A383E" w:rsidRDefault="005C18CD">
            <w:r>
              <w:t>0</w:t>
            </w:r>
          </w:p>
        </w:tc>
        <w:tc>
          <w:tcPr>
            <w:tcW w:w="435" w:type="dxa"/>
          </w:tcPr>
          <w:p w14:paraId="3985C154" w14:textId="77777777" w:rsidR="000A383E" w:rsidRDefault="005C18CD">
            <w:r>
              <w:t>10</w:t>
            </w:r>
          </w:p>
        </w:tc>
        <w:tc>
          <w:tcPr>
            <w:tcW w:w="435" w:type="dxa"/>
          </w:tcPr>
          <w:p w14:paraId="5B567753" w14:textId="77777777" w:rsidR="000A383E" w:rsidRDefault="005C18CD">
            <w:r>
              <w:t>20</w:t>
            </w:r>
          </w:p>
        </w:tc>
        <w:tc>
          <w:tcPr>
            <w:tcW w:w="435" w:type="dxa"/>
          </w:tcPr>
          <w:p w14:paraId="1F2C93C1" w14:textId="77777777" w:rsidR="000A383E" w:rsidRDefault="005C18CD">
            <w:r>
              <w:t>30</w:t>
            </w:r>
          </w:p>
        </w:tc>
        <w:tc>
          <w:tcPr>
            <w:tcW w:w="435" w:type="dxa"/>
          </w:tcPr>
          <w:p w14:paraId="0C2D1C79" w14:textId="77777777" w:rsidR="000A383E" w:rsidRDefault="005C18CD">
            <w:r>
              <w:t>40</w:t>
            </w:r>
          </w:p>
        </w:tc>
        <w:tc>
          <w:tcPr>
            <w:tcW w:w="435" w:type="dxa"/>
          </w:tcPr>
          <w:p w14:paraId="39A9FAC4" w14:textId="77777777" w:rsidR="000A383E" w:rsidRDefault="005C18CD">
            <w:r>
              <w:t>50</w:t>
            </w:r>
          </w:p>
        </w:tc>
        <w:tc>
          <w:tcPr>
            <w:tcW w:w="435" w:type="dxa"/>
          </w:tcPr>
          <w:p w14:paraId="4905FC81" w14:textId="77777777" w:rsidR="000A383E" w:rsidRDefault="005C18CD">
            <w:r>
              <w:t>60</w:t>
            </w:r>
          </w:p>
        </w:tc>
        <w:tc>
          <w:tcPr>
            <w:tcW w:w="435" w:type="dxa"/>
          </w:tcPr>
          <w:p w14:paraId="05B4CFC3" w14:textId="77777777" w:rsidR="000A383E" w:rsidRDefault="005C18CD">
            <w:r>
              <w:t>70</w:t>
            </w:r>
          </w:p>
        </w:tc>
        <w:tc>
          <w:tcPr>
            <w:tcW w:w="435" w:type="dxa"/>
          </w:tcPr>
          <w:p w14:paraId="049318BA" w14:textId="77777777" w:rsidR="000A383E" w:rsidRDefault="005C18CD">
            <w:r>
              <w:t>80</w:t>
            </w:r>
          </w:p>
        </w:tc>
        <w:tc>
          <w:tcPr>
            <w:tcW w:w="435" w:type="dxa"/>
          </w:tcPr>
          <w:p w14:paraId="1A28437B" w14:textId="77777777" w:rsidR="000A383E" w:rsidRDefault="005C18CD">
            <w:r>
              <w:t>90</w:t>
            </w:r>
          </w:p>
        </w:tc>
        <w:tc>
          <w:tcPr>
            <w:tcW w:w="435" w:type="dxa"/>
          </w:tcPr>
          <w:p w14:paraId="15B18A19" w14:textId="77777777" w:rsidR="000A383E" w:rsidRDefault="005C18CD">
            <w:r>
              <w:t>100</w:t>
            </w:r>
          </w:p>
        </w:tc>
      </w:tr>
    </w:tbl>
    <w:p w14:paraId="71606E5A" w14:textId="77777777" w:rsidR="000A383E" w:rsidRDefault="000A383E"/>
    <w:tbl>
      <w:tblPr>
        <w:tblStyle w:val="QStandardSliderTable"/>
        <w:tblW w:w="9576" w:type="auto"/>
        <w:tblLook w:val="07E0" w:firstRow="1" w:lastRow="1" w:firstColumn="1" w:lastColumn="1" w:noHBand="1" w:noVBand="1"/>
      </w:tblPr>
      <w:tblGrid>
        <w:gridCol w:w="4788"/>
        <w:gridCol w:w="4788"/>
      </w:tblGrid>
      <w:tr w:rsidR="000A383E" w14:paraId="74CE0C8E" w14:textId="77777777" w:rsidTr="000A383E">
        <w:tc>
          <w:tcPr>
            <w:cnfStyle w:val="001000000000" w:firstRow="0" w:lastRow="0" w:firstColumn="1" w:lastColumn="0" w:oddVBand="0" w:evenVBand="0" w:oddHBand="0" w:evenHBand="0" w:firstRowFirstColumn="0" w:firstRowLastColumn="0" w:lastRowFirstColumn="0" w:lastRowLastColumn="0"/>
            <w:tcW w:w="4788" w:type="dxa"/>
          </w:tcPr>
          <w:p w14:paraId="1B766F3B" w14:textId="77777777" w:rsidR="000A383E" w:rsidRPr="005121D2" w:rsidRDefault="005C18CD">
            <w:pPr>
              <w:keepNext/>
              <w:rPr>
                <w:lang w:val="es-ES"/>
              </w:rPr>
            </w:pPr>
            <w:r w:rsidRPr="005121D2">
              <w:rPr>
                <w:lang w:val="es-ES"/>
              </w:rPr>
              <w:t>Porcentaje de españoles a favor del esquema climático global ()</w:t>
            </w:r>
          </w:p>
        </w:tc>
        <w:tc>
          <w:tcPr>
            <w:tcW w:w="4788" w:type="dxa"/>
          </w:tcPr>
          <w:p w14:paraId="2995D9B7" w14:textId="77777777" w:rsidR="000A383E" w:rsidRDefault="005C18C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743865" wp14:editId="02A45103">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1FC4A3F1" w14:textId="77777777" w:rsidR="000A383E" w:rsidRDefault="000A383E"/>
    <w:p w14:paraId="55D20DDF" w14:textId="77777777" w:rsidR="000A383E" w:rsidRDefault="000A383E"/>
    <w:p w14:paraId="766AFC20" w14:textId="77777777" w:rsidR="000A383E" w:rsidRDefault="000A383E">
      <w:pPr>
        <w:pStyle w:val="QuestionSeparator"/>
      </w:pPr>
    </w:p>
    <w:p w14:paraId="015748D9" w14:textId="77777777" w:rsidR="000A383E" w:rsidRDefault="000A383E"/>
    <w:p w14:paraId="0C924BA2" w14:textId="77777777" w:rsidR="000A383E" w:rsidRPr="005121D2" w:rsidRDefault="005C18CD">
      <w:pPr>
        <w:keepNext/>
        <w:rPr>
          <w:lang w:val="es-ES"/>
        </w:rPr>
      </w:pPr>
      <w:r w:rsidRPr="005121D2">
        <w:rPr>
          <w:lang w:val="es-ES"/>
        </w:rPr>
        <w:t>Q263 ¿Apoya el esquema nacional de redistribución?</w:t>
      </w:r>
    </w:p>
    <w:p w14:paraId="636C2C10" w14:textId="77777777" w:rsidR="000A383E" w:rsidRDefault="005C18CD">
      <w:pPr>
        <w:pStyle w:val="ListParagraph"/>
        <w:keepNext/>
        <w:numPr>
          <w:ilvl w:val="0"/>
          <w:numId w:val="4"/>
        </w:numPr>
      </w:pPr>
      <w:r>
        <w:t xml:space="preserve">Sí  (1) </w:t>
      </w:r>
    </w:p>
    <w:p w14:paraId="47E35F94" w14:textId="77777777" w:rsidR="000A383E" w:rsidRDefault="005C18CD">
      <w:pPr>
        <w:pStyle w:val="ListParagraph"/>
        <w:keepNext/>
        <w:numPr>
          <w:ilvl w:val="0"/>
          <w:numId w:val="4"/>
        </w:numPr>
      </w:pPr>
      <w:r>
        <w:t xml:space="preserve">No  (2) </w:t>
      </w:r>
    </w:p>
    <w:p w14:paraId="78D6995D" w14:textId="77777777" w:rsidR="000A383E" w:rsidRDefault="000A383E"/>
    <w:p w14:paraId="5BC67480" w14:textId="77777777" w:rsidR="000A383E" w:rsidRDefault="000A383E">
      <w:pPr>
        <w:pStyle w:val="QuestionSeparator"/>
      </w:pPr>
    </w:p>
    <w:p w14:paraId="67704C1B" w14:textId="77777777" w:rsidR="000A383E" w:rsidRDefault="000A383E"/>
    <w:p w14:paraId="5A24A071" w14:textId="77777777" w:rsidR="000A383E" w:rsidRDefault="005C18CD">
      <w:pPr>
        <w:keepNext/>
      </w:pPr>
      <w:r w:rsidRPr="005121D2">
        <w:rPr>
          <w:lang w:val="es-ES"/>
        </w:rPr>
        <w:t>Q265 Según usted, ¿qué porcentaje de españoles responde sí a la pregunta anterior?</w:t>
      </w:r>
      <w:r w:rsidRPr="005121D2">
        <w:rPr>
          <w:lang w:val="es-ES"/>
        </w:rPr>
        <w:br/>
        <w:t xml:space="preserve"> </w:t>
      </w:r>
      <w:r>
        <w:t>Si acierta correctamente, puede ganar hasta 50 € en puntos.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0A383E" w14:paraId="025431F8" w14:textId="77777777">
        <w:tblPrEx>
          <w:tblCellMar>
            <w:top w:w="0" w:type="dxa"/>
            <w:left w:w="0" w:type="dxa"/>
            <w:bottom w:w="0" w:type="dxa"/>
            <w:right w:w="0" w:type="dxa"/>
          </w:tblCellMar>
        </w:tblPrEx>
        <w:tc>
          <w:tcPr>
            <w:tcW w:w="4788" w:type="dxa"/>
          </w:tcPr>
          <w:p w14:paraId="4A2BF9D3" w14:textId="77777777" w:rsidR="000A383E" w:rsidRDefault="000A383E"/>
        </w:tc>
        <w:tc>
          <w:tcPr>
            <w:tcW w:w="435" w:type="dxa"/>
          </w:tcPr>
          <w:p w14:paraId="141BE746" w14:textId="77777777" w:rsidR="000A383E" w:rsidRDefault="005C18CD">
            <w:r>
              <w:t>0</w:t>
            </w:r>
          </w:p>
        </w:tc>
        <w:tc>
          <w:tcPr>
            <w:tcW w:w="435" w:type="dxa"/>
          </w:tcPr>
          <w:p w14:paraId="0D84372F" w14:textId="77777777" w:rsidR="000A383E" w:rsidRDefault="005C18CD">
            <w:r>
              <w:t>10</w:t>
            </w:r>
          </w:p>
        </w:tc>
        <w:tc>
          <w:tcPr>
            <w:tcW w:w="435" w:type="dxa"/>
          </w:tcPr>
          <w:p w14:paraId="2445B5E1" w14:textId="77777777" w:rsidR="000A383E" w:rsidRDefault="005C18CD">
            <w:r>
              <w:t>20</w:t>
            </w:r>
          </w:p>
        </w:tc>
        <w:tc>
          <w:tcPr>
            <w:tcW w:w="435" w:type="dxa"/>
          </w:tcPr>
          <w:p w14:paraId="215F4E3C" w14:textId="77777777" w:rsidR="000A383E" w:rsidRDefault="005C18CD">
            <w:r>
              <w:t>30</w:t>
            </w:r>
          </w:p>
        </w:tc>
        <w:tc>
          <w:tcPr>
            <w:tcW w:w="435" w:type="dxa"/>
          </w:tcPr>
          <w:p w14:paraId="604910F0" w14:textId="77777777" w:rsidR="000A383E" w:rsidRDefault="005C18CD">
            <w:r>
              <w:t>40</w:t>
            </w:r>
          </w:p>
        </w:tc>
        <w:tc>
          <w:tcPr>
            <w:tcW w:w="435" w:type="dxa"/>
          </w:tcPr>
          <w:p w14:paraId="6E1BA96A" w14:textId="77777777" w:rsidR="000A383E" w:rsidRDefault="005C18CD">
            <w:r>
              <w:t>50</w:t>
            </w:r>
          </w:p>
        </w:tc>
        <w:tc>
          <w:tcPr>
            <w:tcW w:w="435" w:type="dxa"/>
          </w:tcPr>
          <w:p w14:paraId="363F4CBB" w14:textId="77777777" w:rsidR="000A383E" w:rsidRDefault="005C18CD">
            <w:r>
              <w:t>60</w:t>
            </w:r>
          </w:p>
        </w:tc>
        <w:tc>
          <w:tcPr>
            <w:tcW w:w="435" w:type="dxa"/>
          </w:tcPr>
          <w:p w14:paraId="356F7A46" w14:textId="77777777" w:rsidR="000A383E" w:rsidRDefault="005C18CD">
            <w:r>
              <w:t>70</w:t>
            </w:r>
          </w:p>
        </w:tc>
        <w:tc>
          <w:tcPr>
            <w:tcW w:w="435" w:type="dxa"/>
          </w:tcPr>
          <w:p w14:paraId="10B2AF31" w14:textId="77777777" w:rsidR="000A383E" w:rsidRDefault="005C18CD">
            <w:r>
              <w:t>80</w:t>
            </w:r>
          </w:p>
        </w:tc>
        <w:tc>
          <w:tcPr>
            <w:tcW w:w="435" w:type="dxa"/>
          </w:tcPr>
          <w:p w14:paraId="31F7A386" w14:textId="77777777" w:rsidR="000A383E" w:rsidRDefault="005C18CD">
            <w:r>
              <w:t>90</w:t>
            </w:r>
          </w:p>
        </w:tc>
        <w:tc>
          <w:tcPr>
            <w:tcW w:w="435" w:type="dxa"/>
          </w:tcPr>
          <w:p w14:paraId="0449126A" w14:textId="77777777" w:rsidR="000A383E" w:rsidRDefault="005C18CD">
            <w:r>
              <w:t>100</w:t>
            </w:r>
          </w:p>
        </w:tc>
      </w:tr>
    </w:tbl>
    <w:p w14:paraId="730DB92D" w14:textId="77777777" w:rsidR="000A383E" w:rsidRDefault="000A383E"/>
    <w:tbl>
      <w:tblPr>
        <w:tblStyle w:val="QStandardSliderTable"/>
        <w:tblW w:w="9576" w:type="auto"/>
        <w:tblLook w:val="07E0" w:firstRow="1" w:lastRow="1" w:firstColumn="1" w:lastColumn="1" w:noHBand="1" w:noVBand="1"/>
      </w:tblPr>
      <w:tblGrid>
        <w:gridCol w:w="4788"/>
        <w:gridCol w:w="4788"/>
      </w:tblGrid>
      <w:tr w:rsidR="000A383E" w14:paraId="379D305D" w14:textId="77777777" w:rsidTr="000A383E">
        <w:tc>
          <w:tcPr>
            <w:cnfStyle w:val="001000000000" w:firstRow="0" w:lastRow="0" w:firstColumn="1" w:lastColumn="0" w:oddVBand="0" w:evenVBand="0" w:oddHBand="0" w:evenHBand="0" w:firstRowFirstColumn="0" w:firstRowLastColumn="0" w:lastRowFirstColumn="0" w:lastRowLastColumn="0"/>
            <w:tcW w:w="4788" w:type="dxa"/>
          </w:tcPr>
          <w:p w14:paraId="7085FB7E" w14:textId="77777777" w:rsidR="000A383E" w:rsidRPr="005121D2" w:rsidRDefault="005C18CD">
            <w:pPr>
              <w:keepNext/>
              <w:rPr>
                <w:lang w:val="es-ES"/>
              </w:rPr>
            </w:pPr>
            <w:r w:rsidRPr="005121D2">
              <w:rPr>
                <w:lang w:val="es-ES"/>
              </w:rPr>
              <w:t>Porcentaje de españoles a favor de la redistribución nacional ()</w:t>
            </w:r>
          </w:p>
        </w:tc>
        <w:tc>
          <w:tcPr>
            <w:tcW w:w="4788" w:type="dxa"/>
          </w:tcPr>
          <w:p w14:paraId="5F0E0330" w14:textId="77777777" w:rsidR="000A383E" w:rsidRDefault="005C18C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C49D27" wp14:editId="35CDE2CC">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24553727" w14:textId="77777777" w:rsidR="000A383E" w:rsidRDefault="000A383E"/>
    <w:p w14:paraId="7431A510" w14:textId="77777777" w:rsidR="000A383E" w:rsidRDefault="000A383E"/>
    <w:p w14:paraId="2F96451C" w14:textId="77777777" w:rsidR="000A383E" w:rsidRDefault="000A383E">
      <w:pPr>
        <w:pStyle w:val="QuestionSeparator"/>
      </w:pPr>
    </w:p>
    <w:p w14:paraId="32E60509" w14:textId="77777777" w:rsidR="000A383E" w:rsidRDefault="000A383E"/>
    <w:p w14:paraId="3D5BF725" w14:textId="77777777" w:rsidR="000A383E" w:rsidRPr="005121D2" w:rsidRDefault="005C18CD">
      <w:pPr>
        <w:keepNext/>
        <w:rPr>
          <w:lang w:val="es-ES"/>
        </w:rPr>
      </w:pPr>
      <w:r w:rsidRPr="005121D2">
        <w:rPr>
          <w:lang w:val="es-ES"/>
        </w:rPr>
        <w:lastRenderedPageBreak/>
        <w:t xml:space="preserve">Q266 ¿Cuántas de las siguientes políticas apoyaría?  </w:t>
      </w:r>
      <w:r w:rsidRPr="005121D2">
        <w:rPr>
          <w:lang w:val="es-ES"/>
        </w:rPr>
        <w:tab/>
        <w:t xml:space="preserve">Esquema de redistribución nacional </w:t>
      </w:r>
      <w:r w:rsidRPr="005121D2">
        <w:rPr>
          <w:lang w:val="es-ES"/>
        </w:rPr>
        <w:tab/>
        <w:t xml:space="preserve">Plano de aislamiento </w:t>
      </w:r>
      <w:r w:rsidRPr="005121D2">
        <w:rPr>
          <w:lang w:val="es-ES"/>
        </w:rPr>
        <w:tab/>
        <w:t xml:space="preserve">Pena de muerte por delitos graves  </w:t>
      </w:r>
    </w:p>
    <w:p w14:paraId="0C252E38" w14:textId="77777777" w:rsidR="000A383E" w:rsidRDefault="005C18CD">
      <w:pPr>
        <w:pStyle w:val="ListParagraph"/>
        <w:keepNext/>
        <w:numPr>
          <w:ilvl w:val="0"/>
          <w:numId w:val="4"/>
        </w:numPr>
      </w:pPr>
      <w:r>
        <w:t xml:space="preserve">0  (1) </w:t>
      </w:r>
    </w:p>
    <w:p w14:paraId="096AE3C7" w14:textId="77777777" w:rsidR="000A383E" w:rsidRDefault="005C18CD">
      <w:pPr>
        <w:pStyle w:val="ListParagraph"/>
        <w:keepNext/>
        <w:numPr>
          <w:ilvl w:val="0"/>
          <w:numId w:val="4"/>
        </w:numPr>
      </w:pPr>
      <w:r>
        <w:t xml:space="preserve">1  (4) </w:t>
      </w:r>
    </w:p>
    <w:p w14:paraId="64B0FD11" w14:textId="77777777" w:rsidR="000A383E" w:rsidRDefault="005C18CD">
      <w:pPr>
        <w:pStyle w:val="ListParagraph"/>
        <w:keepNext/>
        <w:numPr>
          <w:ilvl w:val="0"/>
          <w:numId w:val="4"/>
        </w:numPr>
      </w:pPr>
      <w:r>
        <w:t xml:space="preserve">2  (2) </w:t>
      </w:r>
    </w:p>
    <w:p w14:paraId="74E962B8" w14:textId="77777777" w:rsidR="000A383E" w:rsidRDefault="005C18CD">
      <w:pPr>
        <w:pStyle w:val="ListParagraph"/>
        <w:keepNext/>
        <w:numPr>
          <w:ilvl w:val="0"/>
          <w:numId w:val="4"/>
        </w:numPr>
      </w:pPr>
      <w:r>
        <w:t xml:space="preserve">3  (3) </w:t>
      </w:r>
    </w:p>
    <w:p w14:paraId="387D1C1D" w14:textId="77777777" w:rsidR="000A383E" w:rsidRDefault="000A383E"/>
    <w:p w14:paraId="32AC5456" w14:textId="77777777" w:rsidR="000A383E" w:rsidRDefault="000A383E">
      <w:pPr>
        <w:pStyle w:val="QuestionSeparator"/>
      </w:pPr>
    </w:p>
    <w:p w14:paraId="182C2BE1" w14:textId="77777777" w:rsidR="000A383E" w:rsidRDefault="000A383E"/>
    <w:p w14:paraId="719C18E6" w14:textId="77777777" w:rsidR="000A383E" w:rsidRPr="005121D2" w:rsidRDefault="005C18CD">
      <w:pPr>
        <w:keepNext/>
        <w:rPr>
          <w:lang w:val="es-ES"/>
        </w:rPr>
      </w:pPr>
      <w:r w:rsidRPr="005121D2">
        <w:rPr>
          <w:lang w:val="es-ES"/>
        </w:rPr>
        <w:t xml:space="preserve">Q267 ¿Cuántas de las siguientes políticas apoyaría?  </w:t>
      </w:r>
      <w:r w:rsidRPr="005121D2">
        <w:rPr>
          <w:lang w:val="es-ES"/>
        </w:rPr>
        <w:tab/>
        <w:t xml:space="preserve">Esquema de redistribución nacional </w:t>
      </w:r>
      <w:r w:rsidRPr="005121D2">
        <w:rPr>
          <w:lang w:val="es-ES"/>
        </w:rPr>
        <w:tab/>
        <w:t xml:space="preserve">Esquema climático global </w:t>
      </w:r>
      <w:r w:rsidRPr="005121D2">
        <w:rPr>
          <w:lang w:val="es-ES"/>
        </w:rPr>
        <w:tab/>
        <w:t xml:space="preserve">Plano de aislamiento </w:t>
      </w:r>
      <w:r w:rsidRPr="005121D2">
        <w:rPr>
          <w:lang w:val="es-ES"/>
        </w:rPr>
        <w:tab/>
        <w:t xml:space="preserve">Pena de muerte por delitos graves  </w:t>
      </w:r>
    </w:p>
    <w:p w14:paraId="0C74184F" w14:textId="77777777" w:rsidR="000A383E" w:rsidRDefault="005C18CD">
      <w:pPr>
        <w:pStyle w:val="ListParagraph"/>
        <w:keepNext/>
        <w:numPr>
          <w:ilvl w:val="0"/>
          <w:numId w:val="4"/>
        </w:numPr>
      </w:pPr>
      <w:r>
        <w:t xml:space="preserve">0  (1) </w:t>
      </w:r>
    </w:p>
    <w:p w14:paraId="5CD53FC7" w14:textId="77777777" w:rsidR="000A383E" w:rsidRDefault="005C18CD">
      <w:pPr>
        <w:pStyle w:val="ListParagraph"/>
        <w:keepNext/>
        <w:numPr>
          <w:ilvl w:val="0"/>
          <w:numId w:val="4"/>
        </w:numPr>
      </w:pPr>
      <w:r>
        <w:t xml:space="preserve">1  (2) </w:t>
      </w:r>
    </w:p>
    <w:p w14:paraId="7BFC8E28" w14:textId="77777777" w:rsidR="000A383E" w:rsidRDefault="005C18CD">
      <w:pPr>
        <w:pStyle w:val="ListParagraph"/>
        <w:keepNext/>
        <w:numPr>
          <w:ilvl w:val="0"/>
          <w:numId w:val="4"/>
        </w:numPr>
      </w:pPr>
      <w:r>
        <w:t xml:space="preserve">2  (3) </w:t>
      </w:r>
    </w:p>
    <w:p w14:paraId="22E67EB5" w14:textId="77777777" w:rsidR="000A383E" w:rsidRDefault="005C18CD">
      <w:pPr>
        <w:pStyle w:val="ListParagraph"/>
        <w:keepNext/>
        <w:numPr>
          <w:ilvl w:val="0"/>
          <w:numId w:val="4"/>
        </w:numPr>
      </w:pPr>
      <w:r>
        <w:t xml:space="preserve">3  (4) </w:t>
      </w:r>
    </w:p>
    <w:p w14:paraId="7F97A810" w14:textId="77777777" w:rsidR="000A383E" w:rsidRDefault="005C18CD">
      <w:pPr>
        <w:pStyle w:val="ListParagraph"/>
        <w:keepNext/>
        <w:numPr>
          <w:ilvl w:val="0"/>
          <w:numId w:val="4"/>
        </w:numPr>
      </w:pPr>
      <w:r>
        <w:t xml:space="preserve">4  (5) </w:t>
      </w:r>
    </w:p>
    <w:p w14:paraId="7817647F" w14:textId="77777777" w:rsidR="000A383E" w:rsidRDefault="000A383E"/>
    <w:p w14:paraId="3477518D" w14:textId="77777777" w:rsidR="000A383E" w:rsidRDefault="000A383E">
      <w:pPr>
        <w:pStyle w:val="QuestionSeparator"/>
      </w:pPr>
    </w:p>
    <w:p w14:paraId="608059F9" w14:textId="77777777" w:rsidR="000A383E" w:rsidRDefault="000A383E"/>
    <w:p w14:paraId="370897CC" w14:textId="77777777" w:rsidR="000A383E" w:rsidRPr="005121D2" w:rsidRDefault="005C18CD">
      <w:pPr>
        <w:keepNext/>
        <w:rPr>
          <w:lang w:val="es-ES"/>
        </w:rPr>
      </w:pPr>
      <w:r w:rsidRPr="005121D2">
        <w:rPr>
          <w:lang w:val="es-ES"/>
        </w:rPr>
        <w:t xml:space="preserve">Q268 ¿Cuántas de las siguientes políticas apoyaría?  </w:t>
      </w:r>
      <w:r w:rsidRPr="005121D2">
        <w:rPr>
          <w:lang w:val="es-ES"/>
        </w:rPr>
        <w:tab/>
        <w:t xml:space="preserve">Plano de aislamiento </w:t>
      </w:r>
      <w:r w:rsidRPr="005121D2">
        <w:rPr>
          <w:lang w:val="es-ES"/>
        </w:rPr>
        <w:tab/>
        <w:t xml:space="preserve">Pena de muerte por delitos graves  </w:t>
      </w:r>
    </w:p>
    <w:p w14:paraId="5FB44DFD" w14:textId="77777777" w:rsidR="000A383E" w:rsidRDefault="005C18CD">
      <w:pPr>
        <w:pStyle w:val="ListParagraph"/>
        <w:keepNext/>
        <w:numPr>
          <w:ilvl w:val="0"/>
          <w:numId w:val="4"/>
        </w:numPr>
      </w:pPr>
      <w:r>
        <w:t xml:space="preserve">0  (1) </w:t>
      </w:r>
    </w:p>
    <w:p w14:paraId="2320DDCB" w14:textId="77777777" w:rsidR="000A383E" w:rsidRDefault="005C18CD">
      <w:pPr>
        <w:pStyle w:val="ListParagraph"/>
        <w:keepNext/>
        <w:numPr>
          <w:ilvl w:val="0"/>
          <w:numId w:val="4"/>
        </w:numPr>
      </w:pPr>
      <w:r>
        <w:t xml:space="preserve">1  (2) </w:t>
      </w:r>
    </w:p>
    <w:p w14:paraId="3EE98A64" w14:textId="77777777" w:rsidR="000A383E" w:rsidRDefault="005C18CD">
      <w:pPr>
        <w:pStyle w:val="ListParagraph"/>
        <w:keepNext/>
        <w:numPr>
          <w:ilvl w:val="0"/>
          <w:numId w:val="4"/>
        </w:numPr>
      </w:pPr>
      <w:r>
        <w:t xml:space="preserve">2  (3) </w:t>
      </w:r>
    </w:p>
    <w:p w14:paraId="206EE969" w14:textId="77777777" w:rsidR="000A383E" w:rsidRDefault="000A383E"/>
    <w:p w14:paraId="59FD14C5" w14:textId="77777777" w:rsidR="000A383E" w:rsidRDefault="000A383E">
      <w:pPr>
        <w:pStyle w:val="QuestionSeparator"/>
      </w:pPr>
    </w:p>
    <w:p w14:paraId="5D12A92C" w14:textId="77777777" w:rsidR="000A383E" w:rsidRDefault="000A383E"/>
    <w:p w14:paraId="2FF0F47F" w14:textId="77777777" w:rsidR="000A383E" w:rsidRPr="005121D2" w:rsidRDefault="005C18CD">
      <w:pPr>
        <w:keepNext/>
        <w:rPr>
          <w:lang w:val="es-ES"/>
        </w:rPr>
      </w:pPr>
      <w:r w:rsidRPr="005121D2">
        <w:rPr>
          <w:lang w:val="es-ES"/>
        </w:rPr>
        <w:lastRenderedPageBreak/>
        <w:t xml:space="preserve">Q269 ¿Cuántas de las siguientes políticas apoyaría?  </w:t>
      </w:r>
      <w:r w:rsidRPr="005121D2">
        <w:rPr>
          <w:lang w:val="es-ES"/>
        </w:rPr>
        <w:tab/>
        <w:t xml:space="preserve">Esquema de redistribución nacional </w:t>
      </w:r>
      <w:r w:rsidRPr="005121D2">
        <w:rPr>
          <w:lang w:val="es-ES"/>
        </w:rPr>
        <w:tab/>
        <w:t xml:space="preserve">Plano de aislamiento </w:t>
      </w:r>
      <w:r w:rsidRPr="005121D2">
        <w:rPr>
          <w:lang w:val="es-ES"/>
        </w:rPr>
        <w:tab/>
        <w:t xml:space="preserve">Pena de muerte por </w:t>
      </w:r>
      <w:commentRangeStart w:id="50"/>
      <w:r w:rsidRPr="005121D2">
        <w:rPr>
          <w:lang w:val="es-ES"/>
        </w:rPr>
        <w:t xml:space="preserve">delitos graves  </w:t>
      </w:r>
      <w:commentRangeEnd w:id="50"/>
      <w:r w:rsidR="00C25A2C">
        <w:rPr>
          <w:rStyle w:val="CommentReference"/>
        </w:rPr>
        <w:commentReference w:id="50"/>
      </w:r>
    </w:p>
    <w:p w14:paraId="49E07B1C" w14:textId="77777777" w:rsidR="000A383E" w:rsidRDefault="005C18CD">
      <w:pPr>
        <w:pStyle w:val="ListParagraph"/>
        <w:keepNext/>
        <w:numPr>
          <w:ilvl w:val="0"/>
          <w:numId w:val="4"/>
        </w:numPr>
      </w:pPr>
      <w:r>
        <w:t xml:space="preserve">0  (1) </w:t>
      </w:r>
    </w:p>
    <w:p w14:paraId="43DFCC3F" w14:textId="77777777" w:rsidR="000A383E" w:rsidRDefault="005C18CD">
      <w:pPr>
        <w:pStyle w:val="ListParagraph"/>
        <w:keepNext/>
        <w:numPr>
          <w:ilvl w:val="0"/>
          <w:numId w:val="4"/>
        </w:numPr>
      </w:pPr>
      <w:r>
        <w:t xml:space="preserve">1  (2) </w:t>
      </w:r>
    </w:p>
    <w:p w14:paraId="7BAB5603" w14:textId="77777777" w:rsidR="000A383E" w:rsidRDefault="005C18CD">
      <w:pPr>
        <w:pStyle w:val="ListParagraph"/>
        <w:keepNext/>
        <w:numPr>
          <w:ilvl w:val="0"/>
          <w:numId w:val="4"/>
        </w:numPr>
      </w:pPr>
      <w:r>
        <w:t xml:space="preserve">2  (3) </w:t>
      </w:r>
    </w:p>
    <w:p w14:paraId="770FBC14" w14:textId="77777777" w:rsidR="000A383E" w:rsidRDefault="005C18CD">
      <w:pPr>
        <w:pStyle w:val="ListParagraph"/>
        <w:keepNext/>
        <w:numPr>
          <w:ilvl w:val="0"/>
          <w:numId w:val="4"/>
        </w:numPr>
      </w:pPr>
      <w:r>
        <w:t xml:space="preserve">3  (4) </w:t>
      </w:r>
    </w:p>
    <w:p w14:paraId="31AF495F" w14:textId="77777777" w:rsidR="000A383E" w:rsidRDefault="000A383E"/>
    <w:p w14:paraId="2C9E8FF7" w14:textId="77777777" w:rsidR="000A383E" w:rsidRDefault="005C18CD">
      <w:pPr>
        <w:pStyle w:val="BlockEndLabel"/>
      </w:pPr>
      <w:r>
        <w:t>End of Block: Global Climate Scheme (incl. list experiment)</w:t>
      </w:r>
    </w:p>
    <w:p w14:paraId="5A05B106" w14:textId="77777777" w:rsidR="000A383E" w:rsidRDefault="000A383E">
      <w:pPr>
        <w:pStyle w:val="BlockSeparator"/>
      </w:pPr>
    </w:p>
    <w:p w14:paraId="27651929" w14:textId="77777777" w:rsidR="000A383E" w:rsidRDefault="005C18CD">
      <w:pPr>
        <w:pStyle w:val="BlockStartLabel"/>
      </w:pPr>
      <w:r>
        <w:t>Start of Block: Conjoint analysis (a, b)</w:t>
      </w:r>
    </w:p>
    <w:p w14:paraId="6C82F589" w14:textId="77777777" w:rsidR="000A383E" w:rsidRDefault="000A383E"/>
    <w:p w14:paraId="77127916" w14:textId="77777777" w:rsidR="000A383E" w:rsidRDefault="005C18CD">
      <w:pPr>
        <w:keepNext/>
      </w:pPr>
      <w:r>
        <w:t>Q107 Timing</w:t>
      </w:r>
    </w:p>
    <w:p w14:paraId="1ABC25A0" w14:textId="77777777" w:rsidR="000A383E" w:rsidRDefault="005C18CD">
      <w:pPr>
        <w:pStyle w:val="ListParagraph"/>
        <w:keepNext/>
        <w:ind w:left="0"/>
      </w:pPr>
      <w:r>
        <w:t>First Click  (1)</w:t>
      </w:r>
    </w:p>
    <w:p w14:paraId="3EFC1C81" w14:textId="77777777" w:rsidR="000A383E" w:rsidRDefault="005C18CD">
      <w:pPr>
        <w:pStyle w:val="ListParagraph"/>
        <w:keepNext/>
        <w:ind w:left="0"/>
      </w:pPr>
      <w:r>
        <w:t>Last Click  (2)</w:t>
      </w:r>
    </w:p>
    <w:p w14:paraId="68DE4F3C" w14:textId="77777777" w:rsidR="000A383E" w:rsidRDefault="005C18CD">
      <w:pPr>
        <w:pStyle w:val="ListParagraph"/>
        <w:keepNext/>
        <w:ind w:left="0"/>
      </w:pPr>
      <w:r>
        <w:t>Page Submit  (3)</w:t>
      </w:r>
    </w:p>
    <w:p w14:paraId="3392B0DA" w14:textId="77777777" w:rsidR="000A383E" w:rsidRDefault="005C18CD">
      <w:pPr>
        <w:pStyle w:val="ListParagraph"/>
        <w:keepNext/>
        <w:ind w:left="0"/>
      </w:pPr>
      <w:r>
        <w:t>Click Count  (4)</w:t>
      </w:r>
    </w:p>
    <w:p w14:paraId="1D975EEF" w14:textId="77777777" w:rsidR="000A383E" w:rsidRDefault="000A383E"/>
    <w:p w14:paraId="5321B217" w14:textId="77777777" w:rsidR="000A383E" w:rsidRDefault="000A383E">
      <w:pPr>
        <w:pStyle w:val="QuestionSeparator"/>
      </w:pPr>
    </w:p>
    <w:tbl>
      <w:tblPr>
        <w:tblStyle w:val="QQuestionIconTable"/>
        <w:tblW w:w="50" w:type="auto"/>
        <w:tblLook w:val="07E0" w:firstRow="1" w:lastRow="1" w:firstColumn="1" w:lastColumn="1" w:noHBand="1" w:noVBand="1"/>
      </w:tblPr>
      <w:tblGrid>
        <w:gridCol w:w="380"/>
      </w:tblGrid>
      <w:tr w:rsidR="000A383E" w14:paraId="530C20F6" w14:textId="77777777">
        <w:tc>
          <w:tcPr>
            <w:tcW w:w="50" w:type="dxa"/>
          </w:tcPr>
          <w:p w14:paraId="4EBA1032" w14:textId="77777777" w:rsidR="000A383E" w:rsidRDefault="005C18CD">
            <w:pPr>
              <w:keepNext/>
            </w:pPr>
            <w:r>
              <w:rPr>
                <w:noProof/>
              </w:rPr>
              <w:drawing>
                <wp:inline distT="0" distB="0" distL="0" distR="0" wp14:anchorId="36827FCE" wp14:editId="476DD78E">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14:paraId="13594C32" w14:textId="77777777" w:rsidR="000A383E" w:rsidRDefault="000A383E"/>
    <w:p w14:paraId="63CCD0EF" w14:textId="77777777" w:rsidR="000A383E" w:rsidRPr="005121D2" w:rsidRDefault="005C18CD">
      <w:pPr>
        <w:keepNext/>
        <w:rPr>
          <w:lang w:val="es-ES"/>
        </w:rPr>
      </w:pPr>
      <w:r w:rsidRPr="005121D2">
        <w:rPr>
          <w:lang w:val="es-ES"/>
        </w:rPr>
        <w:t>Q277 Entre los dos conjuntos de políticas siguientes, ¿cuál preferiría?</w:t>
      </w:r>
      <w:r w:rsidRPr="005121D2">
        <w:rPr>
          <w:lang w:val="es-ES"/>
        </w:rPr>
        <w:br/>
        <w:t xml:space="preserve"> </w:t>
      </w:r>
      <w:r w:rsidRPr="005121D2">
        <w:rPr>
          <w:lang w:val="es-ES"/>
          <w:rPrChange w:id="51" w:author="Martin FS" w:date="2022-12-27T12:34:00Z">
            <w:rPr/>
          </w:rPrChange>
        </w:rPr>
        <w:t xml:space="preserve">Tenga en cuenta que, por cada conjunto, todas las políticas del conjunto se aplicarían al mismo tiempo. </w:t>
      </w:r>
      <w:r w:rsidRPr="005121D2">
        <w:rPr>
          <w:lang w:val="es-ES"/>
          <w:rPrChange w:id="52" w:author="Martin FS" w:date="2022-12-27T12:34:00Z">
            <w:rPr/>
          </w:rPrChange>
        </w:rPr>
        <w:br/>
        <w:t xml:space="preserve">  </w:t>
      </w:r>
      <w:r w:rsidRPr="005121D2">
        <w:rPr>
          <w:lang w:val="es-ES"/>
          <w:rPrChange w:id="53" w:author="Martin FS" w:date="2022-12-27T12:34:00Z">
            <w:rPr/>
          </w:rPrChange>
        </w:rPr>
        <w:tab/>
        <w:t xml:space="preserve"> </w:t>
      </w:r>
      <w:r w:rsidRPr="005121D2">
        <w:rPr>
          <w:lang w:val="es-ES"/>
          <w:rPrChange w:id="54" w:author="Martin FS" w:date="2022-12-27T12:34:00Z">
            <w:rPr/>
          </w:rPrChange>
        </w:rPr>
        <w:tab/>
      </w:r>
      <w:r w:rsidRPr="005121D2">
        <w:rPr>
          <w:lang w:val="es-ES"/>
          <w:rPrChange w:id="55" w:author="Martin FS" w:date="2022-12-27T12:34:00Z">
            <w:rPr/>
          </w:rPrChange>
        </w:rPr>
        <w:tab/>
        <w:t xml:space="preserve"> </w:t>
      </w:r>
      <w:r w:rsidRPr="005121D2">
        <w:rPr>
          <w:lang w:val="es-ES"/>
          <w:rPrChange w:id="56" w:author="Martin FS" w:date="2022-12-27T12:34:00Z">
            <w:rPr/>
          </w:rPrChange>
        </w:rPr>
        <w:tab/>
      </w:r>
      <w:r w:rsidRPr="005121D2">
        <w:rPr>
          <w:lang w:val="es-ES"/>
          <w:rPrChange w:id="57" w:author="Martin FS" w:date="2022-12-27T12:34:00Z">
            <w:rPr/>
          </w:rPrChange>
        </w:rPr>
        <w:tab/>
      </w:r>
      <w:r w:rsidRPr="005121D2">
        <w:rPr>
          <w:lang w:val="es-ES"/>
          <w:rPrChange w:id="58" w:author="Martin FS" w:date="2022-12-27T12:34:00Z">
            <w:rPr/>
          </w:rPrChange>
        </w:rPr>
        <w:tab/>
      </w:r>
      <w:r w:rsidRPr="005121D2">
        <w:rPr>
          <w:b/>
          <w:lang w:val="es-ES"/>
        </w:rPr>
        <w:t>Conjunto A</w:t>
      </w:r>
      <w:r w:rsidRPr="005121D2">
        <w:rPr>
          <w:lang w:val="es-ES"/>
        </w:rPr>
        <w:t xml:space="preserve"> </w:t>
      </w:r>
      <w:r w:rsidRPr="005121D2">
        <w:rPr>
          <w:lang w:val="es-ES"/>
        </w:rPr>
        <w:tab/>
      </w:r>
      <w:r w:rsidRPr="005121D2">
        <w:rPr>
          <w:lang w:val="es-ES"/>
        </w:rPr>
        <w:tab/>
      </w:r>
      <w:r w:rsidRPr="005121D2">
        <w:rPr>
          <w:lang w:val="es-ES"/>
        </w:rPr>
        <w:tab/>
      </w:r>
      <w:r w:rsidRPr="005121D2">
        <w:rPr>
          <w:b/>
          <w:lang w:val="es-ES"/>
        </w:rPr>
        <w:t>Conjunto B</w:t>
      </w:r>
      <w:r w:rsidRPr="005121D2">
        <w:rPr>
          <w:lang w:val="es-ES"/>
        </w:rPr>
        <w:t xml:space="preserve"> </w:t>
      </w:r>
      <w:r w:rsidRPr="005121D2">
        <w:rPr>
          <w:lang w:val="es-ES"/>
        </w:rPr>
        <w:tab/>
      </w:r>
      <w:r w:rsidRPr="005121D2">
        <w:rPr>
          <w:lang w:val="es-ES"/>
        </w:rPr>
        <w:tab/>
        <w:t xml:space="preserve"> </w:t>
      </w:r>
      <w:r w:rsidRPr="005121D2">
        <w:rPr>
          <w:lang w:val="es-ES"/>
        </w:rPr>
        <w:tab/>
      </w:r>
      <w:r w:rsidRPr="005121D2">
        <w:rPr>
          <w:lang w:val="es-ES"/>
        </w:rPr>
        <w:tab/>
        <w:t xml:space="preserve"> </w:t>
      </w:r>
      <w:r w:rsidRPr="005121D2">
        <w:rPr>
          <w:lang w:val="es-ES"/>
        </w:rPr>
        <w:tab/>
      </w:r>
      <w:r w:rsidRPr="005121D2">
        <w:rPr>
          <w:lang w:val="es-ES"/>
        </w:rPr>
        <w:tab/>
      </w:r>
      <w:r w:rsidRPr="005121D2">
        <w:rPr>
          <w:lang w:val="es-ES"/>
        </w:rPr>
        <w:tab/>
        <w:t xml:space="preserve">Plano de aislamiento </w:t>
      </w:r>
      <w:r w:rsidRPr="005121D2">
        <w:rPr>
          <w:lang w:val="es-ES"/>
        </w:rPr>
        <w:tab/>
      </w:r>
      <w:r w:rsidRPr="005121D2">
        <w:rPr>
          <w:lang w:val="es-ES"/>
        </w:rPr>
        <w:tab/>
      </w:r>
      <w:r w:rsidRPr="005121D2">
        <w:rPr>
          <w:lang w:val="es-ES"/>
        </w:rPr>
        <w:tab/>
        <w:t xml:space="preserve">Plano de aislamiento </w:t>
      </w:r>
      <w:r w:rsidRPr="005121D2">
        <w:rPr>
          <w:lang w:val="es-ES"/>
        </w:rPr>
        <w:tab/>
      </w:r>
      <w:r w:rsidRPr="005121D2">
        <w:rPr>
          <w:lang w:val="es-ES"/>
        </w:rPr>
        <w:tab/>
        <w:t xml:space="preserve"> </w:t>
      </w:r>
      <w:r w:rsidRPr="005121D2">
        <w:rPr>
          <w:lang w:val="es-ES"/>
        </w:rPr>
        <w:tab/>
      </w:r>
      <w:r w:rsidRPr="005121D2">
        <w:rPr>
          <w:lang w:val="es-ES"/>
        </w:rPr>
        <w:tab/>
        <w:t xml:space="preserve"> </w:t>
      </w:r>
      <w:r w:rsidRPr="005121D2">
        <w:rPr>
          <w:lang w:val="es-ES"/>
        </w:rPr>
        <w:tab/>
      </w:r>
      <w:r w:rsidRPr="005121D2">
        <w:rPr>
          <w:lang w:val="es-ES"/>
        </w:rPr>
        <w:tab/>
      </w:r>
      <w:r w:rsidRPr="005121D2">
        <w:rPr>
          <w:lang w:val="es-ES"/>
        </w:rPr>
        <w:tab/>
        <w:t xml:space="preserve">Esquema de redistribución nacional </w:t>
      </w:r>
      <w:r w:rsidRPr="005121D2">
        <w:rPr>
          <w:lang w:val="es-ES"/>
        </w:rPr>
        <w:tab/>
      </w:r>
      <w:r w:rsidRPr="005121D2">
        <w:rPr>
          <w:lang w:val="es-ES"/>
        </w:rPr>
        <w:tab/>
      </w:r>
      <w:r w:rsidRPr="005121D2">
        <w:rPr>
          <w:lang w:val="es-ES"/>
        </w:rPr>
        <w:tab/>
        <w:t xml:space="preserve">Esquema de redistribución nacional </w:t>
      </w:r>
      <w:r w:rsidRPr="005121D2">
        <w:rPr>
          <w:lang w:val="es-ES"/>
        </w:rPr>
        <w:tab/>
      </w:r>
      <w:r w:rsidRPr="005121D2">
        <w:rPr>
          <w:lang w:val="es-ES"/>
        </w:rPr>
        <w:tab/>
        <w:t xml:space="preserve"> </w:t>
      </w:r>
      <w:r w:rsidRPr="005121D2">
        <w:rPr>
          <w:lang w:val="es-ES"/>
        </w:rPr>
        <w:tab/>
      </w:r>
      <w:r w:rsidRPr="005121D2">
        <w:rPr>
          <w:lang w:val="es-ES"/>
        </w:rPr>
        <w:tab/>
        <w:t xml:space="preserve"> </w:t>
      </w:r>
      <w:r w:rsidRPr="005121D2">
        <w:rPr>
          <w:lang w:val="es-ES"/>
        </w:rPr>
        <w:tab/>
      </w:r>
      <w:r w:rsidRPr="005121D2">
        <w:rPr>
          <w:lang w:val="es-ES"/>
        </w:rPr>
        <w:tab/>
      </w:r>
      <w:r w:rsidRPr="005121D2">
        <w:rPr>
          <w:lang w:val="es-ES"/>
        </w:rPr>
        <w:tab/>
        <w:t xml:space="preserve">Esquema climático global </w:t>
      </w:r>
      <w:r w:rsidRPr="005121D2">
        <w:rPr>
          <w:lang w:val="es-ES"/>
        </w:rPr>
        <w:tab/>
      </w:r>
      <w:r w:rsidRPr="005121D2">
        <w:rPr>
          <w:lang w:val="es-ES"/>
        </w:rPr>
        <w:tab/>
      </w:r>
      <w:r w:rsidRPr="005121D2">
        <w:rPr>
          <w:lang w:val="es-ES"/>
        </w:rPr>
        <w:tab/>
        <w:t xml:space="preserve">  </w:t>
      </w:r>
      <w:r w:rsidRPr="005121D2">
        <w:rPr>
          <w:lang w:val="es-ES"/>
        </w:rPr>
        <w:tab/>
      </w:r>
      <w:r w:rsidRPr="005121D2">
        <w:rPr>
          <w:lang w:val="es-ES"/>
        </w:rPr>
        <w:tab/>
        <w:t xml:space="preserve"> </w:t>
      </w:r>
      <w:r w:rsidRPr="005121D2">
        <w:rPr>
          <w:lang w:val="es-ES"/>
        </w:rPr>
        <w:tab/>
        <w:t xml:space="preserve">   </w:t>
      </w:r>
    </w:p>
    <w:p w14:paraId="4378588F" w14:textId="77777777" w:rsidR="000A383E" w:rsidRDefault="005C18CD">
      <w:pPr>
        <w:pStyle w:val="ListParagraph"/>
        <w:keepNext/>
        <w:numPr>
          <w:ilvl w:val="0"/>
          <w:numId w:val="4"/>
        </w:numPr>
      </w:pPr>
      <w:r>
        <w:t xml:space="preserve">Conjunto A  (1) </w:t>
      </w:r>
    </w:p>
    <w:p w14:paraId="7AEA49D3" w14:textId="77777777" w:rsidR="000A383E" w:rsidRDefault="005C18CD">
      <w:pPr>
        <w:pStyle w:val="ListParagraph"/>
        <w:keepNext/>
        <w:numPr>
          <w:ilvl w:val="0"/>
          <w:numId w:val="4"/>
        </w:numPr>
      </w:pPr>
      <w:r>
        <w:t xml:space="preserve">Conjunto B  (2) </w:t>
      </w:r>
    </w:p>
    <w:p w14:paraId="091F28BB" w14:textId="77777777" w:rsidR="000A383E" w:rsidRDefault="000A383E"/>
    <w:p w14:paraId="0B6A31D4" w14:textId="77777777" w:rsidR="000A383E" w:rsidRDefault="000A383E">
      <w:pPr>
        <w:pStyle w:val="QuestionSeparator"/>
      </w:pPr>
    </w:p>
    <w:p w14:paraId="040645B8" w14:textId="77777777" w:rsidR="000A383E" w:rsidRDefault="000A383E"/>
    <w:p w14:paraId="7FAD640E" w14:textId="6C9D7C17" w:rsidR="000A383E" w:rsidRPr="005121D2" w:rsidRDefault="005C18CD">
      <w:pPr>
        <w:keepNext/>
        <w:rPr>
          <w:lang w:val="es-ES"/>
        </w:rPr>
      </w:pPr>
      <w:r w:rsidRPr="005121D2">
        <w:rPr>
          <w:lang w:val="es-ES"/>
        </w:rPr>
        <w:lastRenderedPageBreak/>
        <w:t>Q47 ¿Apoya el conju</w:t>
      </w:r>
      <w:ins w:id="59" w:author="Martin FS" w:date="2022-12-27T12:53:00Z">
        <w:r w:rsidR="00C25A2C">
          <w:rPr>
            <w:lang w:val="es-ES"/>
          </w:rPr>
          <w:t>n</w:t>
        </w:r>
      </w:ins>
      <w:r w:rsidRPr="005121D2">
        <w:rPr>
          <w:lang w:val="es-ES"/>
        </w:rPr>
        <w:t>to A (que combina el plano de aislamiento, el esquema de redistribución nacional y el esquema climático global)?</w:t>
      </w:r>
    </w:p>
    <w:p w14:paraId="39E4607A" w14:textId="77777777" w:rsidR="000A383E" w:rsidRDefault="005C18CD">
      <w:pPr>
        <w:pStyle w:val="ListParagraph"/>
        <w:keepNext/>
        <w:numPr>
          <w:ilvl w:val="0"/>
          <w:numId w:val="4"/>
        </w:numPr>
      </w:pPr>
      <w:r>
        <w:t xml:space="preserve">Sí  (1) </w:t>
      </w:r>
    </w:p>
    <w:p w14:paraId="0955F7AC" w14:textId="77777777" w:rsidR="000A383E" w:rsidRDefault="005C18CD">
      <w:pPr>
        <w:pStyle w:val="ListParagraph"/>
        <w:keepNext/>
        <w:numPr>
          <w:ilvl w:val="0"/>
          <w:numId w:val="4"/>
        </w:numPr>
      </w:pPr>
      <w:r>
        <w:t xml:space="preserve">No  (2) </w:t>
      </w:r>
    </w:p>
    <w:p w14:paraId="420B42AC" w14:textId="77777777" w:rsidR="000A383E" w:rsidRDefault="000A383E"/>
    <w:p w14:paraId="45099B5F" w14:textId="77777777" w:rsidR="000A383E" w:rsidRDefault="000A383E">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0A383E" w14:paraId="74837A0F" w14:textId="77777777">
        <w:tblPrEx>
          <w:tblCellMar>
            <w:top w:w="0" w:type="dxa"/>
            <w:bottom w:w="0" w:type="dxa"/>
          </w:tblCellMar>
        </w:tblPrEx>
        <w:trPr>
          <w:trHeight w:val="300"/>
        </w:trPr>
        <w:tc>
          <w:tcPr>
            <w:tcW w:w="1368" w:type="dxa"/>
            <w:tcBorders>
              <w:top w:val="nil"/>
              <w:left w:val="nil"/>
              <w:bottom w:val="nil"/>
              <w:right w:val="nil"/>
            </w:tcBorders>
          </w:tcPr>
          <w:p w14:paraId="1C9A7204" w14:textId="77777777" w:rsidR="000A383E" w:rsidRDefault="005C18CD">
            <w:pPr>
              <w:rPr>
                <w:color w:val="CCCCCC"/>
              </w:rPr>
            </w:pPr>
            <w:r>
              <w:rPr>
                <w:color w:val="CCCCCC"/>
              </w:rPr>
              <w:t>Page Break</w:t>
            </w:r>
          </w:p>
        </w:tc>
        <w:tc>
          <w:tcPr>
            <w:tcW w:w="8208" w:type="dxa"/>
            <w:tcBorders>
              <w:top w:val="nil"/>
              <w:left w:val="nil"/>
              <w:bottom w:val="nil"/>
              <w:right w:val="nil"/>
            </w:tcBorders>
          </w:tcPr>
          <w:p w14:paraId="6C14C982" w14:textId="77777777" w:rsidR="000A383E" w:rsidRDefault="000A383E">
            <w:pPr>
              <w:pBdr>
                <w:top w:val="single" w:sz="8" w:space="0" w:color="CCCCCC"/>
              </w:pBdr>
              <w:spacing w:before="120" w:after="120" w:line="120" w:lineRule="auto"/>
              <w:jc w:val="center"/>
              <w:rPr>
                <w:color w:val="CCCCCC"/>
              </w:rPr>
            </w:pPr>
          </w:p>
        </w:tc>
      </w:tr>
    </w:tbl>
    <w:p w14:paraId="72EE78C6" w14:textId="77777777" w:rsidR="000A383E" w:rsidRDefault="005C18CD">
      <w:r>
        <w:br w:type="page"/>
      </w:r>
    </w:p>
    <w:p w14:paraId="419C305A" w14:textId="77777777" w:rsidR="000A383E" w:rsidRDefault="000A383E"/>
    <w:p w14:paraId="1FF7C03E" w14:textId="77777777" w:rsidR="000A383E" w:rsidRDefault="005C18CD">
      <w:pPr>
        <w:keepNext/>
      </w:pPr>
      <w:r>
        <w:t>Q106 Timing</w:t>
      </w:r>
    </w:p>
    <w:p w14:paraId="7E96D24D" w14:textId="77777777" w:rsidR="000A383E" w:rsidRDefault="005C18CD">
      <w:pPr>
        <w:pStyle w:val="ListParagraph"/>
        <w:keepNext/>
        <w:ind w:left="0"/>
      </w:pPr>
      <w:r>
        <w:t>First Click  (1)</w:t>
      </w:r>
    </w:p>
    <w:p w14:paraId="7B0ED49F" w14:textId="77777777" w:rsidR="000A383E" w:rsidRDefault="005C18CD">
      <w:pPr>
        <w:pStyle w:val="ListParagraph"/>
        <w:keepNext/>
        <w:ind w:left="0"/>
      </w:pPr>
      <w:r>
        <w:t>Last Click  (2)</w:t>
      </w:r>
    </w:p>
    <w:p w14:paraId="02FFD353" w14:textId="77777777" w:rsidR="000A383E" w:rsidRDefault="005C18CD">
      <w:pPr>
        <w:pStyle w:val="ListParagraph"/>
        <w:keepNext/>
        <w:ind w:left="0"/>
      </w:pPr>
      <w:r>
        <w:t>Page Submit  (3)</w:t>
      </w:r>
    </w:p>
    <w:p w14:paraId="2B5AB87F" w14:textId="77777777" w:rsidR="000A383E" w:rsidRDefault="005C18CD">
      <w:pPr>
        <w:pStyle w:val="ListParagraph"/>
        <w:keepNext/>
        <w:ind w:left="0"/>
      </w:pPr>
      <w:r>
        <w:t>Click Count  (4)</w:t>
      </w:r>
    </w:p>
    <w:p w14:paraId="5264B375" w14:textId="77777777" w:rsidR="000A383E" w:rsidRDefault="000A383E"/>
    <w:p w14:paraId="7C457FBE" w14:textId="77777777" w:rsidR="000A383E" w:rsidRDefault="000A383E">
      <w:pPr>
        <w:pStyle w:val="QuestionSeparator"/>
      </w:pPr>
    </w:p>
    <w:p w14:paraId="11429FFA" w14:textId="77777777" w:rsidR="000A383E" w:rsidRDefault="000A383E"/>
    <w:p w14:paraId="43FFE85A" w14:textId="77777777" w:rsidR="000A383E" w:rsidRPr="005121D2" w:rsidRDefault="005C18CD">
      <w:pPr>
        <w:keepNext/>
        <w:rPr>
          <w:lang w:val="es-ES"/>
        </w:rPr>
      </w:pPr>
      <w:r w:rsidRPr="005121D2">
        <w:rPr>
          <w:lang w:val="es-ES"/>
        </w:rPr>
        <w:t>Q280 Entre los dos conjuntos de políticas siguientes, ¿cuál preferiría?</w:t>
      </w:r>
      <w:r w:rsidRPr="005121D2">
        <w:rPr>
          <w:lang w:val="es-ES"/>
        </w:rPr>
        <w:br/>
        <w:t xml:space="preserve"> </w:t>
      </w:r>
      <w:r w:rsidRPr="005121D2">
        <w:rPr>
          <w:lang w:val="es-ES"/>
          <w:rPrChange w:id="60" w:author="Martin FS" w:date="2022-12-27T12:34:00Z">
            <w:rPr/>
          </w:rPrChange>
        </w:rPr>
        <w:t xml:space="preserve">Tenga en cuenta que, por cada conjunto, todas las políticas del conjunto se aplicarían al mismo tiempo. </w:t>
      </w:r>
      <w:r w:rsidRPr="005121D2">
        <w:rPr>
          <w:lang w:val="es-ES"/>
          <w:rPrChange w:id="61" w:author="Martin FS" w:date="2022-12-27T12:34:00Z">
            <w:rPr/>
          </w:rPrChange>
        </w:rPr>
        <w:br/>
        <w:t xml:space="preserve">  </w:t>
      </w:r>
      <w:r w:rsidRPr="005121D2">
        <w:rPr>
          <w:lang w:val="es-ES"/>
          <w:rPrChange w:id="62" w:author="Martin FS" w:date="2022-12-27T12:34:00Z">
            <w:rPr/>
          </w:rPrChange>
        </w:rPr>
        <w:tab/>
        <w:t xml:space="preserve"> </w:t>
      </w:r>
      <w:r w:rsidRPr="005121D2">
        <w:rPr>
          <w:lang w:val="es-ES"/>
          <w:rPrChange w:id="63" w:author="Martin FS" w:date="2022-12-27T12:34:00Z">
            <w:rPr/>
          </w:rPrChange>
        </w:rPr>
        <w:tab/>
      </w:r>
      <w:r w:rsidRPr="005121D2">
        <w:rPr>
          <w:lang w:val="es-ES"/>
          <w:rPrChange w:id="64" w:author="Martin FS" w:date="2022-12-27T12:34:00Z">
            <w:rPr/>
          </w:rPrChange>
        </w:rPr>
        <w:tab/>
        <w:t xml:space="preserve"> </w:t>
      </w:r>
      <w:r w:rsidRPr="005121D2">
        <w:rPr>
          <w:lang w:val="es-ES"/>
          <w:rPrChange w:id="65" w:author="Martin FS" w:date="2022-12-27T12:34:00Z">
            <w:rPr/>
          </w:rPrChange>
        </w:rPr>
        <w:tab/>
      </w:r>
      <w:r w:rsidRPr="005121D2">
        <w:rPr>
          <w:lang w:val="es-ES"/>
          <w:rPrChange w:id="66" w:author="Martin FS" w:date="2022-12-27T12:34:00Z">
            <w:rPr/>
          </w:rPrChange>
        </w:rPr>
        <w:tab/>
      </w:r>
      <w:r w:rsidRPr="005121D2">
        <w:rPr>
          <w:lang w:val="es-ES"/>
          <w:rPrChange w:id="67" w:author="Martin FS" w:date="2022-12-27T12:34:00Z">
            <w:rPr/>
          </w:rPrChange>
        </w:rPr>
        <w:tab/>
      </w:r>
      <w:r w:rsidRPr="005121D2">
        <w:rPr>
          <w:b/>
          <w:lang w:val="es-ES"/>
        </w:rPr>
        <w:t>Conjunto A</w:t>
      </w:r>
      <w:r w:rsidRPr="005121D2">
        <w:rPr>
          <w:lang w:val="es-ES"/>
        </w:rPr>
        <w:t xml:space="preserve"> </w:t>
      </w:r>
      <w:r w:rsidRPr="005121D2">
        <w:rPr>
          <w:lang w:val="es-ES"/>
        </w:rPr>
        <w:tab/>
      </w:r>
      <w:r w:rsidRPr="005121D2">
        <w:rPr>
          <w:lang w:val="es-ES"/>
        </w:rPr>
        <w:tab/>
      </w:r>
      <w:r w:rsidRPr="005121D2">
        <w:rPr>
          <w:lang w:val="es-ES"/>
        </w:rPr>
        <w:tab/>
      </w:r>
      <w:r w:rsidRPr="005121D2">
        <w:rPr>
          <w:b/>
          <w:lang w:val="es-ES"/>
        </w:rPr>
        <w:t>Conjunto B</w:t>
      </w:r>
      <w:r w:rsidRPr="005121D2">
        <w:rPr>
          <w:lang w:val="es-ES"/>
        </w:rPr>
        <w:t xml:space="preserve"> </w:t>
      </w:r>
      <w:r w:rsidRPr="005121D2">
        <w:rPr>
          <w:lang w:val="es-ES"/>
        </w:rPr>
        <w:tab/>
      </w:r>
      <w:r w:rsidRPr="005121D2">
        <w:rPr>
          <w:lang w:val="es-ES"/>
        </w:rPr>
        <w:tab/>
      </w:r>
      <w:r w:rsidRPr="005121D2">
        <w:rPr>
          <w:lang w:val="es-ES"/>
        </w:rPr>
        <w:tab/>
        <w:t xml:space="preserve">  </w:t>
      </w:r>
      <w:r w:rsidRPr="005121D2">
        <w:rPr>
          <w:lang w:val="es-ES"/>
        </w:rPr>
        <w:tab/>
      </w:r>
      <w:r w:rsidRPr="005121D2">
        <w:rPr>
          <w:lang w:val="es-ES"/>
        </w:rPr>
        <w:tab/>
      </w:r>
      <w:r w:rsidRPr="005121D2">
        <w:rPr>
          <w:lang w:val="es-ES"/>
        </w:rPr>
        <w:tab/>
        <w:t xml:space="preserve">  </w:t>
      </w:r>
      <w:r w:rsidRPr="005121D2">
        <w:rPr>
          <w:lang w:val="es-ES"/>
        </w:rPr>
        <w:tab/>
      </w:r>
      <w:r w:rsidRPr="005121D2">
        <w:rPr>
          <w:lang w:val="es-ES"/>
        </w:rPr>
        <w:tab/>
        <w:t xml:space="preserve"> </w:t>
      </w:r>
      <w:r w:rsidRPr="005121D2">
        <w:rPr>
          <w:lang w:val="es-ES"/>
        </w:rPr>
        <w:tab/>
      </w:r>
      <w:r w:rsidRPr="005121D2">
        <w:rPr>
          <w:lang w:val="es-ES"/>
        </w:rPr>
        <w:tab/>
        <w:t xml:space="preserve"> </w:t>
      </w:r>
      <w:r w:rsidRPr="005121D2">
        <w:rPr>
          <w:lang w:val="es-ES"/>
        </w:rPr>
        <w:tab/>
      </w:r>
      <w:r w:rsidRPr="005121D2">
        <w:rPr>
          <w:lang w:val="es-ES"/>
        </w:rPr>
        <w:tab/>
      </w:r>
      <w:r w:rsidRPr="005121D2">
        <w:rPr>
          <w:lang w:val="es-ES"/>
        </w:rPr>
        <w:tab/>
        <w:t xml:space="preserve">Plano de aislamiento </w:t>
      </w:r>
      <w:r w:rsidRPr="005121D2">
        <w:rPr>
          <w:lang w:val="es-ES"/>
        </w:rPr>
        <w:tab/>
      </w:r>
      <w:r w:rsidRPr="005121D2">
        <w:rPr>
          <w:lang w:val="es-ES"/>
        </w:rPr>
        <w:tab/>
      </w:r>
      <w:r w:rsidRPr="005121D2">
        <w:rPr>
          <w:lang w:val="es-ES"/>
        </w:rPr>
        <w:tab/>
        <w:t xml:space="preserve">Esquema climático global </w:t>
      </w:r>
      <w:r w:rsidRPr="005121D2">
        <w:rPr>
          <w:lang w:val="es-ES"/>
        </w:rPr>
        <w:tab/>
      </w:r>
      <w:r w:rsidRPr="005121D2">
        <w:rPr>
          <w:lang w:val="es-ES"/>
        </w:rPr>
        <w:tab/>
        <w:t xml:space="preserve"> </w:t>
      </w:r>
      <w:r w:rsidRPr="005121D2">
        <w:rPr>
          <w:lang w:val="es-ES"/>
        </w:rPr>
        <w:tab/>
      </w:r>
      <w:r w:rsidRPr="005121D2">
        <w:rPr>
          <w:lang w:val="es-ES"/>
        </w:rPr>
        <w:tab/>
        <w:t xml:space="preserve"> </w:t>
      </w:r>
      <w:r w:rsidRPr="005121D2">
        <w:rPr>
          <w:lang w:val="es-ES"/>
        </w:rPr>
        <w:tab/>
      </w:r>
      <w:r w:rsidRPr="005121D2">
        <w:rPr>
          <w:lang w:val="es-ES"/>
        </w:rPr>
        <w:tab/>
      </w:r>
      <w:r w:rsidRPr="005121D2">
        <w:rPr>
          <w:lang w:val="es-ES"/>
        </w:rPr>
        <w:tab/>
        <w:t xml:space="preserve">Esquema de redistribución nacional </w:t>
      </w:r>
      <w:r w:rsidRPr="005121D2">
        <w:rPr>
          <w:lang w:val="es-ES"/>
        </w:rPr>
        <w:tab/>
      </w:r>
      <w:r w:rsidRPr="005121D2">
        <w:rPr>
          <w:lang w:val="es-ES"/>
        </w:rPr>
        <w:tab/>
      </w:r>
      <w:r w:rsidRPr="005121D2">
        <w:rPr>
          <w:lang w:val="es-ES"/>
        </w:rPr>
        <w:tab/>
        <w:t xml:space="preserve">Esquema de redistribución nacional </w:t>
      </w:r>
      <w:r w:rsidRPr="005121D2">
        <w:rPr>
          <w:lang w:val="es-ES"/>
        </w:rPr>
        <w:tab/>
      </w:r>
      <w:r w:rsidRPr="005121D2">
        <w:rPr>
          <w:lang w:val="es-ES"/>
        </w:rPr>
        <w:tab/>
        <w:t xml:space="preserve"> </w:t>
      </w:r>
      <w:r w:rsidRPr="005121D2">
        <w:rPr>
          <w:lang w:val="es-ES"/>
        </w:rPr>
        <w:tab/>
        <w:t xml:space="preserve">   </w:t>
      </w:r>
    </w:p>
    <w:p w14:paraId="4B8196D1" w14:textId="77777777" w:rsidR="000A383E" w:rsidRDefault="005C18CD">
      <w:pPr>
        <w:pStyle w:val="ListParagraph"/>
        <w:keepNext/>
        <w:numPr>
          <w:ilvl w:val="0"/>
          <w:numId w:val="4"/>
        </w:numPr>
      </w:pPr>
      <w:r>
        <w:t xml:space="preserve">Conjunto A  (1) </w:t>
      </w:r>
    </w:p>
    <w:p w14:paraId="4583ACC3" w14:textId="77777777" w:rsidR="000A383E" w:rsidRDefault="005C18CD">
      <w:pPr>
        <w:pStyle w:val="ListParagraph"/>
        <w:keepNext/>
        <w:numPr>
          <w:ilvl w:val="0"/>
          <w:numId w:val="4"/>
        </w:numPr>
      </w:pPr>
      <w:r>
        <w:t xml:space="preserve">Conjunto B  (2) </w:t>
      </w:r>
    </w:p>
    <w:p w14:paraId="678790B3" w14:textId="77777777" w:rsidR="000A383E" w:rsidRDefault="000A383E"/>
    <w:p w14:paraId="56C71764" w14:textId="77777777" w:rsidR="000A383E" w:rsidRDefault="000A383E">
      <w:pPr>
        <w:pStyle w:val="QuestionSeparator"/>
      </w:pPr>
    </w:p>
    <w:p w14:paraId="2ED9348A" w14:textId="77777777" w:rsidR="000A383E" w:rsidRDefault="000A383E"/>
    <w:p w14:paraId="5DC16A79" w14:textId="77777777" w:rsidR="000A383E" w:rsidRPr="005121D2" w:rsidRDefault="005C18CD">
      <w:pPr>
        <w:keepNext/>
        <w:rPr>
          <w:lang w:val="es-ES"/>
        </w:rPr>
      </w:pPr>
      <w:r w:rsidRPr="005121D2">
        <w:rPr>
          <w:lang w:val="es-ES"/>
        </w:rPr>
        <w:t>Q281 Entre los dos conjuntos de políticas siguientes, ¿cuál preferiría?</w:t>
      </w:r>
      <w:r w:rsidRPr="005121D2">
        <w:rPr>
          <w:lang w:val="es-ES"/>
        </w:rPr>
        <w:br/>
        <w:t xml:space="preserve"> </w:t>
      </w:r>
      <w:r w:rsidRPr="005121D2">
        <w:rPr>
          <w:lang w:val="es-ES"/>
          <w:rPrChange w:id="68" w:author="Martin FS" w:date="2022-12-27T12:34:00Z">
            <w:rPr/>
          </w:rPrChange>
        </w:rPr>
        <w:t xml:space="preserve">Tenga en cuenta que, por cada conjunto, todas las políticas del conjunto se aplicarían al mismo tiempo. </w:t>
      </w:r>
      <w:r w:rsidRPr="005121D2">
        <w:rPr>
          <w:lang w:val="es-ES"/>
          <w:rPrChange w:id="69" w:author="Martin FS" w:date="2022-12-27T12:34:00Z">
            <w:rPr/>
          </w:rPrChange>
        </w:rPr>
        <w:br/>
        <w:t xml:space="preserve">  </w:t>
      </w:r>
      <w:r w:rsidRPr="005121D2">
        <w:rPr>
          <w:lang w:val="es-ES"/>
          <w:rPrChange w:id="70" w:author="Martin FS" w:date="2022-12-27T12:34:00Z">
            <w:rPr/>
          </w:rPrChange>
        </w:rPr>
        <w:tab/>
        <w:t xml:space="preserve"> </w:t>
      </w:r>
      <w:r w:rsidRPr="005121D2">
        <w:rPr>
          <w:lang w:val="es-ES"/>
          <w:rPrChange w:id="71" w:author="Martin FS" w:date="2022-12-27T12:34:00Z">
            <w:rPr/>
          </w:rPrChange>
        </w:rPr>
        <w:tab/>
      </w:r>
      <w:r w:rsidRPr="005121D2">
        <w:rPr>
          <w:lang w:val="es-ES"/>
          <w:rPrChange w:id="72" w:author="Martin FS" w:date="2022-12-27T12:34:00Z">
            <w:rPr/>
          </w:rPrChange>
        </w:rPr>
        <w:tab/>
        <w:t xml:space="preserve"> </w:t>
      </w:r>
      <w:r w:rsidRPr="005121D2">
        <w:rPr>
          <w:lang w:val="es-ES"/>
          <w:rPrChange w:id="73" w:author="Martin FS" w:date="2022-12-27T12:34:00Z">
            <w:rPr/>
          </w:rPrChange>
        </w:rPr>
        <w:tab/>
      </w:r>
      <w:r w:rsidRPr="005121D2">
        <w:rPr>
          <w:lang w:val="es-ES"/>
          <w:rPrChange w:id="74" w:author="Martin FS" w:date="2022-12-27T12:34:00Z">
            <w:rPr/>
          </w:rPrChange>
        </w:rPr>
        <w:tab/>
      </w:r>
      <w:r w:rsidRPr="005121D2">
        <w:rPr>
          <w:lang w:val="es-ES"/>
          <w:rPrChange w:id="75" w:author="Martin FS" w:date="2022-12-27T12:34:00Z">
            <w:rPr/>
          </w:rPrChange>
        </w:rPr>
        <w:tab/>
      </w:r>
      <w:r w:rsidRPr="005121D2">
        <w:rPr>
          <w:b/>
          <w:lang w:val="es-ES"/>
        </w:rPr>
        <w:t>Conjunto A</w:t>
      </w:r>
      <w:r w:rsidRPr="005121D2">
        <w:rPr>
          <w:lang w:val="es-ES"/>
        </w:rPr>
        <w:t xml:space="preserve"> </w:t>
      </w:r>
      <w:r w:rsidRPr="005121D2">
        <w:rPr>
          <w:lang w:val="es-ES"/>
        </w:rPr>
        <w:tab/>
      </w:r>
      <w:r w:rsidRPr="005121D2">
        <w:rPr>
          <w:lang w:val="es-ES"/>
        </w:rPr>
        <w:tab/>
      </w:r>
      <w:r w:rsidRPr="005121D2">
        <w:rPr>
          <w:lang w:val="es-ES"/>
        </w:rPr>
        <w:tab/>
      </w:r>
      <w:r w:rsidRPr="005121D2">
        <w:rPr>
          <w:b/>
          <w:lang w:val="es-ES"/>
        </w:rPr>
        <w:t>Conjunto B</w:t>
      </w:r>
      <w:r w:rsidRPr="005121D2">
        <w:rPr>
          <w:lang w:val="es-ES"/>
        </w:rPr>
        <w:t xml:space="preserve"> </w:t>
      </w:r>
      <w:r w:rsidRPr="005121D2">
        <w:rPr>
          <w:lang w:val="es-ES"/>
        </w:rPr>
        <w:tab/>
      </w:r>
      <w:r w:rsidRPr="005121D2">
        <w:rPr>
          <w:lang w:val="es-ES"/>
        </w:rPr>
        <w:tab/>
        <w:t xml:space="preserve"> </w:t>
      </w:r>
      <w:r w:rsidRPr="005121D2">
        <w:rPr>
          <w:lang w:val="es-ES"/>
        </w:rPr>
        <w:tab/>
      </w:r>
      <w:r w:rsidRPr="005121D2">
        <w:rPr>
          <w:lang w:val="es-ES"/>
        </w:rPr>
        <w:tab/>
        <w:t xml:space="preserve"> </w:t>
      </w:r>
      <w:r w:rsidRPr="005121D2">
        <w:rPr>
          <w:lang w:val="es-ES"/>
        </w:rPr>
        <w:tab/>
      </w:r>
      <w:r w:rsidRPr="005121D2">
        <w:rPr>
          <w:lang w:val="es-ES"/>
        </w:rPr>
        <w:tab/>
      </w:r>
      <w:r w:rsidRPr="005121D2">
        <w:rPr>
          <w:lang w:val="es-ES"/>
        </w:rPr>
        <w:tab/>
        <w:t xml:space="preserve">Esquema de redistribución nacional </w:t>
      </w:r>
      <w:r w:rsidRPr="005121D2">
        <w:rPr>
          <w:lang w:val="es-ES"/>
        </w:rPr>
        <w:tab/>
      </w:r>
      <w:r w:rsidRPr="005121D2">
        <w:rPr>
          <w:lang w:val="es-ES"/>
        </w:rPr>
        <w:tab/>
      </w:r>
      <w:r w:rsidRPr="005121D2">
        <w:rPr>
          <w:lang w:val="es-ES"/>
        </w:rPr>
        <w:tab/>
        <w:t xml:space="preserve">Esquema de redistribución nacional </w:t>
      </w:r>
      <w:r w:rsidRPr="005121D2">
        <w:rPr>
          <w:lang w:val="es-ES"/>
        </w:rPr>
        <w:tab/>
      </w:r>
      <w:r w:rsidRPr="005121D2">
        <w:rPr>
          <w:lang w:val="es-ES"/>
        </w:rPr>
        <w:tab/>
        <w:t xml:space="preserve"> </w:t>
      </w:r>
      <w:r w:rsidRPr="005121D2">
        <w:rPr>
          <w:lang w:val="es-ES"/>
        </w:rPr>
        <w:tab/>
      </w:r>
      <w:r w:rsidRPr="005121D2">
        <w:rPr>
          <w:lang w:val="es-ES"/>
        </w:rPr>
        <w:tab/>
        <w:t xml:space="preserve"> </w:t>
      </w:r>
      <w:r w:rsidRPr="005121D2">
        <w:rPr>
          <w:lang w:val="es-ES"/>
        </w:rPr>
        <w:tab/>
      </w:r>
      <w:r w:rsidRPr="005121D2">
        <w:rPr>
          <w:lang w:val="es-ES"/>
        </w:rPr>
        <w:tab/>
      </w:r>
      <w:r w:rsidRPr="005121D2">
        <w:rPr>
          <w:lang w:val="es-ES"/>
        </w:rPr>
        <w:tab/>
        <w:t xml:space="preserve">  </w:t>
      </w:r>
      <w:r w:rsidRPr="005121D2">
        <w:rPr>
          <w:lang w:val="es-ES"/>
        </w:rPr>
        <w:tab/>
      </w:r>
      <w:r w:rsidRPr="005121D2">
        <w:rPr>
          <w:lang w:val="es-ES"/>
        </w:rPr>
        <w:tab/>
      </w:r>
      <w:r w:rsidRPr="005121D2">
        <w:rPr>
          <w:lang w:val="es-ES"/>
        </w:rPr>
        <w:tab/>
        <w:t xml:space="preserve">Plano de aislamiento </w:t>
      </w:r>
      <w:r w:rsidRPr="005121D2">
        <w:rPr>
          <w:lang w:val="es-ES"/>
        </w:rPr>
        <w:tab/>
      </w:r>
      <w:r w:rsidRPr="005121D2">
        <w:rPr>
          <w:lang w:val="es-ES"/>
        </w:rPr>
        <w:tab/>
        <w:t xml:space="preserve"> </w:t>
      </w:r>
      <w:r w:rsidRPr="005121D2">
        <w:rPr>
          <w:lang w:val="es-ES"/>
        </w:rPr>
        <w:tab/>
      </w:r>
      <w:r w:rsidRPr="005121D2">
        <w:rPr>
          <w:lang w:val="es-ES"/>
        </w:rPr>
        <w:tab/>
        <w:t xml:space="preserve"> </w:t>
      </w:r>
      <w:r w:rsidRPr="005121D2">
        <w:rPr>
          <w:lang w:val="es-ES"/>
        </w:rPr>
        <w:tab/>
      </w:r>
      <w:r w:rsidRPr="005121D2">
        <w:rPr>
          <w:lang w:val="es-ES"/>
        </w:rPr>
        <w:tab/>
      </w:r>
      <w:r w:rsidRPr="005121D2">
        <w:rPr>
          <w:lang w:val="es-ES"/>
        </w:rPr>
        <w:tab/>
        <w:t xml:space="preserve">  </w:t>
      </w:r>
      <w:r w:rsidRPr="005121D2">
        <w:rPr>
          <w:lang w:val="es-ES"/>
        </w:rPr>
        <w:tab/>
      </w:r>
      <w:r w:rsidRPr="005121D2">
        <w:rPr>
          <w:lang w:val="es-ES"/>
        </w:rPr>
        <w:tab/>
      </w:r>
      <w:r w:rsidRPr="005121D2">
        <w:rPr>
          <w:lang w:val="es-ES"/>
        </w:rPr>
        <w:tab/>
        <w:t xml:space="preserve">Esquema climático global </w:t>
      </w:r>
      <w:r w:rsidRPr="005121D2">
        <w:rPr>
          <w:lang w:val="es-ES"/>
        </w:rPr>
        <w:tab/>
      </w:r>
      <w:r w:rsidRPr="005121D2">
        <w:rPr>
          <w:lang w:val="es-ES"/>
        </w:rPr>
        <w:tab/>
        <w:t xml:space="preserve"> </w:t>
      </w:r>
      <w:r w:rsidRPr="005121D2">
        <w:rPr>
          <w:lang w:val="es-ES"/>
        </w:rPr>
        <w:tab/>
        <w:t xml:space="preserve">   </w:t>
      </w:r>
    </w:p>
    <w:p w14:paraId="601E83B7" w14:textId="77777777" w:rsidR="000A383E" w:rsidRDefault="005C18CD">
      <w:pPr>
        <w:pStyle w:val="ListParagraph"/>
        <w:keepNext/>
        <w:numPr>
          <w:ilvl w:val="0"/>
          <w:numId w:val="4"/>
        </w:numPr>
      </w:pPr>
      <w:r>
        <w:t xml:space="preserve">Conjunto A  (1) </w:t>
      </w:r>
    </w:p>
    <w:p w14:paraId="0DAFE291" w14:textId="77777777" w:rsidR="000A383E" w:rsidRDefault="005C18CD">
      <w:pPr>
        <w:pStyle w:val="ListParagraph"/>
        <w:keepNext/>
        <w:numPr>
          <w:ilvl w:val="0"/>
          <w:numId w:val="4"/>
        </w:numPr>
      </w:pPr>
      <w:r>
        <w:t xml:space="preserve">Conjunto B  (2) </w:t>
      </w:r>
    </w:p>
    <w:p w14:paraId="2F939B69" w14:textId="77777777" w:rsidR="000A383E" w:rsidRDefault="000A383E"/>
    <w:p w14:paraId="4CBDD09A" w14:textId="77777777" w:rsidR="000A383E" w:rsidRDefault="000A383E">
      <w:pPr>
        <w:pStyle w:val="QuestionSeparator"/>
      </w:pPr>
    </w:p>
    <w:p w14:paraId="28F88C66" w14:textId="77777777" w:rsidR="000A383E" w:rsidRDefault="000A383E"/>
    <w:p w14:paraId="622EE079" w14:textId="77777777" w:rsidR="000A383E" w:rsidRPr="005121D2" w:rsidRDefault="005C18CD">
      <w:pPr>
        <w:keepNext/>
        <w:rPr>
          <w:lang w:val="es-ES"/>
        </w:rPr>
      </w:pPr>
      <w:r w:rsidRPr="005121D2">
        <w:rPr>
          <w:lang w:val="es-ES"/>
        </w:rPr>
        <w:t>Q282 Entre los dos conjuntos de políticas siguientes, ¿cuál preferiría?</w:t>
      </w:r>
      <w:r w:rsidRPr="005121D2">
        <w:rPr>
          <w:lang w:val="es-ES"/>
        </w:rPr>
        <w:br/>
        <w:t xml:space="preserve"> </w:t>
      </w:r>
      <w:r w:rsidRPr="005121D2">
        <w:rPr>
          <w:lang w:val="es-ES"/>
          <w:rPrChange w:id="76" w:author="Martin FS" w:date="2022-12-27T12:34:00Z">
            <w:rPr/>
          </w:rPrChange>
        </w:rPr>
        <w:t xml:space="preserve">Tenga en cuenta que, por cada conjunto, todas las políticas del conjunto se aplicarían al mismo tiempo. </w:t>
      </w:r>
      <w:r w:rsidRPr="005121D2">
        <w:rPr>
          <w:lang w:val="es-ES"/>
          <w:rPrChange w:id="77" w:author="Martin FS" w:date="2022-12-27T12:34:00Z">
            <w:rPr/>
          </w:rPrChange>
        </w:rPr>
        <w:br/>
        <w:t xml:space="preserve">  </w:t>
      </w:r>
      <w:r w:rsidRPr="005121D2">
        <w:rPr>
          <w:lang w:val="es-ES"/>
          <w:rPrChange w:id="78" w:author="Martin FS" w:date="2022-12-27T12:34:00Z">
            <w:rPr/>
          </w:rPrChange>
        </w:rPr>
        <w:tab/>
        <w:t xml:space="preserve"> </w:t>
      </w:r>
      <w:r w:rsidRPr="005121D2">
        <w:rPr>
          <w:lang w:val="es-ES"/>
          <w:rPrChange w:id="79" w:author="Martin FS" w:date="2022-12-27T12:34:00Z">
            <w:rPr/>
          </w:rPrChange>
        </w:rPr>
        <w:tab/>
      </w:r>
      <w:r w:rsidRPr="005121D2">
        <w:rPr>
          <w:lang w:val="es-ES"/>
          <w:rPrChange w:id="80" w:author="Martin FS" w:date="2022-12-27T12:34:00Z">
            <w:rPr/>
          </w:rPrChange>
        </w:rPr>
        <w:tab/>
        <w:t xml:space="preserve"> </w:t>
      </w:r>
      <w:r w:rsidRPr="005121D2">
        <w:rPr>
          <w:lang w:val="es-ES"/>
          <w:rPrChange w:id="81" w:author="Martin FS" w:date="2022-12-27T12:34:00Z">
            <w:rPr/>
          </w:rPrChange>
        </w:rPr>
        <w:tab/>
      </w:r>
      <w:r w:rsidRPr="005121D2">
        <w:rPr>
          <w:lang w:val="es-ES"/>
          <w:rPrChange w:id="82" w:author="Martin FS" w:date="2022-12-27T12:34:00Z">
            <w:rPr/>
          </w:rPrChange>
        </w:rPr>
        <w:tab/>
      </w:r>
      <w:r w:rsidRPr="005121D2">
        <w:rPr>
          <w:lang w:val="es-ES"/>
          <w:rPrChange w:id="83" w:author="Martin FS" w:date="2022-12-27T12:34:00Z">
            <w:rPr/>
          </w:rPrChange>
        </w:rPr>
        <w:tab/>
      </w:r>
      <w:r w:rsidRPr="005121D2">
        <w:rPr>
          <w:b/>
          <w:lang w:val="es-ES"/>
        </w:rPr>
        <w:t>Conjunto A</w:t>
      </w:r>
      <w:r w:rsidRPr="005121D2">
        <w:rPr>
          <w:lang w:val="es-ES"/>
        </w:rPr>
        <w:t xml:space="preserve"> </w:t>
      </w:r>
      <w:r w:rsidRPr="005121D2">
        <w:rPr>
          <w:lang w:val="es-ES"/>
        </w:rPr>
        <w:tab/>
      </w:r>
      <w:r w:rsidRPr="005121D2">
        <w:rPr>
          <w:lang w:val="es-ES"/>
        </w:rPr>
        <w:tab/>
      </w:r>
      <w:r w:rsidRPr="005121D2">
        <w:rPr>
          <w:lang w:val="es-ES"/>
        </w:rPr>
        <w:tab/>
      </w:r>
      <w:r w:rsidRPr="005121D2">
        <w:rPr>
          <w:b/>
          <w:lang w:val="es-ES"/>
        </w:rPr>
        <w:t>Conjunto B</w:t>
      </w:r>
      <w:r w:rsidRPr="005121D2">
        <w:rPr>
          <w:lang w:val="es-ES"/>
        </w:rPr>
        <w:t xml:space="preserve"> </w:t>
      </w:r>
      <w:r w:rsidRPr="005121D2">
        <w:rPr>
          <w:lang w:val="es-ES"/>
        </w:rPr>
        <w:tab/>
      </w:r>
      <w:r w:rsidRPr="005121D2">
        <w:rPr>
          <w:lang w:val="es-ES"/>
        </w:rPr>
        <w:tab/>
        <w:t xml:space="preserve"> </w:t>
      </w:r>
      <w:r w:rsidRPr="005121D2">
        <w:rPr>
          <w:lang w:val="es-ES"/>
        </w:rPr>
        <w:lastRenderedPageBreak/>
        <w:tab/>
      </w:r>
      <w:r w:rsidRPr="005121D2">
        <w:rPr>
          <w:lang w:val="es-ES"/>
        </w:rPr>
        <w:tab/>
        <w:t xml:space="preserve"> </w:t>
      </w:r>
      <w:r w:rsidRPr="005121D2">
        <w:rPr>
          <w:lang w:val="es-ES"/>
        </w:rPr>
        <w:tab/>
      </w:r>
      <w:r w:rsidRPr="005121D2">
        <w:rPr>
          <w:lang w:val="es-ES"/>
        </w:rPr>
        <w:tab/>
      </w:r>
      <w:r w:rsidRPr="005121D2">
        <w:rPr>
          <w:lang w:val="es-ES"/>
        </w:rPr>
        <w:tab/>
        <w:t xml:space="preserve">Esquema de redistribución nacional </w:t>
      </w:r>
      <w:r w:rsidRPr="005121D2">
        <w:rPr>
          <w:lang w:val="es-ES"/>
        </w:rPr>
        <w:tab/>
      </w:r>
      <w:r w:rsidRPr="005121D2">
        <w:rPr>
          <w:lang w:val="es-ES"/>
        </w:rPr>
        <w:tab/>
      </w:r>
      <w:r w:rsidRPr="005121D2">
        <w:rPr>
          <w:lang w:val="es-ES"/>
        </w:rPr>
        <w:tab/>
        <w:t xml:space="preserve">Esquema de redistribución nacional </w:t>
      </w:r>
      <w:r w:rsidRPr="005121D2">
        <w:rPr>
          <w:lang w:val="es-ES"/>
        </w:rPr>
        <w:tab/>
      </w:r>
      <w:r w:rsidRPr="005121D2">
        <w:rPr>
          <w:lang w:val="es-ES"/>
        </w:rPr>
        <w:tab/>
        <w:t xml:space="preserve"> </w:t>
      </w:r>
      <w:r w:rsidRPr="005121D2">
        <w:rPr>
          <w:lang w:val="es-ES"/>
        </w:rPr>
        <w:tab/>
      </w:r>
      <w:r w:rsidRPr="005121D2">
        <w:rPr>
          <w:lang w:val="es-ES"/>
        </w:rPr>
        <w:tab/>
        <w:t xml:space="preserve"> </w:t>
      </w:r>
      <w:r w:rsidRPr="005121D2">
        <w:rPr>
          <w:lang w:val="es-ES"/>
        </w:rPr>
        <w:tab/>
      </w:r>
      <w:r w:rsidRPr="005121D2">
        <w:rPr>
          <w:lang w:val="es-ES"/>
        </w:rPr>
        <w:tab/>
      </w:r>
      <w:r w:rsidRPr="005121D2">
        <w:rPr>
          <w:lang w:val="es-ES"/>
        </w:rPr>
        <w:tab/>
        <w:t xml:space="preserve">Esquema climático global </w:t>
      </w:r>
      <w:r w:rsidRPr="005121D2">
        <w:rPr>
          <w:lang w:val="es-ES"/>
        </w:rPr>
        <w:tab/>
      </w:r>
      <w:r w:rsidRPr="005121D2">
        <w:rPr>
          <w:lang w:val="es-ES"/>
        </w:rPr>
        <w:tab/>
      </w:r>
      <w:r w:rsidRPr="005121D2">
        <w:rPr>
          <w:lang w:val="es-ES"/>
        </w:rPr>
        <w:tab/>
        <w:t xml:space="preserve">  </w:t>
      </w:r>
      <w:r w:rsidRPr="005121D2">
        <w:rPr>
          <w:lang w:val="es-ES"/>
        </w:rPr>
        <w:tab/>
      </w:r>
      <w:r w:rsidRPr="005121D2">
        <w:rPr>
          <w:lang w:val="es-ES"/>
        </w:rPr>
        <w:tab/>
        <w:t xml:space="preserve"> </w:t>
      </w:r>
      <w:r w:rsidRPr="005121D2">
        <w:rPr>
          <w:lang w:val="es-ES"/>
        </w:rPr>
        <w:tab/>
        <w:t xml:space="preserve">   </w:t>
      </w:r>
    </w:p>
    <w:p w14:paraId="3B665D5F" w14:textId="77777777" w:rsidR="000A383E" w:rsidRDefault="005C18CD">
      <w:pPr>
        <w:pStyle w:val="ListParagraph"/>
        <w:keepNext/>
        <w:numPr>
          <w:ilvl w:val="0"/>
          <w:numId w:val="4"/>
        </w:numPr>
      </w:pPr>
      <w:r>
        <w:t xml:space="preserve">Conjunto A  (1) </w:t>
      </w:r>
    </w:p>
    <w:p w14:paraId="6118D010" w14:textId="77777777" w:rsidR="000A383E" w:rsidRDefault="005C18CD">
      <w:pPr>
        <w:pStyle w:val="ListParagraph"/>
        <w:keepNext/>
        <w:numPr>
          <w:ilvl w:val="0"/>
          <w:numId w:val="4"/>
        </w:numPr>
      </w:pPr>
      <w:r>
        <w:t xml:space="preserve">Conjunto B  (2) </w:t>
      </w:r>
    </w:p>
    <w:p w14:paraId="0FF2EBC1" w14:textId="77777777" w:rsidR="000A383E" w:rsidRDefault="000A383E"/>
    <w:p w14:paraId="754AFAD7" w14:textId="77777777" w:rsidR="000A383E" w:rsidRDefault="000A383E">
      <w:pPr>
        <w:pStyle w:val="QuestionSeparator"/>
      </w:pPr>
    </w:p>
    <w:p w14:paraId="5885FEFE" w14:textId="77777777" w:rsidR="000A383E" w:rsidRDefault="000A383E"/>
    <w:p w14:paraId="27943DE7" w14:textId="77777777" w:rsidR="000A383E" w:rsidRPr="005121D2" w:rsidRDefault="005C18CD">
      <w:pPr>
        <w:keepNext/>
        <w:rPr>
          <w:lang w:val="es-ES"/>
        </w:rPr>
      </w:pPr>
      <w:r w:rsidRPr="005121D2">
        <w:rPr>
          <w:lang w:val="es-ES"/>
        </w:rPr>
        <w:t>Q283 Entre los dos conjuntos de políticas siguientes, ¿cuál preferiría?</w:t>
      </w:r>
      <w:r w:rsidRPr="005121D2">
        <w:rPr>
          <w:lang w:val="es-ES"/>
        </w:rPr>
        <w:br/>
        <w:t xml:space="preserve"> </w:t>
      </w:r>
      <w:r w:rsidRPr="005121D2">
        <w:rPr>
          <w:lang w:val="es-ES"/>
          <w:rPrChange w:id="84" w:author="Martin FS" w:date="2022-12-27T12:34:00Z">
            <w:rPr/>
          </w:rPrChange>
        </w:rPr>
        <w:t xml:space="preserve">Tenga en cuenta que, por cada conjunto, todas las políticas del conjunto se aplicarían al mismo tiempo. </w:t>
      </w:r>
      <w:r w:rsidRPr="005121D2">
        <w:rPr>
          <w:lang w:val="es-ES"/>
          <w:rPrChange w:id="85" w:author="Martin FS" w:date="2022-12-27T12:34:00Z">
            <w:rPr/>
          </w:rPrChange>
        </w:rPr>
        <w:br/>
        <w:t xml:space="preserve">  </w:t>
      </w:r>
      <w:r w:rsidRPr="005121D2">
        <w:rPr>
          <w:lang w:val="es-ES"/>
          <w:rPrChange w:id="86" w:author="Martin FS" w:date="2022-12-27T12:34:00Z">
            <w:rPr/>
          </w:rPrChange>
        </w:rPr>
        <w:tab/>
        <w:t xml:space="preserve"> </w:t>
      </w:r>
      <w:r w:rsidRPr="005121D2">
        <w:rPr>
          <w:lang w:val="es-ES"/>
          <w:rPrChange w:id="87" w:author="Martin FS" w:date="2022-12-27T12:34:00Z">
            <w:rPr/>
          </w:rPrChange>
        </w:rPr>
        <w:tab/>
      </w:r>
      <w:r w:rsidRPr="005121D2">
        <w:rPr>
          <w:lang w:val="es-ES"/>
          <w:rPrChange w:id="88" w:author="Martin FS" w:date="2022-12-27T12:34:00Z">
            <w:rPr/>
          </w:rPrChange>
        </w:rPr>
        <w:tab/>
        <w:t xml:space="preserve"> </w:t>
      </w:r>
      <w:r w:rsidRPr="005121D2">
        <w:rPr>
          <w:lang w:val="es-ES"/>
          <w:rPrChange w:id="89" w:author="Martin FS" w:date="2022-12-27T12:34:00Z">
            <w:rPr/>
          </w:rPrChange>
        </w:rPr>
        <w:tab/>
      </w:r>
      <w:r w:rsidRPr="005121D2">
        <w:rPr>
          <w:lang w:val="es-ES"/>
          <w:rPrChange w:id="90" w:author="Martin FS" w:date="2022-12-27T12:34:00Z">
            <w:rPr/>
          </w:rPrChange>
        </w:rPr>
        <w:tab/>
      </w:r>
      <w:r w:rsidRPr="005121D2">
        <w:rPr>
          <w:lang w:val="es-ES"/>
          <w:rPrChange w:id="91" w:author="Martin FS" w:date="2022-12-27T12:34:00Z">
            <w:rPr/>
          </w:rPrChange>
        </w:rPr>
        <w:tab/>
      </w:r>
      <w:r w:rsidRPr="005121D2">
        <w:rPr>
          <w:b/>
          <w:lang w:val="es-ES"/>
        </w:rPr>
        <w:t>Conjunto A</w:t>
      </w:r>
      <w:r w:rsidRPr="005121D2">
        <w:rPr>
          <w:lang w:val="es-ES"/>
        </w:rPr>
        <w:t xml:space="preserve"> </w:t>
      </w:r>
      <w:r w:rsidRPr="005121D2">
        <w:rPr>
          <w:lang w:val="es-ES"/>
        </w:rPr>
        <w:tab/>
      </w:r>
      <w:r w:rsidRPr="005121D2">
        <w:rPr>
          <w:lang w:val="es-ES"/>
        </w:rPr>
        <w:tab/>
      </w:r>
      <w:r w:rsidRPr="005121D2">
        <w:rPr>
          <w:lang w:val="es-ES"/>
        </w:rPr>
        <w:tab/>
      </w:r>
      <w:r w:rsidRPr="005121D2">
        <w:rPr>
          <w:b/>
          <w:lang w:val="es-ES"/>
        </w:rPr>
        <w:t>Conjunto B</w:t>
      </w:r>
      <w:r w:rsidRPr="005121D2">
        <w:rPr>
          <w:lang w:val="es-ES"/>
        </w:rPr>
        <w:t xml:space="preserve"> </w:t>
      </w:r>
      <w:r w:rsidRPr="005121D2">
        <w:rPr>
          <w:lang w:val="es-ES"/>
        </w:rPr>
        <w:tab/>
      </w:r>
      <w:r w:rsidRPr="005121D2">
        <w:rPr>
          <w:lang w:val="es-ES"/>
        </w:rPr>
        <w:tab/>
        <w:t xml:space="preserve"> </w:t>
      </w:r>
      <w:r w:rsidRPr="005121D2">
        <w:rPr>
          <w:lang w:val="es-ES"/>
        </w:rPr>
        <w:tab/>
      </w:r>
      <w:r w:rsidRPr="005121D2">
        <w:rPr>
          <w:lang w:val="es-ES"/>
        </w:rPr>
        <w:tab/>
        <w:t xml:space="preserve"> </w:t>
      </w:r>
      <w:r w:rsidRPr="005121D2">
        <w:rPr>
          <w:lang w:val="es-ES"/>
        </w:rPr>
        <w:tab/>
      </w:r>
      <w:r w:rsidRPr="005121D2">
        <w:rPr>
          <w:lang w:val="es-ES"/>
        </w:rPr>
        <w:tab/>
      </w:r>
      <w:r w:rsidRPr="005121D2">
        <w:rPr>
          <w:lang w:val="es-ES"/>
        </w:rPr>
        <w:tab/>
        <w:t xml:space="preserve">Esquema de redistribución nacional </w:t>
      </w:r>
      <w:r w:rsidRPr="005121D2">
        <w:rPr>
          <w:lang w:val="es-ES"/>
        </w:rPr>
        <w:tab/>
      </w:r>
      <w:r w:rsidRPr="005121D2">
        <w:rPr>
          <w:lang w:val="es-ES"/>
        </w:rPr>
        <w:tab/>
      </w:r>
      <w:r w:rsidRPr="005121D2">
        <w:rPr>
          <w:lang w:val="es-ES"/>
        </w:rPr>
        <w:tab/>
        <w:t xml:space="preserve">Esquema de redistribución nacional </w:t>
      </w:r>
      <w:r w:rsidRPr="005121D2">
        <w:rPr>
          <w:lang w:val="es-ES"/>
        </w:rPr>
        <w:tab/>
      </w:r>
      <w:r w:rsidRPr="005121D2">
        <w:rPr>
          <w:lang w:val="es-ES"/>
        </w:rPr>
        <w:tab/>
        <w:t xml:space="preserve"> </w:t>
      </w:r>
      <w:r w:rsidRPr="005121D2">
        <w:rPr>
          <w:lang w:val="es-ES"/>
        </w:rPr>
        <w:tab/>
      </w:r>
      <w:r w:rsidRPr="005121D2">
        <w:rPr>
          <w:lang w:val="es-ES"/>
        </w:rPr>
        <w:tab/>
        <w:t xml:space="preserve"> </w:t>
      </w:r>
      <w:r w:rsidRPr="005121D2">
        <w:rPr>
          <w:lang w:val="es-ES"/>
        </w:rPr>
        <w:tab/>
      </w:r>
      <w:r w:rsidRPr="005121D2">
        <w:rPr>
          <w:lang w:val="es-ES"/>
        </w:rPr>
        <w:tab/>
      </w:r>
      <w:r w:rsidRPr="005121D2">
        <w:rPr>
          <w:lang w:val="es-ES"/>
        </w:rPr>
        <w:tab/>
        <w:t xml:space="preserve">Plano de aislamiento </w:t>
      </w:r>
      <w:r w:rsidRPr="005121D2">
        <w:rPr>
          <w:lang w:val="es-ES"/>
        </w:rPr>
        <w:tab/>
      </w:r>
      <w:r w:rsidRPr="005121D2">
        <w:rPr>
          <w:lang w:val="es-ES"/>
        </w:rPr>
        <w:tab/>
      </w:r>
      <w:r w:rsidRPr="005121D2">
        <w:rPr>
          <w:lang w:val="es-ES"/>
        </w:rPr>
        <w:tab/>
        <w:t xml:space="preserve">  </w:t>
      </w:r>
      <w:r w:rsidRPr="005121D2">
        <w:rPr>
          <w:lang w:val="es-ES"/>
        </w:rPr>
        <w:tab/>
      </w:r>
      <w:r w:rsidRPr="005121D2">
        <w:rPr>
          <w:lang w:val="es-ES"/>
        </w:rPr>
        <w:tab/>
        <w:t xml:space="preserve"> </w:t>
      </w:r>
      <w:r w:rsidRPr="005121D2">
        <w:rPr>
          <w:lang w:val="es-ES"/>
        </w:rPr>
        <w:tab/>
        <w:t xml:space="preserve">   </w:t>
      </w:r>
    </w:p>
    <w:p w14:paraId="7D178268" w14:textId="77777777" w:rsidR="000A383E" w:rsidRDefault="005C18CD">
      <w:pPr>
        <w:pStyle w:val="ListParagraph"/>
        <w:keepNext/>
        <w:numPr>
          <w:ilvl w:val="0"/>
          <w:numId w:val="4"/>
        </w:numPr>
      </w:pPr>
      <w:r>
        <w:t xml:space="preserve">Conjunto A  (1) </w:t>
      </w:r>
    </w:p>
    <w:p w14:paraId="09F2D887" w14:textId="77777777" w:rsidR="000A383E" w:rsidRDefault="005C18CD">
      <w:pPr>
        <w:pStyle w:val="ListParagraph"/>
        <w:keepNext/>
        <w:numPr>
          <w:ilvl w:val="0"/>
          <w:numId w:val="4"/>
        </w:numPr>
      </w:pPr>
      <w:r>
        <w:t xml:space="preserve">Conjunto B  (2) </w:t>
      </w:r>
    </w:p>
    <w:p w14:paraId="4469798D" w14:textId="77777777" w:rsidR="000A383E" w:rsidRDefault="000A383E"/>
    <w:p w14:paraId="1D68ED24" w14:textId="77777777" w:rsidR="000A383E" w:rsidRDefault="005C18CD">
      <w:pPr>
        <w:pStyle w:val="BlockEndLabel"/>
      </w:pPr>
      <w:r>
        <w:t>End of Block: Conjoint analysis (a, b)</w:t>
      </w:r>
    </w:p>
    <w:p w14:paraId="5D5E4C87" w14:textId="77777777" w:rsidR="000A383E" w:rsidRDefault="000A383E">
      <w:pPr>
        <w:pStyle w:val="BlockSeparator"/>
      </w:pPr>
    </w:p>
    <w:p w14:paraId="05AAB7B4" w14:textId="77777777" w:rsidR="000A383E" w:rsidRDefault="005C18CD">
      <w:pPr>
        <w:pStyle w:val="BlockStartLabel"/>
      </w:pPr>
      <w:r>
        <w:t>Start of Block: Conjoint analysis (c)</w:t>
      </w:r>
    </w:p>
    <w:p w14:paraId="01563402" w14:textId="77777777" w:rsidR="000A383E" w:rsidRDefault="000A383E"/>
    <w:p w14:paraId="6315EC5E" w14:textId="77777777" w:rsidR="000A383E" w:rsidRDefault="005C18CD">
      <w:pPr>
        <w:keepNext/>
      </w:pPr>
      <w:r>
        <w:t>Q105 Timing</w:t>
      </w:r>
    </w:p>
    <w:p w14:paraId="5B19C277" w14:textId="77777777" w:rsidR="000A383E" w:rsidRDefault="005C18CD">
      <w:pPr>
        <w:pStyle w:val="ListParagraph"/>
        <w:keepNext/>
        <w:ind w:left="0"/>
      </w:pPr>
      <w:r>
        <w:t>First Click  (1)</w:t>
      </w:r>
    </w:p>
    <w:p w14:paraId="06463F41" w14:textId="77777777" w:rsidR="000A383E" w:rsidRDefault="005C18CD">
      <w:pPr>
        <w:pStyle w:val="ListParagraph"/>
        <w:keepNext/>
        <w:ind w:left="0"/>
      </w:pPr>
      <w:r>
        <w:t>Last Click  (2)</w:t>
      </w:r>
    </w:p>
    <w:p w14:paraId="4FF542EE" w14:textId="77777777" w:rsidR="000A383E" w:rsidRPr="005121D2" w:rsidRDefault="005C18CD">
      <w:pPr>
        <w:pStyle w:val="ListParagraph"/>
        <w:keepNext/>
        <w:ind w:left="0"/>
        <w:rPr>
          <w:lang w:val="es-ES"/>
        </w:rPr>
      </w:pPr>
      <w:r w:rsidRPr="005121D2">
        <w:rPr>
          <w:lang w:val="es-ES"/>
        </w:rPr>
        <w:t>Page Submit  (3)</w:t>
      </w:r>
    </w:p>
    <w:p w14:paraId="0F1585A5" w14:textId="77777777" w:rsidR="000A383E" w:rsidRPr="005121D2" w:rsidRDefault="005C18CD">
      <w:pPr>
        <w:pStyle w:val="ListParagraph"/>
        <w:keepNext/>
        <w:ind w:left="0"/>
        <w:rPr>
          <w:lang w:val="es-ES"/>
        </w:rPr>
      </w:pPr>
      <w:r w:rsidRPr="005121D2">
        <w:rPr>
          <w:lang w:val="es-ES"/>
        </w:rPr>
        <w:t>Click Count  (4)</w:t>
      </w:r>
    </w:p>
    <w:p w14:paraId="47B4D4F8" w14:textId="77777777" w:rsidR="000A383E" w:rsidRPr="005121D2" w:rsidRDefault="000A383E">
      <w:pPr>
        <w:rPr>
          <w:lang w:val="es-ES"/>
        </w:rPr>
      </w:pPr>
    </w:p>
    <w:p w14:paraId="7F5B199D" w14:textId="77777777" w:rsidR="000A383E" w:rsidRPr="005121D2" w:rsidRDefault="000A383E">
      <w:pPr>
        <w:pStyle w:val="QuestionSeparator"/>
        <w:rPr>
          <w:lang w:val="es-ES"/>
        </w:rPr>
      </w:pPr>
    </w:p>
    <w:p w14:paraId="64F28EF9" w14:textId="77777777" w:rsidR="000A383E" w:rsidRPr="005121D2" w:rsidRDefault="000A383E">
      <w:pPr>
        <w:rPr>
          <w:lang w:val="es-ES"/>
        </w:rPr>
      </w:pPr>
    </w:p>
    <w:p w14:paraId="4863D8DF" w14:textId="77777777" w:rsidR="000A383E" w:rsidRPr="005121D2" w:rsidRDefault="005C18CD">
      <w:pPr>
        <w:keepNext/>
        <w:rPr>
          <w:lang w:val="es-ES"/>
        </w:rPr>
      </w:pPr>
      <w:r w:rsidRPr="005121D2">
        <w:rPr>
          <w:lang w:val="es-ES"/>
        </w:rPr>
        <w:t xml:space="preserve">Q284 Imagine que los dos candidatos favoritos de su distrito en las próximas elecciones generales hicieran campaña con las siguientes políticas en sus </w:t>
      </w:r>
      <w:commentRangeStart w:id="92"/>
      <w:r w:rsidRPr="005121D2">
        <w:rPr>
          <w:lang w:val="es-ES"/>
        </w:rPr>
        <w:t>plataformas de partido</w:t>
      </w:r>
      <w:commentRangeEnd w:id="92"/>
      <w:r w:rsidR="00547CF6">
        <w:rPr>
          <w:rStyle w:val="CommentReference"/>
        </w:rPr>
        <w:commentReference w:id="92"/>
      </w:r>
      <w:r w:rsidRPr="005121D2">
        <w:rPr>
          <w:lang w:val="es-ES"/>
        </w:rPr>
        <w:t>.</w:t>
      </w:r>
      <w:r w:rsidRPr="005121D2">
        <w:rPr>
          <w:lang w:val="es-ES"/>
        </w:rPr>
        <w:br/>
        <w:t xml:space="preserve"> </w:t>
      </w:r>
      <w:r w:rsidRPr="005121D2">
        <w:rPr>
          <w:lang w:val="es-ES"/>
        </w:rPr>
        <w:br/>
        <w:t xml:space="preserve"> </w:t>
      </w:r>
      <w:r w:rsidRPr="00547CF6">
        <w:rPr>
          <w:lang w:val="es-ES"/>
          <w:rPrChange w:id="93" w:author="Martin FS" w:date="2022-12-27T12:56:00Z">
            <w:rPr/>
          </w:rPrChange>
        </w:rPr>
        <w:t xml:space="preserve">¿A cuál de estos candidatos votaría? </w:t>
      </w:r>
      <w:r w:rsidRPr="00547CF6">
        <w:rPr>
          <w:lang w:val="es-ES"/>
          <w:rPrChange w:id="94" w:author="Martin FS" w:date="2022-12-27T12:56:00Z">
            <w:rPr/>
          </w:rPrChange>
        </w:rPr>
        <w:br/>
        <w:t xml:space="preserve">  </w:t>
      </w:r>
      <w:r w:rsidRPr="00547CF6">
        <w:rPr>
          <w:lang w:val="es-ES"/>
          <w:rPrChange w:id="95" w:author="Martin FS" w:date="2022-12-27T12:56:00Z">
            <w:rPr/>
          </w:rPrChange>
        </w:rPr>
        <w:tab/>
        <w:t xml:space="preserve"> </w:t>
      </w:r>
      <w:r w:rsidRPr="00547CF6">
        <w:rPr>
          <w:lang w:val="es-ES"/>
          <w:rPrChange w:id="96" w:author="Martin FS" w:date="2022-12-27T12:56:00Z">
            <w:rPr/>
          </w:rPrChange>
        </w:rPr>
        <w:tab/>
      </w:r>
      <w:r w:rsidRPr="00547CF6">
        <w:rPr>
          <w:lang w:val="es-ES"/>
          <w:rPrChange w:id="97" w:author="Martin FS" w:date="2022-12-27T12:56:00Z">
            <w:rPr/>
          </w:rPrChange>
        </w:rPr>
        <w:tab/>
        <w:t xml:space="preserve"> </w:t>
      </w:r>
      <w:r w:rsidRPr="00547CF6">
        <w:rPr>
          <w:lang w:val="es-ES"/>
          <w:rPrChange w:id="98" w:author="Martin FS" w:date="2022-12-27T12:56:00Z">
            <w:rPr/>
          </w:rPrChange>
        </w:rPr>
        <w:tab/>
      </w:r>
      <w:r w:rsidRPr="00547CF6">
        <w:rPr>
          <w:lang w:val="es-ES"/>
          <w:rPrChange w:id="99" w:author="Martin FS" w:date="2022-12-27T12:56:00Z">
            <w:rPr/>
          </w:rPrChange>
        </w:rPr>
        <w:tab/>
      </w:r>
      <w:r w:rsidRPr="00547CF6">
        <w:rPr>
          <w:lang w:val="es-ES"/>
          <w:rPrChange w:id="100" w:author="Martin FS" w:date="2022-12-27T12:56:00Z">
            <w:rPr/>
          </w:rPrChange>
        </w:rPr>
        <w:tab/>
      </w:r>
      <w:r w:rsidRPr="005121D2">
        <w:rPr>
          <w:b/>
          <w:lang w:val="es-ES"/>
        </w:rPr>
        <w:t>Candidato A</w:t>
      </w:r>
      <w:r w:rsidRPr="005121D2">
        <w:rPr>
          <w:lang w:val="es-ES"/>
        </w:rPr>
        <w:t xml:space="preserve"> </w:t>
      </w:r>
      <w:r w:rsidRPr="005121D2">
        <w:rPr>
          <w:lang w:val="es-ES"/>
        </w:rPr>
        <w:tab/>
      </w:r>
      <w:r w:rsidRPr="005121D2">
        <w:rPr>
          <w:lang w:val="es-ES"/>
        </w:rPr>
        <w:tab/>
      </w:r>
      <w:r w:rsidRPr="005121D2">
        <w:rPr>
          <w:lang w:val="es-ES"/>
        </w:rPr>
        <w:tab/>
      </w:r>
      <w:r w:rsidRPr="005121D2">
        <w:rPr>
          <w:b/>
          <w:lang w:val="es-ES"/>
        </w:rPr>
        <w:t>Candidato B</w:t>
      </w:r>
      <w:r w:rsidRPr="005121D2">
        <w:rPr>
          <w:lang w:val="es-ES"/>
        </w:rPr>
        <w:t xml:space="preserve"> </w:t>
      </w:r>
      <w:r w:rsidRPr="005121D2">
        <w:rPr>
          <w:lang w:val="es-ES"/>
        </w:rPr>
        <w:tab/>
      </w:r>
      <w:r w:rsidRPr="005121D2">
        <w:rPr>
          <w:lang w:val="es-ES"/>
        </w:rPr>
        <w:tab/>
        <w:t xml:space="preserve"> </w:t>
      </w:r>
      <w:r w:rsidRPr="005121D2">
        <w:rPr>
          <w:lang w:val="es-ES"/>
        </w:rPr>
        <w:tab/>
      </w:r>
      <w:r w:rsidRPr="005121D2">
        <w:rPr>
          <w:lang w:val="es-ES"/>
        </w:rPr>
        <w:tab/>
        <w:t xml:space="preserve"> </w:t>
      </w:r>
      <w:r w:rsidRPr="005121D2">
        <w:rPr>
          <w:lang w:val="es-ES"/>
        </w:rPr>
        <w:tab/>
      </w:r>
      <w:r w:rsidRPr="005121D2">
        <w:rPr>
          <w:lang w:val="es-ES"/>
        </w:rPr>
        <w:tab/>
      </w:r>
      <w:r w:rsidRPr="005121D2">
        <w:rPr>
          <w:lang w:val="es-ES"/>
        </w:rPr>
        <w:tab/>
        <w:t xml:space="preserve">Más necesidades sanitarias dentro del sistema público (cuidado dental, gafas, salud mental) </w:t>
      </w:r>
      <w:r w:rsidRPr="005121D2">
        <w:rPr>
          <w:lang w:val="es-ES"/>
        </w:rPr>
        <w:tab/>
      </w:r>
      <w:r w:rsidRPr="005121D2">
        <w:rPr>
          <w:lang w:val="es-ES"/>
        </w:rPr>
        <w:tab/>
      </w:r>
      <w:r w:rsidRPr="005121D2">
        <w:rPr>
          <w:lang w:val="es-ES"/>
        </w:rPr>
        <w:tab/>
        <w:t xml:space="preserve">Rebaja del IRPF para todos los contribuyentes </w:t>
      </w:r>
      <w:r w:rsidRPr="005121D2">
        <w:rPr>
          <w:lang w:val="es-ES"/>
        </w:rPr>
        <w:tab/>
      </w:r>
      <w:r w:rsidRPr="005121D2">
        <w:rPr>
          <w:lang w:val="es-ES"/>
        </w:rPr>
        <w:tab/>
        <w:t xml:space="preserve"> </w:t>
      </w:r>
      <w:r w:rsidRPr="005121D2">
        <w:rPr>
          <w:lang w:val="es-ES"/>
        </w:rPr>
        <w:tab/>
      </w:r>
      <w:r w:rsidRPr="005121D2">
        <w:rPr>
          <w:lang w:val="es-ES"/>
        </w:rPr>
        <w:tab/>
        <w:t xml:space="preserve"> </w:t>
      </w:r>
      <w:r w:rsidRPr="005121D2">
        <w:rPr>
          <w:lang w:val="es-ES"/>
        </w:rPr>
        <w:tab/>
      </w:r>
      <w:r w:rsidRPr="005121D2">
        <w:rPr>
          <w:lang w:val="es-ES"/>
        </w:rPr>
        <w:tab/>
      </w:r>
      <w:r w:rsidRPr="005121D2">
        <w:rPr>
          <w:lang w:val="es-ES"/>
        </w:rPr>
        <w:tab/>
        <w:t xml:space="preserve">100% de electricidad producida con energías renovables en 2040 </w:t>
      </w:r>
      <w:r w:rsidRPr="005121D2">
        <w:rPr>
          <w:lang w:val="es-ES"/>
        </w:rPr>
        <w:tab/>
      </w:r>
      <w:r w:rsidRPr="005121D2">
        <w:rPr>
          <w:lang w:val="es-ES"/>
        </w:rPr>
        <w:tab/>
      </w:r>
      <w:r w:rsidRPr="005121D2">
        <w:rPr>
          <w:lang w:val="es-ES"/>
        </w:rPr>
        <w:tab/>
        <w:t xml:space="preserve">Supresión del impuesto </w:t>
      </w:r>
      <w:r w:rsidRPr="005121D2">
        <w:rPr>
          <w:lang w:val="es-ES"/>
        </w:rPr>
        <w:lastRenderedPageBreak/>
        <w:t xml:space="preserve">sobre el patrimonio y el impuesto de sucesiones </w:t>
      </w:r>
      <w:r w:rsidRPr="005121D2">
        <w:rPr>
          <w:lang w:val="es-ES"/>
        </w:rPr>
        <w:tab/>
      </w:r>
      <w:r w:rsidRPr="005121D2">
        <w:rPr>
          <w:lang w:val="es-ES"/>
        </w:rPr>
        <w:tab/>
        <w:t xml:space="preserve"> </w:t>
      </w:r>
      <w:r w:rsidRPr="005121D2">
        <w:rPr>
          <w:lang w:val="es-ES"/>
        </w:rPr>
        <w:tab/>
      </w:r>
      <w:r w:rsidRPr="005121D2">
        <w:rPr>
          <w:lang w:val="es-ES"/>
        </w:rPr>
        <w:tab/>
        <w:t xml:space="preserve"> </w:t>
      </w:r>
      <w:r w:rsidRPr="005121D2">
        <w:rPr>
          <w:lang w:val="es-ES"/>
        </w:rPr>
        <w:tab/>
      </w:r>
      <w:r w:rsidRPr="005121D2">
        <w:rPr>
          <w:lang w:val="es-ES"/>
        </w:rPr>
        <w:tab/>
      </w:r>
      <w:r w:rsidRPr="005121D2">
        <w:rPr>
          <w:lang w:val="es-ES"/>
        </w:rPr>
        <w:tab/>
        <w:t xml:space="preserve">Inversión en el sistema educativo y universalización de la educación preescolar </w:t>
      </w:r>
      <w:r w:rsidRPr="005121D2">
        <w:rPr>
          <w:lang w:val="es-ES"/>
        </w:rPr>
        <w:tab/>
      </w:r>
      <w:r w:rsidRPr="005121D2">
        <w:rPr>
          <w:lang w:val="es-ES"/>
        </w:rPr>
        <w:tab/>
      </w:r>
      <w:r w:rsidRPr="005121D2">
        <w:rPr>
          <w:lang w:val="es-ES"/>
        </w:rPr>
        <w:tab/>
        <w:t xml:space="preserve">Luchar firmemente contra el </w:t>
      </w:r>
      <w:commentRangeStart w:id="101"/>
      <w:r w:rsidRPr="005121D2">
        <w:rPr>
          <w:lang w:val="es-ES"/>
        </w:rPr>
        <w:t xml:space="preserve">independentismo </w:t>
      </w:r>
      <w:r w:rsidRPr="005121D2">
        <w:rPr>
          <w:lang w:val="es-ES"/>
        </w:rPr>
        <w:tab/>
      </w:r>
      <w:commentRangeEnd w:id="101"/>
      <w:r w:rsidR="00547CF6">
        <w:rPr>
          <w:rStyle w:val="CommentReference"/>
        </w:rPr>
        <w:commentReference w:id="101"/>
      </w:r>
      <w:r w:rsidRPr="005121D2">
        <w:rPr>
          <w:lang w:val="es-ES"/>
        </w:rPr>
        <w:tab/>
        <w:t xml:space="preserve"> </w:t>
      </w:r>
      <w:r w:rsidRPr="005121D2">
        <w:rPr>
          <w:lang w:val="es-ES"/>
        </w:rPr>
        <w:tab/>
      </w:r>
      <w:r w:rsidRPr="005121D2">
        <w:rPr>
          <w:lang w:val="es-ES"/>
        </w:rPr>
        <w:tab/>
        <w:t xml:space="preserve"> </w:t>
      </w:r>
      <w:r w:rsidRPr="005121D2">
        <w:rPr>
          <w:lang w:val="es-ES"/>
        </w:rPr>
        <w:tab/>
      </w:r>
      <w:r w:rsidRPr="005121D2">
        <w:rPr>
          <w:lang w:val="es-ES"/>
        </w:rPr>
        <w:tab/>
      </w:r>
      <w:r w:rsidRPr="005121D2">
        <w:rPr>
          <w:lang w:val="es-ES"/>
        </w:rPr>
        <w:tab/>
        <w:t xml:space="preserve">Plan nacional de redistribución </w:t>
      </w:r>
      <w:r w:rsidRPr="005121D2">
        <w:rPr>
          <w:lang w:val="es-ES"/>
        </w:rPr>
        <w:tab/>
      </w:r>
      <w:r w:rsidRPr="005121D2">
        <w:rPr>
          <w:lang w:val="es-ES"/>
        </w:rPr>
        <w:tab/>
      </w:r>
      <w:r w:rsidRPr="005121D2">
        <w:rPr>
          <w:lang w:val="es-ES"/>
        </w:rPr>
        <w:tab/>
        <w:t xml:space="preserve">Desgravar la vivienda en los impuestos e impulsar el campo </w:t>
      </w:r>
      <w:r w:rsidRPr="005121D2">
        <w:rPr>
          <w:lang w:val="es-ES"/>
        </w:rPr>
        <w:tab/>
      </w:r>
      <w:r w:rsidRPr="005121D2">
        <w:rPr>
          <w:lang w:val="es-ES"/>
        </w:rPr>
        <w:tab/>
        <w:t xml:space="preserve"> </w:t>
      </w:r>
      <w:r w:rsidRPr="005121D2">
        <w:rPr>
          <w:lang w:val="es-ES"/>
        </w:rPr>
        <w:tab/>
        <w:t xml:space="preserve">   </w:t>
      </w:r>
    </w:p>
    <w:p w14:paraId="3983CADD" w14:textId="77777777" w:rsidR="000A383E" w:rsidRDefault="005C18CD">
      <w:pPr>
        <w:pStyle w:val="ListParagraph"/>
        <w:keepNext/>
        <w:numPr>
          <w:ilvl w:val="0"/>
          <w:numId w:val="4"/>
        </w:numPr>
      </w:pPr>
      <w:r>
        <w:t xml:space="preserve">Candidato A  (1) </w:t>
      </w:r>
    </w:p>
    <w:p w14:paraId="100A50B0" w14:textId="77777777" w:rsidR="000A383E" w:rsidRDefault="005C18CD">
      <w:pPr>
        <w:pStyle w:val="ListParagraph"/>
        <w:keepNext/>
        <w:numPr>
          <w:ilvl w:val="0"/>
          <w:numId w:val="4"/>
        </w:numPr>
      </w:pPr>
      <w:r>
        <w:t xml:space="preserve">Candidato B  (2) </w:t>
      </w:r>
    </w:p>
    <w:p w14:paraId="76C61F97" w14:textId="77777777" w:rsidR="000A383E" w:rsidRDefault="005C18CD">
      <w:pPr>
        <w:pStyle w:val="ListParagraph"/>
        <w:keepNext/>
        <w:numPr>
          <w:ilvl w:val="0"/>
          <w:numId w:val="4"/>
        </w:numPr>
      </w:pPr>
      <w:r>
        <w:t xml:space="preserve">Ninguno de ellos  (4) </w:t>
      </w:r>
    </w:p>
    <w:p w14:paraId="29B6D1C7" w14:textId="77777777" w:rsidR="000A383E" w:rsidRDefault="000A383E"/>
    <w:p w14:paraId="659A84C0" w14:textId="77777777" w:rsidR="000A383E" w:rsidRDefault="000A383E">
      <w:pPr>
        <w:pStyle w:val="QuestionSeparator"/>
      </w:pPr>
    </w:p>
    <w:p w14:paraId="73E3A232" w14:textId="77777777" w:rsidR="000A383E" w:rsidRDefault="000A383E"/>
    <w:p w14:paraId="7ED2604E" w14:textId="77777777" w:rsidR="000A383E" w:rsidRPr="005121D2" w:rsidRDefault="005C18CD">
      <w:pPr>
        <w:keepNext/>
        <w:rPr>
          <w:lang w:val="es-ES"/>
        </w:rPr>
      </w:pPr>
      <w:r w:rsidRPr="005121D2">
        <w:rPr>
          <w:lang w:val="es-ES"/>
        </w:rPr>
        <w:t>Q285 Imagine que los dos candidatos favoritos de su distrito en las próximas elecciones generales hicieran campaña con las siguientes políticas en sus plataformas de partido.</w:t>
      </w:r>
      <w:r w:rsidRPr="005121D2">
        <w:rPr>
          <w:lang w:val="es-ES"/>
        </w:rPr>
        <w:br/>
        <w:t xml:space="preserve"> </w:t>
      </w:r>
      <w:r w:rsidRPr="005121D2">
        <w:rPr>
          <w:lang w:val="es-ES"/>
        </w:rPr>
        <w:br/>
        <w:t xml:space="preserve"> </w:t>
      </w:r>
      <w:r>
        <w:t xml:space="preserve">¿A cuál de estos candidatos votaría? </w:t>
      </w:r>
      <w:r>
        <w:br/>
        <w:t xml:space="preserve">  </w:t>
      </w:r>
      <w:r>
        <w:tab/>
        <w:t xml:space="preserve"> </w:t>
      </w:r>
      <w:r>
        <w:tab/>
      </w:r>
      <w:r>
        <w:tab/>
        <w:t xml:space="preserve"> </w:t>
      </w:r>
      <w:r>
        <w:tab/>
      </w:r>
      <w:r>
        <w:tab/>
      </w:r>
      <w:r>
        <w:tab/>
      </w:r>
      <w:r w:rsidRPr="005121D2">
        <w:rPr>
          <w:b/>
          <w:lang w:val="es-ES"/>
        </w:rPr>
        <w:t>Candidato A</w:t>
      </w:r>
      <w:r w:rsidRPr="005121D2">
        <w:rPr>
          <w:lang w:val="es-ES"/>
        </w:rPr>
        <w:t xml:space="preserve"> </w:t>
      </w:r>
      <w:r w:rsidRPr="005121D2">
        <w:rPr>
          <w:lang w:val="es-ES"/>
        </w:rPr>
        <w:tab/>
      </w:r>
      <w:r w:rsidRPr="005121D2">
        <w:rPr>
          <w:lang w:val="es-ES"/>
        </w:rPr>
        <w:tab/>
      </w:r>
      <w:r w:rsidRPr="005121D2">
        <w:rPr>
          <w:lang w:val="es-ES"/>
        </w:rPr>
        <w:tab/>
      </w:r>
      <w:r w:rsidRPr="005121D2">
        <w:rPr>
          <w:b/>
          <w:lang w:val="es-ES"/>
        </w:rPr>
        <w:t>Candidato B</w:t>
      </w:r>
      <w:r w:rsidRPr="005121D2">
        <w:rPr>
          <w:lang w:val="es-ES"/>
        </w:rPr>
        <w:t xml:space="preserve"> </w:t>
      </w:r>
      <w:r w:rsidRPr="005121D2">
        <w:rPr>
          <w:lang w:val="es-ES"/>
        </w:rPr>
        <w:tab/>
      </w:r>
      <w:r w:rsidRPr="005121D2">
        <w:rPr>
          <w:lang w:val="es-ES"/>
        </w:rPr>
        <w:tab/>
        <w:t xml:space="preserve"> </w:t>
      </w:r>
      <w:r w:rsidRPr="005121D2">
        <w:rPr>
          <w:lang w:val="es-ES"/>
        </w:rPr>
        <w:tab/>
      </w:r>
      <w:r w:rsidRPr="005121D2">
        <w:rPr>
          <w:lang w:val="es-ES"/>
        </w:rPr>
        <w:tab/>
        <w:t xml:space="preserve"> </w:t>
      </w:r>
      <w:r w:rsidRPr="005121D2">
        <w:rPr>
          <w:lang w:val="es-ES"/>
        </w:rPr>
        <w:tab/>
      </w:r>
      <w:r w:rsidRPr="005121D2">
        <w:rPr>
          <w:lang w:val="es-ES"/>
        </w:rPr>
        <w:tab/>
      </w:r>
      <w:r w:rsidRPr="005121D2">
        <w:rPr>
          <w:lang w:val="es-ES"/>
        </w:rPr>
        <w:tab/>
        <w:t xml:space="preserve">Más necesidades sanitarias dentro del sistema público (cuidado dental, gafas, salud mental) </w:t>
      </w:r>
      <w:r w:rsidRPr="005121D2">
        <w:rPr>
          <w:lang w:val="es-ES"/>
        </w:rPr>
        <w:tab/>
      </w:r>
      <w:r w:rsidRPr="005121D2">
        <w:rPr>
          <w:lang w:val="es-ES"/>
        </w:rPr>
        <w:tab/>
      </w:r>
      <w:r w:rsidRPr="005121D2">
        <w:rPr>
          <w:lang w:val="es-ES"/>
        </w:rPr>
        <w:tab/>
        <w:t xml:space="preserve">Rebaja del IRPF para todos los contribuyentes </w:t>
      </w:r>
      <w:r w:rsidRPr="005121D2">
        <w:rPr>
          <w:lang w:val="es-ES"/>
        </w:rPr>
        <w:tab/>
      </w:r>
      <w:r w:rsidRPr="005121D2">
        <w:rPr>
          <w:lang w:val="es-ES"/>
        </w:rPr>
        <w:tab/>
        <w:t xml:space="preserve"> </w:t>
      </w:r>
      <w:r w:rsidRPr="005121D2">
        <w:rPr>
          <w:lang w:val="es-ES"/>
        </w:rPr>
        <w:tab/>
      </w:r>
      <w:r w:rsidRPr="005121D2">
        <w:rPr>
          <w:lang w:val="es-ES"/>
        </w:rPr>
        <w:tab/>
        <w:t xml:space="preserve"> </w:t>
      </w:r>
      <w:r w:rsidRPr="005121D2">
        <w:rPr>
          <w:lang w:val="es-ES"/>
        </w:rPr>
        <w:tab/>
      </w:r>
      <w:r w:rsidRPr="005121D2">
        <w:rPr>
          <w:lang w:val="es-ES"/>
        </w:rPr>
        <w:tab/>
      </w:r>
      <w:r w:rsidRPr="005121D2">
        <w:rPr>
          <w:lang w:val="es-ES"/>
        </w:rPr>
        <w:tab/>
        <w:t xml:space="preserve">100% de electricidad producida con energías renovables en 2040 </w:t>
      </w:r>
      <w:r w:rsidRPr="005121D2">
        <w:rPr>
          <w:lang w:val="es-ES"/>
        </w:rPr>
        <w:tab/>
      </w:r>
      <w:r w:rsidRPr="005121D2">
        <w:rPr>
          <w:lang w:val="es-ES"/>
        </w:rPr>
        <w:tab/>
      </w:r>
      <w:r w:rsidRPr="005121D2">
        <w:rPr>
          <w:lang w:val="es-ES"/>
        </w:rPr>
        <w:tab/>
        <w:t xml:space="preserve">Supresión del impuesto sobre el patrimonio y el impuesto de sucesiones </w:t>
      </w:r>
      <w:r w:rsidRPr="005121D2">
        <w:rPr>
          <w:lang w:val="es-ES"/>
        </w:rPr>
        <w:tab/>
      </w:r>
      <w:r w:rsidRPr="005121D2">
        <w:rPr>
          <w:lang w:val="es-ES"/>
        </w:rPr>
        <w:tab/>
        <w:t xml:space="preserve"> </w:t>
      </w:r>
      <w:r w:rsidRPr="005121D2">
        <w:rPr>
          <w:lang w:val="es-ES"/>
        </w:rPr>
        <w:tab/>
      </w:r>
      <w:r w:rsidRPr="005121D2">
        <w:rPr>
          <w:lang w:val="es-ES"/>
        </w:rPr>
        <w:tab/>
        <w:t xml:space="preserve"> </w:t>
      </w:r>
      <w:r w:rsidRPr="005121D2">
        <w:rPr>
          <w:lang w:val="es-ES"/>
        </w:rPr>
        <w:tab/>
      </w:r>
      <w:r w:rsidRPr="005121D2">
        <w:rPr>
          <w:lang w:val="es-ES"/>
        </w:rPr>
        <w:tab/>
      </w:r>
      <w:r w:rsidRPr="005121D2">
        <w:rPr>
          <w:lang w:val="es-ES"/>
        </w:rPr>
        <w:tab/>
        <w:t xml:space="preserve">Inversión en el sistema educativo y universalización de la educación preescolar </w:t>
      </w:r>
      <w:r w:rsidRPr="005121D2">
        <w:rPr>
          <w:lang w:val="es-ES"/>
        </w:rPr>
        <w:tab/>
      </w:r>
      <w:r w:rsidRPr="005121D2">
        <w:rPr>
          <w:lang w:val="es-ES"/>
        </w:rPr>
        <w:tab/>
      </w:r>
      <w:r w:rsidRPr="005121D2">
        <w:rPr>
          <w:lang w:val="es-ES"/>
        </w:rPr>
        <w:tab/>
        <w:t xml:space="preserve">Luchar firmemente contra el independentismo </w:t>
      </w:r>
      <w:r w:rsidRPr="005121D2">
        <w:rPr>
          <w:lang w:val="es-ES"/>
        </w:rPr>
        <w:tab/>
      </w:r>
      <w:r w:rsidRPr="005121D2">
        <w:rPr>
          <w:lang w:val="es-ES"/>
        </w:rPr>
        <w:tab/>
        <w:t xml:space="preserve"> </w:t>
      </w:r>
      <w:r w:rsidRPr="005121D2">
        <w:rPr>
          <w:lang w:val="es-ES"/>
        </w:rPr>
        <w:tab/>
      </w:r>
      <w:r w:rsidRPr="005121D2">
        <w:rPr>
          <w:lang w:val="es-ES"/>
        </w:rPr>
        <w:tab/>
        <w:t xml:space="preserve"> </w:t>
      </w:r>
      <w:r w:rsidRPr="005121D2">
        <w:rPr>
          <w:lang w:val="es-ES"/>
        </w:rPr>
        <w:tab/>
      </w:r>
      <w:r w:rsidRPr="005121D2">
        <w:rPr>
          <w:lang w:val="es-ES"/>
        </w:rPr>
        <w:tab/>
      </w:r>
      <w:r w:rsidRPr="005121D2">
        <w:rPr>
          <w:lang w:val="es-ES"/>
        </w:rPr>
        <w:tab/>
        <w:t xml:space="preserve">Plan nacional de redistribución </w:t>
      </w:r>
      <w:r w:rsidRPr="005121D2">
        <w:rPr>
          <w:lang w:val="es-ES"/>
        </w:rPr>
        <w:tab/>
      </w:r>
      <w:r w:rsidRPr="005121D2">
        <w:rPr>
          <w:lang w:val="es-ES"/>
        </w:rPr>
        <w:tab/>
      </w:r>
      <w:r w:rsidRPr="005121D2">
        <w:rPr>
          <w:lang w:val="es-ES"/>
        </w:rPr>
        <w:tab/>
        <w:t xml:space="preserve">Desgravar la vivienda en los impuestos e impulsar el campo </w:t>
      </w:r>
      <w:r w:rsidRPr="005121D2">
        <w:rPr>
          <w:lang w:val="es-ES"/>
        </w:rPr>
        <w:tab/>
      </w:r>
      <w:r w:rsidRPr="005121D2">
        <w:rPr>
          <w:lang w:val="es-ES"/>
        </w:rPr>
        <w:tab/>
        <w:t xml:space="preserve"> </w:t>
      </w:r>
      <w:r w:rsidRPr="005121D2">
        <w:rPr>
          <w:lang w:val="es-ES"/>
        </w:rPr>
        <w:tab/>
      </w:r>
      <w:r w:rsidRPr="005121D2">
        <w:rPr>
          <w:lang w:val="es-ES"/>
        </w:rPr>
        <w:tab/>
        <w:t xml:space="preserve"> </w:t>
      </w:r>
      <w:r w:rsidRPr="005121D2">
        <w:rPr>
          <w:lang w:val="es-ES"/>
        </w:rPr>
        <w:tab/>
      </w:r>
      <w:r w:rsidRPr="005121D2">
        <w:rPr>
          <w:lang w:val="es-ES"/>
        </w:rPr>
        <w:tab/>
      </w:r>
      <w:r w:rsidRPr="005121D2">
        <w:rPr>
          <w:lang w:val="es-ES"/>
        </w:rPr>
        <w:tab/>
        <w:t xml:space="preserve">Esquema climático global </w:t>
      </w:r>
      <w:r w:rsidRPr="005121D2">
        <w:rPr>
          <w:lang w:val="es-ES"/>
        </w:rPr>
        <w:tab/>
      </w:r>
      <w:r w:rsidRPr="005121D2">
        <w:rPr>
          <w:lang w:val="es-ES"/>
        </w:rPr>
        <w:tab/>
      </w:r>
      <w:r w:rsidRPr="005121D2">
        <w:rPr>
          <w:lang w:val="es-ES"/>
        </w:rPr>
        <w:tab/>
        <w:t xml:space="preserve">  </w:t>
      </w:r>
      <w:r w:rsidRPr="005121D2">
        <w:rPr>
          <w:lang w:val="es-ES"/>
        </w:rPr>
        <w:tab/>
      </w:r>
      <w:r w:rsidRPr="005121D2">
        <w:rPr>
          <w:lang w:val="es-ES"/>
        </w:rPr>
        <w:tab/>
        <w:t xml:space="preserve"> </w:t>
      </w:r>
      <w:r w:rsidRPr="005121D2">
        <w:rPr>
          <w:lang w:val="es-ES"/>
        </w:rPr>
        <w:tab/>
        <w:t xml:space="preserve">   </w:t>
      </w:r>
    </w:p>
    <w:p w14:paraId="67C5922F" w14:textId="77777777" w:rsidR="000A383E" w:rsidRDefault="005C18CD">
      <w:pPr>
        <w:pStyle w:val="ListParagraph"/>
        <w:keepNext/>
        <w:numPr>
          <w:ilvl w:val="0"/>
          <w:numId w:val="4"/>
        </w:numPr>
      </w:pPr>
      <w:r>
        <w:t xml:space="preserve">Candidato A  (1) </w:t>
      </w:r>
    </w:p>
    <w:p w14:paraId="21860D09" w14:textId="77777777" w:rsidR="000A383E" w:rsidRDefault="005C18CD">
      <w:pPr>
        <w:pStyle w:val="ListParagraph"/>
        <w:keepNext/>
        <w:numPr>
          <w:ilvl w:val="0"/>
          <w:numId w:val="4"/>
        </w:numPr>
      </w:pPr>
      <w:r>
        <w:t xml:space="preserve">Candidato B  (2) </w:t>
      </w:r>
    </w:p>
    <w:p w14:paraId="2EAEE4B1" w14:textId="77777777" w:rsidR="000A383E" w:rsidRDefault="005C18CD">
      <w:pPr>
        <w:pStyle w:val="ListParagraph"/>
        <w:keepNext/>
        <w:numPr>
          <w:ilvl w:val="0"/>
          <w:numId w:val="4"/>
        </w:numPr>
      </w:pPr>
      <w:r>
        <w:t xml:space="preserve">Ninguno de ellos  (4) </w:t>
      </w:r>
    </w:p>
    <w:p w14:paraId="06882CA7" w14:textId="77777777" w:rsidR="000A383E" w:rsidRDefault="000A383E"/>
    <w:p w14:paraId="3125A7AF" w14:textId="77777777" w:rsidR="000A383E" w:rsidRDefault="005C18CD">
      <w:pPr>
        <w:pStyle w:val="BlockEndLabel"/>
      </w:pPr>
      <w:r>
        <w:t>End of Block: Conjoint analysis (c)</w:t>
      </w:r>
    </w:p>
    <w:p w14:paraId="0C9EB414" w14:textId="77777777" w:rsidR="000A383E" w:rsidRDefault="000A383E">
      <w:pPr>
        <w:pStyle w:val="BlockSeparator"/>
      </w:pPr>
    </w:p>
    <w:p w14:paraId="3F6F0C07" w14:textId="77777777" w:rsidR="000A383E" w:rsidRDefault="005C18CD">
      <w:pPr>
        <w:pStyle w:val="BlockStartLabel"/>
      </w:pPr>
      <w:r>
        <w:t>Start of Block: Perceptions climate scheme</w:t>
      </w:r>
    </w:p>
    <w:p w14:paraId="222D3B31" w14:textId="77777777" w:rsidR="000A383E" w:rsidRDefault="000A383E"/>
    <w:p w14:paraId="3C4487B0" w14:textId="77777777" w:rsidR="000A383E" w:rsidRDefault="005C18CD">
      <w:pPr>
        <w:keepNext/>
      </w:pPr>
      <w:r>
        <w:lastRenderedPageBreak/>
        <w:t>Q101 Timing</w:t>
      </w:r>
    </w:p>
    <w:p w14:paraId="2C165051" w14:textId="77777777" w:rsidR="000A383E" w:rsidRDefault="005C18CD">
      <w:pPr>
        <w:pStyle w:val="ListParagraph"/>
        <w:keepNext/>
        <w:ind w:left="0"/>
      </w:pPr>
      <w:r>
        <w:t>First Click  (1)</w:t>
      </w:r>
    </w:p>
    <w:p w14:paraId="6F14040C" w14:textId="77777777" w:rsidR="000A383E" w:rsidRDefault="005C18CD">
      <w:pPr>
        <w:pStyle w:val="ListParagraph"/>
        <w:keepNext/>
        <w:ind w:left="0"/>
      </w:pPr>
      <w:r>
        <w:t>Last Click  (2)</w:t>
      </w:r>
    </w:p>
    <w:p w14:paraId="6DEC2B48" w14:textId="77777777" w:rsidR="000A383E" w:rsidRPr="005121D2" w:rsidRDefault="005C18CD">
      <w:pPr>
        <w:pStyle w:val="ListParagraph"/>
        <w:keepNext/>
        <w:ind w:left="0"/>
        <w:rPr>
          <w:lang w:val="es-ES"/>
        </w:rPr>
      </w:pPr>
      <w:r w:rsidRPr="005121D2">
        <w:rPr>
          <w:lang w:val="es-ES"/>
        </w:rPr>
        <w:t>Page Submit  (3)</w:t>
      </w:r>
    </w:p>
    <w:p w14:paraId="18454ACA" w14:textId="77777777" w:rsidR="000A383E" w:rsidRPr="005121D2" w:rsidRDefault="005C18CD">
      <w:pPr>
        <w:pStyle w:val="ListParagraph"/>
        <w:keepNext/>
        <w:ind w:left="0"/>
        <w:rPr>
          <w:lang w:val="es-ES"/>
        </w:rPr>
      </w:pPr>
      <w:r w:rsidRPr="005121D2">
        <w:rPr>
          <w:lang w:val="es-ES"/>
        </w:rPr>
        <w:t>Click Count  (4)</w:t>
      </w:r>
    </w:p>
    <w:p w14:paraId="3552F4EF" w14:textId="77777777" w:rsidR="000A383E" w:rsidRPr="005121D2" w:rsidRDefault="000A383E">
      <w:pPr>
        <w:rPr>
          <w:lang w:val="es-ES"/>
        </w:rPr>
      </w:pPr>
    </w:p>
    <w:p w14:paraId="4A8B4E97" w14:textId="77777777" w:rsidR="000A383E" w:rsidRPr="005121D2" w:rsidRDefault="000A383E">
      <w:pPr>
        <w:pStyle w:val="QuestionSeparator"/>
        <w:rPr>
          <w:lang w:val="es-ES"/>
        </w:rPr>
      </w:pPr>
    </w:p>
    <w:p w14:paraId="5D52C18F" w14:textId="77777777" w:rsidR="000A383E" w:rsidRPr="005121D2" w:rsidRDefault="000A383E">
      <w:pPr>
        <w:rPr>
          <w:lang w:val="es-ES"/>
        </w:rPr>
      </w:pPr>
    </w:p>
    <w:p w14:paraId="4AD86876" w14:textId="77777777" w:rsidR="000A383E" w:rsidRPr="005121D2" w:rsidRDefault="005C18CD">
      <w:pPr>
        <w:keepNext/>
        <w:rPr>
          <w:lang w:val="es-ES"/>
        </w:rPr>
      </w:pPr>
      <w:r w:rsidRPr="005121D2">
        <w:rPr>
          <w:lang w:val="es-ES"/>
        </w:rPr>
        <w:lastRenderedPageBreak/>
        <w:t>Q273 A la hora de determinar su apoyo u oposición al esquema climático global, ¿qué puntos son importantes para usted?</w:t>
      </w:r>
    </w:p>
    <w:tbl>
      <w:tblPr>
        <w:tblStyle w:val="QQuestionTable"/>
        <w:tblW w:w="9576" w:type="auto"/>
        <w:tblLook w:val="07E0" w:firstRow="1" w:lastRow="1" w:firstColumn="1" w:lastColumn="1" w:noHBand="1" w:noVBand="1"/>
      </w:tblPr>
      <w:tblGrid>
        <w:gridCol w:w="1915"/>
        <w:gridCol w:w="1915"/>
        <w:gridCol w:w="1915"/>
        <w:gridCol w:w="1915"/>
        <w:gridCol w:w="1915"/>
      </w:tblGrid>
      <w:tr w:rsidR="000A383E" w14:paraId="375C6806" w14:textId="77777777" w:rsidTr="000A3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B2C44B7" w14:textId="77777777" w:rsidR="000A383E" w:rsidRPr="005121D2" w:rsidRDefault="000A383E">
            <w:pPr>
              <w:keepNext/>
              <w:rPr>
                <w:lang w:val="es-ES"/>
              </w:rPr>
            </w:pPr>
          </w:p>
        </w:tc>
        <w:tc>
          <w:tcPr>
            <w:tcW w:w="1915" w:type="dxa"/>
          </w:tcPr>
          <w:p w14:paraId="1C55161F" w14:textId="77777777" w:rsidR="000A383E" w:rsidRDefault="005C18CD">
            <w:pPr>
              <w:cnfStyle w:val="100000000000" w:firstRow="1" w:lastRow="0" w:firstColumn="0" w:lastColumn="0" w:oddVBand="0" w:evenVBand="0" w:oddHBand="0" w:evenHBand="0" w:firstRowFirstColumn="0" w:firstRowLastColumn="0" w:lastRowFirstColumn="0" w:lastRowLastColumn="0"/>
            </w:pPr>
            <w:r>
              <w:t>Nada importante (1)</w:t>
            </w:r>
          </w:p>
        </w:tc>
        <w:tc>
          <w:tcPr>
            <w:tcW w:w="1915" w:type="dxa"/>
          </w:tcPr>
          <w:p w14:paraId="073E5DA2" w14:textId="77777777" w:rsidR="000A383E" w:rsidRDefault="005C18CD">
            <w:pPr>
              <w:cnfStyle w:val="100000000000" w:firstRow="1" w:lastRow="0" w:firstColumn="0" w:lastColumn="0" w:oddVBand="0" w:evenVBand="0" w:oddHBand="0" w:evenHBand="0" w:firstRowFirstColumn="0" w:firstRowLastColumn="0" w:lastRowFirstColumn="0" w:lastRowLastColumn="0"/>
            </w:pPr>
            <w:r>
              <w:t>No tan importante (2)</w:t>
            </w:r>
          </w:p>
        </w:tc>
        <w:tc>
          <w:tcPr>
            <w:tcW w:w="1915" w:type="dxa"/>
          </w:tcPr>
          <w:p w14:paraId="7E9AD66E" w14:textId="77777777" w:rsidR="000A383E" w:rsidRDefault="005C18CD">
            <w:pPr>
              <w:cnfStyle w:val="100000000000" w:firstRow="1" w:lastRow="0" w:firstColumn="0" w:lastColumn="0" w:oddVBand="0" w:evenVBand="0" w:oddHBand="0" w:evenHBand="0" w:firstRowFirstColumn="0" w:firstRowLastColumn="0" w:lastRowFirstColumn="0" w:lastRowLastColumn="0"/>
            </w:pPr>
            <w:r>
              <w:t>Bastante importante (3)</w:t>
            </w:r>
          </w:p>
        </w:tc>
        <w:tc>
          <w:tcPr>
            <w:tcW w:w="1915" w:type="dxa"/>
          </w:tcPr>
          <w:p w14:paraId="15213E36" w14:textId="77777777" w:rsidR="000A383E" w:rsidRDefault="005C18CD">
            <w:pPr>
              <w:cnfStyle w:val="100000000000" w:firstRow="1" w:lastRow="0" w:firstColumn="0" w:lastColumn="0" w:oddVBand="0" w:evenVBand="0" w:oddHBand="0" w:evenHBand="0" w:firstRowFirstColumn="0" w:firstRowLastColumn="0" w:lastRowFirstColumn="0" w:lastRowLastColumn="0"/>
            </w:pPr>
            <w:r>
              <w:t>Muy importante (4)</w:t>
            </w:r>
          </w:p>
        </w:tc>
      </w:tr>
      <w:tr w:rsidR="000A383E" w14:paraId="795232CB" w14:textId="77777777" w:rsidTr="000A383E">
        <w:tc>
          <w:tcPr>
            <w:cnfStyle w:val="001000000000" w:firstRow="0" w:lastRow="0" w:firstColumn="1" w:lastColumn="0" w:oddVBand="0" w:evenVBand="0" w:oddHBand="0" w:evenHBand="0" w:firstRowFirstColumn="0" w:firstRowLastColumn="0" w:lastRowFirstColumn="0" w:lastRowLastColumn="0"/>
            <w:tcW w:w="1915" w:type="dxa"/>
          </w:tcPr>
          <w:p w14:paraId="6F0F6FD0" w14:textId="77777777" w:rsidR="000A383E" w:rsidRDefault="005C18CD">
            <w:pPr>
              <w:keepNext/>
            </w:pPr>
            <w:r w:rsidRPr="005121D2">
              <w:rPr>
                <w:lang w:val="es-ES"/>
              </w:rPr>
              <w:t xml:space="preserve">Lograría limitar el cambio climático. </w:t>
            </w:r>
            <w:r>
              <w:t xml:space="preserve">(1) </w:t>
            </w:r>
          </w:p>
        </w:tc>
        <w:tc>
          <w:tcPr>
            <w:tcW w:w="1915" w:type="dxa"/>
          </w:tcPr>
          <w:p w14:paraId="3E418343"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2556F30"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2977A13"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8330BA3"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A383E" w14:paraId="61D92F49" w14:textId="77777777" w:rsidTr="000A383E">
        <w:tc>
          <w:tcPr>
            <w:cnfStyle w:val="001000000000" w:firstRow="0" w:lastRow="0" w:firstColumn="1" w:lastColumn="0" w:oddVBand="0" w:evenVBand="0" w:oddHBand="0" w:evenHBand="0" w:firstRowFirstColumn="0" w:firstRowLastColumn="0" w:lastRowFirstColumn="0" w:lastRowLastColumn="0"/>
            <w:tcW w:w="1915" w:type="dxa"/>
          </w:tcPr>
          <w:p w14:paraId="617399FE" w14:textId="10193922" w:rsidR="000A383E" w:rsidRDefault="005C18CD">
            <w:pPr>
              <w:keepNext/>
            </w:pPr>
            <w:r>
              <w:t xml:space="preserve">Dañaría la economía española. (2) </w:t>
            </w:r>
          </w:p>
        </w:tc>
        <w:tc>
          <w:tcPr>
            <w:tcW w:w="1915" w:type="dxa"/>
          </w:tcPr>
          <w:p w14:paraId="2AE7960B"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173E5A3"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63D5630"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A203D37"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A383E" w:rsidRPr="00547CF6" w14:paraId="42D7589C" w14:textId="77777777" w:rsidTr="000A383E">
        <w:tc>
          <w:tcPr>
            <w:cnfStyle w:val="001000000000" w:firstRow="0" w:lastRow="0" w:firstColumn="1" w:lastColumn="0" w:oddVBand="0" w:evenVBand="0" w:oddHBand="0" w:evenHBand="0" w:firstRowFirstColumn="0" w:firstRowLastColumn="0" w:lastRowFirstColumn="0" w:lastRowLastColumn="0"/>
            <w:tcW w:w="1915" w:type="dxa"/>
          </w:tcPr>
          <w:p w14:paraId="63F7E839" w14:textId="77777777" w:rsidR="000A383E" w:rsidRPr="00547CF6" w:rsidRDefault="005C18CD">
            <w:pPr>
              <w:keepNext/>
              <w:rPr>
                <w:lang w:val="es-ES"/>
                <w:rPrChange w:id="102" w:author="Martin FS" w:date="2022-12-27T12:58:00Z">
                  <w:rPr/>
                </w:rPrChange>
              </w:rPr>
            </w:pPr>
            <w:r>
              <w:t xml:space="preserve">Penalizaría </w:t>
            </w:r>
            <w:r w:rsidRPr="00547CF6">
              <w:rPr>
                <w:lang w:val="es-ES"/>
                <w:rPrChange w:id="103" w:author="Martin FS" w:date="2022-12-27T12:58:00Z">
                  <w:rPr/>
                </w:rPrChange>
              </w:rPr>
              <w:t xml:space="preserve">a mi hogar. (3) </w:t>
            </w:r>
          </w:p>
        </w:tc>
        <w:tc>
          <w:tcPr>
            <w:tcW w:w="1915" w:type="dxa"/>
          </w:tcPr>
          <w:p w14:paraId="3894B158" w14:textId="77777777" w:rsidR="000A383E" w:rsidRPr="00547CF6"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
                <w:rPrChange w:id="104" w:author="Martin FS" w:date="2022-12-27T12:58:00Z">
                  <w:rPr/>
                </w:rPrChange>
              </w:rPr>
            </w:pPr>
          </w:p>
        </w:tc>
        <w:tc>
          <w:tcPr>
            <w:tcW w:w="1915" w:type="dxa"/>
          </w:tcPr>
          <w:p w14:paraId="3B644041" w14:textId="77777777" w:rsidR="000A383E" w:rsidRPr="00547CF6"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
                <w:rPrChange w:id="105" w:author="Martin FS" w:date="2022-12-27T12:58:00Z">
                  <w:rPr/>
                </w:rPrChange>
              </w:rPr>
            </w:pPr>
          </w:p>
        </w:tc>
        <w:tc>
          <w:tcPr>
            <w:tcW w:w="1915" w:type="dxa"/>
          </w:tcPr>
          <w:p w14:paraId="1001DBCD" w14:textId="77777777" w:rsidR="000A383E" w:rsidRPr="00547CF6"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
                <w:rPrChange w:id="106" w:author="Martin FS" w:date="2022-12-27T12:58:00Z">
                  <w:rPr/>
                </w:rPrChange>
              </w:rPr>
            </w:pPr>
          </w:p>
        </w:tc>
        <w:tc>
          <w:tcPr>
            <w:tcW w:w="1915" w:type="dxa"/>
          </w:tcPr>
          <w:p w14:paraId="325A0750" w14:textId="77777777" w:rsidR="000A383E" w:rsidRPr="00547CF6"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
                <w:rPrChange w:id="107" w:author="Martin FS" w:date="2022-12-27T12:58:00Z">
                  <w:rPr/>
                </w:rPrChange>
              </w:rPr>
            </w:pPr>
          </w:p>
        </w:tc>
      </w:tr>
      <w:tr w:rsidR="000A383E" w:rsidRPr="00547CF6" w14:paraId="055D34CE" w14:textId="77777777" w:rsidTr="000A383E">
        <w:tc>
          <w:tcPr>
            <w:cnfStyle w:val="001000000000" w:firstRow="0" w:lastRow="0" w:firstColumn="1" w:lastColumn="0" w:oddVBand="0" w:evenVBand="0" w:oddHBand="0" w:evenHBand="0" w:firstRowFirstColumn="0" w:firstRowLastColumn="0" w:lastRowFirstColumn="0" w:lastRowLastColumn="0"/>
            <w:tcW w:w="1915" w:type="dxa"/>
          </w:tcPr>
          <w:p w14:paraId="5A6F3CA0" w14:textId="77777777" w:rsidR="000A383E" w:rsidRPr="00547CF6" w:rsidRDefault="005C18CD">
            <w:pPr>
              <w:keepNext/>
              <w:rPr>
                <w:lang w:val="es-ES"/>
                <w:rPrChange w:id="108" w:author="Martin FS" w:date="2022-12-27T12:58:00Z">
                  <w:rPr/>
                </w:rPrChange>
              </w:rPr>
            </w:pPr>
            <w:commentRangeStart w:id="109"/>
            <w:r w:rsidRPr="005121D2">
              <w:rPr>
                <w:lang w:val="es-ES"/>
              </w:rPr>
              <w:t>Haría que la gente cambiara su estilo de vida</w:t>
            </w:r>
            <w:commentRangeEnd w:id="109"/>
            <w:r w:rsidR="00547CF6">
              <w:rPr>
                <w:rStyle w:val="CommentReference"/>
              </w:rPr>
              <w:commentReference w:id="109"/>
            </w:r>
            <w:r w:rsidRPr="005121D2">
              <w:rPr>
                <w:lang w:val="es-ES"/>
              </w:rPr>
              <w:t xml:space="preserve">. </w:t>
            </w:r>
            <w:r w:rsidRPr="00547CF6">
              <w:rPr>
                <w:lang w:val="es-ES"/>
                <w:rPrChange w:id="110" w:author="Martin FS" w:date="2022-12-27T12:58:00Z">
                  <w:rPr/>
                </w:rPrChange>
              </w:rPr>
              <w:t xml:space="preserve">(4) </w:t>
            </w:r>
          </w:p>
        </w:tc>
        <w:tc>
          <w:tcPr>
            <w:tcW w:w="1915" w:type="dxa"/>
          </w:tcPr>
          <w:p w14:paraId="7875ABCD" w14:textId="77777777" w:rsidR="000A383E" w:rsidRPr="00547CF6"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
                <w:rPrChange w:id="111" w:author="Martin FS" w:date="2022-12-27T12:58:00Z">
                  <w:rPr/>
                </w:rPrChange>
              </w:rPr>
            </w:pPr>
          </w:p>
        </w:tc>
        <w:tc>
          <w:tcPr>
            <w:tcW w:w="1915" w:type="dxa"/>
          </w:tcPr>
          <w:p w14:paraId="554CC3F8" w14:textId="77777777" w:rsidR="000A383E" w:rsidRPr="00547CF6"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
                <w:rPrChange w:id="112" w:author="Martin FS" w:date="2022-12-27T12:58:00Z">
                  <w:rPr/>
                </w:rPrChange>
              </w:rPr>
            </w:pPr>
          </w:p>
        </w:tc>
        <w:tc>
          <w:tcPr>
            <w:tcW w:w="1915" w:type="dxa"/>
          </w:tcPr>
          <w:p w14:paraId="7D06DB87" w14:textId="77777777" w:rsidR="000A383E" w:rsidRPr="00547CF6"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
                <w:rPrChange w:id="113" w:author="Martin FS" w:date="2022-12-27T12:58:00Z">
                  <w:rPr/>
                </w:rPrChange>
              </w:rPr>
            </w:pPr>
          </w:p>
        </w:tc>
        <w:tc>
          <w:tcPr>
            <w:tcW w:w="1915" w:type="dxa"/>
          </w:tcPr>
          <w:p w14:paraId="0B20D377" w14:textId="77777777" w:rsidR="000A383E" w:rsidRPr="00547CF6"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
                <w:rPrChange w:id="114" w:author="Martin FS" w:date="2022-12-27T12:58:00Z">
                  <w:rPr/>
                </w:rPrChange>
              </w:rPr>
            </w:pPr>
          </w:p>
        </w:tc>
      </w:tr>
      <w:tr w:rsidR="000A383E" w14:paraId="1F3EAB4C" w14:textId="77777777" w:rsidTr="000A383E">
        <w:tc>
          <w:tcPr>
            <w:cnfStyle w:val="001000000000" w:firstRow="0" w:lastRow="0" w:firstColumn="1" w:lastColumn="0" w:oddVBand="0" w:evenVBand="0" w:oddHBand="0" w:evenHBand="0" w:firstRowFirstColumn="0" w:firstRowLastColumn="0" w:lastRowFirstColumn="0" w:lastRowLastColumn="0"/>
            <w:tcW w:w="1915" w:type="dxa"/>
          </w:tcPr>
          <w:p w14:paraId="63BF7BA1" w14:textId="77777777" w:rsidR="000A383E" w:rsidRDefault="005C18CD">
            <w:pPr>
              <w:keepNext/>
            </w:pPr>
            <w:r w:rsidRPr="005121D2">
              <w:rPr>
                <w:lang w:val="es-ES"/>
              </w:rPr>
              <w:t xml:space="preserve">Reduciría la pobreza en los países de bajos ingresos. </w:t>
            </w:r>
            <w:r>
              <w:t xml:space="preserve">(5) </w:t>
            </w:r>
          </w:p>
        </w:tc>
        <w:tc>
          <w:tcPr>
            <w:tcW w:w="1915" w:type="dxa"/>
          </w:tcPr>
          <w:p w14:paraId="43F6C38D"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CB8DFEC"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B734990"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0D9D148"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A383E" w14:paraId="46F34167" w14:textId="77777777" w:rsidTr="000A383E">
        <w:tc>
          <w:tcPr>
            <w:cnfStyle w:val="001000000000" w:firstRow="0" w:lastRow="0" w:firstColumn="1" w:lastColumn="0" w:oddVBand="0" w:evenVBand="0" w:oddHBand="0" w:evenHBand="0" w:firstRowFirstColumn="0" w:firstRowLastColumn="0" w:lastRowFirstColumn="0" w:lastRowLastColumn="0"/>
            <w:tcW w:w="1915" w:type="dxa"/>
          </w:tcPr>
          <w:p w14:paraId="423E4AEA" w14:textId="77777777" w:rsidR="000A383E" w:rsidRDefault="005C18CD">
            <w:pPr>
              <w:keepNext/>
            </w:pPr>
            <w:r w:rsidRPr="005121D2">
              <w:rPr>
                <w:lang w:val="es-ES"/>
              </w:rPr>
              <w:t xml:space="preserve">Podría ser perjudicial para algunos países pobres. </w:t>
            </w:r>
            <w:r>
              <w:t xml:space="preserve">(9) </w:t>
            </w:r>
          </w:p>
        </w:tc>
        <w:tc>
          <w:tcPr>
            <w:tcW w:w="1915" w:type="dxa"/>
          </w:tcPr>
          <w:p w14:paraId="6ACCD7B6"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F7C3FC0"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CA69279"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D4E111C"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A383E" w14:paraId="051BD4EF" w14:textId="77777777" w:rsidTr="000A383E">
        <w:tc>
          <w:tcPr>
            <w:cnfStyle w:val="001000000000" w:firstRow="0" w:lastRow="0" w:firstColumn="1" w:lastColumn="0" w:oddVBand="0" w:evenVBand="0" w:oddHBand="0" w:evenHBand="0" w:firstRowFirstColumn="0" w:firstRowLastColumn="0" w:lastRowFirstColumn="0" w:lastRowLastColumn="0"/>
            <w:tcW w:w="1915" w:type="dxa"/>
          </w:tcPr>
          <w:p w14:paraId="7D20EB46" w14:textId="77777777" w:rsidR="000A383E" w:rsidRDefault="005C18CD">
            <w:pPr>
              <w:keepNext/>
            </w:pPr>
            <w:r w:rsidRPr="005121D2">
              <w:rPr>
                <w:lang w:val="es-ES"/>
              </w:rPr>
              <w:t xml:space="preserve">Podría fomentar la cooperación mundial. </w:t>
            </w:r>
            <w:r>
              <w:t xml:space="preserve">(6) </w:t>
            </w:r>
          </w:p>
        </w:tc>
        <w:tc>
          <w:tcPr>
            <w:tcW w:w="1915" w:type="dxa"/>
          </w:tcPr>
          <w:p w14:paraId="72EEDAFB"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053C771"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917286C"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8768011"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A383E" w14:paraId="68089B6B" w14:textId="77777777" w:rsidTr="000A383E">
        <w:tc>
          <w:tcPr>
            <w:cnfStyle w:val="001000000000" w:firstRow="0" w:lastRow="0" w:firstColumn="1" w:lastColumn="0" w:oddVBand="0" w:evenVBand="0" w:oddHBand="0" w:evenHBand="0" w:firstRowFirstColumn="0" w:firstRowLastColumn="0" w:lastRowFirstColumn="0" w:lastRowLastColumn="0"/>
            <w:tcW w:w="1915" w:type="dxa"/>
          </w:tcPr>
          <w:p w14:paraId="17C4969D" w14:textId="77777777" w:rsidR="000A383E" w:rsidRDefault="005C18CD">
            <w:pPr>
              <w:keepNext/>
            </w:pPr>
            <w:r w:rsidRPr="005121D2">
              <w:rPr>
                <w:lang w:val="es-ES"/>
              </w:rPr>
              <w:t xml:space="preserve">Podría alimentar la corrupción en los países de bajos ingresos. </w:t>
            </w:r>
            <w:r>
              <w:t xml:space="preserve">(7) </w:t>
            </w:r>
          </w:p>
        </w:tc>
        <w:tc>
          <w:tcPr>
            <w:tcW w:w="1915" w:type="dxa"/>
          </w:tcPr>
          <w:p w14:paraId="6BD2CAF1"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0C06B73"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0E6E3D5"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4BF4009"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A383E" w14:paraId="30018607" w14:textId="77777777" w:rsidTr="000A383E">
        <w:tc>
          <w:tcPr>
            <w:cnfStyle w:val="001000000000" w:firstRow="0" w:lastRow="0" w:firstColumn="1" w:lastColumn="0" w:oddVBand="0" w:evenVBand="0" w:oddHBand="0" w:evenHBand="0" w:firstRowFirstColumn="0" w:firstRowLastColumn="0" w:lastRowFirstColumn="0" w:lastRowLastColumn="0"/>
            <w:tcW w:w="1915" w:type="dxa"/>
          </w:tcPr>
          <w:p w14:paraId="2D3F4558" w14:textId="77777777" w:rsidR="000A383E" w:rsidRDefault="005C18CD">
            <w:pPr>
              <w:keepNext/>
            </w:pPr>
            <w:r w:rsidRPr="005121D2">
              <w:rPr>
                <w:lang w:val="es-ES"/>
              </w:rPr>
              <w:t xml:space="preserve">Podría ser objeto de fraude. </w:t>
            </w:r>
            <w:r>
              <w:t xml:space="preserve">(8) </w:t>
            </w:r>
          </w:p>
        </w:tc>
        <w:tc>
          <w:tcPr>
            <w:tcW w:w="1915" w:type="dxa"/>
          </w:tcPr>
          <w:p w14:paraId="6F5402E7"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5005221"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85B795A"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84B68D4"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A383E" w14:paraId="75074409" w14:textId="77777777" w:rsidTr="000A383E">
        <w:tc>
          <w:tcPr>
            <w:cnfStyle w:val="001000000000" w:firstRow="0" w:lastRow="0" w:firstColumn="1" w:lastColumn="0" w:oddVBand="0" w:evenVBand="0" w:oddHBand="0" w:evenHBand="0" w:firstRowFirstColumn="0" w:firstRowLastColumn="0" w:lastRowFirstColumn="0" w:lastRowLastColumn="0"/>
            <w:tcW w:w="1915" w:type="dxa"/>
          </w:tcPr>
          <w:p w14:paraId="457F7B6E" w14:textId="77777777" w:rsidR="000A383E" w:rsidRDefault="005C18CD">
            <w:pPr>
              <w:keepNext/>
            </w:pPr>
            <w:r w:rsidRPr="005121D2">
              <w:rPr>
                <w:lang w:val="es-ES"/>
              </w:rPr>
              <w:t xml:space="preserve">Sería técnicamente difícil de poner en marcha. </w:t>
            </w:r>
            <w:r>
              <w:t xml:space="preserve">(11) </w:t>
            </w:r>
          </w:p>
        </w:tc>
        <w:tc>
          <w:tcPr>
            <w:tcW w:w="1915" w:type="dxa"/>
          </w:tcPr>
          <w:p w14:paraId="46AF1057"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512AA3A"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8195DFD"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037BAD6"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A383E" w14:paraId="64616C2B" w14:textId="77777777" w:rsidTr="000A383E">
        <w:tc>
          <w:tcPr>
            <w:cnfStyle w:val="001000000000" w:firstRow="0" w:lastRow="0" w:firstColumn="1" w:lastColumn="0" w:oddVBand="0" w:evenVBand="0" w:oddHBand="0" w:evenHBand="0" w:firstRowFirstColumn="0" w:firstRowLastColumn="0" w:lastRowFirstColumn="0" w:lastRowLastColumn="0"/>
            <w:tcW w:w="1915" w:type="dxa"/>
          </w:tcPr>
          <w:p w14:paraId="32C9F220" w14:textId="77777777" w:rsidR="000A383E" w:rsidRDefault="005C18CD">
            <w:pPr>
              <w:keepNext/>
            </w:pPr>
            <w:r w:rsidRPr="005121D2">
              <w:rPr>
                <w:lang w:val="es-ES"/>
              </w:rPr>
              <w:t xml:space="preserve">Disponer de información suficiente sobre este esquema y </w:t>
            </w:r>
            <w:r w:rsidRPr="005121D2">
              <w:rPr>
                <w:lang w:val="es-ES"/>
              </w:rPr>
              <w:lastRenderedPageBreak/>
              <w:t xml:space="preserve">sus consecuencias. </w:t>
            </w:r>
            <w:r>
              <w:t xml:space="preserve">(10) </w:t>
            </w:r>
          </w:p>
        </w:tc>
        <w:tc>
          <w:tcPr>
            <w:tcW w:w="1915" w:type="dxa"/>
          </w:tcPr>
          <w:p w14:paraId="085A8A39"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47562F5"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66217F5"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C3E12BB"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87F9E78" w14:textId="77777777" w:rsidR="000A383E" w:rsidRDefault="000A383E"/>
    <w:p w14:paraId="22EF03D7" w14:textId="77777777" w:rsidR="000A383E" w:rsidRDefault="000A383E"/>
    <w:p w14:paraId="467302F5" w14:textId="77777777" w:rsidR="000A383E" w:rsidRDefault="000A383E">
      <w:pPr>
        <w:pStyle w:val="QuestionSeparator"/>
      </w:pPr>
    </w:p>
    <w:p w14:paraId="45453F27" w14:textId="77777777" w:rsidR="000A383E" w:rsidRDefault="000A383E"/>
    <w:p w14:paraId="0C94A652" w14:textId="77777777" w:rsidR="000A383E" w:rsidRPr="005121D2" w:rsidRDefault="005C18CD">
      <w:pPr>
        <w:keepNext/>
        <w:rPr>
          <w:lang w:val="es-ES"/>
          <w:rPrChange w:id="115" w:author="Martin FS" w:date="2022-12-27T12:34:00Z">
            <w:rPr/>
          </w:rPrChange>
        </w:rPr>
      </w:pPr>
      <w:r w:rsidRPr="005121D2">
        <w:rPr>
          <w:lang w:val="es-ES"/>
        </w:rPr>
        <w:t>Q272 Cuando piensa en el esquema climático global, ¿qué le viene a la mente?</w:t>
      </w:r>
      <w:r w:rsidRPr="005121D2">
        <w:rPr>
          <w:lang w:val="es-ES"/>
        </w:rPr>
        <w:br/>
        <w:t xml:space="preserve"> </w:t>
      </w:r>
      <w:r w:rsidRPr="005121D2">
        <w:rPr>
          <w:lang w:val="es-ES"/>
          <w:rPrChange w:id="116" w:author="Martin FS" w:date="2022-12-27T12:34:00Z">
            <w:rPr/>
          </w:rPrChange>
        </w:rPr>
        <w:t>Enumere los pros y los contras del esquema climático global.</w:t>
      </w:r>
    </w:p>
    <w:p w14:paraId="3DBD4186" w14:textId="77777777" w:rsidR="000A383E" w:rsidRDefault="005C18CD">
      <w:pPr>
        <w:pStyle w:val="TextEntryLine"/>
        <w:ind w:firstLine="400"/>
      </w:pPr>
      <w:r>
        <w:t>________________________________________________________________</w:t>
      </w:r>
    </w:p>
    <w:p w14:paraId="20879231" w14:textId="77777777" w:rsidR="000A383E" w:rsidRDefault="005C18CD">
      <w:pPr>
        <w:pStyle w:val="TextEntryLine"/>
        <w:ind w:firstLine="400"/>
      </w:pPr>
      <w:r>
        <w:t>________________________________________________________________</w:t>
      </w:r>
    </w:p>
    <w:p w14:paraId="0C00137B" w14:textId="77777777" w:rsidR="000A383E" w:rsidRDefault="005C18CD">
      <w:pPr>
        <w:pStyle w:val="TextEntryLine"/>
        <w:ind w:firstLine="400"/>
      </w:pPr>
      <w:r>
        <w:t>________________________________________________________________</w:t>
      </w:r>
    </w:p>
    <w:p w14:paraId="79F81991" w14:textId="77777777" w:rsidR="000A383E" w:rsidRDefault="005C18CD">
      <w:pPr>
        <w:pStyle w:val="TextEntryLine"/>
        <w:ind w:firstLine="400"/>
      </w:pPr>
      <w:r>
        <w:t>________________________________________________________________</w:t>
      </w:r>
    </w:p>
    <w:p w14:paraId="3DF9BF3F" w14:textId="77777777" w:rsidR="000A383E" w:rsidRDefault="005C18CD">
      <w:pPr>
        <w:pStyle w:val="TextEntryLine"/>
        <w:ind w:firstLine="400"/>
      </w:pPr>
      <w:r>
        <w:t>________________________________________________________________</w:t>
      </w:r>
    </w:p>
    <w:p w14:paraId="312A9932" w14:textId="77777777" w:rsidR="000A383E" w:rsidRDefault="000A383E"/>
    <w:p w14:paraId="4A43EDAD" w14:textId="77777777" w:rsidR="000A383E" w:rsidRDefault="005C18CD">
      <w:pPr>
        <w:pStyle w:val="BlockEndLabel"/>
      </w:pPr>
      <w:r>
        <w:t>End of Block: Perceptions climate scheme</w:t>
      </w:r>
    </w:p>
    <w:p w14:paraId="2B01EFDF" w14:textId="77777777" w:rsidR="000A383E" w:rsidRDefault="000A383E">
      <w:pPr>
        <w:pStyle w:val="BlockSeparator"/>
      </w:pPr>
    </w:p>
    <w:p w14:paraId="045C18AE" w14:textId="77777777" w:rsidR="000A383E" w:rsidRPr="005121D2" w:rsidRDefault="005C18CD">
      <w:pPr>
        <w:pStyle w:val="BlockStartLabel"/>
        <w:rPr>
          <w:lang w:val="es-ES"/>
        </w:rPr>
      </w:pPr>
      <w:r w:rsidRPr="005121D2">
        <w:rPr>
          <w:lang w:val="es-ES"/>
        </w:rPr>
        <w:t>Start of Block: Donation lottery</w:t>
      </w:r>
    </w:p>
    <w:p w14:paraId="5C2B7671" w14:textId="77777777" w:rsidR="000A383E" w:rsidRPr="005121D2" w:rsidRDefault="000A383E">
      <w:pPr>
        <w:rPr>
          <w:lang w:val="es-ES"/>
        </w:rPr>
      </w:pPr>
    </w:p>
    <w:p w14:paraId="0A6BC5D7" w14:textId="77777777" w:rsidR="000A383E" w:rsidRPr="005121D2" w:rsidRDefault="005C18CD">
      <w:pPr>
        <w:keepNext/>
        <w:rPr>
          <w:lang w:val="es-ES"/>
        </w:rPr>
      </w:pPr>
      <w:r w:rsidRPr="005121D2">
        <w:rPr>
          <w:lang w:val="es-ES"/>
        </w:rPr>
        <w:t>Q108 Por favor, seleccione "</w:t>
      </w:r>
      <w:commentRangeStart w:id="117"/>
      <w:r w:rsidRPr="005121D2">
        <w:rPr>
          <w:lang w:val="es-ES"/>
        </w:rPr>
        <w:t>Un poco</w:t>
      </w:r>
      <w:commentRangeEnd w:id="117"/>
      <w:r w:rsidR="00547CF6">
        <w:rPr>
          <w:rStyle w:val="CommentReference"/>
        </w:rPr>
        <w:commentReference w:id="117"/>
      </w:r>
      <w:r w:rsidRPr="005121D2">
        <w:rPr>
          <w:lang w:val="es-ES"/>
        </w:rPr>
        <w:t>" (es una prueba para ver si está prestando atención).</w:t>
      </w:r>
    </w:p>
    <w:p w14:paraId="63917516" w14:textId="77777777" w:rsidR="000A383E" w:rsidRDefault="005C18CD">
      <w:pPr>
        <w:pStyle w:val="ListParagraph"/>
        <w:keepNext/>
        <w:numPr>
          <w:ilvl w:val="0"/>
          <w:numId w:val="4"/>
        </w:numPr>
      </w:pPr>
      <w:r>
        <w:t xml:space="preserve">Para nada, en absoluto  (1) </w:t>
      </w:r>
    </w:p>
    <w:p w14:paraId="5E45BEBB" w14:textId="77777777" w:rsidR="000A383E" w:rsidRDefault="005C18CD">
      <w:pPr>
        <w:pStyle w:val="ListParagraph"/>
        <w:keepNext/>
        <w:numPr>
          <w:ilvl w:val="0"/>
          <w:numId w:val="4"/>
        </w:numPr>
      </w:pPr>
      <w:r>
        <w:t xml:space="preserve">Muy poco  (2) </w:t>
      </w:r>
    </w:p>
    <w:p w14:paraId="34B301CC" w14:textId="77777777" w:rsidR="000A383E" w:rsidRDefault="005C18CD">
      <w:pPr>
        <w:pStyle w:val="ListParagraph"/>
        <w:keepNext/>
        <w:numPr>
          <w:ilvl w:val="0"/>
          <w:numId w:val="4"/>
        </w:numPr>
      </w:pPr>
      <w:r>
        <w:t xml:space="preserve">Lo suficiente  (3) </w:t>
      </w:r>
    </w:p>
    <w:p w14:paraId="5258BE3C" w14:textId="77777777" w:rsidR="000A383E" w:rsidRDefault="005C18CD">
      <w:pPr>
        <w:pStyle w:val="ListParagraph"/>
        <w:keepNext/>
        <w:numPr>
          <w:ilvl w:val="0"/>
          <w:numId w:val="4"/>
        </w:numPr>
      </w:pPr>
      <w:r>
        <w:t xml:space="preserve">Mucho  (4) </w:t>
      </w:r>
    </w:p>
    <w:p w14:paraId="3186D672" w14:textId="77777777" w:rsidR="000A383E" w:rsidRDefault="000A383E"/>
    <w:p w14:paraId="1CDD944E" w14:textId="77777777" w:rsidR="000A383E" w:rsidRDefault="000A383E">
      <w:pPr>
        <w:pStyle w:val="QuestionSeparator"/>
      </w:pPr>
    </w:p>
    <w:p w14:paraId="7B8F3359" w14:textId="77777777" w:rsidR="000A383E" w:rsidRDefault="000A383E"/>
    <w:p w14:paraId="3FB1D452" w14:textId="3B540CE5" w:rsidR="000A383E" w:rsidRPr="005121D2" w:rsidRDefault="005C18CD">
      <w:pPr>
        <w:keepNext/>
        <w:rPr>
          <w:lang w:val="es-ES"/>
        </w:rPr>
      </w:pPr>
      <w:r w:rsidRPr="005121D2">
        <w:rPr>
          <w:lang w:val="es-ES"/>
        </w:rPr>
        <w:t xml:space="preserve">Q275 </w:t>
      </w:r>
      <w:r w:rsidRPr="005121D2">
        <w:rPr>
          <w:lang w:val="es-ES"/>
        </w:rPr>
        <w:br/>
        <w:t xml:space="preserve">Al participar en esta encuesta, ingresa automáticamente en una lotería para ganar 100 € en puntos. Esta lotería no tiene relación con las anteriores que premiaban la precisión de las respuestas. En unos días sabrá si ha sido seleccionado en el sorteo. El pago se le hará de la misma manera que su compensación por esta encuesta, por lo que no se requiere ninguna otra acción de su parte.  </w:t>
      </w:r>
      <w:r w:rsidRPr="005121D2">
        <w:rPr>
          <w:lang w:val="es-ES"/>
        </w:rPr>
        <w:br/>
        <w:t xml:space="preserve">   </w:t>
      </w:r>
      <w:r w:rsidRPr="005121D2">
        <w:rPr>
          <w:lang w:val="es-ES"/>
        </w:rPr>
        <w:br/>
        <w:t xml:space="preserve">Si resulta seleccionado en la lotería, también puede donar una parte de esta compensación </w:t>
      </w:r>
      <w:r w:rsidRPr="005121D2">
        <w:rPr>
          <w:lang w:val="es-ES"/>
        </w:rPr>
        <w:lastRenderedPageBreak/>
        <w:t>adicional a los espa</w:t>
      </w:r>
      <w:del w:id="118" w:author="Martin FS" w:date="2022-12-27T13:04:00Z">
        <w:r w:rsidRPr="005121D2" w:rsidDel="009670C8">
          <w:rPr>
            <w:lang w:val="es-ES"/>
          </w:rPr>
          <w:delText>a</w:delText>
        </w:r>
      </w:del>
      <w:r w:rsidRPr="005121D2">
        <w:rPr>
          <w:lang w:val="es-ES"/>
        </w:rPr>
        <w:t xml:space="preserve">ñoles que viven en la pobreza a través de una organización benéfica. Canalizaríamos esta donación a una organización benéfica que proporciona pequeñas cantidades de efectivo a personas necesitadas en España.  </w:t>
      </w:r>
      <w:r w:rsidRPr="005121D2">
        <w:rPr>
          <w:lang w:val="es-ES"/>
        </w:rPr>
        <w:br/>
        <w:t xml:space="preserve">  </w:t>
      </w:r>
      <w:r w:rsidRPr="005121D2">
        <w:rPr>
          <w:b/>
          <w:lang w:val="es-ES"/>
        </w:rPr>
        <w:t>En caso de que resulte ganador de la lotería, ¿qué cantidad de los 100 €  donaría a los españoles que viven en la pobreza?</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0A383E" w14:paraId="3C4AC755" w14:textId="77777777">
        <w:tblPrEx>
          <w:tblCellMar>
            <w:top w:w="0" w:type="dxa"/>
            <w:left w:w="0" w:type="dxa"/>
            <w:bottom w:w="0" w:type="dxa"/>
            <w:right w:w="0" w:type="dxa"/>
          </w:tblCellMar>
        </w:tblPrEx>
        <w:tc>
          <w:tcPr>
            <w:tcW w:w="4788" w:type="dxa"/>
          </w:tcPr>
          <w:p w14:paraId="242B125A" w14:textId="77777777" w:rsidR="000A383E" w:rsidRPr="005121D2" w:rsidRDefault="000A383E">
            <w:pPr>
              <w:rPr>
                <w:lang w:val="es-ES"/>
              </w:rPr>
            </w:pPr>
          </w:p>
        </w:tc>
        <w:tc>
          <w:tcPr>
            <w:tcW w:w="435" w:type="dxa"/>
          </w:tcPr>
          <w:p w14:paraId="236BC1E4" w14:textId="77777777" w:rsidR="000A383E" w:rsidRDefault="005C18CD">
            <w:r>
              <w:t>0</w:t>
            </w:r>
          </w:p>
        </w:tc>
        <w:tc>
          <w:tcPr>
            <w:tcW w:w="435" w:type="dxa"/>
          </w:tcPr>
          <w:p w14:paraId="77FA0E55" w14:textId="77777777" w:rsidR="000A383E" w:rsidRDefault="005C18CD">
            <w:r>
              <w:t>10</w:t>
            </w:r>
          </w:p>
        </w:tc>
        <w:tc>
          <w:tcPr>
            <w:tcW w:w="435" w:type="dxa"/>
          </w:tcPr>
          <w:p w14:paraId="4F04D029" w14:textId="77777777" w:rsidR="000A383E" w:rsidRDefault="005C18CD">
            <w:r>
              <w:t>20</w:t>
            </w:r>
          </w:p>
        </w:tc>
        <w:tc>
          <w:tcPr>
            <w:tcW w:w="435" w:type="dxa"/>
          </w:tcPr>
          <w:p w14:paraId="06B28359" w14:textId="77777777" w:rsidR="000A383E" w:rsidRDefault="005C18CD">
            <w:r>
              <w:t>30</w:t>
            </w:r>
          </w:p>
        </w:tc>
        <w:tc>
          <w:tcPr>
            <w:tcW w:w="435" w:type="dxa"/>
          </w:tcPr>
          <w:p w14:paraId="0965A7A1" w14:textId="77777777" w:rsidR="000A383E" w:rsidRDefault="005C18CD">
            <w:r>
              <w:t>40</w:t>
            </w:r>
          </w:p>
        </w:tc>
        <w:tc>
          <w:tcPr>
            <w:tcW w:w="435" w:type="dxa"/>
          </w:tcPr>
          <w:p w14:paraId="1BDC8B1B" w14:textId="77777777" w:rsidR="000A383E" w:rsidRDefault="005C18CD">
            <w:r>
              <w:t>50</w:t>
            </w:r>
          </w:p>
        </w:tc>
        <w:tc>
          <w:tcPr>
            <w:tcW w:w="435" w:type="dxa"/>
          </w:tcPr>
          <w:p w14:paraId="76D14673" w14:textId="77777777" w:rsidR="000A383E" w:rsidRDefault="005C18CD">
            <w:r>
              <w:t>60</w:t>
            </w:r>
          </w:p>
        </w:tc>
        <w:tc>
          <w:tcPr>
            <w:tcW w:w="435" w:type="dxa"/>
          </w:tcPr>
          <w:p w14:paraId="55889A18" w14:textId="77777777" w:rsidR="000A383E" w:rsidRDefault="005C18CD">
            <w:r>
              <w:t>70</w:t>
            </w:r>
          </w:p>
        </w:tc>
        <w:tc>
          <w:tcPr>
            <w:tcW w:w="435" w:type="dxa"/>
          </w:tcPr>
          <w:p w14:paraId="748C6F58" w14:textId="77777777" w:rsidR="000A383E" w:rsidRDefault="005C18CD">
            <w:r>
              <w:t>80</w:t>
            </w:r>
          </w:p>
        </w:tc>
        <w:tc>
          <w:tcPr>
            <w:tcW w:w="435" w:type="dxa"/>
          </w:tcPr>
          <w:p w14:paraId="4A9880FF" w14:textId="77777777" w:rsidR="000A383E" w:rsidRDefault="005C18CD">
            <w:r>
              <w:t>90</w:t>
            </w:r>
          </w:p>
        </w:tc>
        <w:tc>
          <w:tcPr>
            <w:tcW w:w="435" w:type="dxa"/>
          </w:tcPr>
          <w:p w14:paraId="5799A48E" w14:textId="77777777" w:rsidR="000A383E" w:rsidRDefault="005C18CD">
            <w:r>
              <w:t>100</w:t>
            </w:r>
          </w:p>
        </w:tc>
      </w:tr>
    </w:tbl>
    <w:p w14:paraId="1BCDE95D" w14:textId="77777777" w:rsidR="000A383E" w:rsidRDefault="000A383E"/>
    <w:tbl>
      <w:tblPr>
        <w:tblStyle w:val="QStandardSliderTable"/>
        <w:tblW w:w="9576" w:type="auto"/>
        <w:tblLook w:val="07E0" w:firstRow="1" w:lastRow="1" w:firstColumn="1" w:lastColumn="1" w:noHBand="1" w:noVBand="1"/>
      </w:tblPr>
      <w:tblGrid>
        <w:gridCol w:w="4788"/>
        <w:gridCol w:w="4788"/>
      </w:tblGrid>
      <w:tr w:rsidR="000A383E" w14:paraId="349A58E1" w14:textId="77777777" w:rsidTr="000A383E">
        <w:tc>
          <w:tcPr>
            <w:cnfStyle w:val="001000000000" w:firstRow="0" w:lastRow="0" w:firstColumn="1" w:lastColumn="0" w:oddVBand="0" w:evenVBand="0" w:oddHBand="0" w:evenHBand="0" w:firstRowFirstColumn="0" w:firstRowLastColumn="0" w:lastRowFirstColumn="0" w:lastRowLastColumn="0"/>
            <w:tcW w:w="4788" w:type="dxa"/>
          </w:tcPr>
          <w:p w14:paraId="457E5453" w14:textId="77777777" w:rsidR="000A383E" w:rsidRPr="005121D2" w:rsidRDefault="005C18CD">
            <w:pPr>
              <w:keepNext/>
              <w:rPr>
                <w:lang w:val="es-ES"/>
              </w:rPr>
            </w:pPr>
            <w:r w:rsidRPr="005121D2">
              <w:rPr>
                <w:lang w:val="es-ES"/>
              </w:rPr>
              <w:t>Monto donado a españoles necesitados (en €) ()</w:t>
            </w:r>
          </w:p>
        </w:tc>
        <w:tc>
          <w:tcPr>
            <w:tcW w:w="4788" w:type="dxa"/>
          </w:tcPr>
          <w:p w14:paraId="1A75CF31" w14:textId="77777777" w:rsidR="000A383E" w:rsidRDefault="005C18C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F334A2" wp14:editId="1C3700B9">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20506D8E" w14:textId="77777777" w:rsidR="000A383E" w:rsidRDefault="000A383E"/>
    <w:p w14:paraId="4887B4CE" w14:textId="77777777" w:rsidR="000A383E" w:rsidRDefault="000A383E"/>
    <w:p w14:paraId="193022F9" w14:textId="77777777" w:rsidR="000A383E" w:rsidRDefault="000A383E">
      <w:pPr>
        <w:pStyle w:val="QuestionSeparator"/>
      </w:pPr>
    </w:p>
    <w:p w14:paraId="66BA5FA7" w14:textId="77777777" w:rsidR="000A383E" w:rsidRDefault="000A383E"/>
    <w:p w14:paraId="16F48886" w14:textId="77777777" w:rsidR="000A383E" w:rsidRPr="005121D2" w:rsidRDefault="005C18CD">
      <w:pPr>
        <w:keepNext/>
        <w:rPr>
          <w:lang w:val="es-ES"/>
        </w:rPr>
      </w:pPr>
      <w:r w:rsidRPr="005121D2">
        <w:rPr>
          <w:lang w:val="es-ES"/>
        </w:rPr>
        <w:t xml:space="preserve">Q276 </w:t>
      </w:r>
      <w:r w:rsidRPr="005121D2">
        <w:rPr>
          <w:lang w:val="es-ES"/>
        </w:rPr>
        <w:br/>
        <w:t xml:space="preserve"> </w:t>
      </w:r>
      <w:r w:rsidRPr="005121D2">
        <w:rPr>
          <w:lang w:val="es-ES"/>
        </w:rPr>
        <w:br/>
        <w:t xml:space="preserve">Al participar en esta encuesta, ingresa automáticamente en una lotería para ganar 100 € en puntos. Esta lotería no tiene relación con las anteriores que premiaban la precisión de las respuestas. En unos días sabrá si ha sido seleccionado en el sorteo. El pago se le hará de la misma manera que su compensación por esta encuesta, por lo que no se requiere ninguna otra acción de su parte.  </w:t>
      </w:r>
      <w:r w:rsidRPr="005121D2">
        <w:rPr>
          <w:lang w:val="es-ES"/>
        </w:rPr>
        <w:br/>
        <w:t xml:space="preserve">   </w:t>
      </w:r>
      <w:r w:rsidRPr="005121D2">
        <w:rPr>
          <w:lang w:val="es-ES"/>
        </w:rPr>
        <w:br/>
        <w:t xml:space="preserve">Si resulta seleccionado en la lotería, también puede donar una parte de esta compensación adicional a las personas africanas que viven en la pobreza a través de una organización benéfica. Canalizaríamos esta donación a una organización benéfica que proporciona pequeñas cantidades de dinero en efectivo a personas necesitadas en África.   </w:t>
      </w:r>
      <w:r w:rsidRPr="005121D2">
        <w:rPr>
          <w:lang w:val="es-ES"/>
        </w:rPr>
        <w:br/>
        <w:t xml:space="preserve">  </w:t>
      </w:r>
      <w:r w:rsidRPr="005121D2">
        <w:rPr>
          <w:b/>
          <w:lang w:val="es-ES"/>
        </w:rPr>
        <w:t xml:space="preserve">En caso de que resulte ganador de la lotería, ¿qué cantidad de las 100 € donaría a los africanos que viven </w:t>
      </w:r>
      <w:commentRangeStart w:id="119"/>
      <w:r w:rsidRPr="005121D2">
        <w:rPr>
          <w:b/>
          <w:lang w:val="es-ES"/>
        </w:rPr>
        <w:t>en la pobreza</w:t>
      </w:r>
      <w:commentRangeEnd w:id="119"/>
      <w:r w:rsidR="009670C8">
        <w:rPr>
          <w:rStyle w:val="CommentReference"/>
        </w:rPr>
        <w:commentReference w:id="119"/>
      </w:r>
      <w:r w:rsidRPr="005121D2">
        <w:rPr>
          <w:b/>
          <w:lang w:val="es-ES"/>
        </w:rPr>
        <w: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0A383E" w14:paraId="79C1652C" w14:textId="77777777">
        <w:tblPrEx>
          <w:tblCellMar>
            <w:top w:w="0" w:type="dxa"/>
            <w:left w:w="0" w:type="dxa"/>
            <w:bottom w:w="0" w:type="dxa"/>
            <w:right w:w="0" w:type="dxa"/>
          </w:tblCellMar>
        </w:tblPrEx>
        <w:tc>
          <w:tcPr>
            <w:tcW w:w="4788" w:type="dxa"/>
          </w:tcPr>
          <w:p w14:paraId="3E264403" w14:textId="77777777" w:rsidR="000A383E" w:rsidRPr="005121D2" w:rsidRDefault="000A383E">
            <w:pPr>
              <w:rPr>
                <w:lang w:val="es-ES"/>
              </w:rPr>
            </w:pPr>
          </w:p>
        </w:tc>
        <w:tc>
          <w:tcPr>
            <w:tcW w:w="435" w:type="dxa"/>
          </w:tcPr>
          <w:p w14:paraId="5D0BFDEE" w14:textId="77777777" w:rsidR="000A383E" w:rsidRDefault="005C18CD">
            <w:r>
              <w:t>0</w:t>
            </w:r>
          </w:p>
        </w:tc>
        <w:tc>
          <w:tcPr>
            <w:tcW w:w="435" w:type="dxa"/>
          </w:tcPr>
          <w:p w14:paraId="3019814F" w14:textId="77777777" w:rsidR="000A383E" w:rsidRDefault="005C18CD">
            <w:r>
              <w:t>10</w:t>
            </w:r>
          </w:p>
        </w:tc>
        <w:tc>
          <w:tcPr>
            <w:tcW w:w="435" w:type="dxa"/>
          </w:tcPr>
          <w:p w14:paraId="5D82721D" w14:textId="77777777" w:rsidR="000A383E" w:rsidRDefault="005C18CD">
            <w:r>
              <w:t>20</w:t>
            </w:r>
          </w:p>
        </w:tc>
        <w:tc>
          <w:tcPr>
            <w:tcW w:w="435" w:type="dxa"/>
          </w:tcPr>
          <w:p w14:paraId="7060A823" w14:textId="77777777" w:rsidR="000A383E" w:rsidRDefault="005C18CD">
            <w:r>
              <w:t>30</w:t>
            </w:r>
          </w:p>
        </w:tc>
        <w:tc>
          <w:tcPr>
            <w:tcW w:w="435" w:type="dxa"/>
          </w:tcPr>
          <w:p w14:paraId="471F2C3E" w14:textId="77777777" w:rsidR="000A383E" w:rsidRDefault="005C18CD">
            <w:r>
              <w:t>40</w:t>
            </w:r>
          </w:p>
        </w:tc>
        <w:tc>
          <w:tcPr>
            <w:tcW w:w="435" w:type="dxa"/>
          </w:tcPr>
          <w:p w14:paraId="11F12529" w14:textId="77777777" w:rsidR="000A383E" w:rsidRDefault="005C18CD">
            <w:r>
              <w:t>50</w:t>
            </w:r>
          </w:p>
        </w:tc>
        <w:tc>
          <w:tcPr>
            <w:tcW w:w="435" w:type="dxa"/>
          </w:tcPr>
          <w:p w14:paraId="6B2B592E" w14:textId="77777777" w:rsidR="000A383E" w:rsidRDefault="005C18CD">
            <w:r>
              <w:t>60</w:t>
            </w:r>
          </w:p>
        </w:tc>
        <w:tc>
          <w:tcPr>
            <w:tcW w:w="435" w:type="dxa"/>
          </w:tcPr>
          <w:p w14:paraId="790917E5" w14:textId="77777777" w:rsidR="000A383E" w:rsidRDefault="005C18CD">
            <w:r>
              <w:t>70</w:t>
            </w:r>
          </w:p>
        </w:tc>
        <w:tc>
          <w:tcPr>
            <w:tcW w:w="435" w:type="dxa"/>
          </w:tcPr>
          <w:p w14:paraId="6CE69277" w14:textId="77777777" w:rsidR="000A383E" w:rsidRDefault="005C18CD">
            <w:r>
              <w:t>80</w:t>
            </w:r>
          </w:p>
        </w:tc>
        <w:tc>
          <w:tcPr>
            <w:tcW w:w="435" w:type="dxa"/>
          </w:tcPr>
          <w:p w14:paraId="648DDD2F" w14:textId="77777777" w:rsidR="000A383E" w:rsidRDefault="005C18CD">
            <w:r>
              <w:t>90</w:t>
            </w:r>
          </w:p>
        </w:tc>
        <w:tc>
          <w:tcPr>
            <w:tcW w:w="435" w:type="dxa"/>
          </w:tcPr>
          <w:p w14:paraId="316B3AF4" w14:textId="77777777" w:rsidR="000A383E" w:rsidRDefault="005C18CD">
            <w:r>
              <w:t>100</w:t>
            </w:r>
          </w:p>
        </w:tc>
      </w:tr>
    </w:tbl>
    <w:p w14:paraId="0B535494" w14:textId="77777777" w:rsidR="000A383E" w:rsidRDefault="000A383E"/>
    <w:tbl>
      <w:tblPr>
        <w:tblStyle w:val="QStandardSliderTable"/>
        <w:tblW w:w="9576" w:type="auto"/>
        <w:tblLook w:val="07E0" w:firstRow="1" w:lastRow="1" w:firstColumn="1" w:lastColumn="1" w:noHBand="1" w:noVBand="1"/>
      </w:tblPr>
      <w:tblGrid>
        <w:gridCol w:w="4788"/>
        <w:gridCol w:w="4788"/>
      </w:tblGrid>
      <w:tr w:rsidR="000A383E" w14:paraId="16213240" w14:textId="77777777" w:rsidTr="000A383E">
        <w:tc>
          <w:tcPr>
            <w:cnfStyle w:val="001000000000" w:firstRow="0" w:lastRow="0" w:firstColumn="1" w:lastColumn="0" w:oddVBand="0" w:evenVBand="0" w:oddHBand="0" w:evenHBand="0" w:firstRowFirstColumn="0" w:firstRowLastColumn="0" w:lastRowFirstColumn="0" w:lastRowLastColumn="0"/>
            <w:tcW w:w="4788" w:type="dxa"/>
          </w:tcPr>
          <w:p w14:paraId="16E07488" w14:textId="77777777" w:rsidR="000A383E" w:rsidRPr="005121D2" w:rsidRDefault="005C18CD">
            <w:pPr>
              <w:keepNext/>
              <w:rPr>
                <w:lang w:val="es-ES"/>
              </w:rPr>
            </w:pPr>
            <w:r w:rsidRPr="005121D2">
              <w:rPr>
                <w:lang w:val="es-ES"/>
              </w:rPr>
              <w:t>Cantidad donada a personas africanas necesitadas (en €) ()</w:t>
            </w:r>
          </w:p>
        </w:tc>
        <w:tc>
          <w:tcPr>
            <w:tcW w:w="4788" w:type="dxa"/>
          </w:tcPr>
          <w:p w14:paraId="3BE332D0" w14:textId="77777777" w:rsidR="000A383E" w:rsidRDefault="005C18C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2372D5" wp14:editId="3BF8FCA4">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12918F2E" w14:textId="77777777" w:rsidR="000A383E" w:rsidRDefault="000A383E"/>
    <w:p w14:paraId="752E8796" w14:textId="77777777" w:rsidR="000A383E" w:rsidRDefault="000A383E"/>
    <w:p w14:paraId="15148852" w14:textId="77777777" w:rsidR="000A383E" w:rsidRDefault="005C18CD">
      <w:pPr>
        <w:pStyle w:val="BlockEndLabel"/>
      </w:pPr>
      <w:r>
        <w:t>End of Block: Donation lottery</w:t>
      </w:r>
    </w:p>
    <w:p w14:paraId="4FBE6AF5" w14:textId="77777777" w:rsidR="000A383E" w:rsidRDefault="000A383E">
      <w:pPr>
        <w:pStyle w:val="BlockSeparator"/>
      </w:pPr>
    </w:p>
    <w:p w14:paraId="571A298C" w14:textId="77777777" w:rsidR="000A383E" w:rsidRDefault="005C18CD">
      <w:pPr>
        <w:pStyle w:val="BlockStartLabel"/>
      </w:pPr>
      <w:r>
        <w:t>Start of Block: Wealth tax (separate)</w:t>
      </w:r>
    </w:p>
    <w:p w14:paraId="21B8B2F5" w14:textId="77777777" w:rsidR="000A383E" w:rsidRDefault="000A383E"/>
    <w:p w14:paraId="45B62557" w14:textId="77777777" w:rsidR="000A383E" w:rsidRPr="005121D2" w:rsidRDefault="005C18CD">
      <w:pPr>
        <w:keepNext/>
        <w:rPr>
          <w:lang w:val="es-ES"/>
          <w:rPrChange w:id="120" w:author="Martin FS" w:date="2022-12-27T12:34:00Z">
            <w:rPr/>
          </w:rPrChange>
        </w:rPr>
      </w:pPr>
      <w:r w:rsidRPr="005121D2">
        <w:rPr>
          <w:lang w:val="es-ES"/>
        </w:rPr>
        <w:lastRenderedPageBreak/>
        <w:t>Q276 ¿Está a favor o en contra de un impuesto a los millonarios de todos los países para financiar a los países de bajos ingresos?</w:t>
      </w:r>
      <w:r w:rsidRPr="005121D2">
        <w:rPr>
          <w:lang w:val="es-ES"/>
        </w:rPr>
        <w:br/>
        <w:t xml:space="preserve"> </w:t>
      </w:r>
      <w:r w:rsidRPr="005121D2">
        <w:rPr>
          <w:lang w:val="es-ES"/>
          <w:rPrChange w:id="121" w:author="Martin FS" w:date="2022-12-27T12:34:00Z">
            <w:rPr/>
          </w:rPrChange>
        </w:rPr>
        <w:t>Esto financiaría la infraestructura y los servicios públicos, como el acceso a</w:t>
      </w:r>
      <w:del w:id="122" w:author="Martin FS" w:date="2022-12-27T13:08:00Z">
        <w:r w:rsidRPr="005121D2" w:rsidDel="009670C8">
          <w:rPr>
            <w:lang w:val="es-ES"/>
            <w:rPrChange w:id="123" w:author="Martin FS" w:date="2022-12-27T12:34:00Z">
              <w:rPr/>
            </w:rPrChange>
          </w:rPr>
          <w:delText>l</w:delText>
        </w:r>
      </w:del>
      <w:r w:rsidRPr="005121D2">
        <w:rPr>
          <w:lang w:val="es-ES"/>
          <w:rPrChange w:id="124" w:author="Martin FS" w:date="2022-12-27T12:34:00Z">
            <w:rPr/>
          </w:rPrChange>
        </w:rPr>
        <w:t xml:space="preserve"> agua potable, la atención médica y la educación.</w:t>
      </w:r>
    </w:p>
    <w:p w14:paraId="77C34741" w14:textId="77777777" w:rsidR="000A383E" w:rsidRDefault="005C18CD">
      <w:pPr>
        <w:pStyle w:val="ListParagraph"/>
        <w:keepNext/>
        <w:numPr>
          <w:ilvl w:val="0"/>
          <w:numId w:val="4"/>
        </w:numPr>
      </w:pPr>
      <w:r>
        <w:t xml:space="preserve">Totalmente en contra  (1) </w:t>
      </w:r>
    </w:p>
    <w:p w14:paraId="199181DA" w14:textId="77777777" w:rsidR="000A383E" w:rsidRDefault="005C18CD">
      <w:pPr>
        <w:pStyle w:val="ListParagraph"/>
        <w:keepNext/>
        <w:numPr>
          <w:ilvl w:val="0"/>
          <w:numId w:val="4"/>
        </w:numPr>
      </w:pPr>
      <w:r>
        <w:t xml:space="preserve">Levemente en contra  (2) </w:t>
      </w:r>
    </w:p>
    <w:p w14:paraId="7E2F37C5" w14:textId="77777777" w:rsidR="000A383E" w:rsidRDefault="005C18CD">
      <w:pPr>
        <w:pStyle w:val="ListParagraph"/>
        <w:keepNext/>
        <w:numPr>
          <w:ilvl w:val="0"/>
          <w:numId w:val="4"/>
        </w:numPr>
      </w:pPr>
      <w:r>
        <w:t xml:space="preserve">Indiferente o no sabe  (3) </w:t>
      </w:r>
    </w:p>
    <w:p w14:paraId="747B8DE1" w14:textId="77777777" w:rsidR="000A383E" w:rsidRDefault="005C18CD">
      <w:pPr>
        <w:pStyle w:val="ListParagraph"/>
        <w:keepNext/>
        <w:numPr>
          <w:ilvl w:val="0"/>
          <w:numId w:val="4"/>
        </w:numPr>
      </w:pPr>
      <w:r>
        <w:t xml:space="preserve">Levemente a favor  (4) </w:t>
      </w:r>
    </w:p>
    <w:p w14:paraId="42FEE0C2" w14:textId="77777777" w:rsidR="000A383E" w:rsidRDefault="005C18CD">
      <w:pPr>
        <w:pStyle w:val="ListParagraph"/>
        <w:keepNext/>
        <w:numPr>
          <w:ilvl w:val="0"/>
          <w:numId w:val="4"/>
        </w:numPr>
      </w:pPr>
      <w:r>
        <w:t xml:space="preserve">Totalmente a favor  (5) </w:t>
      </w:r>
    </w:p>
    <w:p w14:paraId="47013B3B" w14:textId="77777777" w:rsidR="000A383E" w:rsidRDefault="000A383E"/>
    <w:p w14:paraId="154A2E96" w14:textId="77777777" w:rsidR="000A383E" w:rsidRDefault="000A383E">
      <w:pPr>
        <w:pStyle w:val="QuestionSeparator"/>
      </w:pPr>
    </w:p>
    <w:p w14:paraId="59E9F666" w14:textId="77777777" w:rsidR="000A383E" w:rsidRDefault="000A383E"/>
    <w:p w14:paraId="7F9E92F3" w14:textId="77777777" w:rsidR="000A383E" w:rsidRPr="005121D2" w:rsidRDefault="005C18CD">
      <w:pPr>
        <w:keepNext/>
        <w:rPr>
          <w:lang w:val="es-ES"/>
        </w:rPr>
      </w:pPr>
      <w:r w:rsidRPr="005121D2">
        <w:rPr>
          <w:lang w:val="es-ES"/>
        </w:rPr>
        <w:t>Q277 ¿Está a favor o en contra de un impuesto a los millonarios de España para financiar escuelas y hospitales?</w:t>
      </w:r>
    </w:p>
    <w:p w14:paraId="017863B3" w14:textId="77777777" w:rsidR="000A383E" w:rsidRDefault="005C18CD">
      <w:pPr>
        <w:pStyle w:val="ListParagraph"/>
        <w:keepNext/>
        <w:numPr>
          <w:ilvl w:val="0"/>
          <w:numId w:val="4"/>
        </w:numPr>
      </w:pPr>
      <w:r>
        <w:t xml:space="preserve">Totalmente en contra  (1) </w:t>
      </w:r>
    </w:p>
    <w:p w14:paraId="02958167" w14:textId="77777777" w:rsidR="000A383E" w:rsidRDefault="005C18CD">
      <w:pPr>
        <w:pStyle w:val="ListParagraph"/>
        <w:keepNext/>
        <w:numPr>
          <w:ilvl w:val="0"/>
          <w:numId w:val="4"/>
        </w:numPr>
      </w:pPr>
      <w:r>
        <w:t xml:space="preserve">Levemente en contra  (2) </w:t>
      </w:r>
    </w:p>
    <w:p w14:paraId="3C9208D0" w14:textId="77777777" w:rsidR="000A383E" w:rsidRDefault="005C18CD">
      <w:pPr>
        <w:pStyle w:val="ListParagraph"/>
        <w:keepNext/>
        <w:numPr>
          <w:ilvl w:val="0"/>
          <w:numId w:val="4"/>
        </w:numPr>
      </w:pPr>
      <w:r>
        <w:t xml:space="preserve">Indiferente o no sabe  (3) </w:t>
      </w:r>
    </w:p>
    <w:p w14:paraId="4968E1F9" w14:textId="77777777" w:rsidR="000A383E" w:rsidRDefault="005C18CD">
      <w:pPr>
        <w:pStyle w:val="ListParagraph"/>
        <w:keepNext/>
        <w:numPr>
          <w:ilvl w:val="0"/>
          <w:numId w:val="4"/>
        </w:numPr>
      </w:pPr>
      <w:r>
        <w:t xml:space="preserve">Levemente a favor  (4) </w:t>
      </w:r>
    </w:p>
    <w:p w14:paraId="57B1E6D8" w14:textId="77777777" w:rsidR="000A383E" w:rsidRDefault="005C18CD">
      <w:pPr>
        <w:pStyle w:val="ListParagraph"/>
        <w:keepNext/>
        <w:numPr>
          <w:ilvl w:val="0"/>
          <w:numId w:val="4"/>
        </w:numPr>
      </w:pPr>
      <w:r>
        <w:t xml:space="preserve">Totalmente a favor  (5) </w:t>
      </w:r>
    </w:p>
    <w:p w14:paraId="5EF1E10E" w14:textId="77777777" w:rsidR="000A383E" w:rsidRDefault="000A383E"/>
    <w:p w14:paraId="0053C835" w14:textId="77777777" w:rsidR="000A383E" w:rsidRDefault="005C18CD">
      <w:pPr>
        <w:pStyle w:val="BlockEndLabel"/>
      </w:pPr>
      <w:r>
        <w:t>End of Block: Wealth tax (separate)</w:t>
      </w:r>
    </w:p>
    <w:p w14:paraId="29343EDF" w14:textId="77777777" w:rsidR="000A383E" w:rsidRDefault="000A383E">
      <w:pPr>
        <w:pStyle w:val="BlockSeparator"/>
      </w:pPr>
    </w:p>
    <w:p w14:paraId="545CAB88" w14:textId="77777777" w:rsidR="000A383E" w:rsidRDefault="005C18CD">
      <w:pPr>
        <w:pStyle w:val="BlockStartLabel"/>
      </w:pPr>
      <w:r>
        <w:t>Start of Block: Wealth tax (pooled)</w:t>
      </w:r>
    </w:p>
    <w:p w14:paraId="022D6351" w14:textId="77777777" w:rsidR="000A383E" w:rsidRDefault="000A383E"/>
    <w:p w14:paraId="2247C4EA" w14:textId="775DC633" w:rsidR="000A383E" w:rsidRPr="005121D2" w:rsidRDefault="005C18CD">
      <w:pPr>
        <w:keepNext/>
        <w:rPr>
          <w:lang w:val="es-ES"/>
          <w:rPrChange w:id="125" w:author="Martin FS" w:date="2022-12-27T12:34:00Z">
            <w:rPr/>
          </w:rPrChange>
        </w:rPr>
      </w:pPr>
      <w:r w:rsidRPr="005121D2">
        <w:rPr>
          <w:lang w:val="es-ES"/>
        </w:rPr>
        <w:t>Q278 Imagine un impuesto sobre el patrimonio que se aplique a los hogares con un patrimonio neto superior a 5 millones de euros, promulgado en todos los países del mundo.</w:t>
      </w:r>
      <w:r w:rsidRPr="005121D2">
        <w:rPr>
          <w:lang w:val="es-ES"/>
        </w:rPr>
        <w:br/>
        <w:t xml:space="preserve"> </w:t>
      </w:r>
      <w:r w:rsidRPr="005121D2">
        <w:rPr>
          <w:lang w:val="es-ES"/>
          <w:rPrChange w:id="126" w:author="Martin FS" w:date="2022-12-27T12:34:00Z">
            <w:rPr/>
          </w:rPrChange>
        </w:rPr>
        <w:t xml:space="preserve">En España, los ingresos fiscales recaudados serían de 5 mil millones de euros por año (es decir, el 0.4% del PIB de España), mientras que serían 1 mil millones de </w:t>
      </w:r>
      <w:del w:id="127" w:author="Martin FS" w:date="2022-12-27T13:09:00Z">
        <w:r w:rsidRPr="005121D2" w:rsidDel="009670C8">
          <w:rPr>
            <w:lang w:val="es-ES"/>
            <w:rPrChange w:id="128" w:author="Martin FS" w:date="2022-12-27T12:34:00Z">
              <w:rPr/>
            </w:rPrChange>
          </w:rPr>
          <w:delText>dolares</w:delText>
        </w:r>
      </w:del>
      <w:ins w:id="129" w:author="Martin FS" w:date="2022-12-27T13:09:00Z">
        <w:r w:rsidR="009670C8" w:rsidRPr="009670C8">
          <w:rPr>
            <w:lang w:val="es-ES"/>
          </w:rPr>
          <w:t>dólares</w:t>
        </w:r>
      </w:ins>
      <w:r w:rsidRPr="005121D2">
        <w:rPr>
          <w:lang w:val="es-ES"/>
          <w:rPrChange w:id="130" w:author="Martin FS" w:date="2022-12-27T12:34:00Z">
            <w:rPr/>
          </w:rPrChange>
        </w:rPr>
        <w:t xml:space="preserve"> en todos los países de bajos ingresos en </w:t>
      </w:r>
      <w:ins w:id="131" w:author="Martin FS" w:date="2022-12-27T13:09:00Z">
        <w:r w:rsidR="009670C8">
          <w:rPr>
            <w:lang w:val="es-ES"/>
          </w:rPr>
          <w:t xml:space="preserve">su </w:t>
        </w:r>
      </w:ins>
      <w:r w:rsidRPr="005121D2">
        <w:rPr>
          <w:lang w:val="es-ES"/>
          <w:rPrChange w:id="132" w:author="Martin FS" w:date="2022-12-27T12:34:00Z">
            <w:rPr/>
          </w:rPrChange>
        </w:rPr>
        <w:t>conjunto (</w:t>
      </w:r>
      <w:commentRangeStart w:id="133"/>
      <w:r w:rsidRPr="005121D2">
        <w:rPr>
          <w:lang w:val="es-ES"/>
          <w:rPrChange w:id="134" w:author="Martin FS" w:date="2022-12-27T12:34:00Z">
            <w:rPr/>
          </w:rPrChange>
        </w:rPr>
        <w:t>700</w:t>
      </w:r>
      <w:commentRangeEnd w:id="133"/>
      <w:r w:rsidR="009670C8">
        <w:rPr>
          <w:rStyle w:val="CommentReference"/>
        </w:rPr>
        <w:commentReference w:id="133"/>
      </w:r>
      <w:r w:rsidRPr="005121D2">
        <w:rPr>
          <w:lang w:val="es-ES"/>
          <w:rPrChange w:id="135" w:author="Martin FS" w:date="2022-12-27T12:34:00Z">
            <w:rPr/>
          </w:rPrChange>
        </w:rPr>
        <w:t xml:space="preserve"> millones de personas viven en un país de bajos ingresos, la mayoría de ellos en África).</w:t>
      </w:r>
      <w:r w:rsidRPr="005121D2">
        <w:rPr>
          <w:lang w:val="es-ES"/>
          <w:rPrChange w:id="136" w:author="Martin FS" w:date="2022-12-27T12:34:00Z">
            <w:rPr/>
          </w:rPrChange>
        </w:rPr>
        <w:br/>
        <w:t xml:space="preserve"> Cada país retendría parte de los ingresos que recauda y la parte restante se mancomunaría a nivel mundial para financiar infraestructura y servicios públicos en países de bajos ingresos.</w:t>
      </w:r>
      <w:r w:rsidRPr="005121D2">
        <w:rPr>
          <w:lang w:val="es-ES"/>
          <w:rPrChange w:id="137" w:author="Martin FS" w:date="2022-12-27T12:34:00Z">
            <w:rPr/>
          </w:rPrChange>
        </w:rPr>
        <w:br/>
        <w:t xml:space="preserve">  </w:t>
      </w:r>
      <w:r w:rsidRPr="005121D2">
        <w:rPr>
          <w:lang w:val="es-ES"/>
          <w:rPrChange w:id="138" w:author="Martin FS" w:date="2022-12-27T12:34:00Z">
            <w:rPr/>
          </w:rPrChange>
        </w:rPr>
        <w:br/>
      </w:r>
      <w:r w:rsidRPr="005121D2">
        <w:rPr>
          <w:lang w:val="es-ES"/>
          <w:rPrChange w:id="139" w:author="Martin FS" w:date="2022-12-27T12:34:00Z">
            <w:rPr/>
          </w:rPrChange>
        </w:rPr>
        <w:lastRenderedPageBreak/>
        <w:t xml:space="preserve"> ¿Qué porcentaje debe agruparse para financiar a los países de bajos ingresos (en lugar de retenerse en el presupuesto nacional del país)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0A383E" w14:paraId="2B029098" w14:textId="77777777">
        <w:tblPrEx>
          <w:tblCellMar>
            <w:top w:w="0" w:type="dxa"/>
            <w:left w:w="0" w:type="dxa"/>
            <w:bottom w:w="0" w:type="dxa"/>
            <w:right w:w="0" w:type="dxa"/>
          </w:tblCellMar>
        </w:tblPrEx>
        <w:tc>
          <w:tcPr>
            <w:tcW w:w="4788" w:type="dxa"/>
          </w:tcPr>
          <w:p w14:paraId="3659F81D" w14:textId="77777777" w:rsidR="000A383E" w:rsidRPr="005121D2" w:rsidRDefault="000A383E">
            <w:pPr>
              <w:rPr>
                <w:lang w:val="es-ES"/>
                <w:rPrChange w:id="140" w:author="Martin FS" w:date="2022-12-27T12:34:00Z">
                  <w:rPr/>
                </w:rPrChange>
              </w:rPr>
            </w:pPr>
          </w:p>
        </w:tc>
        <w:tc>
          <w:tcPr>
            <w:tcW w:w="435" w:type="dxa"/>
          </w:tcPr>
          <w:p w14:paraId="3490365F" w14:textId="77777777" w:rsidR="000A383E" w:rsidRDefault="005C18CD">
            <w:r>
              <w:t>0</w:t>
            </w:r>
          </w:p>
        </w:tc>
        <w:tc>
          <w:tcPr>
            <w:tcW w:w="435" w:type="dxa"/>
          </w:tcPr>
          <w:p w14:paraId="1B829914" w14:textId="77777777" w:rsidR="000A383E" w:rsidRDefault="005C18CD">
            <w:r>
              <w:t>10</w:t>
            </w:r>
          </w:p>
        </w:tc>
        <w:tc>
          <w:tcPr>
            <w:tcW w:w="435" w:type="dxa"/>
          </w:tcPr>
          <w:p w14:paraId="7C376170" w14:textId="77777777" w:rsidR="000A383E" w:rsidRDefault="005C18CD">
            <w:r>
              <w:t>20</w:t>
            </w:r>
          </w:p>
        </w:tc>
        <w:tc>
          <w:tcPr>
            <w:tcW w:w="435" w:type="dxa"/>
          </w:tcPr>
          <w:p w14:paraId="73A20955" w14:textId="77777777" w:rsidR="000A383E" w:rsidRDefault="005C18CD">
            <w:r>
              <w:t>30</w:t>
            </w:r>
          </w:p>
        </w:tc>
        <w:tc>
          <w:tcPr>
            <w:tcW w:w="435" w:type="dxa"/>
          </w:tcPr>
          <w:p w14:paraId="2A4D07A1" w14:textId="77777777" w:rsidR="000A383E" w:rsidRDefault="005C18CD">
            <w:r>
              <w:t>40</w:t>
            </w:r>
          </w:p>
        </w:tc>
        <w:tc>
          <w:tcPr>
            <w:tcW w:w="435" w:type="dxa"/>
          </w:tcPr>
          <w:p w14:paraId="682A67CE" w14:textId="77777777" w:rsidR="000A383E" w:rsidRDefault="005C18CD">
            <w:r>
              <w:t>50</w:t>
            </w:r>
          </w:p>
        </w:tc>
        <w:tc>
          <w:tcPr>
            <w:tcW w:w="435" w:type="dxa"/>
          </w:tcPr>
          <w:p w14:paraId="3DDD2C24" w14:textId="77777777" w:rsidR="000A383E" w:rsidRDefault="005C18CD">
            <w:r>
              <w:t>60</w:t>
            </w:r>
          </w:p>
        </w:tc>
        <w:tc>
          <w:tcPr>
            <w:tcW w:w="435" w:type="dxa"/>
          </w:tcPr>
          <w:p w14:paraId="68F346E7" w14:textId="77777777" w:rsidR="000A383E" w:rsidRDefault="005C18CD">
            <w:r>
              <w:t>70</w:t>
            </w:r>
          </w:p>
        </w:tc>
        <w:tc>
          <w:tcPr>
            <w:tcW w:w="435" w:type="dxa"/>
          </w:tcPr>
          <w:p w14:paraId="57F4065A" w14:textId="77777777" w:rsidR="000A383E" w:rsidRDefault="005C18CD">
            <w:r>
              <w:t>80</w:t>
            </w:r>
          </w:p>
        </w:tc>
        <w:tc>
          <w:tcPr>
            <w:tcW w:w="435" w:type="dxa"/>
          </w:tcPr>
          <w:p w14:paraId="47A47CE4" w14:textId="77777777" w:rsidR="000A383E" w:rsidRDefault="005C18CD">
            <w:r>
              <w:t>90</w:t>
            </w:r>
          </w:p>
        </w:tc>
        <w:tc>
          <w:tcPr>
            <w:tcW w:w="435" w:type="dxa"/>
          </w:tcPr>
          <w:p w14:paraId="0C581AA3" w14:textId="77777777" w:rsidR="000A383E" w:rsidRDefault="005C18CD">
            <w:r>
              <w:t>100</w:t>
            </w:r>
          </w:p>
        </w:tc>
      </w:tr>
    </w:tbl>
    <w:p w14:paraId="1C71E599" w14:textId="77777777" w:rsidR="000A383E" w:rsidRDefault="000A383E"/>
    <w:tbl>
      <w:tblPr>
        <w:tblStyle w:val="QStandardSliderTable"/>
        <w:tblW w:w="9576" w:type="auto"/>
        <w:tblLook w:val="07E0" w:firstRow="1" w:lastRow="1" w:firstColumn="1" w:lastColumn="1" w:noHBand="1" w:noVBand="1"/>
      </w:tblPr>
      <w:tblGrid>
        <w:gridCol w:w="4788"/>
        <w:gridCol w:w="4788"/>
      </w:tblGrid>
      <w:tr w:rsidR="000A383E" w14:paraId="537BB9DE" w14:textId="77777777" w:rsidTr="000A383E">
        <w:tc>
          <w:tcPr>
            <w:cnfStyle w:val="001000000000" w:firstRow="0" w:lastRow="0" w:firstColumn="1" w:lastColumn="0" w:oddVBand="0" w:evenVBand="0" w:oddHBand="0" w:evenHBand="0" w:firstRowFirstColumn="0" w:firstRowLastColumn="0" w:lastRowFirstColumn="0" w:lastRowLastColumn="0"/>
            <w:tcW w:w="4788" w:type="dxa"/>
          </w:tcPr>
          <w:p w14:paraId="5881D1E8" w14:textId="77777777" w:rsidR="000A383E" w:rsidRPr="005121D2" w:rsidRDefault="005C18CD">
            <w:pPr>
              <w:keepNext/>
              <w:rPr>
                <w:lang w:val="es-ES"/>
              </w:rPr>
            </w:pPr>
            <w:r w:rsidRPr="005121D2">
              <w:rPr>
                <w:lang w:val="es-ES"/>
              </w:rPr>
              <w:t>Porcentaje del impuesto sobre el patrimonio que debería ir a países de bajos ingresos ()</w:t>
            </w:r>
          </w:p>
        </w:tc>
        <w:tc>
          <w:tcPr>
            <w:tcW w:w="4788" w:type="dxa"/>
          </w:tcPr>
          <w:p w14:paraId="075E9B62" w14:textId="77777777" w:rsidR="000A383E" w:rsidRDefault="005C18C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A01004F" wp14:editId="7375C3A4">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4C966D7D" w14:textId="77777777" w:rsidR="000A383E" w:rsidRDefault="000A383E"/>
    <w:p w14:paraId="41F32735" w14:textId="77777777" w:rsidR="000A383E" w:rsidRDefault="000A383E"/>
    <w:p w14:paraId="2833EB15" w14:textId="77777777" w:rsidR="000A383E" w:rsidRDefault="000A383E">
      <w:pPr>
        <w:pStyle w:val="QuestionSeparator"/>
      </w:pPr>
    </w:p>
    <w:p w14:paraId="6ACE3B66" w14:textId="77777777" w:rsidR="000A383E" w:rsidRDefault="000A383E"/>
    <w:p w14:paraId="04C9AFCB" w14:textId="77777777" w:rsidR="000A383E" w:rsidRDefault="005C18CD">
      <w:pPr>
        <w:keepNext/>
      </w:pPr>
      <w:r w:rsidRPr="005121D2">
        <w:rPr>
          <w:lang w:val="es-ES"/>
        </w:rPr>
        <w:t xml:space="preserve">Q279 </w:t>
      </w:r>
      <w:r w:rsidRPr="005121D2">
        <w:rPr>
          <w:lang w:val="es-ES"/>
        </w:rPr>
        <w:br/>
        <w:t>Imagine un impuesto sobre el patrimonio que se aplique a los hogares con un patrimonio neto superior a 5 millones de euros, promulgado en todos los países del mundo.</w:t>
      </w:r>
      <w:r w:rsidRPr="005121D2">
        <w:rPr>
          <w:lang w:val="es-ES"/>
        </w:rPr>
        <w:br/>
        <w:t xml:space="preserve"> </w:t>
      </w:r>
      <w:r w:rsidRPr="005121D2">
        <w:rPr>
          <w:lang w:val="es-ES"/>
          <w:rPrChange w:id="141" w:author="Martin FS" w:date="2022-12-27T12:34:00Z">
            <w:rPr/>
          </w:rPrChange>
        </w:rPr>
        <w:t>En España, los ingresos fiscales recaudados serían de 5 mil millones de euros por año (es decir, el 0.4% del PIB de España), mientras que serían 1 mil millones de dólares en todos los países de bajos ingresos en conjunto (700 millones de personas viven en un país de bajos ingresos, la mayoría de ellos en África).</w:t>
      </w:r>
      <w:r w:rsidRPr="005121D2">
        <w:rPr>
          <w:lang w:val="es-ES"/>
          <w:rPrChange w:id="142" w:author="Martin FS" w:date="2022-12-27T12:34:00Z">
            <w:rPr/>
          </w:rPrChange>
        </w:rPr>
        <w:br/>
        <w:t xml:space="preserve">  </w:t>
      </w:r>
      <w:r w:rsidRPr="005121D2">
        <w:rPr>
          <w:lang w:val="es-ES"/>
          <w:rPrChange w:id="143" w:author="Martin FS" w:date="2022-12-27T12:34:00Z">
            <w:rPr/>
          </w:rPrChange>
        </w:rPr>
        <w:br/>
        <w:t xml:space="preserve"> </w:t>
      </w:r>
      <w:r>
        <w:t xml:space="preserve">¿Cuál de las siguientes opciones preferiría? </w:t>
      </w:r>
    </w:p>
    <w:p w14:paraId="4869BC69" w14:textId="77777777" w:rsidR="000A383E" w:rsidRDefault="005C18CD">
      <w:pPr>
        <w:pStyle w:val="ListParagraph"/>
        <w:keepNext/>
        <w:numPr>
          <w:ilvl w:val="0"/>
          <w:numId w:val="4"/>
        </w:numPr>
      </w:pPr>
      <w:r w:rsidRPr="005121D2">
        <w:rPr>
          <w:lang w:val="es-ES"/>
        </w:rPr>
        <w:t xml:space="preserve">Con el impuesto sobre el patrimonio se financiarían los presupuestos nacionales de cada país. Por ejemplo, en España podría financiar el sistema público de escuelas y hospitales.  </w:t>
      </w:r>
      <w:r>
        <w:t xml:space="preserve">(1) </w:t>
      </w:r>
    </w:p>
    <w:p w14:paraId="1B6DF4CB" w14:textId="77777777" w:rsidR="000A383E" w:rsidRDefault="005C18CD">
      <w:pPr>
        <w:pStyle w:val="ListParagraph"/>
        <w:keepNext/>
        <w:numPr>
          <w:ilvl w:val="0"/>
          <w:numId w:val="4"/>
        </w:numPr>
      </w:pPr>
      <w:r w:rsidRPr="005121D2">
        <w:rPr>
          <w:lang w:val="es-ES"/>
        </w:rPr>
        <w:t xml:space="preserve">Que la mitad del impuesto sobre el patrimonio financie los presupuestos nacionales de cada país, y la otra mitad los de los países de bajos ingresos. Por ejemplo, podría financiar el sistema público de hospitales en España y el acceso al agua potable, la atención sanitaria y la educación en África.  </w:t>
      </w:r>
      <w:r>
        <w:t xml:space="preserve">(4) </w:t>
      </w:r>
    </w:p>
    <w:p w14:paraId="6454D1C2" w14:textId="77777777" w:rsidR="000A383E" w:rsidRDefault="000A383E"/>
    <w:p w14:paraId="24FFDA4B" w14:textId="77777777" w:rsidR="000A383E" w:rsidRDefault="005C18CD">
      <w:pPr>
        <w:pStyle w:val="BlockEndLabel"/>
      </w:pPr>
      <w:r>
        <w:t>End of Block: Wealth tax (pooled)</w:t>
      </w:r>
    </w:p>
    <w:p w14:paraId="0666286C" w14:textId="77777777" w:rsidR="000A383E" w:rsidRDefault="000A383E">
      <w:pPr>
        <w:pStyle w:val="BlockSeparator"/>
      </w:pPr>
    </w:p>
    <w:p w14:paraId="18295B0E" w14:textId="77777777" w:rsidR="000A383E" w:rsidRPr="005121D2" w:rsidRDefault="005C18CD">
      <w:pPr>
        <w:pStyle w:val="BlockStartLabel"/>
        <w:rPr>
          <w:lang w:val="es-ES"/>
        </w:rPr>
      </w:pPr>
      <w:r w:rsidRPr="005121D2">
        <w:rPr>
          <w:lang w:val="es-ES"/>
        </w:rPr>
        <w:t>Start of Block: Foreign aid</w:t>
      </w:r>
    </w:p>
    <w:p w14:paraId="0596D4D2" w14:textId="77777777" w:rsidR="000A383E" w:rsidRPr="005121D2" w:rsidRDefault="000A383E">
      <w:pPr>
        <w:rPr>
          <w:lang w:val="es-ES"/>
        </w:rPr>
      </w:pPr>
    </w:p>
    <w:p w14:paraId="066F40A1" w14:textId="77777777" w:rsidR="000A383E" w:rsidRPr="005121D2" w:rsidRDefault="005C18CD">
      <w:pPr>
        <w:keepNext/>
        <w:rPr>
          <w:lang w:val="es-ES"/>
        </w:rPr>
      </w:pPr>
      <w:r w:rsidRPr="005121D2">
        <w:rPr>
          <w:lang w:val="es-ES"/>
        </w:rPr>
        <w:lastRenderedPageBreak/>
        <w:t xml:space="preserve">Q1 Según sus cálculos, </w:t>
      </w:r>
      <w:r w:rsidRPr="005121D2">
        <w:rPr>
          <w:b/>
          <w:lang w:val="es-ES"/>
        </w:rPr>
        <w:t>¿qué porcentaje del gasto del gobierno español se asigna a la ayuda extranjera?</w:t>
      </w:r>
      <w:r w:rsidRPr="005121D2">
        <w:rPr>
          <w:lang w:val="es-ES"/>
        </w:rPr>
        <w:t xml:space="preserve"> (es decir, a reducir la pobreza en los países de bajos ingresos)</w:t>
      </w:r>
      <w:r w:rsidRPr="005121D2">
        <w:rPr>
          <w:lang w:val="es-ES"/>
        </w:rPr>
        <w:br/>
        <w:t xml:space="preserve"> </w:t>
      </w:r>
      <w:r w:rsidRPr="005121D2">
        <w:rPr>
          <w:lang w:val="es-ES"/>
        </w:rPr>
        <w:br/>
        <w:t xml:space="preserve"> Para su información, el gasto del gobierno asciende al 42% del PIB de España, incluye el gasto del gobierno nacional, provincial y local y, además de la ayuda extranjera, cubre los siguientes artículos: defensa, seguridad social (pensiones de jubilación), salud, beneficios sociales, educación, caminos, justicia y otros programas.</w:t>
      </w:r>
    </w:p>
    <w:p w14:paraId="750F06C6" w14:textId="77777777" w:rsidR="000A383E" w:rsidRDefault="005C18CD">
      <w:pPr>
        <w:pStyle w:val="ListParagraph"/>
        <w:keepNext/>
        <w:numPr>
          <w:ilvl w:val="0"/>
          <w:numId w:val="4"/>
        </w:numPr>
      </w:pPr>
      <w:r>
        <w:t xml:space="preserve">Menos del 0,1%  (4) </w:t>
      </w:r>
    </w:p>
    <w:p w14:paraId="5C83D32A" w14:textId="77777777" w:rsidR="000A383E" w:rsidRDefault="005C18CD">
      <w:pPr>
        <w:pStyle w:val="ListParagraph"/>
        <w:keepNext/>
        <w:numPr>
          <w:ilvl w:val="0"/>
          <w:numId w:val="4"/>
        </w:numPr>
      </w:pPr>
      <w:r>
        <w:t xml:space="preserve">0,1% a 0,2%  (5) </w:t>
      </w:r>
    </w:p>
    <w:p w14:paraId="4848C833" w14:textId="77777777" w:rsidR="000A383E" w:rsidRDefault="005C18CD">
      <w:pPr>
        <w:pStyle w:val="ListParagraph"/>
        <w:keepNext/>
        <w:numPr>
          <w:ilvl w:val="0"/>
          <w:numId w:val="4"/>
        </w:numPr>
      </w:pPr>
      <w:r>
        <w:t xml:space="preserve">0,3% a 0,5%  (6) </w:t>
      </w:r>
    </w:p>
    <w:p w14:paraId="2B35337B" w14:textId="77777777" w:rsidR="000A383E" w:rsidRDefault="005C18CD">
      <w:pPr>
        <w:pStyle w:val="ListParagraph"/>
        <w:keepNext/>
        <w:numPr>
          <w:ilvl w:val="0"/>
          <w:numId w:val="4"/>
        </w:numPr>
      </w:pPr>
      <w:r>
        <w:t xml:space="preserve">0,6% a 1,0%  (17) </w:t>
      </w:r>
    </w:p>
    <w:p w14:paraId="3304BF30" w14:textId="77777777" w:rsidR="000A383E" w:rsidRDefault="005C18CD">
      <w:pPr>
        <w:pStyle w:val="ListParagraph"/>
        <w:keepNext/>
        <w:numPr>
          <w:ilvl w:val="0"/>
          <w:numId w:val="4"/>
        </w:numPr>
      </w:pPr>
      <w:r>
        <w:t xml:space="preserve">1,1% a 1,7%  (7) </w:t>
      </w:r>
    </w:p>
    <w:p w14:paraId="5827758B" w14:textId="77777777" w:rsidR="000A383E" w:rsidRDefault="005C18CD">
      <w:pPr>
        <w:pStyle w:val="ListParagraph"/>
        <w:keepNext/>
        <w:numPr>
          <w:ilvl w:val="0"/>
          <w:numId w:val="4"/>
        </w:numPr>
      </w:pPr>
      <w:r>
        <w:t xml:space="preserve">1,8% a 2,6%  (8) </w:t>
      </w:r>
    </w:p>
    <w:p w14:paraId="7CD53EEB" w14:textId="77777777" w:rsidR="000A383E" w:rsidRDefault="005C18CD">
      <w:pPr>
        <w:pStyle w:val="ListParagraph"/>
        <w:keepNext/>
        <w:numPr>
          <w:ilvl w:val="0"/>
          <w:numId w:val="4"/>
        </w:numPr>
      </w:pPr>
      <w:r>
        <w:t xml:space="preserve">2,7% a 4%  (9) </w:t>
      </w:r>
    </w:p>
    <w:p w14:paraId="1BDBAD04" w14:textId="77777777" w:rsidR="000A383E" w:rsidRDefault="005C18CD">
      <w:pPr>
        <w:pStyle w:val="ListParagraph"/>
        <w:keepNext/>
        <w:numPr>
          <w:ilvl w:val="0"/>
          <w:numId w:val="4"/>
        </w:numPr>
      </w:pPr>
      <w:r>
        <w:t xml:space="preserve">4,1% a 6%  (11) </w:t>
      </w:r>
    </w:p>
    <w:p w14:paraId="55893ECE" w14:textId="77777777" w:rsidR="000A383E" w:rsidRDefault="005C18CD">
      <w:pPr>
        <w:pStyle w:val="ListParagraph"/>
        <w:keepNext/>
        <w:numPr>
          <w:ilvl w:val="0"/>
          <w:numId w:val="4"/>
        </w:numPr>
      </w:pPr>
      <w:r>
        <w:t xml:space="preserve">6,1% a 9%  (12) </w:t>
      </w:r>
    </w:p>
    <w:p w14:paraId="0D3B4233" w14:textId="77777777" w:rsidR="000A383E" w:rsidRDefault="005C18CD">
      <w:pPr>
        <w:pStyle w:val="ListParagraph"/>
        <w:keepNext/>
        <w:numPr>
          <w:ilvl w:val="0"/>
          <w:numId w:val="4"/>
        </w:numPr>
      </w:pPr>
      <w:r>
        <w:t xml:space="preserve">9,1% a 13%  (13) </w:t>
      </w:r>
    </w:p>
    <w:p w14:paraId="35675E71" w14:textId="77777777" w:rsidR="000A383E" w:rsidRDefault="005C18CD">
      <w:pPr>
        <w:pStyle w:val="ListParagraph"/>
        <w:keepNext/>
        <w:numPr>
          <w:ilvl w:val="0"/>
          <w:numId w:val="4"/>
        </w:numPr>
      </w:pPr>
      <w:r>
        <w:t xml:space="preserve">13,1% a 25%  (16) </w:t>
      </w:r>
    </w:p>
    <w:p w14:paraId="599EEC91" w14:textId="77777777" w:rsidR="000A383E" w:rsidRDefault="005C18CD">
      <w:pPr>
        <w:pStyle w:val="ListParagraph"/>
        <w:keepNext/>
        <w:numPr>
          <w:ilvl w:val="0"/>
          <w:numId w:val="4"/>
        </w:numPr>
      </w:pPr>
      <w:r>
        <w:t xml:space="preserve">Más del 25%  (14) </w:t>
      </w:r>
    </w:p>
    <w:p w14:paraId="40E65682" w14:textId="77777777" w:rsidR="000A383E" w:rsidRDefault="000A383E"/>
    <w:p w14:paraId="5F919F47" w14:textId="77777777" w:rsidR="000A383E" w:rsidRDefault="005C18CD">
      <w:pPr>
        <w:pStyle w:val="BlockEndLabel"/>
      </w:pPr>
      <w:r>
        <w:t>End of Block: Foreign aid</w:t>
      </w:r>
    </w:p>
    <w:p w14:paraId="70984FC4" w14:textId="77777777" w:rsidR="000A383E" w:rsidRDefault="000A383E">
      <w:pPr>
        <w:pStyle w:val="BlockSeparator"/>
      </w:pPr>
    </w:p>
    <w:p w14:paraId="1E38FE67" w14:textId="77777777" w:rsidR="000A383E" w:rsidRDefault="005C18CD">
      <w:pPr>
        <w:pStyle w:val="BlockStartLabel"/>
      </w:pPr>
      <w:r>
        <w:t>Start of Block: Foreign aid (randomized)</w:t>
      </w:r>
    </w:p>
    <w:p w14:paraId="0B8473FD" w14:textId="77777777" w:rsidR="000A383E" w:rsidRDefault="000A383E"/>
    <w:p w14:paraId="736257B8" w14:textId="77777777" w:rsidR="000A383E" w:rsidRPr="005121D2" w:rsidRDefault="005C18CD">
      <w:pPr>
        <w:keepNext/>
        <w:rPr>
          <w:lang w:val="es-ES"/>
        </w:rPr>
      </w:pPr>
      <w:r w:rsidRPr="005121D2">
        <w:rPr>
          <w:lang w:val="es-ES"/>
        </w:rPr>
        <w:lastRenderedPageBreak/>
        <w:t>Q2 Si pudiera elegir en lo que el gobierno gasta, ¿qué porcentaje destinaría a ayuda extranjera?</w:t>
      </w:r>
    </w:p>
    <w:p w14:paraId="1ECC317F" w14:textId="77777777" w:rsidR="000A383E" w:rsidRDefault="005C18CD">
      <w:pPr>
        <w:pStyle w:val="ListParagraph"/>
        <w:keepNext/>
        <w:numPr>
          <w:ilvl w:val="0"/>
          <w:numId w:val="4"/>
        </w:numPr>
      </w:pPr>
      <w:r>
        <w:t xml:space="preserve">Menos del 0,1%  (4) </w:t>
      </w:r>
    </w:p>
    <w:p w14:paraId="1A938E29" w14:textId="77777777" w:rsidR="000A383E" w:rsidRDefault="005C18CD">
      <w:pPr>
        <w:pStyle w:val="ListParagraph"/>
        <w:keepNext/>
        <w:numPr>
          <w:ilvl w:val="0"/>
          <w:numId w:val="4"/>
        </w:numPr>
      </w:pPr>
      <w:r>
        <w:t xml:space="preserve">0,1% a 0,2%  (5) </w:t>
      </w:r>
    </w:p>
    <w:p w14:paraId="29C17723" w14:textId="77777777" w:rsidR="000A383E" w:rsidRDefault="005C18CD">
      <w:pPr>
        <w:pStyle w:val="ListParagraph"/>
        <w:keepNext/>
        <w:numPr>
          <w:ilvl w:val="0"/>
          <w:numId w:val="4"/>
        </w:numPr>
      </w:pPr>
      <w:r>
        <w:t xml:space="preserve">0,3% a 0,5%  (6) </w:t>
      </w:r>
    </w:p>
    <w:p w14:paraId="7E04550D" w14:textId="77777777" w:rsidR="000A383E" w:rsidRDefault="005C18CD">
      <w:pPr>
        <w:pStyle w:val="ListParagraph"/>
        <w:keepNext/>
        <w:numPr>
          <w:ilvl w:val="0"/>
          <w:numId w:val="4"/>
        </w:numPr>
      </w:pPr>
      <w:r>
        <w:t xml:space="preserve">0,6% a 1,0%  (7) </w:t>
      </w:r>
    </w:p>
    <w:p w14:paraId="073FBDAD" w14:textId="77777777" w:rsidR="000A383E" w:rsidRDefault="005C18CD">
      <w:pPr>
        <w:pStyle w:val="ListParagraph"/>
        <w:keepNext/>
        <w:numPr>
          <w:ilvl w:val="0"/>
          <w:numId w:val="4"/>
        </w:numPr>
      </w:pPr>
      <w:r>
        <w:t xml:space="preserve">1,1% a 1,7%  (8) </w:t>
      </w:r>
    </w:p>
    <w:p w14:paraId="335C4355" w14:textId="77777777" w:rsidR="000A383E" w:rsidRDefault="005C18CD">
      <w:pPr>
        <w:pStyle w:val="ListParagraph"/>
        <w:keepNext/>
        <w:numPr>
          <w:ilvl w:val="0"/>
          <w:numId w:val="4"/>
        </w:numPr>
      </w:pPr>
      <w:r>
        <w:t xml:space="preserve">1,8% a 2,6%  (9) </w:t>
      </w:r>
    </w:p>
    <w:p w14:paraId="758FD12B" w14:textId="77777777" w:rsidR="000A383E" w:rsidRDefault="005C18CD">
      <w:pPr>
        <w:pStyle w:val="ListParagraph"/>
        <w:keepNext/>
        <w:numPr>
          <w:ilvl w:val="0"/>
          <w:numId w:val="4"/>
        </w:numPr>
      </w:pPr>
      <w:r>
        <w:t xml:space="preserve">2,7% a 4%  (10) </w:t>
      </w:r>
    </w:p>
    <w:p w14:paraId="29584ECA" w14:textId="77777777" w:rsidR="000A383E" w:rsidRDefault="005C18CD">
      <w:pPr>
        <w:pStyle w:val="ListParagraph"/>
        <w:keepNext/>
        <w:numPr>
          <w:ilvl w:val="0"/>
          <w:numId w:val="4"/>
        </w:numPr>
      </w:pPr>
      <w:r>
        <w:t xml:space="preserve">4,1% a 6%  (11) </w:t>
      </w:r>
    </w:p>
    <w:p w14:paraId="3BD37213" w14:textId="77777777" w:rsidR="000A383E" w:rsidRDefault="005C18CD">
      <w:pPr>
        <w:pStyle w:val="ListParagraph"/>
        <w:keepNext/>
        <w:numPr>
          <w:ilvl w:val="0"/>
          <w:numId w:val="4"/>
        </w:numPr>
      </w:pPr>
      <w:r>
        <w:t xml:space="preserve">6,1% a 9%  (12) </w:t>
      </w:r>
    </w:p>
    <w:p w14:paraId="39CC22D0" w14:textId="77777777" w:rsidR="000A383E" w:rsidRDefault="005C18CD">
      <w:pPr>
        <w:pStyle w:val="ListParagraph"/>
        <w:keepNext/>
        <w:numPr>
          <w:ilvl w:val="0"/>
          <w:numId w:val="4"/>
        </w:numPr>
      </w:pPr>
      <w:r>
        <w:t xml:space="preserve">9,1% a 13%  (13) </w:t>
      </w:r>
    </w:p>
    <w:p w14:paraId="67604C38" w14:textId="77777777" w:rsidR="000A383E" w:rsidRDefault="005C18CD">
      <w:pPr>
        <w:pStyle w:val="ListParagraph"/>
        <w:keepNext/>
        <w:numPr>
          <w:ilvl w:val="0"/>
          <w:numId w:val="4"/>
        </w:numPr>
      </w:pPr>
      <w:r>
        <w:t xml:space="preserve">13,1% a 25%  (16) </w:t>
      </w:r>
    </w:p>
    <w:p w14:paraId="7458E532" w14:textId="77777777" w:rsidR="000A383E" w:rsidRDefault="005C18CD">
      <w:pPr>
        <w:pStyle w:val="ListParagraph"/>
        <w:keepNext/>
        <w:numPr>
          <w:ilvl w:val="0"/>
          <w:numId w:val="4"/>
        </w:numPr>
      </w:pPr>
      <w:r>
        <w:t xml:space="preserve">Más del 25%  (14) </w:t>
      </w:r>
    </w:p>
    <w:p w14:paraId="115D9BBD" w14:textId="77777777" w:rsidR="000A383E" w:rsidRDefault="000A383E"/>
    <w:p w14:paraId="4F2C5CC7" w14:textId="77777777" w:rsidR="000A383E" w:rsidRDefault="000A383E">
      <w:pPr>
        <w:pStyle w:val="QuestionSeparator"/>
      </w:pPr>
    </w:p>
    <w:p w14:paraId="73F02431" w14:textId="77777777" w:rsidR="000A383E" w:rsidRDefault="000A383E"/>
    <w:p w14:paraId="5EA96D33" w14:textId="77777777" w:rsidR="000A383E" w:rsidRPr="005121D2" w:rsidRDefault="005C18CD">
      <w:pPr>
        <w:keepNext/>
        <w:rPr>
          <w:lang w:val="es-ES"/>
          <w:rPrChange w:id="144" w:author="Martin FS" w:date="2022-12-27T12:34:00Z">
            <w:rPr/>
          </w:rPrChange>
        </w:rPr>
      </w:pPr>
      <w:r w:rsidRPr="005121D2">
        <w:rPr>
          <w:lang w:val="es-ES"/>
        </w:rPr>
        <w:lastRenderedPageBreak/>
        <w:t>Q3 Actualmente, el 0,5 % del gasto público del gobierno de España se asigna a la ayuda extranjera.</w:t>
      </w:r>
      <w:r w:rsidRPr="005121D2">
        <w:rPr>
          <w:lang w:val="es-ES"/>
        </w:rPr>
        <w:br/>
        <w:t xml:space="preserve"> </w:t>
      </w:r>
      <w:r w:rsidRPr="005121D2">
        <w:rPr>
          <w:lang w:val="es-ES"/>
        </w:rPr>
        <w:br/>
        <w:t xml:space="preserve"> </w:t>
      </w:r>
      <w:r w:rsidRPr="005121D2">
        <w:rPr>
          <w:lang w:val="es-ES"/>
          <w:rPrChange w:id="145" w:author="Martin FS" w:date="2022-12-27T12:34:00Z">
            <w:rPr/>
          </w:rPrChange>
        </w:rPr>
        <w:t>Si pudiera elegir en lo que el gobierno gasta, ¿qué porcentaje destinaría a la ayuda extranjera?</w:t>
      </w:r>
    </w:p>
    <w:p w14:paraId="24CF320B" w14:textId="77777777" w:rsidR="000A383E" w:rsidRDefault="005C18CD">
      <w:pPr>
        <w:pStyle w:val="ListParagraph"/>
        <w:keepNext/>
        <w:numPr>
          <w:ilvl w:val="0"/>
          <w:numId w:val="4"/>
        </w:numPr>
      </w:pPr>
      <w:r>
        <w:t xml:space="preserve">Menos del 0,1%  (4) </w:t>
      </w:r>
    </w:p>
    <w:p w14:paraId="3BBF94C8" w14:textId="77777777" w:rsidR="000A383E" w:rsidRDefault="005C18CD">
      <w:pPr>
        <w:pStyle w:val="ListParagraph"/>
        <w:keepNext/>
        <w:numPr>
          <w:ilvl w:val="0"/>
          <w:numId w:val="4"/>
        </w:numPr>
      </w:pPr>
      <w:r>
        <w:t xml:space="preserve">0,1% a 0,2%  (5) </w:t>
      </w:r>
    </w:p>
    <w:p w14:paraId="3FBB8CC1" w14:textId="77777777" w:rsidR="000A383E" w:rsidRDefault="005C18CD">
      <w:pPr>
        <w:pStyle w:val="ListParagraph"/>
        <w:keepNext/>
        <w:numPr>
          <w:ilvl w:val="0"/>
          <w:numId w:val="4"/>
        </w:numPr>
      </w:pPr>
      <w:r>
        <w:t xml:space="preserve">0,3% a 0,5%  (6) </w:t>
      </w:r>
    </w:p>
    <w:p w14:paraId="1913A8A0" w14:textId="77777777" w:rsidR="000A383E" w:rsidRDefault="005C18CD">
      <w:pPr>
        <w:pStyle w:val="ListParagraph"/>
        <w:keepNext/>
        <w:numPr>
          <w:ilvl w:val="0"/>
          <w:numId w:val="4"/>
        </w:numPr>
      </w:pPr>
      <w:r>
        <w:t xml:space="preserve">0,6% a 1,0%  (7) </w:t>
      </w:r>
    </w:p>
    <w:p w14:paraId="2238B3CE" w14:textId="77777777" w:rsidR="000A383E" w:rsidRDefault="005C18CD">
      <w:pPr>
        <w:pStyle w:val="ListParagraph"/>
        <w:keepNext/>
        <w:numPr>
          <w:ilvl w:val="0"/>
          <w:numId w:val="4"/>
        </w:numPr>
      </w:pPr>
      <w:r>
        <w:t xml:space="preserve">1,1% a 1,7%  (8) </w:t>
      </w:r>
    </w:p>
    <w:p w14:paraId="7456A9B8" w14:textId="77777777" w:rsidR="000A383E" w:rsidRDefault="005C18CD">
      <w:pPr>
        <w:pStyle w:val="ListParagraph"/>
        <w:keepNext/>
        <w:numPr>
          <w:ilvl w:val="0"/>
          <w:numId w:val="4"/>
        </w:numPr>
      </w:pPr>
      <w:r>
        <w:t xml:space="preserve">1,8% a 2,6%  (9) </w:t>
      </w:r>
    </w:p>
    <w:p w14:paraId="3BB9E76A" w14:textId="77777777" w:rsidR="000A383E" w:rsidRDefault="005C18CD">
      <w:pPr>
        <w:pStyle w:val="ListParagraph"/>
        <w:keepNext/>
        <w:numPr>
          <w:ilvl w:val="0"/>
          <w:numId w:val="4"/>
        </w:numPr>
      </w:pPr>
      <w:r>
        <w:t xml:space="preserve">2,7% a 4%  (10) </w:t>
      </w:r>
    </w:p>
    <w:p w14:paraId="65EF92D1" w14:textId="77777777" w:rsidR="000A383E" w:rsidRDefault="005C18CD">
      <w:pPr>
        <w:pStyle w:val="ListParagraph"/>
        <w:keepNext/>
        <w:numPr>
          <w:ilvl w:val="0"/>
          <w:numId w:val="4"/>
        </w:numPr>
      </w:pPr>
      <w:r>
        <w:t xml:space="preserve">4,1% a 6%  (11) </w:t>
      </w:r>
    </w:p>
    <w:p w14:paraId="32E03671" w14:textId="77777777" w:rsidR="000A383E" w:rsidRDefault="005C18CD">
      <w:pPr>
        <w:pStyle w:val="ListParagraph"/>
        <w:keepNext/>
        <w:numPr>
          <w:ilvl w:val="0"/>
          <w:numId w:val="4"/>
        </w:numPr>
      </w:pPr>
      <w:r>
        <w:t xml:space="preserve">6,1% a 9%  (12) </w:t>
      </w:r>
    </w:p>
    <w:p w14:paraId="5E9550B6" w14:textId="77777777" w:rsidR="000A383E" w:rsidRDefault="005C18CD">
      <w:pPr>
        <w:pStyle w:val="ListParagraph"/>
        <w:keepNext/>
        <w:numPr>
          <w:ilvl w:val="0"/>
          <w:numId w:val="4"/>
        </w:numPr>
      </w:pPr>
      <w:r>
        <w:t xml:space="preserve">9,1% a 13%  (13) </w:t>
      </w:r>
    </w:p>
    <w:p w14:paraId="214630C8" w14:textId="77777777" w:rsidR="000A383E" w:rsidRDefault="005C18CD">
      <w:pPr>
        <w:pStyle w:val="ListParagraph"/>
        <w:keepNext/>
        <w:numPr>
          <w:ilvl w:val="0"/>
          <w:numId w:val="4"/>
        </w:numPr>
      </w:pPr>
      <w:r>
        <w:t xml:space="preserve">13,1% a 25%  (16) </w:t>
      </w:r>
    </w:p>
    <w:p w14:paraId="1CCA3A41" w14:textId="77777777" w:rsidR="000A383E" w:rsidRDefault="005C18CD">
      <w:pPr>
        <w:pStyle w:val="ListParagraph"/>
        <w:keepNext/>
        <w:numPr>
          <w:ilvl w:val="0"/>
          <w:numId w:val="4"/>
        </w:numPr>
      </w:pPr>
      <w:r>
        <w:t xml:space="preserve">Más del 25%  (14) </w:t>
      </w:r>
    </w:p>
    <w:p w14:paraId="1529A20A" w14:textId="77777777" w:rsidR="000A383E" w:rsidRDefault="000A383E"/>
    <w:p w14:paraId="793A059D" w14:textId="77777777" w:rsidR="000A383E" w:rsidRDefault="005C18CD">
      <w:pPr>
        <w:pStyle w:val="BlockEndLabel"/>
      </w:pPr>
      <w:r>
        <w:t>End of Block: Foreign aid (randomized)</w:t>
      </w:r>
    </w:p>
    <w:p w14:paraId="41F649C7" w14:textId="77777777" w:rsidR="000A383E" w:rsidRDefault="000A383E">
      <w:pPr>
        <w:pStyle w:val="BlockSeparator"/>
      </w:pPr>
    </w:p>
    <w:p w14:paraId="207926F2" w14:textId="77777777" w:rsidR="000A383E" w:rsidRDefault="005C18CD">
      <w:pPr>
        <w:pStyle w:val="BlockStartLabel"/>
      </w:pPr>
      <w:r>
        <w:t>Start of Block: Foreign aid  cont'd</w:t>
      </w:r>
    </w:p>
    <w:p w14:paraId="62D7C89C" w14:textId="77777777" w:rsidR="000A383E" w:rsidRDefault="005C18CD">
      <w:pPr>
        <w:pStyle w:val="QDisplayLogic"/>
        <w:keepNext/>
      </w:pPr>
      <w:r>
        <w:lastRenderedPageBreak/>
        <w:t>Display This Question:</w:t>
      </w:r>
    </w:p>
    <w:p w14:paraId="0B37F971" w14:textId="77777777" w:rsidR="000A383E" w:rsidRDefault="005C18CD">
      <w:pPr>
        <w:pStyle w:val="QDisplayLogic"/>
        <w:keepNext/>
        <w:ind w:firstLine="400"/>
      </w:pPr>
      <w:r>
        <w:t>If Actually, 1.7% of the UK government spending is allocated to foreign aid. If you could choose the... = 1.8% to 2.6%</w:t>
      </w:r>
    </w:p>
    <w:p w14:paraId="7D6925AF" w14:textId="77777777" w:rsidR="000A383E" w:rsidRDefault="005C18CD">
      <w:pPr>
        <w:pStyle w:val="QDisplayLogic"/>
        <w:keepNext/>
        <w:ind w:firstLine="400"/>
      </w:pPr>
      <w:r>
        <w:t>Or Actually, 1.7% of the UK government spending is allocated to foreign aid. If you could choose the... = 2.7% to 4%</w:t>
      </w:r>
    </w:p>
    <w:p w14:paraId="45D7AF46" w14:textId="77777777" w:rsidR="000A383E" w:rsidRDefault="005C18CD">
      <w:pPr>
        <w:pStyle w:val="QDisplayLogic"/>
        <w:keepNext/>
        <w:ind w:firstLine="400"/>
      </w:pPr>
      <w:r>
        <w:t>Or Actually, 1.7% of the UK government spending is allocated to foreign aid. If you could choose the... = 4.1% to 6%</w:t>
      </w:r>
    </w:p>
    <w:p w14:paraId="7E6BDE47" w14:textId="77777777" w:rsidR="000A383E" w:rsidRDefault="005C18CD">
      <w:pPr>
        <w:pStyle w:val="QDisplayLogic"/>
        <w:keepNext/>
        <w:ind w:firstLine="400"/>
      </w:pPr>
      <w:r>
        <w:t>Or Actually, 1.7% of the UK government spending is allocated to foreign aid. If you could choose the... = 6.1% to 9%</w:t>
      </w:r>
    </w:p>
    <w:p w14:paraId="0B3B3F6F" w14:textId="77777777" w:rsidR="000A383E" w:rsidRDefault="005C18CD">
      <w:pPr>
        <w:pStyle w:val="QDisplayLogic"/>
        <w:keepNext/>
        <w:ind w:firstLine="400"/>
      </w:pPr>
      <w:r>
        <w:t>Or Actually, 1.7% of the UK government spending is allocated to foreign aid. If you could choose the... = 9.1% to 13%</w:t>
      </w:r>
    </w:p>
    <w:p w14:paraId="7AFD3FB1" w14:textId="77777777" w:rsidR="000A383E" w:rsidRDefault="005C18CD">
      <w:pPr>
        <w:pStyle w:val="QDisplayLogic"/>
        <w:keepNext/>
        <w:ind w:firstLine="400"/>
      </w:pPr>
      <w:r>
        <w:t>Or Actually, 1.7% of the UK government spending is allocated to foreign aid. If you could choose the... = 13.1% to 25%</w:t>
      </w:r>
    </w:p>
    <w:p w14:paraId="6081563F" w14:textId="77777777" w:rsidR="000A383E" w:rsidRDefault="005C18CD">
      <w:pPr>
        <w:pStyle w:val="QDisplayLogic"/>
        <w:keepNext/>
        <w:ind w:firstLine="400"/>
      </w:pPr>
      <w:r>
        <w:t>Or Actually, 1.7% of the UK government spending is allocated to foreign aid. If you could choose the... = More than 25%</w:t>
      </w:r>
    </w:p>
    <w:p w14:paraId="5CD68CEC" w14:textId="77777777" w:rsidR="000A383E" w:rsidRDefault="005C18CD">
      <w:pPr>
        <w:pStyle w:val="QDisplayLogic"/>
        <w:keepNext/>
      </w:pPr>
      <w:r>
        <w:t>Or If</w:t>
      </w:r>
    </w:p>
    <w:p w14:paraId="2DE91200" w14:textId="77777777" w:rsidR="000A383E" w:rsidRDefault="005C18CD">
      <w:pPr>
        <w:pStyle w:val="QDisplayLogic"/>
        <w:keepNext/>
        <w:ind w:firstLine="400"/>
      </w:pPr>
      <w:r>
        <w:t>Actually, 1.7% of the UK government spending is allocated to foreign aid. If you could choose the... = 1.1% to 1.7%</w:t>
      </w:r>
    </w:p>
    <w:p w14:paraId="616462CA" w14:textId="77777777" w:rsidR="000A383E" w:rsidRDefault="005C18CD">
      <w:pPr>
        <w:pStyle w:val="QDisplayLogic"/>
        <w:keepNext/>
        <w:ind w:firstLine="400"/>
      </w:pPr>
      <w:r>
        <w:t>And In which country do you live? = France</w:t>
      </w:r>
    </w:p>
    <w:p w14:paraId="632EC296" w14:textId="77777777" w:rsidR="000A383E" w:rsidRDefault="005C18CD">
      <w:pPr>
        <w:pStyle w:val="QDisplayLogic"/>
        <w:keepNext/>
      </w:pPr>
      <w:r>
        <w:t>And If</w:t>
      </w:r>
    </w:p>
    <w:p w14:paraId="13EBE137" w14:textId="77777777" w:rsidR="000A383E" w:rsidRDefault="005C18CD">
      <w:pPr>
        <w:pStyle w:val="QDisplayLogic"/>
        <w:keepNext/>
        <w:ind w:firstLine="400"/>
      </w:pPr>
      <w:r>
        <w:t>In which country do you live? = Spain</w:t>
      </w:r>
    </w:p>
    <w:p w14:paraId="5B2BC3F6" w14:textId="77777777" w:rsidR="000A383E" w:rsidRDefault="005C18CD">
      <w:pPr>
        <w:pStyle w:val="QDisplayLogic"/>
        <w:keepNext/>
        <w:ind w:firstLine="400"/>
      </w:pPr>
      <w:r>
        <w:t>And Actually, 1.7% of the UK government spending is allocated to foreign aid. If you could choose the... = 1.1% to 1.7%</w:t>
      </w:r>
    </w:p>
    <w:p w14:paraId="39098B0F" w14:textId="77777777" w:rsidR="000A383E" w:rsidRDefault="000A383E"/>
    <w:p w14:paraId="3E289E5C" w14:textId="77777777" w:rsidR="000A383E" w:rsidRPr="005121D2" w:rsidRDefault="005C18CD">
      <w:pPr>
        <w:keepNext/>
        <w:rPr>
          <w:lang w:val="es-ES"/>
          <w:rPrChange w:id="146" w:author="Martin FS" w:date="2022-12-27T12:34:00Z">
            <w:rPr/>
          </w:rPrChange>
        </w:rPr>
      </w:pPr>
      <w:r w:rsidRPr="005121D2">
        <w:rPr>
          <w:lang w:val="es-ES"/>
        </w:rPr>
        <w:lastRenderedPageBreak/>
        <w:t>Q1 Según su respuesta anterior, a usted le gustaría aumentar el presupuesto para la ayuda extranjera de España.</w:t>
      </w:r>
      <w:r w:rsidRPr="005121D2">
        <w:rPr>
          <w:lang w:val="es-ES"/>
        </w:rPr>
        <w:br/>
        <w:t xml:space="preserve"> </w:t>
      </w:r>
      <w:r w:rsidRPr="005121D2">
        <w:rPr>
          <w:lang w:val="es-ES"/>
        </w:rPr>
        <w:br/>
        <w:t xml:space="preserve"> </w:t>
      </w:r>
      <w:r w:rsidRPr="005121D2">
        <w:rPr>
          <w:lang w:val="es-ES"/>
          <w:rPrChange w:id="147" w:author="Martin FS" w:date="2022-12-27T12:34:00Z">
            <w:rPr/>
          </w:rPrChange>
        </w:rPr>
        <w:t>¿Cómo le gustaría financiar tal aumento para la ayuda extranjera? (Es posible marcar múltiples respuestas)</w:t>
      </w:r>
    </w:p>
    <w:p w14:paraId="374FF615" w14:textId="77777777" w:rsidR="000A383E" w:rsidRDefault="005C18CD">
      <w:pPr>
        <w:pStyle w:val="ListParagraph"/>
        <w:keepNext/>
        <w:numPr>
          <w:ilvl w:val="0"/>
          <w:numId w:val="2"/>
        </w:numPr>
      </w:pPr>
      <w:r w:rsidRPr="005121D2">
        <w:rPr>
          <w:lang w:val="es-ES"/>
        </w:rPr>
        <w:t xml:space="preserve">Reducir el gasto destinado a defensa.  </w:t>
      </w:r>
      <w:r>
        <w:t xml:space="preserve">(1) </w:t>
      </w:r>
    </w:p>
    <w:p w14:paraId="11A0421F" w14:textId="77777777" w:rsidR="000A383E" w:rsidRDefault="005C18CD">
      <w:pPr>
        <w:pStyle w:val="ListParagraph"/>
        <w:keepNext/>
        <w:numPr>
          <w:ilvl w:val="0"/>
          <w:numId w:val="2"/>
        </w:numPr>
      </w:pPr>
      <w:r w:rsidRPr="005121D2">
        <w:rPr>
          <w:lang w:val="es-ES"/>
        </w:rPr>
        <w:t xml:space="preserve">Reducir el gasto destinado a pensiones de jubilación.  </w:t>
      </w:r>
      <w:r>
        <w:t xml:space="preserve">(2) </w:t>
      </w:r>
    </w:p>
    <w:p w14:paraId="4C156578" w14:textId="77777777" w:rsidR="000A383E" w:rsidRDefault="005C18CD">
      <w:pPr>
        <w:pStyle w:val="ListParagraph"/>
        <w:keepNext/>
        <w:numPr>
          <w:ilvl w:val="0"/>
          <w:numId w:val="2"/>
        </w:numPr>
      </w:pPr>
      <w:r w:rsidRPr="005121D2">
        <w:rPr>
          <w:lang w:val="es-ES"/>
        </w:rPr>
        <w:t xml:space="preserve">Reducir el gasto destinado a la atención médica.  </w:t>
      </w:r>
      <w:r>
        <w:t xml:space="preserve">(3) </w:t>
      </w:r>
    </w:p>
    <w:p w14:paraId="6BE28E00" w14:textId="77777777" w:rsidR="000A383E" w:rsidRDefault="005C18CD">
      <w:pPr>
        <w:pStyle w:val="ListParagraph"/>
        <w:keepNext/>
        <w:numPr>
          <w:ilvl w:val="0"/>
          <w:numId w:val="2"/>
        </w:numPr>
      </w:pPr>
      <w:r w:rsidRPr="005121D2">
        <w:rPr>
          <w:lang w:val="es-ES"/>
        </w:rPr>
        <w:t xml:space="preserve">Reducir el gasto destinado a prestaciones sociales.  </w:t>
      </w:r>
      <w:r>
        <w:t xml:space="preserve">(4) </w:t>
      </w:r>
    </w:p>
    <w:p w14:paraId="6D6E74EF" w14:textId="77777777" w:rsidR="000A383E" w:rsidRDefault="005C18CD">
      <w:pPr>
        <w:pStyle w:val="ListParagraph"/>
        <w:keepNext/>
        <w:numPr>
          <w:ilvl w:val="0"/>
          <w:numId w:val="2"/>
        </w:numPr>
      </w:pPr>
      <w:r w:rsidRPr="005121D2">
        <w:rPr>
          <w:lang w:val="es-ES"/>
        </w:rPr>
        <w:t xml:space="preserve">Reducir el gasto en educación.  </w:t>
      </w:r>
      <w:r>
        <w:t xml:space="preserve">(10) </w:t>
      </w:r>
    </w:p>
    <w:p w14:paraId="4188D40F" w14:textId="77777777" w:rsidR="000A383E" w:rsidRDefault="005C18CD">
      <w:pPr>
        <w:pStyle w:val="ListParagraph"/>
        <w:keepNext/>
        <w:numPr>
          <w:ilvl w:val="0"/>
          <w:numId w:val="2"/>
        </w:numPr>
      </w:pPr>
      <w:r w:rsidRPr="005121D2">
        <w:rPr>
          <w:lang w:val="es-ES"/>
        </w:rPr>
        <w:t xml:space="preserve">Reducir el gasto en otros programas.  </w:t>
      </w:r>
      <w:r>
        <w:t xml:space="preserve">(5) </w:t>
      </w:r>
    </w:p>
    <w:p w14:paraId="393C1832" w14:textId="77777777" w:rsidR="000A383E" w:rsidRPr="005121D2" w:rsidRDefault="005C18CD">
      <w:pPr>
        <w:pStyle w:val="ListParagraph"/>
        <w:keepNext/>
        <w:numPr>
          <w:ilvl w:val="0"/>
          <w:numId w:val="2"/>
        </w:numPr>
        <w:rPr>
          <w:lang w:val="es-ES"/>
        </w:rPr>
      </w:pPr>
      <w:r w:rsidRPr="005121D2">
        <w:rPr>
          <w:lang w:val="es-ES"/>
        </w:rPr>
        <w:t xml:space="preserve">Impuestos más altos a los más ricos  (6) </w:t>
      </w:r>
    </w:p>
    <w:p w14:paraId="5178FA59" w14:textId="77777777" w:rsidR="000A383E" w:rsidRDefault="005C18CD">
      <w:pPr>
        <w:pStyle w:val="ListParagraph"/>
        <w:keepNext/>
        <w:numPr>
          <w:ilvl w:val="0"/>
          <w:numId w:val="2"/>
        </w:numPr>
      </w:pPr>
      <w:r w:rsidRPr="005121D2">
        <w:rPr>
          <w:lang w:val="es-ES"/>
        </w:rPr>
        <w:t xml:space="preserve">Tasas de impuestos sobre la renta corporativas más altas.  </w:t>
      </w:r>
      <w:r>
        <w:t xml:space="preserve">(7) </w:t>
      </w:r>
    </w:p>
    <w:p w14:paraId="29290D69" w14:textId="77777777" w:rsidR="000A383E" w:rsidRDefault="005C18CD">
      <w:pPr>
        <w:pStyle w:val="ListParagraph"/>
        <w:keepNext/>
        <w:numPr>
          <w:ilvl w:val="0"/>
          <w:numId w:val="2"/>
        </w:numPr>
      </w:pPr>
      <w:r w:rsidRPr="005121D2">
        <w:rPr>
          <w:lang w:val="es-ES"/>
        </w:rPr>
        <w:t xml:space="preserve">Tasas más altas del impuesto sobre la renta de las personas físicas.  </w:t>
      </w:r>
      <w:r>
        <w:t xml:space="preserve">(8) </w:t>
      </w:r>
    </w:p>
    <w:p w14:paraId="26F45042" w14:textId="77777777" w:rsidR="000A383E" w:rsidRDefault="005C18CD">
      <w:pPr>
        <w:pStyle w:val="ListParagraph"/>
        <w:keepNext/>
        <w:numPr>
          <w:ilvl w:val="0"/>
          <w:numId w:val="2"/>
        </w:numPr>
      </w:pPr>
      <w:r>
        <w:t xml:space="preserve">Mayor déficit público.  (9) </w:t>
      </w:r>
    </w:p>
    <w:p w14:paraId="05B7C906" w14:textId="77777777" w:rsidR="000A383E" w:rsidRDefault="000A383E"/>
    <w:p w14:paraId="76A7A4DF" w14:textId="77777777" w:rsidR="000A383E" w:rsidRDefault="000A383E">
      <w:pPr>
        <w:pStyle w:val="QuestionSeparator"/>
      </w:pPr>
    </w:p>
    <w:p w14:paraId="186CF9F9" w14:textId="77777777" w:rsidR="000A383E" w:rsidRDefault="005C18CD">
      <w:pPr>
        <w:pStyle w:val="QDisplayLogic"/>
        <w:keepNext/>
      </w:pPr>
      <w:r>
        <w:lastRenderedPageBreak/>
        <w:t>Display This Question:</w:t>
      </w:r>
    </w:p>
    <w:p w14:paraId="27BE7BC8" w14:textId="77777777" w:rsidR="000A383E" w:rsidRDefault="005C18CD">
      <w:pPr>
        <w:pStyle w:val="QDisplayLogic"/>
        <w:keepNext/>
        <w:ind w:firstLine="400"/>
      </w:pPr>
      <w:r>
        <w:t>If Actually, 1.7% of the UK government spending is allocated to foreign aid. If you could choose the... = Less than 0.1%</w:t>
      </w:r>
    </w:p>
    <w:p w14:paraId="519F7595" w14:textId="77777777" w:rsidR="000A383E" w:rsidRDefault="005C18CD">
      <w:pPr>
        <w:pStyle w:val="QDisplayLogic"/>
        <w:keepNext/>
        <w:ind w:firstLine="400"/>
      </w:pPr>
      <w:r>
        <w:t>Or Actually, 1.7% of the UK government spending is allocated to foreign aid. If you could choose the... = 0.1% to 0.2%</w:t>
      </w:r>
    </w:p>
    <w:p w14:paraId="6D6EAB5E" w14:textId="77777777" w:rsidR="000A383E" w:rsidRDefault="005C18CD">
      <w:pPr>
        <w:pStyle w:val="QDisplayLogic"/>
        <w:keepNext/>
        <w:ind w:firstLine="400"/>
      </w:pPr>
      <w:r>
        <w:t>Or Actually, 1.7% of the UK government spending is allocated to foreign aid. If you could choose the... = 0.3% to 0.5%</w:t>
      </w:r>
    </w:p>
    <w:p w14:paraId="49B137F9" w14:textId="77777777" w:rsidR="000A383E" w:rsidRDefault="005C18CD">
      <w:pPr>
        <w:pStyle w:val="QDisplayLogic"/>
        <w:keepNext/>
      </w:pPr>
      <w:r>
        <w:t>Or If</w:t>
      </w:r>
    </w:p>
    <w:p w14:paraId="2EBD2AFE" w14:textId="77777777" w:rsidR="000A383E" w:rsidRDefault="005C18CD">
      <w:pPr>
        <w:pStyle w:val="QDisplayLogic"/>
        <w:keepNext/>
        <w:ind w:firstLine="400"/>
      </w:pPr>
      <w:r>
        <w:t>Actually, 1.7% of the UK government spending is allocated to foreign aid. If you could choose the... = 0.6% to 1.0%</w:t>
      </w:r>
    </w:p>
    <w:p w14:paraId="2A271C74" w14:textId="77777777" w:rsidR="000A383E" w:rsidRDefault="005C18CD">
      <w:pPr>
        <w:pStyle w:val="QDisplayLogic"/>
        <w:keepNext/>
        <w:ind w:firstLine="400"/>
      </w:pPr>
      <w:r>
        <w:t>And In which country do you live? = United Kingdom</w:t>
      </w:r>
    </w:p>
    <w:p w14:paraId="397B613D" w14:textId="77777777" w:rsidR="000A383E" w:rsidRDefault="005C18CD">
      <w:pPr>
        <w:pStyle w:val="QDisplayLogic"/>
        <w:keepNext/>
      </w:pPr>
      <w:r>
        <w:t>Or If</w:t>
      </w:r>
    </w:p>
    <w:p w14:paraId="4D4E257F" w14:textId="77777777" w:rsidR="000A383E" w:rsidRDefault="005C18CD">
      <w:pPr>
        <w:pStyle w:val="QDisplayLogic"/>
        <w:keepNext/>
        <w:ind w:firstLine="400"/>
      </w:pPr>
      <w:r>
        <w:t>In which country do you live? = Germany</w:t>
      </w:r>
    </w:p>
    <w:p w14:paraId="4A0145CA" w14:textId="77777777" w:rsidR="000A383E" w:rsidRDefault="005C18CD">
      <w:pPr>
        <w:pStyle w:val="QDisplayLogic"/>
        <w:keepNext/>
        <w:ind w:firstLine="400"/>
      </w:pPr>
      <w:r>
        <w:t>And Actually, 1.7% of the UK government spending is allocated to foreign aid. If you could choose the... = 0.6% to 1.0%</w:t>
      </w:r>
    </w:p>
    <w:p w14:paraId="2DDF2941" w14:textId="77777777" w:rsidR="000A383E" w:rsidRDefault="000A383E"/>
    <w:p w14:paraId="653E7867" w14:textId="77777777" w:rsidR="000A383E" w:rsidRPr="005121D2" w:rsidRDefault="005C18CD">
      <w:pPr>
        <w:keepNext/>
        <w:rPr>
          <w:lang w:val="es-ES"/>
          <w:rPrChange w:id="148" w:author="Martin FS" w:date="2022-12-27T12:34:00Z">
            <w:rPr/>
          </w:rPrChange>
        </w:rPr>
      </w:pPr>
      <w:r w:rsidRPr="005121D2">
        <w:rPr>
          <w:lang w:val="es-ES"/>
        </w:rPr>
        <w:t>Q2 Según su respuesta anterior, a usted le gustaría reducir el presupuesto para la ayuda extranjera de España.</w:t>
      </w:r>
      <w:r w:rsidRPr="005121D2">
        <w:rPr>
          <w:lang w:val="es-ES"/>
        </w:rPr>
        <w:br/>
        <w:t xml:space="preserve"> </w:t>
      </w:r>
      <w:r w:rsidRPr="005121D2">
        <w:rPr>
          <w:lang w:val="es-ES"/>
        </w:rPr>
        <w:br/>
        <w:t xml:space="preserve"> </w:t>
      </w:r>
      <w:r w:rsidRPr="005121D2">
        <w:rPr>
          <w:lang w:val="es-ES"/>
          <w:rPrChange w:id="149" w:author="Martin FS" w:date="2022-12-27T12:34:00Z">
            <w:rPr/>
          </w:rPrChange>
        </w:rPr>
        <w:t>¿Cómo le gustaría utilizar el presupuesto liberado? (Es posible marcar múltiples respuestas)</w:t>
      </w:r>
    </w:p>
    <w:p w14:paraId="289E06CC" w14:textId="77777777" w:rsidR="000A383E" w:rsidRDefault="005C18CD">
      <w:pPr>
        <w:pStyle w:val="ListParagraph"/>
        <w:keepNext/>
        <w:numPr>
          <w:ilvl w:val="0"/>
          <w:numId w:val="2"/>
        </w:numPr>
      </w:pPr>
      <w:r w:rsidRPr="005121D2">
        <w:rPr>
          <w:lang w:val="es-ES"/>
        </w:rPr>
        <w:t xml:space="preserve">Aumentar el gasto en defensa.  </w:t>
      </w:r>
      <w:r>
        <w:t xml:space="preserve">(1) </w:t>
      </w:r>
    </w:p>
    <w:p w14:paraId="517791DB" w14:textId="77777777" w:rsidR="000A383E" w:rsidRDefault="005C18CD">
      <w:pPr>
        <w:pStyle w:val="ListParagraph"/>
        <w:keepNext/>
        <w:numPr>
          <w:ilvl w:val="0"/>
          <w:numId w:val="2"/>
        </w:numPr>
      </w:pPr>
      <w:r w:rsidRPr="005121D2">
        <w:rPr>
          <w:lang w:val="es-ES"/>
        </w:rPr>
        <w:t xml:space="preserve">Aumentar el gasto en pensiones de jubilación.  </w:t>
      </w:r>
      <w:r>
        <w:t xml:space="preserve">(2) </w:t>
      </w:r>
    </w:p>
    <w:p w14:paraId="73235EEA" w14:textId="77777777" w:rsidR="000A383E" w:rsidRDefault="005C18CD">
      <w:pPr>
        <w:pStyle w:val="ListParagraph"/>
        <w:keepNext/>
        <w:numPr>
          <w:ilvl w:val="0"/>
          <w:numId w:val="2"/>
        </w:numPr>
      </w:pPr>
      <w:r w:rsidRPr="005121D2">
        <w:rPr>
          <w:lang w:val="es-ES"/>
        </w:rPr>
        <w:t xml:space="preserve">Aumentar el gasto en salud.  </w:t>
      </w:r>
      <w:r>
        <w:t xml:space="preserve">(3) </w:t>
      </w:r>
    </w:p>
    <w:p w14:paraId="2EFD277A" w14:textId="77777777" w:rsidR="000A383E" w:rsidRDefault="005C18CD">
      <w:pPr>
        <w:pStyle w:val="ListParagraph"/>
        <w:keepNext/>
        <w:numPr>
          <w:ilvl w:val="0"/>
          <w:numId w:val="2"/>
        </w:numPr>
      </w:pPr>
      <w:r w:rsidRPr="005121D2">
        <w:rPr>
          <w:lang w:val="es-ES"/>
        </w:rPr>
        <w:t xml:space="preserve">Aumentar el gasto en beneficios de asistencia social.  </w:t>
      </w:r>
      <w:r>
        <w:t xml:space="preserve">(4) </w:t>
      </w:r>
    </w:p>
    <w:p w14:paraId="40E03F86" w14:textId="77777777" w:rsidR="000A383E" w:rsidRDefault="005C18CD">
      <w:pPr>
        <w:pStyle w:val="ListParagraph"/>
        <w:keepNext/>
        <w:numPr>
          <w:ilvl w:val="0"/>
          <w:numId w:val="2"/>
        </w:numPr>
      </w:pPr>
      <w:r w:rsidRPr="005121D2">
        <w:rPr>
          <w:lang w:val="es-ES"/>
        </w:rPr>
        <w:t xml:space="preserve">Aumentar el gasto en educación.  </w:t>
      </w:r>
      <w:r>
        <w:t xml:space="preserve">(10) </w:t>
      </w:r>
    </w:p>
    <w:p w14:paraId="75F1C71A" w14:textId="77777777" w:rsidR="000A383E" w:rsidRDefault="005C18CD">
      <w:pPr>
        <w:pStyle w:val="ListParagraph"/>
        <w:keepNext/>
        <w:numPr>
          <w:ilvl w:val="0"/>
          <w:numId w:val="2"/>
        </w:numPr>
      </w:pPr>
      <w:r w:rsidRPr="005121D2">
        <w:rPr>
          <w:lang w:val="es-ES"/>
        </w:rPr>
        <w:t xml:space="preserve">Aumentar el gasto en otros programas.  </w:t>
      </w:r>
      <w:r>
        <w:t xml:space="preserve">(5) </w:t>
      </w:r>
    </w:p>
    <w:p w14:paraId="57701EF7" w14:textId="77777777" w:rsidR="000A383E" w:rsidRDefault="005C18CD">
      <w:pPr>
        <w:pStyle w:val="ListParagraph"/>
        <w:keepNext/>
        <w:numPr>
          <w:ilvl w:val="0"/>
          <w:numId w:val="2"/>
        </w:numPr>
      </w:pPr>
      <w:r w:rsidRPr="005121D2">
        <w:rPr>
          <w:lang w:val="es-ES"/>
        </w:rPr>
        <w:t xml:space="preserve">Bajar los impuestos a los más ricos.  </w:t>
      </w:r>
      <w:r>
        <w:t xml:space="preserve">(6) </w:t>
      </w:r>
    </w:p>
    <w:p w14:paraId="0360C094" w14:textId="77777777" w:rsidR="000A383E" w:rsidRDefault="005C18CD">
      <w:pPr>
        <w:pStyle w:val="ListParagraph"/>
        <w:keepNext/>
        <w:numPr>
          <w:ilvl w:val="0"/>
          <w:numId w:val="2"/>
        </w:numPr>
      </w:pPr>
      <w:r w:rsidRPr="005121D2">
        <w:rPr>
          <w:lang w:val="es-ES"/>
        </w:rPr>
        <w:t xml:space="preserve">Tasas de impuesto sobre la renta corporativas más baja.  </w:t>
      </w:r>
      <w:r>
        <w:t xml:space="preserve">(7) </w:t>
      </w:r>
    </w:p>
    <w:p w14:paraId="31C88EE3" w14:textId="77777777" w:rsidR="000A383E" w:rsidRDefault="005C18CD">
      <w:pPr>
        <w:pStyle w:val="ListParagraph"/>
        <w:keepNext/>
        <w:numPr>
          <w:ilvl w:val="0"/>
          <w:numId w:val="2"/>
        </w:numPr>
      </w:pPr>
      <w:r w:rsidRPr="005121D2">
        <w:rPr>
          <w:lang w:val="es-ES"/>
        </w:rPr>
        <w:t xml:space="preserve">Tasas más bajas del impuesto sobre la renta a las personas físicas.  </w:t>
      </w:r>
      <w:r>
        <w:t xml:space="preserve">(8) </w:t>
      </w:r>
    </w:p>
    <w:p w14:paraId="761E58E1" w14:textId="77777777" w:rsidR="000A383E" w:rsidRDefault="005C18CD">
      <w:pPr>
        <w:pStyle w:val="ListParagraph"/>
        <w:keepNext/>
        <w:numPr>
          <w:ilvl w:val="0"/>
          <w:numId w:val="2"/>
        </w:numPr>
      </w:pPr>
      <w:r>
        <w:t xml:space="preserve">Menor déficit público  (9) </w:t>
      </w:r>
    </w:p>
    <w:p w14:paraId="05449558" w14:textId="77777777" w:rsidR="000A383E" w:rsidRDefault="000A383E"/>
    <w:p w14:paraId="33221022" w14:textId="77777777" w:rsidR="000A383E" w:rsidRDefault="005C18CD">
      <w:pPr>
        <w:pStyle w:val="BlockEndLabel"/>
      </w:pPr>
      <w:r>
        <w:lastRenderedPageBreak/>
        <w:t>End of Block: Foreign aid  cont'd</w:t>
      </w:r>
    </w:p>
    <w:p w14:paraId="3CD1C6E9" w14:textId="77777777" w:rsidR="000A383E" w:rsidRDefault="000A383E">
      <w:pPr>
        <w:pStyle w:val="BlockSeparator"/>
      </w:pPr>
    </w:p>
    <w:p w14:paraId="56C8BB53" w14:textId="77777777" w:rsidR="000A383E" w:rsidRDefault="005C18CD">
      <w:pPr>
        <w:pStyle w:val="BlockStartLabel"/>
      </w:pPr>
      <w:r>
        <w:t>Start of Block: Other policies</w:t>
      </w:r>
    </w:p>
    <w:p w14:paraId="6DC74175" w14:textId="77777777" w:rsidR="000A383E" w:rsidRDefault="000A383E"/>
    <w:p w14:paraId="10270B56" w14:textId="77777777" w:rsidR="000A383E" w:rsidRDefault="005C18CD">
      <w:pPr>
        <w:keepNext/>
      </w:pPr>
      <w:r>
        <w:t>Q102 Timing</w:t>
      </w:r>
    </w:p>
    <w:p w14:paraId="44EA9006" w14:textId="77777777" w:rsidR="000A383E" w:rsidRDefault="005C18CD">
      <w:pPr>
        <w:pStyle w:val="ListParagraph"/>
        <w:keepNext/>
        <w:ind w:left="0"/>
      </w:pPr>
      <w:r>
        <w:t>First Click  (1)</w:t>
      </w:r>
    </w:p>
    <w:p w14:paraId="75A40F57" w14:textId="77777777" w:rsidR="000A383E" w:rsidRDefault="005C18CD">
      <w:pPr>
        <w:pStyle w:val="ListParagraph"/>
        <w:keepNext/>
        <w:ind w:left="0"/>
      </w:pPr>
      <w:r>
        <w:t>Last Click  (2)</w:t>
      </w:r>
    </w:p>
    <w:p w14:paraId="31ED82A7" w14:textId="77777777" w:rsidR="000A383E" w:rsidRDefault="005C18CD">
      <w:pPr>
        <w:pStyle w:val="ListParagraph"/>
        <w:keepNext/>
        <w:ind w:left="0"/>
      </w:pPr>
      <w:r>
        <w:t>Page Submit  (3)</w:t>
      </w:r>
    </w:p>
    <w:p w14:paraId="7FBA18DB" w14:textId="77777777" w:rsidR="000A383E" w:rsidRPr="005121D2" w:rsidRDefault="005C18CD">
      <w:pPr>
        <w:pStyle w:val="ListParagraph"/>
        <w:keepNext/>
        <w:ind w:left="0"/>
        <w:rPr>
          <w:lang w:val="es-ES"/>
        </w:rPr>
      </w:pPr>
      <w:r w:rsidRPr="005121D2">
        <w:rPr>
          <w:lang w:val="es-ES"/>
        </w:rPr>
        <w:t>Click Count  (4)</w:t>
      </w:r>
    </w:p>
    <w:p w14:paraId="215881BF" w14:textId="77777777" w:rsidR="000A383E" w:rsidRPr="005121D2" w:rsidRDefault="000A383E">
      <w:pPr>
        <w:rPr>
          <w:lang w:val="es-ES"/>
        </w:rPr>
      </w:pPr>
    </w:p>
    <w:p w14:paraId="5B763D59" w14:textId="77777777" w:rsidR="000A383E" w:rsidRPr="005121D2" w:rsidRDefault="000A383E">
      <w:pPr>
        <w:pStyle w:val="QuestionSeparator"/>
        <w:rPr>
          <w:lang w:val="es-ES"/>
        </w:rPr>
      </w:pPr>
    </w:p>
    <w:p w14:paraId="621C6BAD" w14:textId="77777777" w:rsidR="000A383E" w:rsidRPr="005121D2" w:rsidRDefault="000A383E">
      <w:pPr>
        <w:rPr>
          <w:lang w:val="es-ES"/>
        </w:rPr>
      </w:pPr>
    </w:p>
    <w:p w14:paraId="775BBEB6" w14:textId="77777777" w:rsidR="000A383E" w:rsidRPr="005121D2" w:rsidRDefault="005C18CD">
      <w:pPr>
        <w:keepNext/>
        <w:rPr>
          <w:lang w:val="es-ES"/>
        </w:rPr>
      </w:pPr>
      <w:r w:rsidRPr="005121D2">
        <w:rPr>
          <w:lang w:val="es-ES"/>
        </w:rPr>
        <w:t>Q92 En las negociaciones climáticas internacionales, ¿preferiría que los diplomáticos españoles defendieran los intereses españoles o la justicia mundial?</w:t>
      </w:r>
    </w:p>
    <w:p w14:paraId="15B0376B" w14:textId="77777777" w:rsidR="000A383E" w:rsidRDefault="005C18CD">
      <w:pPr>
        <w:pStyle w:val="ListParagraph"/>
        <w:keepNext/>
        <w:numPr>
          <w:ilvl w:val="0"/>
          <w:numId w:val="4"/>
        </w:numPr>
      </w:pPr>
      <w:r>
        <w:t xml:space="preserve">Intereses españoles  (1) </w:t>
      </w:r>
    </w:p>
    <w:p w14:paraId="244ABB8B" w14:textId="77777777" w:rsidR="000A383E" w:rsidRDefault="005C18CD">
      <w:pPr>
        <w:pStyle w:val="ListParagraph"/>
        <w:keepNext/>
        <w:numPr>
          <w:ilvl w:val="0"/>
          <w:numId w:val="4"/>
        </w:numPr>
      </w:pPr>
      <w:r>
        <w:t xml:space="preserve">Justicia mundial  (2) </w:t>
      </w:r>
    </w:p>
    <w:p w14:paraId="62099BC3" w14:textId="77777777" w:rsidR="000A383E" w:rsidRDefault="000A383E"/>
    <w:p w14:paraId="25A960A2" w14:textId="77777777" w:rsidR="000A383E" w:rsidRDefault="000A383E">
      <w:pPr>
        <w:pStyle w:val="QuestionSeparator"/>
      </w:pPr>
    </w:p>
    <w:p w14:paraId="6DECE3B1" w14:textId="77777777" w:rsidR="000A383E" w:rsidRDefault="000A383E"/>
    <w:p w14:paraId="33E7EA06" w14:textId="77777777" w:rsidR="000A383E" w:rsidRPr="005121D2" w:rsidRDefault="005C18CD">
      <w:pPr>
        <w:keepNext/>
        <w:rPr>
          <w:lang w:val="es-ES"/>
          <w:rPrChange w:id="150" w:author="Martin FS" w:date="2022-12-27T12:34:00Z">
            <w:rPr/>
          </w:rPrChange>
        </w:rPr>
      </w:pPr>
      <w:r w:rsidRPr="005121D2">
        <w:rPr>
          <w:lang w:val="es-ES"/>
        </w:rPr>
        <w:lastRenderedPageBreak/>
        <w:t>Q42 Las siguientes políticas se debaten en las negociaciones internacionales sobre cómo abordar el cambio climático.</w:t>
      </w:r>
      <w:r w:rsidRPr="005121D2">
        <w:rPr>
          <w:lang w:val="es-ES"/>
        </w:rPr>
        <w:br/>
        <w:t xml:space="preserve"> </w:t>
      </w:r>
      <w:r w:rsidRPr="005121D2">
        <w:rPr>
          <w:lang w:val="es-ES"/>
        </w:rPr>
        <w:br/>
        <w:t xml:space="preserve"> </w:t>
      </w:r>
      <w:r w:rsidRPr="005121D2">
        <w:rPr>
          <w:lang w:val="es-ES"/>
          <w:rPrChange w:id="151" w:author="Martin FS" w:date="2022-12-27T12:34:00Z">
            <w:rPr/>
          </w:rPrChange>
        </w:rPr>
        <w:t>¿Está a favor o en contra de las siguientes políticas?</w:t>
      </w:r>
    </w:p>
    <w:tbl>
      <w:tblPr>
        <w:tblStyle w:val="QQuestionTable"/>
        <w:tblW w:w="9576" w:type="auto"/>
        <w:tblLook w:val="07E0" w:firstRow="1" w:lastRow="1" w:firstColumn="1" w:lastColumn="1" w:noHBand="1" w:noVBand="1"/>
      </w:tblPr>
      <w:tblGrid>
        <w:gridCol w:w="1698"/>
        <w:gridCol w:w="1577"/>
        <w:gridCol w:w="1586"/>
        <w:gridCol w:w="1574"/>
        <w:gridCol w:w="1577"/>
        <w:gridCol w:w="1578"/>
      </w:tblGrid>
      <w:tr w:rsidR="000A383E" w14:paraId="5BDBE822" w14:textId="77777777" w:rsidTr="000A3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309B13C" w14:textId="77777777" w:rsidR="000A383E" w:rsidRPr="005121D2" w:rsidRDefault="000A383E">
            <w:pPr>
              <w:keepNext/>
              <w:rPr>
                <w:lang w:val="es-ES"/>
                <w:rPrChange w:id="152" w:author="Martin FS" w:date="2022-12-27T12:34:00Z">
                  <w:rPr/>
                </w:rPrChange>
              </w:rPr>
            </w:pPr>
          </w:p>
        </w:tc>
        <w:tc>
          <w:tcPr>
            <w:tcW w:w="1596" w:type="dxa"/>
          </w:tcPr>
          <w:p w14:paraId="05E12876" w14:textId="77777777" w:rsidR="000A383E" w:rsidRDefault="005C18CD">
            <w:pPr>
              <w:cnfStyle w:val="100000000000" w:firstRow="1" w:lastRow="0" w:firstColumn="0" w:lastColumn="0" w:oddVBand="0" w:evenVBand="0" w:oddHBand="0" w:evenHBand="0" w:firstRowFirstColumn="0" w:firstRowLastColumn="0" w:lastRowFirstColumn="0" w:lastRowLastColumn="0"/>
            </w:pPr>
            <w:r>
              <w:t>Totalmente en contra (1)</w:t>
            </w:r>
          </w:p>
        </w:tc>
        <w:tc>
          <w:tcPr>
            <w:tcW w:w="1596" w:type="dxa"/>
          </w:tcPr>
          <w:p w14:paraId="29D9EC4B" w14:textId="77777777" w:rsidR="000A383E" w:rsidRDefault="005C18CD">
            <w:pPr>
              <w:cnfStyle w:val="100000000000" w:firstRow="1" w:lastRow="0" w:firstColumn="0" w:lastColumn="0" w:oddVBand="0" w:evenVBand="0" w:oddHBand="0" w:evenHBand="0" w:firstRowFirstColumn="0" w:firstRowLastColumn="0" w:lastRowFirstColumn="0" w:lastRowLastColumn="0"/>
            </w:pPr>
            <w:r>
              <w:t>Ligeramente en contra (2)</w:t>
            </w:r>
          </w:p>
        </w:tc>
        <w:tc>
          <w:tcPr>
            <w:tcW w:w="1596" w:type="dxa"/>
          </w:tcPr>
          <w:p w14:paraId="284AC048" w14:textId="77777777" w:rsidR="000A383E" w:rsidRDefault="005C18CD">
            <w:pPr>
              <w:cnfStyle w:val="100000000000" w:firstRow="1" w:lastRow="0" w:firstColumn="0" w:lastColumn="0" w:oddVBand="0" w:evenVBand="0" w:oddHBand="0" w:evenHBand="0" w:firstRowFirstColumn="0" w:firstRowLastColumn="0" w:lastRowFirstColumn="0" w:lastRowLastColumn="0"/>
            </w:pPr>
            <w:r>
              <w:t>Indiferente o no sabe (3)</w:t>
            </w:r>
          </w:p>
        </w:tc>
        <w:tc>
          <w:tcPr>
            <w:tcW w:w="1596" w:type="dxa"/>
          </w:tcPr>
          <w:p w14:paraId="56BF4520" w14:textId="77777777" w:rsidR="000A383E" w:rsidRDefault="005C18CD">
            <w:pPr>
              <w:cnfStyle w:val="100000000000" w:firstRow="1" w:lastRow="0" w:firstColumn="0" w:lastColumn="0" w:oddVBand="0" w:evenVBand="0" w:oddHBand="0" w:evenHBand="0" w:firstRowFirstColumn="0" w:firstRowLastColumn="0" w:lastRowFirstColumn="0" w:lastRowLastColumn="0"/>
            </w:pPr>
            <w:r>
              <w:t>Levemente a favor (4)</w:t>
            </w:r>
          </w:p>
        </w:tc>
        <w:tc>
          <w:tcPr>
            <w:tcW w:w="1596" w:type="dxa"/>
          </w:tcPr>
          <w:p w14:paraId="02CBB498" w14:textId="77777777" w:rsidR="000A383E" w:rsidRDefault="005C18CD">
            <w:pPr>
              <w:cnfStyle w:val="100000000000" w:firstRow="1" w:lastRow="0" w:firstColumn="0" w:lastColumn="0" w:oddVBand="0" w:evenVBand="0" w:oddHBand="0" w:evenHBand="0" w:firstRowFirstColumn="0" w:firstRowLastColumn="0" w:lastRowFirstColumn="0" w:lastRowLastColumn="0"/>
            </w:pPr>
            <w:r>
              <w:t>Totalmente a favor (5)</w:t>
            </w:r>
          </w:p>
        </w:tc>
      </w:tr>
      <w:tr w:rsidR="000A383E" w14:paraId="5C0E9877" w14:textId="77777777" w:rsidTr="000A383E">
        <w:tc>
          <w:tcPr>
            <w:cnfStyle w:val="001000000000" w:firstRow="0" w:lastRow="0" w:firstColumn="1" w:lastColumn="0" w:oddVBand="0" w:evenVBand="0" w:oddHBand="0" w:evenHBand="0" w:firstRowFirstColumn="0" w:firstRowLastColumn="0" w:lastRowFirstColumn="0" w:lastRowLastColumn="0"/>
            <w:tcW w:w="1596" w:type="dxa"/>
          </w:tcPr>
          <w:p w14:paraId="1E65540C" w14:textId="77777777" w:rsidR="000A383E" w:rsidRDefault="005C18CD">
            <w:pPr>
              <w:keepNext/>
            </w:pPr>
            <w:r w:rsidRPr="005121D2">
              <w:rPr>
                <w:lang w:val="es-ES"/>
              </w:rPr>
              <w:t xml:space="preserve">Compensación de los países de altos ingresos a los países de bajos ingresos por los daños climáticos. </w:t>
            </w:r>
            <w:r>
              <w:t xml:space="preserve">(1) </w:t>
            </w:r>
          </w:p>
        </w:tc>
        <w:tc>
          <w:tcPr>
            <w:tcW w:w="1596" w:type="dxa"/>
          </w:tcPr>
          <w:p w14:paraId="305605DC"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2B96EB"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49B8F1"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48F442"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CF4172"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A383E" w14:paraId="3C312868" w14:textId="77777777" w:rsidTr="000A383E">
        <w:tc>
          <w:tcPr>
            <w:cnfStyle w:val="001000000000" w:firstRow="0" w:lastRow="0" w:firstColumn="1" w:lastColumn="0" w:oddVBand="0" w:evenVBand="0" w:oddHBand="0" w:evenHBand="0" w:firstRowFirstColumn="0" w:firstRowLastColumn="0" w:lastRowFirstColumn="0" w:lastRowLastColumn="0"/>
            <w:tcW w:w="1596" w:type="dxa"/>
          </w:tcPr>
          <w:p w14:paraId="36FBF635" w14:textId="77777777" w:rsidR="000A383E" w:rsidRDefault="005C18CD">
            <w:pPr>
              <w:keepNext/>
            </w:pPr>
            <w:r w:rsidRPr="005121D2">
              <w:rPr>
                <w:lang w:val="es-ES"/>
              </w:rPr>
              <w:t xml:space="preserve">La financiación de energías renovables a los países de bajos ingresos por parte de los países de altos ingresos. </w:t>
            </w:r>
            <w:r>
              <w:t xml:space="preserve">(2) </w:t>
            </w:r>
          </w:p>
        </w:tc>
        <w:tc>
          <w:tcPr>
            <w:tcW w:w="1596" w:type="dxa"/>
          </w:tcPr>
          <w:p w14:paraId="7B211515"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32D1EC"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AC17FD"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2102CD"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754DA8"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A383E" w14:paraId="2F8B6B19" w14:textId="77777777" w:rsidTr="000A383E">
        <w:tc>
          <w:tcPr>
            <w:cnfStyle w:val="001000000000" w:firstRow="0" w:lastRow="0" w:firstColumn="1" w:lastColumn="0" w:oddVBand="0" w:evenVBand="0" w:oddHBand="0" w:evenHBand="0" w:firstRowFirstColumn="0" w:firstRowLastColumn="0" w:lastRowFirstColumn="0" w:lastRowLastColumn="0"/>
            <w:tcW w:w="1596" w:type="dxa"/>
          </w:tcPr>
          <w:p w14:paraId="44E7F9B8" w14:textId="77777777" w:rsidR="000A383E" w:rsidRDefault="005C18CD">
            <w:pPr>
              <w:keepNext/>
            </w:pPr>
            <w:r w:rsidRPr="005121D2">
              <w:rPr>
                <w:lang w:val="es-ES"/>
              </w:rPr>
              <w:t xml:space="preserve">Contribución de 100.000 millones de euros anuales por parte de los países de altos ingresos para ayudar a los países de bajos ingresos a adaptarse al cambio climático. </w:t>
            </w:r>
            <w:r>
              <w:t xml:space="preserve">(3) </w:t>
            </w:r>
          </w:p>
        </w:tc>
        <w:tc>
          <w:tcPr>
            <w:tcW w:w="1596" w:type="dxa"/>
          </w:tcPr>
          <w:p w14:paraId="1263DCD1"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1AF0A8"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8F0F62"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4DFED7"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364896"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298784C" w14:textId="77777777" w:rsidR="000A383E" w:rsidRDefault="000A383E"/>
    <w:p w14:paraId="7E4BC9C2" w14:textId="77777777" w:rsidR="000A383E" w:rsidRDefault="000A383E"/>
    <w:p w14:paraId="3C8802A0" w14:textId="77777777" w:rsidR="000A383E" w:rsidRDefault="000A383E">
      <w:pPr>
        <w:pStyle w:val="QuestionSeparator"/>
      </w:pPr>
    </w:p>
    <w:p w14:paraId="48D9845F" w14:textId="77777777" w:rsidR="000A383E" w:rsidRDefault="000A383E"/>
    <w:p w14:paraId="5BB81EF4" w14:textId="77777777" w:rsidR="000A383E" w:rsidRPr="005121D2" w:rsidRDefault="005C18CD">
      <w:pPr>
        <w:keepNext/>
        <w:rPr>
          <w:lang w:val="es-ES"/>
        </w:rPr>
      </w:pPr>
      <w:r w:rsidRPr="005121D2">
        <w:rPr>
          <w:lang w:val="es-ES"/>
        </w:rPr>
        <w:lastRenderedPageBreak/>
        <w:t>Q83 ¿Está a favor o en contra de las siguientes políticas globales?</w:t>
      </w:r>
    </w:p>
    <w:tbl>
      <w:tblPr>
        <w:tblStyle w:val="QQuestionTable"/>
        <w:tblW w:w="9576" w:type="auto"/>
        <w:tblLook w:val="07E0" w:firstRow="1" w:lastRow="1" w:firstColumn="1" w:lastColumn="1" w:noHBand="1" w:noVBand="1"/>
      </w:tblPr>
      <w:tblGrid>
        <w:gridCol w:w="1711"/>
        <w:gridCol w:w="1575"/>
        <w:gridCol w:w="1585"/>
        <w:gridCol w:w="1570"/>
        <w:gridCol w:w="1574"/>
        <w:gridCol w:w="1575"/>
      </w:tblGrid>
      <w:tr w:rsidR="000A383E" w14:paraId="64118EA4" w14:textId="77777777" w:rsidTr="000A3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1886CCE" w14:textId="77777777" w:rsidR="000A383E" w:rsidRPr="005121D2" w:rsidRDefault="000A383E">
            <w:pPr>
              <w:keepNext/>
              <w:rPr>
                <w:lang w:val="es-ES"/>
              </w:rPr>
            </w:pPr>
          </w:p>
        </w:tc>
        <w:tc>
          <w:tcPr>
            <w:tcW w:w="1596" w:type="dxa"/>
          </w:tcPr>
          <w:p w14:paraId="29C2DF79" w14:textId="77777777" w:rsidR="000A383E" w:rsidRDefault="005C18CD">
            <w:pPr>
              <w:cnfStyle w:val="100000000000" w:firstRow="1" w:lastRow="0" w:firstColumn="0" w:lastColumn="0" w:oddVBand="0" w:evenVBand="0" w:oddHBand="0" w:evenHBand="0" w:firstRowFirstColumn="0" w:firstRowLastColumn="0" w:lastRowFirstColumn="0" w:lastRowLastColumn="0"/>
            </w:pPr>
            <w:r>
              <w:t>Totalmente en contra (1)</w:t>
            </w:r>
          </w:p>
        </w:tc>
        <w:tc>
          <w:tcPr>
            <w:tcW w:w="1596" w:type="dxa"/>
          </w:tcPr>
          <w:p w14:paraId="3403E71F" w14:textId="77777777" w:rsidR="000A383E" w:rsidRDefault="005C18CD">
            <w:pPr>
              <w:cnfStyle w:val="100000000000" w:firstRow="1" w:lastRow="0" w:firstColumn="0" w:lastColumn="0" w:oddVBand="0" w:evenVBand="0" w:oddHBand="0" w:evenHBand="0" w:firstRowFirstColumn="0" w:firstRowLastColumn="0" w:lastRowFirstColumn="0" w:lastRowLastColumn="0"/>
            </w:pPr>
            <w:r>
              <w:t>Ligeramente en contra (2)</w:t>
            </w:r>
          </w:p>
        </w:tc>
        <w:tc>
          <w:tcPr>
            <w:tcW w:w="1596" w:type="dxa"/>
          </w:tcPr>
          <w:p w14:paraId="14C652A7" w14:textId="77777777" w:rsidR="000A383E" w:rsidRDefault="005C18CD">
            <w:pPr>
              <w:cnfStyle w:val="100000000000" w:firstRow="1" w:lastRow="0" w:firstColumn="0" w:lastColumn="0" w:oddVBand="0" w:evenVBand="0" w:oddHBand="0" w:evenHBand="0" w:firstRowFirstColumn="0" w:firstRowLastColumn="0" w:lastRowFirstColumn="0" w:lastRowLastColumn="0"/>
            </w:pPr>
            <w:r>
              <w:t>Indiferente o no sabe (3)</w:t>
            </w:r>
          </w:p>
        </w:tc>
        <w:tc>
          <w:tcPr>
            <w:tcW w:w="1596" w:type="dxa"/>
          </w:tcPr>
          <w:p w14:paraId="175D8199" w14:textId="77777777" w:rsidR="000A383E" w:rsidRDefault="005C18CD">
            <w:pPr>
              <w:cnfStyle w:val="100000000000" w:firstRow="1" w:lastRow="0" w:firstColumn="0" w:lastColumn="0" w:oddVBand="0" w:evenVBand="0" w:oddHBand="0" w:evenHBand="0" w:firstRowFirstColumn="0" w:firstRowLastColumn="0" w:lastRowFirstColumn="0" w:lastRowLastColumn="0"/>
            </w:pPr>
            <w:r>
              <w:t>Levemente a favor (4)</w:t>
            </w:r>
          </w:p>
        </w:tc>
        <w:tc>
          <w:tcPr>
            <w:tcW w:w="1596" w:type="dxa"/>
          </w:tcPr>
          <w:p w14:paraId="79419582" w14:textId="77777777" w:rsidR="000A383E" w:rsidRDefault="005C18CD">
            <w:pPr>
              <w:cnfStyle w:val="100000000000" w:firstRow="1" w:lastRow="0" w:firstColumn="0" w:lastColumn="0" w:oddVBand="0" w:evenVBand="0" w:oddHBand="0" w:evenHBand="0" w:firstRowFirstColumn="0" w:firstRowLastColumn="0" w:lastRowFirstColumn="0" w:lastRowLastColumn="0"/>
            </w:pPr>
            <w:r>
              <w:t>Totalmente a favor (5)</w:t>
            </w:r>
          </w:p>
        </w:tc>
      </w:tr>
      <w:tr w:rsidR="000A383E" w14:paraId="7AB258E2" w14:textId="77777777" w:rsidTr="000A383E">
        <w:tc>
          <w:tcPr>
            <w:cnfStyle w:val="001000000000" w:firstRow="0" w:lastRow="0" w:firstColumn="1" w:lastColumn="0" w:oddVBand="0" w:evenVBand="0" w:oddHBand="0" w:evenHBand="0" w:firstRowFirstColumn="0" w:firstRowLastColumn="0" w:lastRowFirstColumn="0" w:lastRowLastColumn="0"/>
            <w:tcW w:w="1596" w:type="dxa"/>
          </w:tcPr>
          <w:p w14:paraId="109A1182" w14:textId="77777777" w:rsidR="000A383E" w:rsidRDefault="005C18CD">
            <w:pPr>
              <w:keepNext/>
            </w:pPr>
            <w:r w:rsidRPr="005121D2">
              <w:rPr>
                <w:lang w:val="es-ES"/>
              </w:rPr>
              <w:t xml:space="preserve">Anulación de la deuda pública a los países de bajos ingresos. </w:t>
            </w:r>
            <w:r>
              <w:t xml:space="preserve">(5) </w:t>
            </w:r>
          </w:p>
        </w:tc>
        <w:tc>
          <w:tcPr>
            <w:tcW w:w="1596" w:type="dxa"/>
          </w:tcPr>
          <w:p w14:paraId="019E593C"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D1FE55"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16CAD0"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6F5AED"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0011AA"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A383E" w14:paraId="74D9EF0B" w14:textId="77777777" w:rsidTr="000A383E">
        <w:tc>
          <w:tcPr>
            <w:cnfStyle w:val="001000000000" w:firstRow="0" w:lastRow="0" w:firstColumn="1" w:lastColumn="0" w:oddVBand="0" w:evenVBand="0" w:oddHBand="0" w:evenHBand="0" w:firstRowFirstColumn="0" w:firstRowLastColumn="0" w:lastRowFirstColumn="0" w:lastRowLastColumn="0"/>
            <w:tcW w:w="1596" w:type="dxa"/>
          </w:tcPr>
          <w:p w14:paraId="2708C3CD" w14:textId="77777777" w:rsidR="000A383E" w:rsidRDefault="005C18CD">
            <w:pPr>
              <w:keepNext/>
            </w:pPr>
            <w:r w:rsidRPr="005121D2">
              <w:rPr>
                <w:lang w:val="es-ES"/>
              </w:rPr>
              <w:t xml:space="preserve">Democratizar las instituciones internacionales (ONU, FMI) haciendo que el derecho al voto de un país sea proporcional a su población. </w:t>
            </w:r>
            <w:r>
              <w:t xml:space="preserve">(6) </w:t>
            </w:r>
          </w:p>
        </w:tc>
        <w:tc>
          <w:tcPr>
            <w:tcW w:w="1596" w:type="dxa"/>
          </w:tcPr>
          <w:p w14:paraId="164C4B7E"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F8E736"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CAAC33"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3D1976"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06A44D"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A383E" w14:paraId="6587035F" w14:textId="77777777" w:rsidTr="000A383E">
        <w:tc>
          <w:tcPr>
            <w:cnfStyle w:val="001000000000" w:firstRow="0" w:lastRow="0" w:firstColumn="1" w:lastColumn="0" w:oddVBand="0" w:evenVBand="0" w:oddHBand="0" w:evenHBand="0" w:firstRowFirstColumn="0" w:firstRowLastColumn="0" w:lastRowFirstColumn="0" w:lastRowLastColumn="0"/>
            <w:tcW w:w="1596" w:type="dxa"/>
          </w:tcPr>
          <w:p w14:paraId="67B4675D" w14:textId="77777777" w:rsidR="000A383E" w:rsidRDefault="005C18CD">
            <w:pPr>
              <w:keepNext/>
            </w:pPr>
            <w:r w:rsidRPr="005121D2">
              <w:rPr>
                <w:lang w:val="es-ES"/>
              </w:rPr>
              <w:t xml:space="preserve">Supresión de los aranceles a las importaciones de los países de bajos ingresos. </w:t>
            </w:r>
            <w:r>
              <w:t xml:space="preserve">(7) </w:t>
            </w:r>
          </w:p>
        </w:tc>
        <w:tc>
          <w:tcPr>
            <w:tcW w:w="1596" w:type="dxa"/>
          </w:tcPr>
          <w:p w14:paraId="0EEE4A0F"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9BCACF"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C04B3C"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12DCB7"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AA40DB"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A383E" w14:paraId="2852DE53" w14:textId="77777777" w:rsidTr="000A383E">
        <w:tc>
          <w:tcPr>
            <w:cnfStyle w:val="001000000000" w:firstRow="0" w:lastRow="0" w:firstColumn="1" w:lastColumn="0" w:oddVBand="0" w:evenVBand="0" w:oddHBand="0" w:evenHBand="0" w:firstRowFirstColumn="0" w:firstRowLastColumn="0" w:lastRowFirstColumn="0" w:lastRowLastColumn="0"/>
            <w:tcW w:w="1596" w:type="dxa"/>
          </w:tcPr>
          <w:p w14:paraId="0799506C" w14:textId="77777777" w:rsidR="000A383E" w:rsidRDefault="005C18CD">
            <w:pPr>
              <w:keepNext/>
            </w:pPr>
            <w:r w:rsidRPr="005121D2">
              <w:rPr>
                <w:lang w:val="es-ES"/>
              </w:rPr>
              <w:t xml:space="preserve">Establecer en todos los países un salario mínimo equivalente al 50% del salario promedio local. </w:t>
            </w:r>
            <w:r>
              <w:t xml:space="preserve">(8) </w:t>
            </w:r>
          </w:p>
        </w:tc>
        <w:tc>
          <w:tcPr>
            <w:tcW w:w="1596" w:type="dxa"/>
          </w:tcPr>
          <w:p w14:paraId="1FAEEAD8"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742F5F"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4A0D41"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EB43DD"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975989"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A383E" w14:paraId="5A9C0D9A" w14:textId="77777777" w:rsidTr="000A383E">
        <w:tc>
          <w:tcPr>
            <w:cnfStyle w:val="001000000000" w:firstRow="0" w:lastRow="0" w:firstColumn="1" w:lastColumn="0" w:oddVBand="0" w:evenVBand="0" w:oddHBand="0" w:evenHBand="0" w:firstRowFirstColumn="0" w:firstRowLastColumn="0" w:lastRowFirstColumn="0" w:lastRowLastColumn="0"/>
            <w:tcW w:w="1596" w:type="dxa"/>
          </w:tcPr>
          <w:p w14:paraId="0E27CBE1" w14:textId="77777777" w:rsidR="000A383E" w:rsidRDefault="005C18CD">
            <w:pPr>
              <w:keepNext/>
            </w:pPr>
            <w:r w:rsidRPr="005121D2">
              <w:rPr>
                <w:lang w:val="es-ES"/>
              </w:rPr>
              <w:t xml:space="preserve">Combatir la evasión fiscal mediante la creación de un registro financiero mundial que registre la propiedad de todos los </w:t>
            </w:r>
            <w:r w:rsidRPr="005121D2">
              <w:rPr>
                <w:lang w:val="es-ES"/>
              </w:rPr>
              <w:lastRenderedPageBreak/>
              <w:t xml:space="preserve">activos. </w:t>
            </w:r>
            <w:r>
              <w:t xml:space="preserve">(9) </w:t>
            </w:r>
          </w:p>
        </w:tc>
        <w:tc>
          <w:tcPr>
            <w:tcW w:w="1596" w:type="dxa"/>
          </w:tcPr>
          <w:p w14:paraId="27C53348"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4D2201"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E59D4"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68EF36"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ADB240"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A383E" w14:paraId="6894E922" w14:textId="77777777" w:rsidTr="000A383E">
        <w:tc>
          <w:tcPr>
            <w:cnfStyle w:val="001000000000" w:firstRow="0" w:lastRow="0" w:firstColumn="1" w:lastColumn="0" w:oddVBand="0" w:evenVBand="0" w:oddHBand="0" w:evenHBand="0" w:firstRowFirstColumn="0" w:firstRowLastColumn="0" w:lastRowFirstColumn="0" w:lastRowLastColumn="0"/>
            <w:tcW w:w="1596" w:type="dxa"/>
          </w:tcPr>
          <w:p w14:paraId="2FC2AA4F" w14:textId="77777777" w:rsidR="000A383E" w:rsidRDefault="005C18CD">
            <w:pPr>
              <w:keepNext/>
            </w:pPr>
            <w:r w:rsidRPr="005121D2">
              <w:rPr>
                <w:lang w:val="es-ES"/>
              </w:rPr>
              <w:t xml:space="preserve">Un límite máximo de riqueza de 100 millones de euros. </w:t>
            </w:r>
            <w:r>
              <w:t xml:space="preserve">(10) </w:t>
            </w:r>
          </w:p>
        </w:tc>
        <w:tc>
          <w:tcPr>
            <w:tcW w:w="1596" w:type="dxa"/>
          </w:tcPr>
          <w:p w14:paraId="5A0C589D"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B0568E"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F53F0E"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80E224"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7041B1"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3C0A248" w14:textId="77777777" w:rsidR="000A383E" w:rsidRDefault="000A383E"/>
    <w:p w14:paraId="001E7156" w14:textId="77777777" w:rsidR="000A383E" w:rsidRDefault="000A383E"/>
    <w:p w14:paraId="2AEEA72B" w14:textId="77777777" w:rsidR="000A383E" w:rsidRDefault="000A383E">
      <w:pPr>
        <w:pStyle w:val="QuestionSeparator"/>
      </w:pPr>
    </w:p>
    <w:p w14:paraId="208FD592" w14:textId="77777777" w:rsidR="000A383E" w:rsidRDefault="000A383E"/>
    <w:p w14:paraId="490105B3" w14:textId="77777777" w:rsidR="000A383E" w:rsidRPr="005121D2" w:rsidRDefault="005C18CD">
      <w:pPr>
        <w:keepNext/>
        <w:rPr>
          <w:lang w:val="es-ES"/>
          <w:rPrChange w:id="153" w:author="Martin FS" w:date="2022-12-27T12:34:00Z">
            <w:rPr/>
          </w:rPrChange>
        </w:rPr>
      </w:pPr>
      <w:r w:rsidRPr="005121D2">
        <w:rPr>
          <w:lang w:val="es-ES"/>
        </w:rPr>
        <w:t>Q47 Actualmente, el 0,5 % del gasto del gobierno de España (es decir, el 0,2 % del PIB de España) se gasta en ayuda extranjera para reducir la pobreza en países de bajos ingresos.</w:t>
      </w:r>
      <w:r w:rsidRPr="005121D2">
        <w:rPr>
          <w:lang w:val="es-ES"/>
        </w:rPr>
        <w:br/>
        <w:t xml:space="preserve"> </w:t>
      </w:r>
      <w:r w:rsidRPr="005121D2">
        <w:rPr>
          <w:lang w:val="es-ES"/>
        </w:rPr>
        <w:br/>
        <w:t xml:space="preserve"> </w:t>
      </w:r>
      <w:r w:rsidRPr="005121D2">
        <w:rPr>
          <w:lang w:val="es-ES"/>
          <w:rPrChange w:id="154" w:author="Martin FS" w:date="2022-12-27T12:34:00Z">
            <w:rPr/>
          </w:rPrChange>
        </w:rPr>
        <w:t>¿Está a favor de que España transfiera más dinero a países de bajos ingresos?</w:t>
      </w:r>
    </w:p>
    <w:p w14:paraId="47447EB1" w14:textId="77777777" w:rsidR="000A383E" w:rsidRDefault="005C18CD">
      <w:pPr>
        <w:pStyle w:val="ListParagraph"/>
        <w:keepNext/>
        <w:numPr>
          <w:ilvl w:val="0"/>
          <w:numId w:val="4"/>
        </w:numPr>
      </w:pPr>
      <w:r w:rsidRPr="005121D2">
        <w:rPr>
          <w:lang w:val="es-ES"/>
        </w:rPr>
        <w:t xml:space="preserve">Sí, la ayuda exterior de España debería incrementarse.  </w:t>
      </w:r>
      <w:r>
        <w:t xml:space="preserve">(1) </w:t>
      </w:r>
    </w:p>
    <w:p w14:paraId="29BD1DE6" w14:textId="77777777" w:rsidR="000A383E" w:rsidRDefault="005C18CD">
      <w:pPr>
        <w:pStyle w:val="ListParagraph"/>
        <w:keepNext/>
        <w:numPr>
          <w:ilvl w:val="0"/>
          <w:numId w:val="4"/>
        </w:numPr>
      </w:pPr>
      <w:r w:rsidRPr="005121D2">
        <w:rPr>
          <w:lang w:val="es-ES"/>
        </w:rPr>
        <w:t xml:space="preserve">Sí, pero solo si se cumplen algunas condiciones.  </w:t>
      </w:r>
      <w:r>
        <w:t xml:space="preserve">(5) </w:t>
      </w:r>
    </w:p>
    <w:p w14:paraId="5730D2FA" w14:textId="77777777" w:rsidR="000A383E" w:rsidRDefault="005C18CD">
      <w:pPr>
        <w:pStyle w:val="ListParagraph"/>
        <w:keepNext/>
        <w:numPr>
          <w:ilvl w:val="0"/>
          <w:numId w:val="4"/>
        </w:numPr>
      </w:pPr>
      <w:r w:rsidRPr="005121D2">
        <w:rPr>
          <w:lang w:val="es-ES"/>
        </w:rPr>
        <w:t xml:space="preserve">No, la ayuda extranjera de España debería permanecer estable.  </w:t>
      </w:r>
      <w:r>
        <w:t xml:space="preserve">(6) </w:t>
      </w:r>
    </w:p>
    <w:p w14:paraId="071A932C" w14:textId="77777777" w:rsidR="000A383E" w:rsidRDefault="005C18CD">
      <w:pPr>
        <w:pStyle w:val="ListParagraph"/>
        <w:keepNext/>
        <w:numPr>
          <w:ilvl w:val="0"/>
          <w:numId w:val="4"/>
        </w:numPr>
      </w:pPr>
      <w:r w:rsidRPr="005121D2">
        <w:rPr>
          <w:lang w:val="es-ES"/>
        </w:rPr>
        <w:t xml:space="preserve">No, la ayuda extranjera de España debería reducirse.  </w:t>
      </w:r>
      <w:r>
        <w:t xml:space="preserve">(7) </w:t>
      </w:r>
    </w:p>
    <w:p w14:paraId="218CA400" w14:textId="77777777" w:rsidR="000A383E" w:rsidRDefault="000A383E"/>
    <w:p w14:paraId="2B7C6380" w14:textId="77777777" w:rsidR="000A383E" w:rsidRDefault="000A383E">
      <w:pPr>
        <w:pStyle w:val="QuestionSeparator"/>
      </w:pPr>
    </w:p>
    <w:p w14:paraId="5E01F49F" w14:textId="77777777" w:rsidR="000A383E" w:rsidRDefault="005C18CD">
      <w:pPr>
        <w:pStyle w:val="QDisplayLogic"/>
        <w:keepNext/>
      </w:pPr>
      <w:r>
        <w:t>Display This Question:</w:t>
      </w:r>
    </w:p>
    <w:p w14:paraId="0C1270C6" w14:textId="77777777" w:rsidR="000A383E" w:rsidRDefault="005C18CD">
      <w:pPr>
        <w:pStyle w:val="QDisplayLogic"/>
        <w:keepNext/>
        <w:ind w:firstLine="400"/>
      </w:pPr>
      <w:r>
        <w:t>If Currently, 1.7% of UK government spending (that is, 0.7% of UK GDP) is spent on foreign aid to re... = Yes, but only if some conditions are met.</w:t>
      </w:r>
    </w:p>
    <w:p w14:paraId="3A7D1CD1" w14:textId="77777777" w:rsidR="000A383E" w:rsidRDefault="000A383E"/>
    <w:p w14:paraId="6CC7634D" w14:textId="77777777" w:rsidR="000A383E" w:rsidRDefault="005C18CD">
      <w:pPr>
        <w:keepNext/>
      </w:pPr>
      <w:r w:rsidRPr="005121D2">
        <w:rPr>
          <w:lang w:val="es-ES"/>
        </w:rPr>
        <w:lastRenderedPageBreak/>
        <w:t xml:space="preserve">Q48 ¿Qué condiciones deberían exigirse para que España aumente su ayuda extranjera? </w:t>
      </w:r>
      <w:r>
        <w:t>(Es posible marcar múltiples respuestas)</w:t>
      </w:r>
    </w:p>
    <w:p w14:paraId="383977F6" w14:textId="77777777" w:rsidR="000A383E" w:rsidRDefault="005C18CD">
      <w:pPr>
        <w:pStyle w:val="ListParagraph"/>
        <w:keepNext/>
        <w:numPr>
          <w:ilvl w:val="0"/>
          <w:numId w:val="2"/>
        </w:numPr>
      </w:pPr>
      <w:r w:rsidRPr="005121D2">
        <w:rPr>
          <w:lang w:val="es-ES"/>
        </w:rPr>
        <w:t xml:space="preserve">Que los países receptores cumplan con los objetivos climáticos y de derechos humanos.  </w:t>
      </w:r>
      <w:r>
        <w:t xml:space="preserve">(1) </w:t>
      </w:r>
    </w:p>
    <w:p w14:paraId="0FBBDCEE" w14:textId="77777777" w:rsidR="000A383E" w:rsidRPr="00B86E25" w:rsidRDefault="005C18CD">
      <w:pPr>
        <w:pStyle w:val="ListParagraph"/>
        <w:keepNext/>
        <w:numPr>
          <w:ilvl w:val="0"/>
          <w:numId w:val="2"/>
        </w:numPr>
        <w:rPr>
          <w:lang w:val="es-ES"/>
          <w:rPrChange w:id="155" w:author="Martin FS" w:date="2022-12-27T13:19:00Z">
            <w:rPr/>
          </w:rPrChange>
        </w:rPr>
      </w:pPr>
      <w:r w:rsidRPr="005121D2">
        <w:rPr>
          <w:lang w:val="es-ES"/>
        </w:rPr>
        <w:t xml:space="preserve">Que los países receptores cooperen para luchar contra las </w:t>
      </w:r>
      <w:commentRangeStart w:id="156"/>
      <w:r w:rsidRPr="005121D2">
        <w:rPr>
          <w:lang w:val="es-ES"/>
        </w:rPr>
        <w:t>migraciones ilegales</w:t>
      </w:r>
      <w:commentRangeEnd w:id="156"/>
      <w:r w:rsidR="00B86E25">
        <w:rPr>
          <w:rStyle w:val="CommentReference"/>
        </w:rPr>
        <w:commentReference w:id="156"/>
      </w:r>
      <w:r w:rsidRPr="005121D2">
        <w:rPr>
          <w:lang w:val="es-ES"/>
        </w:rPr>
        <w:t xml:space="preserve">.  </w:t>
      </w:r>
      <w:r w:rsidRPr="00B86E25">
        <w:rPr>
          <w:lang w:val="es-ES"/>
          <w:rPrChange w:id="157" w:author="Martin FS" w:date="2022-12-27T13:19:00Z">
            <w:rPr/>
          </w:rPrChange>
        </w:rPr>
        <w:t xml:space="preserve">(6) </w:t>
      </w:r>
    </w:p>
    <w:p w14:paraId="351751A8" w14:textId="77777777" w:rsidR="000A383E" w:rsidRDefault="005C18CD">
      <w:pPr>
        <w:pStyle w:val="ListParagraph"/>
        <w:keepNext/>
        <w:numPr>
          <w:ilvl w:val="0"/>
          <w:numId w:val="2"/>
        </w:numPr>
      </w:pPr>
      <w:r w:rsidRPr="005121D2">
        <w:rPr>
          <w:lang w:val="es-ES"/>
        </w:rPr>
        <w:t xml:space="preserve">Que otros países de altos ingresos también aumenten su ayuda extranjera.  </w:t>
      </w:r>
      <w:r>
        <w:t xml:space="preserve">(2) </w:t>
      </w:r>
    </w:p>
    <w:p w14:paraId="5AA4608A" w14:textId="77777777" w:rsidR="000A383E" w:rsidRDefault="005C18CD">
      <w:pPr>
        <w:pStyle w:val="ListParagraph"/>
        <w:keepNext/>
        <w:numPr>
          <w:ilvl w:val="0"/>
          <w:numId w:val="2"/>
        </w:numPr>
      </w:pPr>
      <w:r w:rsidRPr="005121D2">
        <w:rPr>
          <w:lang w:val="es-ES"/>
        </w:rPr>
        <w:t xml:space="preserve">Que esto se financie con el aumento de impuestos a los millonarios.  </w:t>
      </w:r>
      <w:r>
        <w:t xml:space="preserve">(3) </w:t>
      </w:r>
    </w:p>
    <w:p w14:paraId="6F18650C" w14:textId="77777777" w:rsidR="000A383E" w:rsidRDefault="005C18CD">
      <w:pPr>
        <w:pStyle w:val="ListParagraph"/>
        <w:keepNext/>
        <w:numPr>
          <w:ilvl w:val="0"/>
          <w:numId w:val="2"/>
        </w:numPr>
      </w:pPr>
      <w:r w:rsidRPr="005121D2">
        <w:rPr>
          <w:lang w:val="es-ES"/>
        </w:rPr>
        <w:t xml:space="preserve">Que sea comprobable que la ayuda llega a las personas necesitadas y el dinero no se desvíe.  </w:t>
      </w:r>
      <w:r>
        <w:t xml:space="preserve">(4) </w:t>
      </w:r>
    </w:p>
    <w:p w14:paraId="15E9722D" w14:textId="77777777" w:rsidR="000A383E" w:rsidRDefault="005C18CD">
      <w:pPr>
        <w:pStyle w:val="ListParagraph"/>
        <w:keepNext/>
        <w:numPr>
          <w:ilvl w:val="0"/>
          <w:numId w:val="2"/>
        </w:numPr>
      </w:pPr>
      <w:r>
        <w:t>Otras:  (5) __________________________________________________</w:t>
      </w:r>
    </w:p>
    <w:p w14:paraId="37CDE2B8" w14:textId="77777777" w:rsidR="000A383E" w:rsidRDefault="000A383E"/>
    <w:p w14:paraId="707F736C" w14:textId="77777777" w:rsidR="000A383E" w:rsidRDefault="000A383E">
      <w:pPr>
        <w:pStyle w:val="QuestionSeparator"/>
      </w:pPr>
    </w:p>
    <w:p w14:paraId="647BFA7B" w14:textId="77777777" w:rsidR="000A383E" w:rsidRDefault="005C18CD">
      <w:pPr>
        <w:pStyle w:val="QDisplayLogic"/>
        <w:keepNext/>
      </w:pPr>
      <w:r>
        <w:t>Display This Question:</w:t>
      </w:r>
    </w:p>
    <w:p w14:paraId="03453174" w14:textId="77777777" w:rsidR="000A383E" w:rsidRDefault="005C18CD">
      <w:pPr>
        <w:pStyle w:val="QDisplayLogic"/>
        <w:keepNext/>
        <w:ind w:firstLine="400"/>
      </w:pPr>
      <w:r>
        <w:t>If Currently, 1.7% of UK government spending (that is, 0.7% of UK GDP) is spent on foreign aid to re... = No, U.S. foreign aid should remain stable.</w:t>
      </w:r>
    </w:p>
    <w:p w14:paraId="1086F0C8" w14:textId="77777777" w:rsidR="000A383E" w:rsidRDefault="005C18CD">
      <w:pPr>
        <w:pStyle w:val="QDisplayLogic"/>
        <w:keepNext/>
        <w:ind w:firstLine="400"/>
      </w:pPr>
      <w:r>
        <w:t>Or Currently, 1.7% of UK government spending (that is, 0.7% of UK GDP) is spent on foreign aid to re... = No, U.S. foreign aid should be reduced.</w:t>
      </w:r>
    </w:p>
    <w:p w14:paraId="23CFE0A2" w14:textId="77777777" w:rsidR="000A383E" w:rsidRDefault="000A383E"/>
    <w:p w14:paraId="78E96544" w14:textId="77777777" w:rsidR="000A383E" w:rsidRPr="005121D2" w:rsidRDefault="005C18CD">
      <w:pPr>
        <w:keepNext/>
        <w:rPr>
          <w:lang w:val="es-ES"/>
        </w:rPr>
      </w:pPr>
      <w:r w:rsidRPr="005121D2">
        <w:rPr>
          <w:lang w:val="es-ES"/>
        </w:rPr>
        <w:t>Q49 ¿Por qué se opone a que España aumente su ayuda extranjera? (Es posible marcar múltiples respuestas)</w:t>
      </w:r>
    </w:p>
    <w:p w14:paraId="2CDEC74F" w14:textId="77777777" w:rsidR="000A383E" w:rsidRDefault="005C18CD">
      <w:pPr>
        <w:pStyle w:val="ListParagraph"/>
        <w:keepNext/>
        <w:numPr>
          <w:ilvl w:val="0"/>
          <w:numId w:val="2"/>
        </w:numPr>
      </w:pPr>
      <w:r w:rsidRPr="005121D2">
        <w:rPr>
          <w:lang w:val="es-ES"/>
        </w:rPr>
        <w:t xml:space="preserve">La ayuda perpetúa la pobreza porque hace que las personas se sientan menos responsables de sí mismas.  </w:t>
      </w:r>
      <w:r>
        <w:t xml:space="preserve">(1) </w:t>
      </w:r>
    </w:p>
    <w:p w14:paraId="7990E0DC" w14:textId="77777777" w:rsidR="000A383E" w:rsidRDefault="005C18CD">
      <w:pPr>
        <w:pStyle w:val="ListParagraph"/>
        <w:keepNext/>
        <w:numPr>
          <w:ilvl w:val="0"/>
          <w:numId w:val="2"/>
        </w:numPr>
      </w:pPr>
      <w:r w:rsidRPr="005121D2">
        <w:rPr>
          <w:lang w:val="es-ES"/>
        </w:rPr>
        <w:t xml:space="preserve">La ayuda no es eficaz porque la mayor parte se desvía.  </w:t>
      </w:r>
      <w:r>
        <w:t xml:space="preserve">(2) </w:t>
      </w:r>
    </w:p>
    <w:p w14:paraId="460F5CD8" w14:textId="77777777" w:rsidR="000A383E" w:rsidRDefault="005C18CD">
      <w:pPr>
        <w:pStyle w:val="ListParagraph"/>
        <w:keepNext/>
        <w:numPr>
          <w:ilvl w:val="0"/>
          <w:numId w:val="2"/>
        </w:numPr>
      </w:pPr>
      <w:r w:rsidRPr="005121D2">
        <w:rPr>
          <w:lang w:val="es-ES"/>
        </w:rPr>
        <w:t xml:space="preserve">La ayuda es un medio de presión de los países con altos ingresos para impedir que los países con bajos ingresos se desarrollen libremente.  </w:t>
      </w:r>
      <w:r>
        <w:t xml:space="preserve">(3) </w:t>
      </w:r>
    </w:p>
    <w:p w14:paraId="5669AD4C" w14:textId="77777777" w:rsidR="000A383E" w:rsidRDefault="005C18CD">
      <w:pPr>
        <w:pStyle w:val="ListParagraph"/>
        <w:keepNext/>
        <w:numPr>
          <w:ilvl w:val="0"/>
          <w:numId w:val="2"/>
        </w:numPr>
      </w:pPr>
      <w:r w:rsidRPr="005121D2">
        <w:rPr>
          <w:lang w:val="es-ES"/>
        </w:rPr>
        <w:t xml:space="preserve">España no es responsable de lo que suceda en otros países.  </w:t>
      </w:r>
      <w:r>
        <w:t xml:space="preserve">(4) </w:t>
      </w:r>
    </w:p>
    <w:p w14:paraId="2F2A2CDA" w14:textId="77777777" w:rsidR="000A383E" w:rsidRDefault="005C18CD">
      <w:pPr>
        <w:pStyle w:val="ListParagraph"/>
        <w:keepNext/>
        <w:numPr>
          <w:ilvl w:val="0"/>
          <w:numId w:val="2"/>
        </w:numPr>
      </w:pPr>
      <w:r w:rsidRPr="005121D2">
        <w:rPr>
          <w:lang w:val="es-ES"/>
        </w:rPr>
        <w:t xml:space="preserve">La caridad comienza en casa: hay mucho por hacer para ayudar los españoles necesitados.  </w:t>
      </w:r>
      <w:r>
        <w:t xml:space="preserve">(5) </w:t>
      </w:r>
    </w:p>
    <w:p w14:paraId="000784C9" w14:textId="77777777" w:rsidR="000A383E" w:rsidRDefault="005C18CD">
      <w:pPr>
        <w:pStyle w:val="ListParagraph"/>
        <w:keepNext/>
        <w:numPr>
          <w:ilvl w:val="0"/>
          <w:numId w:val="2"/>
        </w:numPr>
      </w:pPr>
      <w:r>
        <w:t>Otras:  (6) __________________________________________________</w:t>
      </w:r>
    </w:p>
    <w:p w14:paraId="3B7DC17A" w14:textId="77777777" w:rsidR="000A383E" w:rsidRDefault="000A383E"/>
    <w:p w14:paraId="62743079" w14:textId="77777777" w:rsidR="000A383E" w:rsidRDefault="005C18CD">
      <w:pPr>
        <w:pStyle w:val="BlockEndLabel"/>
      </w:pPr>
      <w:r>
        <w:lastRenderedPageBreak/>
        <w:t>End of Block: Other policies</w:t>
      </w:r>
    </w:p>
    <w:p w14:paraId="1E74808E" w14:textId="77777777" w:rsidR="000A383E" w:rsidRDefault="000A383E">
      <w:pPr>
        <w:pStyle w:val="BlockSeparator"/>
      </w:pPr>
    </w:p>
    <w:p w14:paraId="76747EF4" w14:textId="77777777" w:rsidR="000A383E" w:rsidRDefault="005C18CD">
      <w:pPr>
        <w:pStyle w:val="BlockStartLabel"/>
      </w:pPr>
      <w:r>
        <w:t>Start of Block: Petition</w:t>
      </w:r>
    </w:p>
    <w:p w14:paraId="6E375FC2" w14:textId="77777777" w:rsidR="000A383E" w:rsidRDefault="000A383E"/>
    <w:p w14:paraId="5D617EE6" w14:textId="77777777" w:rsidR="000A383E" w:rsidRPr="005121D2" w:rsidRDefault="005C18CD">
      <w:pPr>
        <w:keepNext/>
        <w:rPr>
          <w:lang w:val="es-ES"/>
        </w:rPr>
      </w:pPr>
      <w:r w:rsidRPr="005121D2">
        <w:rPr>
          <w:lang w:val="es-ES"/>
        </w:rPr>
        <w:t>Q270 ¿Estaría dispuesto a firmar una petición para el esquema climático global?</w:t>
      </w:r>
      <w:r w:rsidRPr="005121D2">
        <w:rPr>
          <w:lang w:val="es-ES"/>
        </w:rPr>
        <w:br/>
        <w:t xml:space="preserve">  </w:t>
      </w:r>
      <w:r w:rsidRPr="005121D2">
        <w:rPr>
          <w:lang w:val="es-ES"/>
        </w:rPr>
        <w:br/>
        <w:t xml:space="preserve"> </w:t>
      </w:r>
      <w:r w:rsidRPr="005121D2">
        <w:rPr>
          <w:lang w:val="es-ES"/>
          <w:rPrChange w:id="158" w:author="Martin FS" w:date="2022-12-27T12:34:00Z">
            <w:rPr/>
          </w:rPrChange>
        </w:rPr>
        <w:t xml:space="preserve">Tan pronto como se complete la encuesta, enviaremos los resultados a la oficina del presidente, informándole qué porcentaje de españoles está dispuesto a respaldar el esquema climático global. </w:t>
      </w:r>
      <w:r w:rsidRPr="005121D2">
        <w:rPr>
          <w:lang w:val="es-ES"/>
        </w:rPr>
        <w:t>(NO se le pedirá que firme, solo se le pedirá su respuesta aquí, y será anónima).</w:t>
      </w:r>
    </w:p>
    <w:p w14:paraId="004E2D47" w14:textId="77777777" w:rsidR="000A383E" w:rsidRDefault="005C18CD">
      <w:pPr>
        <w:pStyle w:val="ListParagraph"/>
        <w:keepNext/>
        <w:numPr>
          <w:ilvl w:val="0"/>
          <w:numId w:val="4"/>
        </w:numPr>
      </w:pPr>
      <w:r>
        <w:t xml:space="preserve">Sí  (1) </w:t>
      </w:r>
    </w:p>
    <w:p w14:paraId="522BA999" w14:textId="77777777" w:rsidR="000A383E" w:rsidRDefault="005C18CD">
      <w:pPr>
        <w:pStyle w:val="ListParagraph"/>
        <w:keepNext/>
        <w:numPr>
          <w:ilvl w:val="0"/>
          <w:numId w:val="4"/>
        </w:numPr>
      </w:pPr>
      <w:r>
        <w:t xml:space="preserve">No  (2) </w:t>
      </w:r>
    </w:p>
    <w:p w14:paraId="7016443F" w14:textId="77777777" w:rsidR="000A383E" w:rsidRDefault="000A383E"/>
    <w:p w14:paraId="2145222B" w14:textId="77777777" w:rsidR="000A383E" w:rsidRDefault="000A383E">
      <w:pPr>
        <w:pStyle w:val="QuestionSeparator"/>
      </w:pPr>
    </w:p>
    <w:p w14:paraId="743C9A11" w14:textId="77777777" w:rsidR="000A383E" w:rsidRDefault="000A383E"/>
    <w:p w14:paraId="53EF8532" w14:textId="77777777" w:rsidR="000A383E" w:rsidRPr="005121D2" w:rsidRDefault="005C18CD">
      <w:pPr>
        <w:keepNext/>
        <w:rPr>
          <w:lang w:val="es-ES"/>
        </w:rPr>
      </w:pPr>
      <w:r w:rsidRPr="005121D2">
        <w:rPr>
          <w:lang w:val="es-ES"/>
        </w:rPr>
        <w:t>Q271 ¿Estaría dispuesto a firmar una petición para el esquema nacional de redistribución?</w:t>
      </w:r>
      <w:r w:rsidRPr="005121D2">
        <w:rPr>
          <w:lang w:val="es-ES"/>
        </w:rPr>
        <w:br/>
        <w:t xml:space="preserve">  </w:t>
      </w:r>
      <w:r w:rsidRPr="005121D2">
        <w:rPr>
          <w:lang w:val="es-ES"/>
        </w:rPr>
        <w:br/>
        <w:t xml:space="preserve"> </w:t>
      </w:r>
      <w:r w:rsidRPr="005121D2">
        <w:rPr>
          <w:lang w:val="es-ES"/>
          <w:rPrChange w:id="159" w:author="Martin FS" w:date="2022-12-27T12:34:00Z">
            <w:rPr/>
          </w:rPrChange>
        </w:rPr>
        <w:t xml:space="preserve">Tan pronto como se complete la encuesta, enviaremos los resultados a la oficina del presidente, informándole qué porcentaje de españoles está dispuesto a respaldar el esquema climático global. </w:t>
      </w:r>
      <w:r w:rsidRPr="005121D2">
        <w:rPr>
          <w:lang w:val="es-ES"/>
        </w:rPr>
        <w:t>(NO se le pedirá que firme, solo se le pedirá su respuesta aquí, y será anónima)</w:t>
      </w:r>
    </w:p>
    <w:p w14:paraId="26D5B54B" w14:textId="77777777" w:rsidR="000A383E" w:rsidRDefault="005C18CD">
      <w:pPr>
        <w:pStyle w:val="ListParagraph"/>
        <w:keepNext/>
        <w:numPr>
          <w:ilvl w:val="0"/>
          <w:numId w:val="4"/>
        </w:numPr>
      </w:pPr>
      <w:r>
        <w:t xml:space="preserve">Sí  (1) </w:t>
      </w:r>
    </w:p>
    <w:p w14:paraId="6F98C7D3" w14:textId="77777777" w:rsidR="000A383E" w:rsidRDefault="005C18CD">
      <w:pPr>
        <w:pStyle w:val="ListParagraph"/>
        <w:keepNext/>
        <w:numPr>
          <w:ilvl w:val="0"/>
          <w:numId w:val="4"/>
        </w:numPr>
      </w:pPr>
      <w:r>
        <w:t xml:space="preserve">No  (2) </w:t>
      </w:r>
    </w:p>
    <w:p w14:paraId="5336D1BA" w14:textId="77777777" w:rsidR="000A383E" w:rsidRDefault="000A383E"/>
    <w:p w14:paraId="7918B1F2" w14:textId="77777777" w:rsidR="000A383E" w:rsidRDefault="005C18CD">
      <w:pPr>
        <w:pStyle w:val="BlockEndLabel"/>
      </w:pPr>
      <w:r>
        <w:t>End of Block: Petition</w:t>
      </w:r>
    </w:p>
    <w:p w14:paraId="436F87E6" w14:textId="77777777" w:rsidR="000A383E" w:rsidRDefault="000A383E">
      <w:pPr>
        <w:pStyle w:val="BlockSeparator"/>
      </w:pPr>
    </w:p>
    <w:p w14:paraId="28BD6D7B" w14:textId="77777777" w:rsidR="000A383E" w:rsidRDefault="005C18CD">
      <w:pPr>
        <w:pStyle w:val="BlockStartLabel"/>
      </w:pPr>
      <w:r>
        <w:t>Start of Block: Values and politics</w:t>
      </w:r>
    </w:p>
    <w:p w14:paraId="061DC2E1" w14:textId="77777777" w:rsidR="000A383E" w:rsidRDefault="000A383E"/>
    <w:p w14:paraId="3EC9F83F" w14:textId="77777777" w:rsidR="000A383E" w:rsidRPr="005121D2" w:rsidRDefault="005C18CD">
      <w:pPr>
        <w:keepNext/>
        <w:rPr>
          <w:lang w:val="es-ES"/>
        </w:rPr>
      </w:pPr>
      <w:r w:rsidRPr="005121D2">
        <w:rPr>
          <w:lang w:val="es-ES"/>
        </w:rPr>
        <w:lastRenderedPageBreak/>
        <w:t>Q272 ¿Cuánto donó a organizaciones benéficas en 2022?</w:t>
      </w:r>
    </w:p>
    <w:p w14:paraId="65455FCD" w14:textId="77777777" w:rsidR="000A383E" w:rsidRDefault="005C18CD">
      <w:pPr>
        <w:pStyle w:val="ListParagraph"/>
        <w:keepNext/>
        <w:numPr>
          <w:ilvl w:val="0"/>
          <w:numId w:val="4"/>
        </w:numPr>
      </w:pPr>
      <w:r w:rsidRPr="005121D2">
        <w:rPr>
          <w:lang w:val="es-ES"/>
        </w:rPr>
        <w:t xml:space="preserve">No hice donaciones a organizaciones benéficas el año pasado.  </w:t>
      </w:r>
      <w:r>
        <w:t xml:space="preserve">(1) </w:t>
      </w:r>
    </w:p>
    <w:p w14:paraId="31793049" w14:textId="77777777" w:rsidR="000A383E" w:rsidRDefault="005C18CD">
      <w:pPr>
        <w:pStyle w:val="ListParagraph"/>
        <w:keepNext/>
        <w:numPr>
          <w:ilvl w:val="0"/>
          <w:numId w:val="4"/>
        </w:numPr>
      </w:pPr>
      <w:r>
        <w:t xml:space="preserve">Menos de 100 €.  (2) </w:t>
      </w:r>
    </w:p>
    <w:p w14:paraId="113E412E" w14:textId="77777777" w:rsidR="000A383E" w:rsidRDefault="005C18CD">
      <w:pPr>
        <w:pStyle w:val="ListParagraph"/>
        <w:keepNext/>
        <w:numPr>
          <w:ilvl w:val="0"/>
          <w:numId w:val="4"/>
        </w:numPr>
      </w:pPr>
      <w:r>
        <w:t xml:space="preserve">Entre 101 € y 500 €.  (3) </w:t>
      </w:r>
    </w:p>
    <w:p w14:paraId="1C574154" w14:textId="77777777" w:rsidR="000A383E" w:rsidRDefault="005C18CD">
      <w:pPr>
        <w:pStyle w:val="ListParagraph"/>
        <w:keepNext/>
        <w:numPr>
          <w:ilvl w:val="0"/>
          <w:numId w:val="4"/>
        </w:numPr>
      </w:pPr>
      <w:r>
        <w:t xml:space="preserve">Entre 501 € y 1,000 €.  (4) </w:t>
      </w:r>
    </w:p>
    <w:p w14:paraId="5A71EF28" w14:textId="77777777" w:rsidR="000A383E" w:rsidRDefault="005C18CD">
      <w:pPr>
        <w:pStyle w:val="ListParagraph"/>
        <w:keepNext/>
        <w:numPr>
          <w:ilvl w:val="0"/>
          <w:numId w:val="4"/>
        </w:numPr>
      </w:pPr>
      <w:r>
        <w:t xml:space="preserve">Entre 1,001 y 5,000 €.  (5) </w:t>
      </w:r>
    </w:p>
    <w:p w14:paraId="5FF0C1D9" w14:textId="77777777" w:rsidR="000A383E" w:rsidRDefault="005C18CD">
      <w:pPr>
        <w:pStyle w:val="ListParagraph"/>
        <w:keepNext/>
        <w:numPr>
          <w:ilvl w:val="0"/>
          <w:numId w:val="4"/>
        </w:numPr>
      </w:pPr>
      <w:r>
        <w:t xml:space="preserve">Más de 5,000 €.  (6) </w:t>
      </w:r>
    </w:p>
    <w:p w14:paraId="32498663" w14:textId="77777777" w:rsidR="000A383E" w:rsidRDefault="000A383E"/>
    <w:p w14:paraId="49B554AA" w14:textId="77777777" w:rsidR="000A383E" w:rsidRDefault="000A383E">
      <w:pPr>
        <w:pStyle w:val="QuestionSeparator"/>
      </w:pPr>
    </w:p>
    <w:p w14:paraId="4C7DC949" w14:textId="77777777" w:rsidR="000A383E" w:rsidRDefault="000A383E"/>
    <w:p w14:paraId="109FD2F5" w14:textId="77777777" w:rsidR="000A383E" w:rsidRPr="005121D2" w:rsidRDefault="005C18CD">
      <w:pPr>
        <w:keepNext/>
        <w:rPr>
          <w:lang w:val="es-ES"/>
        </w:rPr>
      </w:pPr>
      <w:r w:rsidRPr="005121D2">
        <w:rPr>
          <w:lang w:val="es-ES"/>
        </w:rPr>
        <w:t>Q23.1 ¿Hasta qué punto le interesa la política?</w:t>
      </w:r>
    </w:p>
    <w:p w14:paraId="5E6CC7E2" w14:textId="77777777" w:rsidR="000A383E" w:rsidRDefault="005C18CD">
      <w:pPr>
        <w:pStyle w:val="ListParagraph"/>
        <w:keepNext/>
        <w:numPr>
          <w:ilvl w:val="0"/>
          <w:numId w:val="4"/>
        </w:numPr>
      </w:pPr>
      <w:r>
        <w:t xml:space="preserve">Nada  (0) </w:t>
      </w:r>
    </w:p>
    <w:p w14:paraId="0E3D22DD" w14:textId="77777777" w:rsidR="000A383E" w:rsidRDefault="005C18CD">
      <w:pPr>
        <w:pStyle w:val="ListParagraph"/>
        <w:keepNext/>
        <w:numPr>
          <w:ilvl w:val="0"/>
          <w:numId w:val="4"/>
        </w:numPr>
      </w:pPr>
      <w:r>
        <w:t xml:space="preserve">Poco  (1) </w:t>
      </w:r>
    </w:p>
    <w:p w14:paraId="5A6F3221" w14:textId="77777777" w:rsidR="000A383E" w:rsidRDefault="005C18CD">
      <w:pPr>
        <w:pStyle w:val="ListParagraph"/>
        <w:keepNext/>
        <w:numPr>
          <w:ilvl w:val="0"/>
          <w:numId w:val="4"/>
        </w:numPr>
      </w:pPr>
      <w:r>
        <w:t xml:space="preserve">Moderadamente  (2) </w:t>
      </w:r>
    </w:p>
    <w:p w14:paraId="76E2FE84" w14:textId="77777777" w:rsidR="000A383E" w:rsidRDefault="005C18CD">
      <w:pPr>
        <w:pStyle w:val="ListParagraph"/>
        <w:keepNext/>
        <w:numPr>
          <w:ilvl w:val="0"/>
          <w:numId w:val="4"/>
        </w:numPr>
      </w:pPr>
      <w:r>
        <w:t xml:space="preserve">Bastante  (3) </w:t>
      </w:r>
    </w:p>
    <w:p w14:paraId="7D4B08AF" w14:textId="77777777" w:rsidR="000A383E" w:rsidRDefault="005C18CD">
      <w:pPr>
        <w:pStyle w:val="ListParagraph"/>
        <w:keepNext/>
        <w:numPr>
          <w:ilvl w:val="0"/>
          <w:numId w:val="4"/>
        </w:numPr>
      </w:pPr>
      <w:r>
        <w:t xml:space="preserve">Mucho  (4) </w:t>
      </w:r>
    </w:p>
    <w:p w14:paraId="42990FCB" w14:textId="77777777" w:rsidR="000A383E" w:rsidRDefault="000A383E"/>
    <w:p w14:paraId="04FFC015" w14:textId="77777777" w:rsidR="000A383E" w:rsidRDefault="000A383E">
      <w:pPr>
        <w:pStyle w:val="QuestionSeparator"/>
      </w:pPr>
    </w:p>
    <w:p w14:paraId="6278973B" w14:textId="77777777" w:rsidR="000A383E" w:rsidRDefault="000A383E"/>
    <w:p w14:paraId="474E95B7" w14:textId="77777777" w:rsidR="000A383E" w:rsidRPr="005121D2" w:rsidRDefault="005C18CD">
      <w:pPr>
        <w:keepNext/>
        <w:rPr>
          <w:lang w:val="es-ES"/>
        </w:rPr>
      </w:pPr>
      <w:r w:rsidRPr="005121D2">
        <w:rPr>
          <w:lang w:val="es-ES"/>
        </w:rPr>
        <w:t>Q78 ¿Dónde se calificaría a sí mismo en una escala del 1 al 5, donde 1 significa que cree que el gobierno debe hacer solo las cosas necesarias para proporcionar las funciones gubernamentales más básicas, y 5 significa que cree que el gobierno debe tomar medidas activas en cada área que pueda? para tratar de mejorar la vida de sus ciudadanos?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1"/>
        <w:gridCol w:w="937"/>
        <w:gridCol w:w="938"/>
        <w:gridCol w:w="938"/>
        <w:gridCol w:w="938"/>
        <w:gridCol w:w="938"/>
      </w:tblGrid>
      <w:tr w:rsidR="000A383E" w14:paraId="3B626576" w14:textId="77777777">
        <w:tblPrEx>
          <w:tblCellMar>
            <w:top w:w="0" w:type="dxa"/>
            <w:left w:w="0" w:type="dxa"/>
            <w:bottom w:w="0" w:type="dxa"/>
            <w:right w:w="0" w:type="dxa"/>
          </w:tblCellMar>
        </w:tblPrEx>
        <w:tc>
          <w:tcPr>
            <w:tcW w:w="4788" w:type="dxa"/>
          </w:tcPr>
          <w:p w14:paraId="2CD25ACF" w14:textId="77777777" w:rsidR="000A383E" w:rsidRPr="005121D2" w:rsidRDefault="000A383E">
            <w:pPr>
              <w:rPr>
                <w:lang w:val="es-ES"/>
              </w:rPr>
            </w:pPr>
          </w:p>
        </w:tc>
        <w:tc>
          <w:tcPr>
            <w:tcW w:w="958" w:type="dxa"/>
          </w:tcPr>
          <w:p w14:paraId="1CF27C10" w14:textId="77777777" w:rsidR="000A383E" w:rsidRDefault="005C18CD">
            <w:r>
              <w:t>1</w:t>
            </w:r>
          </w:p>
        </w:tc>
        <w:tc>
          <w:tcPr>
            <w:tcW w:w="958" w:type="dxa"/>
          </w:tcPr>
          <w:p w14:paraId="1D8E2285" w14:textId="77777777" w:rsidR="000A383E" w:rsidRDefault="005C18CD">
            <w:r>
              <w:t>2</w:t>
            </w:r>
          </w:p>
        </w:tc>
        <w:tc>
          <w:tcPr>
            <w:tcW w:w="958" w:type="dxa"/>
          </w:tcPr>
          <w:p w14:paraId="70CEFE56" w14:textId="77777777" w:rsidR="000A383E" w:rsidRDefault="005C18CD">
            <w:r>
              <w:t>3</w:t>
            </w:r>
          </w:p>
        </w:tc>
        <w:tc>
          <w:tcPr>
            <w:tcW w:w="958" w:type="dxa"/>
          </w:tcPr>
          <w:p w14:paraId="50002805" w14:textId="77777777" w:rsidR="000A383E" w:rsidRDefault="005C18CD">
            <w:r>
              <w:t>4</w:t>
            </w:r>
          </w:p>
        </w:tc>
        <w:tc>
          <w:tcPr>
            <w:tcW w:w="958" w:type="dxa"/>
          </w:tcPr>
          <w:p w14:paraId="310C2E8B" w14:textId="77777777" w:rsidR="000A383E" w:rsidRDefault="005C18CD">
            <w:r>
              <w:t>5</w:t>
            </w:r>
          </w:p>
        </w:tc>
      </w:tr>
    </w:tbl>
    <w:p w14:paraId="48DB26F9" w14:textId="77777777" w:rsidR="000A383E" w:rsidRDefault="000A383E"/>
    <w:tbl>
      <w:tblPr>
        <w:tblStyle w:val="QStandardSliderTable"/>
        <w:tblW w:w="9576" w:type="auto"/>
        <w:tblLook w:val="07E0" w:firstRow="1" w:lastRow="1" w:firstColumn="1" w:lastColumn="1" w:noHBand="1" w:noVBand="1"/>
      </w:tblPr>
      <w:tblGrid>
        <w:gridCol w:w="4788"/>
        <w:gridCol w:w="4788"/>
      </w:tblGrid>
      <w:tr w:rsidR="000A383E" w14:paraId="5B337171" w14:textId="77777777" w:rsidTr="000A383E">
        <w:tc>
          <w:tcPr>
            <w:cnfStyle w:val="001000000000" w:firstRow="0" w:lastRow="0" w:firstColumn="1" w:lastColumn="0" w:oddVBand="0" w:evenVBand="0" w:oddHBand="0" w:evenHBand="0" w:firstRowFirstColumn="0" w:firstRowLastColumn="0" w:lastRowFirstColumn="0" w:lastRowLastColumn="0"/>
            <w:tcW w:w="4788" w:type="dxa"/>
          </w:tcPr>
          <w:p w14:paraId="1A7306C3" w14:textId="77777777" w:rsidR="000A383E" w:rsidRDefault="005C18CD">
            <w:pPr>
              <w:keepNext/>
            </w:pPr>
            <w:r>
              <w:t>Participación deseada del gobierno ()</w:t>
            </w:r>
          </w:p>
        </w:tc>
        <w:tc>
          <w:tcPr>
            <w:tcW w:w="4788" w:type="dxa"/>
          </w:tcPr>
          <w:p w14:paraId="49D71452" w14:textId="77777777" w:rsidR="000A383E" w:rsidRDefault="005C18C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DF6ED5" wp14:editId="21AB856C">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5F93EC38" w14:textId="77777777" w:rsidR="000A383E" w:rsidRDefault="000A383E"/>
    <w:p w14:paraId="48D9F6F6" w14:textId="77777777" w:rsidR="000A383E" w:rsidRDefault="000A383E"/>
    <w:p w14:paraId="6CE4144E" w14:textId="77777777" w:rsidR="000A383E" w:rsidRDefault="000A383E">
      <w:pPr>
        <w:pStyle w:val="QuestionSeparator"/>
      </w:pPr>
    </w:p>
    <w:p w14:paraId="04EBE57B" w14:textId="77777777" w:rsidR="000A383E" w:rsidRDefault="000A383E"/>
    <w:p w14:paraId="68CF5DF2" w14:textId="77777777" w:rsidR="000A383E" w:rsidRPr="005121D2" w:rsidRDefault="005C18CD">
      <w:pPr>
        <w:keepNext/>
        <w:rPr>
          <w:lang w:val="es-ES"/>
        </w:rPr>
      </w:pPr>
      <w:r w:rsidRPr="005121D2">
        <w:rPr>
          <w:lang w:val="es-ES"/>
        </w:rPr>
        <w:lastRenderedPageBreak/>
        <w:t xml:space="preserve">Q80 </w:t>
      </w:r>
      <w:r w:rsidRPr="005121D2">
        <w:rPr>
          <w:b/>
          <w:lang w:val="es-ES"/>
        </w:rPr>
        <w:t>En materia de política económica</w:t>
      </w:r>
      <w:r w:rsidRPr="005121D2">
        <w:rPr>
          <w:lang w:val="es-ES"/>
        </w:rPr>
        <w:t>, ¿dónde se ve en una escala del 1 al 5, donde 1 es de izquierda (favorece la igualdad y la intervención del gobierno) y 5 es de derecha (favorece la libre competencia y la poca intervención del gobierno)?</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1"/>
        <w:gridCol w:w="937"/>
        <w:gridCol w:w="938"/>
        <w:gridCol w:w="938"/>
        <w:gridCol w:w="938"/>
        <w:gridCol w:w="938"/>
      </w:tblGrid>
      <w:tr w:rsidR="000A383E" w14:paraId="528DC310" w14:textId="77777777">
        <w:tblPrEx>
          <w:tblCellMar>
            <w:top w:w="0" w:type="dxa"/>
            <w:left w:w="0" w:type="dxa"/>
            <w:bottom w:w="0" w:type="dxa"/>
            <w:right w:w="0" w:type="dxa"/>
          </w:tblCellMar>
        </w:tblPrEx>
        <w:tc>
          <w:tcPr>
            <w:tcW w:w="4788" w:type="dxa"/>
          </w:tcPr>
          <w:p w14:paraId="76540AF1" w14:textId="77777777" w:rsidR="000A383E" w:rsidRPr="005121D2" w:rsidRDefault="000A383E">
            <w:pPr>
              <w:rPr>
                <w:lang w:val="es-ES"/>
              </w:rPr>
            </w:pPr>
          </w:p>
        </w:tc>
        <w:tc>
          <w:tcPr>
            <w:tcW w:w="958" w:type="dxa"/>
          </w:tcPr>
          <w:p w14:paraId="1134AD53" w14:textId="77777777" w:rsidR="000A383E" w:rsidRDefault="005C18CD">
            <w:r>
              <w:t>1</w:t>
            </w:r>
          </w:p>
        </w:tc>
        <w:tc>
          <w:tcPr>
            <w:tcW w:w="958" w:type="dxa"/>
          </w:tcPr>
          <w:p w14:paraId="2CEA00AD" w14:textId="77777777" w:rsidR="000A383E" w:rsidRDefault="005C18CD">
            <w:r>
              <w:t>2</w:t>
            </w:r>
          </w:p>
        </w:tc>
        <w:tc>
          <w:tcPr>
            <w:tcW w:w="958" w:type="dxa"/>
          </w:tcPr>
          <w:p w14:paraId="2828B72E" w14:textId="77777777" w:rsidR="000A383E" w:rsidRDefault="005C18CD">
            <w:r>
              <w:t>3</w:t>
            </w:r>
          </w:p>
        </w:tc>
        <w:tc>
          <w:tcPr>
            <w:tcW w:w="958" w:type="dxa"/>
          </w:tcPr>
          <w:p w14:paraId="3D081A61" w14:textId="77777777" w:rsidR="000A383E" w:rsidRDefault="005C18CD">
            <w:r>
              <w:t>4</w:t>
            </w:r>
          </w:p>
        </w:tc>
        <w:tc>
          <w:tcPr>
            <w:tcW w:w="958" w:type="dxa"/>
          </w:tcPr>
          <w:p w14:paraId="7AE8DDB1" w14:textId="77777777" w:rsidR="000A383E" w:rsidRDefault="005C18CD">
            <w:r>
              <w:t>5</w:t>
            </w:r>
          </w:p>
        </w:tc>
      </w:tr>
    </w:tbl>
    <w:p w14:paraId="23812F15" w14:textId="77777777" w:rsidR="000A383E" w:rsidRDefault="000A383E"/>
    <w:tbl>
      <w:tblPr>
        <w:tblStyle w:val="QStandardSliderTable"/>
        <w:tblW w:w="9576" w:type="auto"/>
        <w:tblLook w:val="07E0" w:firstRow="1" w:lastRow="1" w:firstColumn="1" w:lastColumn="1" w:noHBand="1" w:noVBand="1"/>
      </w:tblPr>
      <w:tblGrid>
        <w:gridCol w:w="4788"/>
        <w:gridCol w:w="4788"/>
      </w:tblGrid>
      <w:tr w:rsidR="000A383E" w14:paraId="143846F7" w14:textId="77777777" w:rsidTr="000A383E">
        <w:tc>
          <w:tcPr>
            <w:cnfStyle w:val="001000000000" w:firstRow="0" w:lastRow="0" w:firstColumn="1" w:lastColumn="0" w:oddVBand="0" w:evenVBand="0" w:oddHBand="0" w:evenHBand="0" w:firstRowFirstColumn="0" w:firstRowLastColumn="0" w:lastRowFirstColumn="0" w:lastRowLastColumn="0"/>
            <w:tcW w:w="4788" w:type="dxa"/>
          </w:tcPr>
          <w:p w14:paraId="2DF7EC2E" w14:textId="77777777" w:rsidR="000A383E" w:rsidRPr="005121D2" w:rsidRDefault="005C18CD">
            <w:pPr>
              <w:keepNext/>
              <w:rPr>
                <w:lang w:val="es-ES"/>
              </w:rPr>
            </w:pPr>
            <w:r w:rsidRPr="005121D2">
              <w:rPr>
                <w:lang w:val="es-ES"/>
              </w:rPr>
              <w:t>Izquierda (1) a Derecha (5) sobre temas económicos ()</w:t>
            </w:r>
          </w:p>
        </w:tc>
        <w:tc>
          <w:tcPr>
            <w:tcW w:w="4788" w:type="dxa"/>
          </w:tcPr>
          <w:p w14:paraId="1B2C795B" w14:textId="77777777" w:rsidR="000A383E" w:rsidRDefault="005C18C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2A41DF" wp14:editId="0C2DE65A">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4E074054" w14:textId="77777777" w:rsidR="000A383E" w:rsidRDefault="000A383E"/>
    <w:p w14:paraId="073BC51D" w14:textId="77777777" w:rsidR="000A383E" w:rsidRDefault="000A383E"/>
    <w:p w14:paraId="1B05A0E9" w14:textId="77777777" w:rsidR="000A383E" w:rsidRDefault="000A383E">
      <w:pPr>
        <w:pStyle w:val="QuestionSeparator"/>
      </w:pPr>
    </w:p>
    <w:p w14:paraId="41FAC709" w14:textId="77777777" w:rsidR="000A383E" w:rsidRDefault="000A383E"/>
    <w:p w14:paraId="4CB28D8B" w14:textId="77777777" w:rsidR="000A383E" w:rsidRPr="005121D2" w:rsidRDefault="005C18CD">
      <w:pPr>
        <w:keepNext/>
        <w:rPr>
          <w:lang w:val="es-ES"/>
        </w:rPr>
      </w:pPr>
      <w:r w:rsidRPr="005121D2">
        <w:rPr>
          <w:lang w:val="es-ES"/>
        </w:rPr>
        <w:t>Q23.4 ¿Votó en las últimas elecciones generales de noviembre de 2019?</w:t>
      </w:r>
    </w:p>
    <w:p w14:paraId="78ECEF33" w14:textId="77777777" w:rsidR="000A383E" w:rsidRDefault="005C18CD">
      <w:pPr>
        <w:pStyle w:val="ListParagraph"/>
        <w:keepNext/>
        <w:numPr>
          <w:ilvl w:val="0"/>
          <w:numId w:val="4"/>
        </w:numPr>
      </w:pPr>
      <w:r>
        <w:t xml:space="preserve">Sí  (1) </w:t>
      </w:r>
    </w:p>
    <w:p w14:paraId="34A17256" w14:textId="77777777" w:rsidR="000A383E" w:rsidRDefault="005C18CD">
      <w:pPr>
        <w:pStyle w:val="ListParagraph"/>
        <w:keepNext/>
        <w:numPr>
          <w:ilvl w:val="0"/>
          <w:numId w:val="4"/>
        </w:numPr>
      </w:pPr>
      <w:r>
        <w:t xml:space="preserve">No  (2) </w:t>
      </w:r>
    </w:p>
    <w:p w14:paraId="30AC1BFE" w14:textId="77777777" w:rsidR="000A383E" w:rsidRPr="005121D2" w:rsidRDefault="005C18CD">
      <w:pPr>
        <w:pStyle w:val="ListParagraph"/>
        <w:keepNext/>
        <w:numPr>
          <w:ilvl w:val="0"/>
          <w:numId w:val="4"/>
        </w:numPr>
        <w:rPr>
          <w:lang w:val="es-ES"/>
        </w:rPr>
      </w:pPr>
      <w:r w:rsidRPr="005121D2">
        <w:rPr>
          <w:lang w:val="es-ES"/>
        </w:rPr>
        <w:t xml:space="preserve">Yo no tenía derecho a votar en España  (4) </w:t>
      </w:r>
    </w:p>
    <w:p w14:paraId="55BAB571" w14:textId="77777777" w:rsidR="000A383E" w:rsidRDefault="005C18CD">
      <w:pPr>
        <w:pStyle w:val="ListParagraph"/>
        <w:keepNext/>
        <w:numPr>
          <w:ilvl w:val="0"/>
          <w:numId w:val="4"/>
        </w:numPr>
      </w:pPr>
      <w:r>
        <w:t xml:space="preserve">Prefiero no decirlo  (3) </w:t>
      </w:r>
    </w:p>
    <w:p w14:paraId="76CF858A" w14:textId="77777777" w:rsidR="000A383E" w:rsidRDefault="000A383E"/>
    <w:p w14:paraId="12430901" w14:textId="77777777" w:rsidR="000A383E" w:rsidRDefault="005C18CD">
      <w:pPr>
        <w:pStyle w:val="BlockEndLabel"/>
      </w:pPr>
      <w:r>
        <w:t>End of Block: Values and politics</w:t>
      </w:r>
    </w:p>
    <w:p w14:paraId="30BD273B" w14:textId="77777777" w:rsidR="000A383E" w:rsidRDefault="000A383E">
      <w:pPr>
        <w:pStyle w:val="BlockSeparator"/>
      </w:pPr>
    </w:p>
    <w:p w14:paraId="6396E14A" w14:textId="77777777" w:rsidR="000A383E" w:rsidRDefault="005C18CD">
      <w:pPr>
        <w:pStyle w:val="BlockStartLabel"/>
      </w:pPr>
      <w:r>
        <w:t>Start of Block: Politics (more)</w:t>
      </w:r>
    </w:p>
    <w:p w14:paraId="2E4DD270" w14:textId="77777777" w:rsidR="000A383E" w:rsidRDefault="005C18CD">
      <w:pPr>
        <w:pStyle w:val="QDisplayLogic"/>
        <w:keepNext/>
      </w:pPr>
      <w:r>
        <w:t>Display This Question:</w:t>
      </w:r>
    </w:p>
    <w:p w14:paraId="7A8EE482" w14:textId="77777777" w:rsidR="000A383E" w:rsidRDefault="005C18CD">
      <w:pPr>
        <w:pStyle w:val="QDisplayLogic"/>
        <w:keepNext/>
        <w:ind w:firstLine="400"/>
      </w:pPr>
      <w:r>
        <w:t>If Did you vote in the 2019 UK general election? = Yes</w:t>
      </w:r>
    </w:p>
    <w:p w14:paraId="56E1368D" w14:textId="77777777" w:rsidR="000A383E" w:rsidRPr="005121D2" w:rsidRDefault="005C18CD">
      <w:pPr>
        <w:pStyle w:val="QDisplayLogic"/>
        <w:keepNext/>
        <w:ind w:firstLine="400"/>
        <w:rPr>
          <w:lang w:val="es-ES"/>
        </w:rPr>
      </w:pPr>
      <w:r>
        <w:t xml:space="preserve">And In which country do you live? </w:t>
      </w:r>
      <w:r w:rsidRPr="005121D2">
        <w:rPr>
          <w:lang w:val="es-ES"/>
        </w:rPr>
        <w:t>= France</w:t>
      </w:r>
    </w:p>
    <w:p w14:paraId="18F6ABA6" w14:textId="77777777" w:rsidR="000A383E" w:rsidRPr="005121D2" w:rsidRDefault="000A383E">
      <w:pPr>
        <w:rPr>
          <w:lang w:val="es-ES"/>
        </w:rPr>
      </w:pPr>
    </w:p>
    <w:p w14:paraId="4A23AC69" w14:textId="77777777" w:rsidR="000A383E" w:rsidRPr="005121D2" w:rsidRDefault="005C18CD">
      <w:pPr>
        <w:keepNext/>
        <w:rPr>
          <w:lang w:val="es-ES"/>
        </w:rPr>
      </w:pPr>
      <w:r w:rsidRPr="005121D2">
        <w:rPr>
          <w:lang w:val="es-ES"/>
        </w:rPr>
        <w:lastRenderedPageBreak/>
        <w:t xml:space="preserve">Q24.1 ¿Por qué candidato votó en las últimas </w:t>
      </w:r>
      <w:commentRangeStart w:id="160"/>
      <w:r w:rsidRPr="005121D2">
        <w:rPr>
          <w:lang w:val="es-ES"/>
        </w:rPr>
        <w:t>elecciones generales de noviembre de 2019</w:t>
      </w:r>
      <w:commentRangeEnd w:id="160"/>
      <w:r w:rsidR="002A40D8">
        <w:rPr>
          <w:rStyle w:val="CommentReference"/>
        </w:rPr>
        <w:commentReference w:id="160"/>
      </w:r>
      <w:r w:rsidRPr="005121D2">
        <w:rPr>
          <w:lang w:val="es-ES"/>
        </w:rPr>
        <w:t>?</w:t>
      </w:r>
    </w:p>
    <w:p w14:paraId="559A1F52" w14:textId="77777777" w:rsidR="000A383E" w:rsidRDefault="005C18CD">
      <w:pPr>
        <w:pStyle w:val="ListParagraph"/>
        <w:keepNext/>
        <w:numPr>
          <w:ilvl w:val="0"/>
          <w:numId w:val="4"/>
        </w:numPr>
      </w:pPr>
      <w:r>
        <w:t xml:space="preserve">Biden  (4) </w:t>
      </w:r>
    </w:p>
    <w:p w14:paraId="14B06B34" w14:textId="77777777" w:rsidR="000A383E" w:rsidRDefault="005C18CD">
      <w:pPr>
        <w:pStyle w:val="ListParagraph"/>
        <w:keepNext/>
        <w:numPr>
          <w:ilvl w:val="0"/>
          <w:numId w:val="4"/>
        </w:numPr>
      </w:pPr>
      <w:r>
        <w:t xml:space="preserve">Triunfo  (5) </w:t>
      </w:r>
    </w:p>
    <w:p w14:paraId="4F0D5845" w14:textId="77777777" w:rsidR="000A383E" w:rsidRDefault="005C18CD">
      <w:pPr>
        <w:pStyle w:val="ListParagraph"/>
        <w:keepNext/>
        <w:numPr>
          <w:ilvl w:val="0"/>
          <w:numId w:val="4"/>
        </w:numPr>
      </w:pPr>
      <w:r>
        <w:t xml:space="preserve">Jorgensen  (6) </w:t>
      </w:r>
    </w:p>
    <w:p w14:paraId="4E00399D" w14:textId="77777777" w:rsidR="000A383E" w:rsidRDefault="005C18CD">
      <w:pPr>
        <w:pStyle w:val="ListParagraph"/>
        <w:keepNext/>
        <w:numPr>
          <w:ilvl w:val="0"/>
          <w:numId w:val="4"/>
        </w:numPr>
      </w:pPr>
      <w:r>
        <w:t xml:space="preserve">Hawkins  (12) </w:t>
      </w:r>
    </w:p>
    <w:p w14:paraId="79AF211C" w14:textId="77777777" w:rsidR="000A383E" w:rsidRDefault="005C18CD">
      <w:pPr>
        <w:pStyle w:val="ListParagraph"/>
        <w:keepNext/>
        <w:numPr>
          <w:ilvl w:val="0"/>
          <w:numId w:val="4"/>
        </w:numPr>
      </w:pPr>
      <w:r>
        <w:t xml:space="preserve">Valérie Pécresse  (15) </w:t>
      </w:r>
    </w:p>
    <w:p w14:paraId="4E9630A6" w14:textId="77777777" w:rsidR="000A383E" w:rsidRDefault="005C18CD">
      <w:pPr>
        <w:pStyle w:val="ListParagraph"/>
        <w:keepNext/>
        <w:numPr>
          <w:ilvl w:val="0"/>
          <w:numId w:val="4"/>
        </w:numPr>
      </w:pPr>
      <w:r>
        <w:t xml:space="preserve">Yannick Jadot  (16) </w:t>
      </w:r>
    </w:p>
    <w:p w14:paraId="72D52558" w14:textId="77777777" w:rsidR="000A383E" w:rsidRDefault="005C18CD">
      <w:pPr>
        <w:pStyle w:val="ListParagraph"/>
        <w:keepNext/>
        <w:numPr>
          <w:ilvl w:val="0"/>
          <w:numId w:val="4"/>
        </w:numPr>
      </w:pPr>
      <w:r>
        <w:t xml:space="preserve">Jean Lassalle  (17) </w:t>
      </w:r>
    </w:p>
    <w:p w14:paraId="7606A763" w14:textId="77777777" w:rsidR="000A383E" w:rsidRDefault="005C18CD">
      <w:pPr>
        <w:pStyle w:val="ListParagraph"/>
        <w:keepNext/>
        <w:numPr>
          <w:ilvl w:val="0"/>
          <w:numId w:val="4"/>
        </w:numPr>
      </w:pPr>
      <w:r>
        <w:t xml:space="preserve">Fabien Roussel  (18) </w:t>
      </w:r>
    </w:p>
    <w:p w14:paraId="78507C12" w14:textId="77777777" w:rsidR="000A383E" w:rsidRDefault="005C18CD">
      <w:pPr>
        <w:pStyle w:val="ListParagraph"/>
        <w:keepNext/>
        <w:numPr>
          <w:ilvl w:val="0"/>
          <w:numId w:val="4"/>
        </w:numPr>
      </w:pPr>
      <w:r>
        <w:t xml:space="preserve">Nicolas Dupont-Aignan  (19) </w:t>
      </w:r>
    </w:p>
    <w:p w14:paraId="42B4A92A" w14:textId="77777777" w:rsidR="000A383E" w:rsidRDefault="005C18CD">
      <w:pPr>
        <w:pStyle w:val="ListParagraph"/>
        <w:keepNext/>
        <w:numPr>
          <w:ilvl w:val="0"/>
          <w:numId w:val="4"/>
        </w:numPr>
      </w:pPr>
      <w:r>
        <w:t xml:space="preserve">Anne Hidalgo  (20) </w:t>
      </w:r>
    </w:p>
    <w:p w14:paraId="27CA7605" w14:textId="77777777" w:rsidR="000A383E" w:rsidRDefault="005C18CD">
      <w:pPr>
        <w:pStyle w:val="ListParagraph"/>
        <w:keepNext/>
        <w:numPr>
          <w:ilvl w:val="0"/>
          <w:numId w:val="4"/>
        </w:numPr>
      </w:pPr>
      <w:r>
        <w:t xml:space="preserve">Philippe Poutou  (21) </w:t>
      </w:r>
    </w:p>
    <w:p w14:paraId="1D1E556A" w14:textId="77777777" w:rsidR="000A383E" w:rsidRDefault="005C18CD">
      <w:pPr>
        <w:pStyle w:val="ListParagraph"/>
        <w:keepNext/>
        <w:numPr>
          <w:ilvl w:val="0"/>
          <w:numId w:val="4"/>
        </w:numPr>
      </w:pPr>
      <w:r>
        <w:t xml:space="preserve">Nathalie Arthaud  (22) </w:t>
      </w:r>
    </w:p>
    <w:p w14:paraId="2FBF94CE" w14:textId="77777777" w:rsidR="000A383E" w:rsidRDefault="005C18CD">
      <w:pPr>
        <w:pStyle w:val="ListParagraph"/>
        <w:keepNext/>
        <w:numPr>
          <w:ilvl w:val="0"/>
          <w:numId w:val="4"/>
        </w:numPr>
      </w:pPr>
      <w:r>
        <w:t xml:space="preserve">Prefiero no decirlo  (13) </w:t>
      </w:r>
    </w:p>
    <w:p w14:paraId="63BC7FBF" w14:textId="77777777" w:rsidR="000A383E" w:rsidRDefault="000A383E"/>
    <w:p w14:paraId="517DA537" w14:textId="77777777" w:rsidR="000A383E" w:rsidRDefault="000A383E">
      <w:pPr>
        <w:pStyle w:val="QuestionSeparator"/>
      </w:pPr>
    </w:p>
    <w:p w14:paraId="5C381F39" w14:textId="77777777" w:rsidR="000A383E" w:rsidRDefault="005C18CD">
      <w:pPr>
        <w:pStyle w:val="QDisplayLogic"/>
        <w:keepNext/>
      </w:pPr>
      <w:r>
        <w:t>Display This Question:</w:t>
      </w:r>
    </w:p>
    <w:p w14:paraId="7012AB4A" w14:textId="77777777" w:rsidR="000A383E" w:rsidRDefault="005C18CD">
      <w:pPr>
        <w:pStyle w:val="QDisplayLogic"/>
        <w:keepNext/>
        <w:ind w:firstLine="400"/>
      </w:pPr>
      <w:r>
        <w:t>If Did you vote in the 2019 UK general election? != Yes</w:t>
      </w:r>
    </w:p>
    <w:p w14:paraId="17423111" w14:textId="77777777" w:rsidR="000A383E" w:rsidRPr="005121D2" w:rsidRDefault="005C18CD">
      <w:pPr>
        <w:pStyle w:val="QDisplayLogic"/>
        <w:keepNext/>
        <w:ind w:firstLine="400"/>
        <w:rPr>
          <w:lang w:val="es-ES"/>
        </w:rPr>
      </w:pPr>
      <w:r>
        <w:t xml:space="preserve">And In which country do you live? </w:t>
      </w:r>
      <w:r w:rsidRPr="005121D2">
        <w:rPr>
          <w:lang w:val="es-ES"/>
        </w:rPr>
        <w:t>= France</w:t>
      </w:r>
    </w:p>
    <w:p w14:paraId="61612454" w14:textId="77777777" w:rsidR="000A383E" w:rsidRPr="005121D2" w:rsidRDefault="000A383E">
      <w:pPr>
        <w:rPr>
          <w:lang w:val="es-ES"/>
        </w:rPr>
      </w:pPr>
    </w:p>
    <w:p w14:paraId="66BB8B79" w14:textId="77777777" w:rsidR="000A383E" w:rsidRPr="005121D2" w:rsidRDefault="005C18CD">
      <w:pPr>
        <w:keepNext/>
        <w:rPr>
          <w:lang w:val="es-ES"/>
        </w:rPr>
      </w:pPr>
      <w:r w:rsidRPr="005121D2">
        <w:rPr>
          <w:lang w:val="es-ES"/>
        </w:rPr>
        <w:lastRenderedPageBreak/>
        <w:t xml:space="preserve">Q24.2 Incluso si no votó en las últimas elecciones generales de noviembre de 2019, indique el candidato por el que es más probable que haya votado o que represente sus puntos de vista más de </w:t>
      </w:r>
      <w:commentRangeStart w:id="161"/>
      <w:r w:rsidRPr="005121D2">
        <w:rPr>
          <w:lang w:val="es-ES"/>
        </w:rPr>
        <w:t>cerca</w:t>
      </w:r>
      <w:commentRangeEnd w:id="161"/>
      <w:r w:rsidR="002D2124">
        <w:rPr>
          <w:rStyle w:val="CommentReference"/>
        </w:rPr>
        <w:commentReference w:id="161"/>
      </w:r>
      <w:r w:rsidRPr="005121D2">
        <w:rPr>
          <w:lang w:val="es-ES"/>
        </w:rPr>
        <w:t>.</w:t>
      </w:r>
    </w:p>
    <w:p w14:paraId="43E27C72" w14:textId="77777777" w:rsidR="000A383E" w:rsidRDefault="005C18CD">
      <w:pPr>
        <w:pStyle w:val="ListParagraph"/>
        <w:keepNext/>
        <w:numPr>
          <w:ilvl w:val="0"/>
          <w:numId w:val="4"/>
        </w:numPr>
      </w:pPr>
      <w:r>
        <w:t xml:space="preserve">Biden  (1) </w:t>
      </w:r>
    </w:p>
    <w:p w14:paraId="62CCF2EF" w14:textId="77777777" w:rsidR="000A383E" w:rsidRDefault="005C18CD">
      <w:pPr>
        <w:pStyle w:val="ListParagraph"/>
        <w:keepNext/>
        <w:numPr>
          <w:ilvl w:val="0"/>
          <w:numId w:val="4"/>
        </w:numPr>
      </w:pPr>
      <w:r>
        <w:t xml:space="preserve">Triunfo  (2) </w:t>
      </w:r>
    </w:p>
    <w:p w14:paraId="6B90ACA3" w14:textId="77777777" w:rsidR="000A383E" w:rsidRDefault="005C18CD">
      <w:pPr>
        <w:pStyle w:val="ListParagraph"/>
        <w:keepNext/>
        <w:numPr>
          <w:ilvl w:val="0"/>
          <w:numId w:val="4"/>
        </w:numPr>
      </w:pPr>
      <w:r>
        <w:t xml:space="preserve">Jorgensen  (3) </w:t>
      </w:r>
    </w:p>
    <w:p w14:paraId="283BE60C" w14:textId="77777777" w:rsidR="000A383E" w:rsidRDefault="005C18CD">
      <w:pPr>
        <w:pStyle w:val="ListParagraph"/>
        <w:keepNext/>
        <w:numPr>
          <w:ilvl w:val="0"/>
          <w:numId w:val="4"/>
        </w:numPr>
      </w:pPr>
      <w:r>
        <w:t xml:space="preserve">Hawkins  (4) </w:t>
      </w:r>
    </w:p>
    <w:p w14:paraId="1CF52584" w14:textId="77777777" w:rsidR="000A383E" w:rsidRDefault="005C18CD">
      <w:pPr>
        <w:pStyle w:val="ListParagraph"/>
        <w:keepNext/>
        <w:numPr>
          <w:ilvl w:val="0"/>
          <w:numId w:val="4"/>
        </w:numPr>
      </w:pPr>
      <w:r>
        <w:t xml:space="preserve">Valérie Pécresse  (6) </w:t>
      </w:r>
    </w:p>
    <w:p w14:paraId="03ACF38D" w14:textId="77777777" w:rsidR="000A383E" w:rsidRDefault="005C18CD">
      <w:pPr>
        <w:pStyle w:val="ListParagraph"/>
        <w:keepNext/>
        <w:numPr>
          <w:ilvl w:val="0"/>
          <w:numId w:val="4"/>
        </w:numPr>
      </w:pPr>
      <w:r>
        <w:t xml:space="preserve">Yannick Jadot  (7) </w:t>
      </w:r>
    </w:p>
    <w:p w14:paraId="1D081D59" w14:textId="77777777" w:rsidR="000A383E" w:rsidRDefault="005C18CD">
      <w:pPr>
        <w:pStyle w:val="ListParagraph"/>
        <w:keepNext/>
        <w:numPr>
          <w:ilvl w:val="0"/>
          <w:numId w:val="4"/>
        </w:numPr>
      </w:pPr>
      <w:r>
        <w:t xml:space="preserve">Jean Lassalle  (8) </w:t>
      </w:r>
    </w:p>
    <w:p w14:paraId="5B5AB0DA" w14:textId="77777777" w:rsidR="000A383E" w:rsidRDefault="005C18CD">
      <w:pPr>
        <w:pStyle w:val="ListParagraph"/>
        <w:keepNext/>
        <w:numPr>
          <w:ilvl w:val="0"/>
          <w:numId w:val="4"/>
        </w:numPr>
      </w:pPr>
      <w:r>
        <w:t xml:space="preserve">Fabien Roussel  (9) </w:t>
      </w:r>
    </w:p>
    <w:p w14:paraId="413F8D03" w14:textId="77777777" w:rsidR="000A383E" w:rsidRDefault="005C18CD">
      <w:pPr>
        <w:pStyle w:val="ListParagraph"/>
        <w:keepNext/>
        <w:numPr>
          <w:ilvl w:val="0"/>
          <w:numId w:val="4"/>
        </w:numPr>
      </w:pPr>
      <w:r>
        <w:t xml:space="preserve">Nicolas Dupont-Aignan  (10) </w:t>
      </w:r>
    </w:p>
    <w:p w14:paraId="3E11828F" w14:textId="77777777" w:rsidR="000A383E" w:rsidRDefault="005C18CD">
      <w:pPr>
        <w:pStyle w:val="ListParagraph"/>
        <w:keepNext/>
        <w:numPr>
          <w:ilvl w:val="0"/>
          <w:numId w:val="4"/>
        </w:numPr>
      </w:pPr>
      <w:r>
        <w:t xml:space="preserve">Anne Hidalgo  (11) </w:t>
      </w:r>
    </w:p>
    <w:p w14:paraId="40CA72F4" w14:textId="77777777" w:rsidR="000A383E" w:rsidRDefault="005C18CD">
      <w:pPr>
        <w:pStyle w:val="ListParagraph"/>
        <w:keepNext/>
        <w:numPr>
          <w:ilvl w:val="0"/>
          <w:numId w:val="4"/>
        </w:numPr>
      </w:pPr>
      <w:r>
        <w:t xml:space="preserve">Philippe Poutou  (12) </w:t>
      </w:r>
    </w:p>
    <w:p w14:paraId="31A8CDAA" w14:textId="77777777" w:rsidR="000A383E" w:rsidRDefault="005C18CD">
      <w:pPr>
        <w:pStyle w:val="ListParagraph"/>
        <w:keepNext/>
        <w:numPr>
          <w:ilvl w:val="0"/>
          <w:numId w:val="4"/>
        </w:numPr>
      </w:pPr>
      <w:r>
        <w:t xml:space="preserve">Nathalie Arthaud  (13) </w:t>
      </w:r>
    </w:p>
    <w:p w14:paraId="33E6B020" w14:textId="77777777" w:rsidR="000A383E" w:rsidRDefault="005C18CD">
      <w:pPr>
        <w:pStyle w:val="ListParagraph"/>
        <w:keepNext/>
        <w:numPr>
          <w:ilvl w:val="0"/>
          <w:numId w:val="4"/>
        </w:numPr>
      </w:pPr>
      <w:r>
        <w:t xml:space="preserve">Prefiero no decirlo  (5) </w:t>
      </w:r>
    </w:p>
    <w:p w14:paraId="33FF8C66" w14:textId="77777777" w:rsidR="000A383E" w:rsidRDefault="000A383E"/>
    <w:p w14:paraId="6DB9F78C" w14:textId="77777777" w:rsidR="000A383E" w:rsidRDefault="000A383E">
      <w:pPr>
        <w:pStyle w:val="QuestionSeparator"/>
      </w:pPr>
    </w:p>
    <w:p w14:paraId="125AB58A" w14:textId="77777777" w:rsidR="000A383E" w:rsidRDefault="005C18CD">
      <w:pPr>
        <w:pStyle w:val="QDisplayLogic"/>
        <w:keepNext/>
      </w:pPr>
      <w:r>
        <w:t>Display This Question:</w:t>
      </w:r>
    </w:p>
    <w:p w14:paraId="3CF33664" w14:textId="77777777" w:rsidR="000A383E" w:rsidRDefault="005C18CD">
      <w:pPr>
        <w:pStyle w:val="QDisplayLogic"/>
        <w:keepNext/>
        <w:ind w:firstLine="400"/>
      </w:pPr>
      <w:r>
        <w:t>If Did you vote in the 2019 UK general election? = Yes</w:t>
      </w:r>
    </w:p>
    <w:p w14:paraId="597A6A33" w14:textId="77777777" w:rsidR="000A383E" w:rsidRPr="005121D2" w:rsidRDefault="005C18CD">
      <w:pPr>
        <w:pStyle w:val="QDisplayLogic"/>
        <w:keepNext/>
        <w:ind w:firstLine="400"/>
        <w:rPr>
          <w:lang w:val="es-ES"/>
        </w:rPr>
      </w:pPr>
      <w:r>
        <w:t xml:space="preserve">And In which country do you live? </w:t>
      </w:r>
      <w:r w:rsidRPr="005121D2">
        <w:rPr>
          <w:lang w:val="es-ES"/>
        </w:rPr>
        <w:t>= Germany</w:t>
      </w:r>
    </w:p>
    <w:p w14:paraId="4849187E" w14:textId="77777777" w:rsidR="000A383E" w:rsidRPr="005121D2" w:rsidRDefault="000A383E">
      <w:pPr>
        <w:rPr>
          <w:lang w:val="es-ES"/>
        </w:rPr>
      </w:pPr>
    </w:p>
    <w:p w14:paraId="373D7E2E" w14:textId="77777777" w:rsidR="000A383E" w:rsidRPr="005121D2" w:rsidRDefault="005C18CD">
      <w:pPr>
        <w:keepNext/>
        <w:rPr>
          <w:lang w:val="es-ES"/>
        </w:rPr>
      </w:pPr>
      <w:r w:rsidRPr="005121D2">
        <w:rPr>
          <w:lang w:val="es-ES"/>
        </w:rPr>
        <w:lastRenderedPageBreak/>
        <w:t>Q94 ¿Por qué candidato votó en las elecciones presidenciales de EE. UU. de 2020?</w:t>
      </w:r>
    </w:p>
    <w:p w14:paraId="4D1E6D79" w14:textId="77777777" w:rsidR="000A383E" w:rsidRDefault="005C18CD">
      <w:pPr>
        <w:pStyle w:val="ListParagraph"/>
        <w:keepNext/>
        <w:numPr>
          <w:ilvl w:val="0"/>
          <w:numId w:val="4"/>
        </w:numPr>
      </w:pPr>
      <w:r>
        <w:t xml:space="preserve">Biden  (4) </w:t>
      </w:r>
    </w:p>
    <w:p w14:paraId="235A8EBB" w14:textId="77777777" w:rsidR="000A383E" w:rsidRDefault="005C18CD">
      <w:pPr>
        <w:pStyle w:val="ListParagraph"/>
        <w:keepNext/>
        <w:numPr>
          <w:ilvl w:val="0"/>
          <w:numId w:val="4"/>
        </w:numPr>
      </w:pPr>
      <w:r>
        <w:t xml:space="preserve">Triunfo  (5) </w:t>
      </w:r>
    </w:p>
    <w:p w14:paraId="64225241" w14:textId="77777777" w:rsidR="000A383E" w:rsidRDefault="005C18CD">
      <w:pPr>
        <w:pStyle w:val="ListParagraph"/>
        <w:keepNext/>
        <w:numPr>
          <w:ilvl w:val="0"/>
          <w:numId w:val="4"/>
        </w:numPr>
      </w:pPr>
      <w:r>
        <w:t xml:space="preserve">Jorgensen  (6) </w:t>
      </w:r>
    </w:p>
    <w:p w14:paraId="13BA7BE8" w14:textId="77777777" w:rsidR="000A383E" w:rsidRDefault="005C18CD">
      <w:pPr>
        <w:pStyle w:val="ListParagraph"/>
        <w:keepNext/>
        <w:numPr>
          <w:ilvl w:val="0"/>
          <w:numId w:val="4"/>
        </w:numPr>
      </w:pPr>
      <w:r>
        <w:t xml:space="preserve">AfD  (15) </w:t>
      </w:r>
    </w:p>
    <w:p w14:paraId="74302328" w14:textId="77777777" w:rsidR="000A383E" w:rsidRDefault="005C18CD">
      <w:pPr>
        <w:pStyle w:val="ListParagraph"/>
        <w:keepNext/>
        <w:numPr>
          <w:ilvl w:val="0"/>
          <w:numId w:val="4"/>
        </w:numPr>
      </w:pPr>
      <w:r>
        <w:t xml:space="preserve">Die Linke  (16) </w:t>
      </w:r>
    </w:p>
    <w:p w14:paraId="75C1B85A" w14:textId="77777777" w:rsidR="000A383E" w:rsidRDefault="005C18CD">
      <w:pPr>
        <w:pStyle w:val="ListParagraph"/>
        <w:keepNext/>
        <w:numPr>
          <w:ilvl w:val="0"/>
          <w:numId w:val="4"/>
        </w:numPr>
      </w:pPr>
      <w:r>
        <w:t xml:space="preserve">Hawkins  (12) </w:t>
      </w:r>
    </w:p>
    <w:p w14:paraId="23CA5A98" w14:textId="77777777" w:rsidR="000A383E" w:rsidRDefault="005C18CD">
      <w:pPr>
        <w:pStyle w:val="ListParagraph"/>
        <w:keepNext/>
        <w:numPr>
          <w:ilvl w:val="0"/>
          <w:numId w:val="4"/>
        </w:numPr>
      </w:pPr>
      <w:r>
        <w:t xml:space="preserve">Tierschutzpartei  (17) </w:t>
      </w:r>
    </w:p>
    <w:p w14:paraId="2502437A" w14:textId="77777777" w:rsidR="000A383E" w:rsidRDefault="005C18CD">
      <w:pPr>
        <w:pStyle w:val="ListParagraph"/>
        <w:keepNext/>
        <w:numPr>
          <w:ilvl w:val="0"/>
          <w:numId w:val="4"/>
        </w:numPr>
      </w:pPr>
      <w:r>
        <w:t xml:space="preserve">dieBasis  (18) </w:t>
      </w:r>
    </w:p>
    <w:p w14:paraId="62E35305" w14:textId="77777777" w:rsidR="000A383E" w:rsidRDefault="005C18CD">
      <w:pPr>
        <w:pStyle w:val="ListParagraph"/>
        <w:keepNext/>
        <w:numPr>
          <w:ilvl w:val="0"/>
          <w:numId w:val="4"/>
        </w:numPr>
      </w:pPr>
      <w:r>
        <w:t xml:space="preserve">Die PARTEI  (19) </w:t>
      </w:r>
    </w:p>
    <w:p w14:paraId="45F4CD65" w14:textId="77777777" w:rsidR="000A383E" w:rsidRDefault="005C18CD">
      <w:pPr>
        <w:pStyle w:val="ListParagraph"/>
        <w:keepNext/>
        <w:numPr>
          <w:ilvl w:val="0"/>
          <w:numId w:val="4"/>
        </w:numPr>
      </w:pPr>
      <w:r>
        <w:t xml:space="preserve">Sonstige  (20) </w:t>
      </w:r>
    </w:p>
    <w:p w14:paraId="5B7868B7" w14:textId="77777777" w:rsidR="000A383E" w:rsidRDefault="005C18CD">
      <w:pPr>
        <w:pStyle w:val="ListParagraph"/>
        <w:keepNext/>
        <w:numPr>
          <w:ilvl w:val="0"/>
          <w:numId w:val="4"/>
        </w:numPr>
      </w:pPr>
      <w:r>
        <w:t xml:space="preserve">Prefiero no decirlo  (13) </w:t>
      </w:r>
    </w:p>
    <w:p w14:paraId="35562A32" w14:textId="77777777" w:rsidR="000A383E" w:rsidRDefault="000A383E"/>
    <w:p w14:paraId="459D815A" w14:textId="77777777" w:rsidR="000A383E" w:rsidRDefault="000A383E">
      <w:pPr>
        <w:pStyle w:val="QuestionSeparator"/>
      </w:pPr>
    </w:p>
    <w:p w14:paraId="46783495" w14:textId="77777777" w:rsidR="000A383E" w:rsidRDefault="005C18CD">
      <w:pPr>
        <w:pStyle w:val="QDisplayLogic"/>
        <w:keepNext/>
      </w:pPr>
      <w:r>
        <w:t>Display This Question:</w:t>
      </w:r>
    </w:p>
    <w:p w14:paraId="0C861EA2" w14:textId="77777777" w:rsidR="000A383E" w:rsidRDefault="005C18CD">
      <w:pPr>
        <w:pStyle w:val="QDisplayLogic"/>
        <w:keepNext/>
        <w:ind w:firstLine="400"/>
      </w:pPr>
      <w:r>
        <w:t>If Did you vote in the 2019 UK general election? != Yes</w:t>
      </w:r>
    </w:p>
    <w:p w14:paraId="1051F2EA" w14:textId="77777777" w:rsidR="000A383E" w:rsidRPr="005121D2" w:rsidRDefault="005C18CD">
      <w:pPr>
        <w:pStyle w:val="QDisplayLogic"/>
        <w:keepNext/>
        <w:ind w:firstLine="400"/>
        <w:rPr>
          <w:lang w:val="es-ES"/>
        </w:rPr>
      </w:pPr>
      <w:r>
        <w:t xml:space="preserve">And In which country do you live? </w:t>
      </w:r>
      <w:r w:rsidRPr="005121D2">
        <w:rPr>
          <w:lang w:val="es-ES"/>
        </w:rPr>
        <w:t>= Germany</w:t>
      </w:r>
    </w:p>
    <w:p w14:paraId="32E0A81E" w14:textId="77777777" w:rsidR="000A383E" w:rsidRPr="005121D2" w:rsidRDefault="000A383E">
      <w:pPr>
        <w:rPr>
          <w:lang w:val="es-ES"/>
        </w:rPr>
      </w:pPr>
    </w:p>
    <w:p w14:paraId="6F9E47B5" w14:textId="77777777" w:rsidR="000A383E" w:rsidRPr="005121D2" w:rsidRDefault="005C18CD">
      <w:pPr>
        <w:keepNext/>
        <w:rPr>
          <w:lang w:val="es-ES"/>
        </w:rPr>
      </w:pPr>
      <w:r w:rsidRPr="005121D2">
        <w:rPr>
          <w:lang w:val="es-ES"/>
        </w:rPr>
        <w:lastRenderedPageBreak/>
        <w:t xml:space="preserve">Q97 Incluso si no votó en las elecciones presidenciales </w:t>
      </w:r>
      <w:commentRangeStart w:id="162"/>
      <w:r w:rsidRPr="005121D2">
        <w:rPr>
          <w:lang w:val="es-ES"/>
        </w:rPr>
        <w:t>de EE. UU. de 2020</w:t>
      </w:r>
      <w:commentRangeEnd w:id="162"/>
      <w:r w:rsidR="00764F58">
        <w:rPr>
          <w:rStyle w:val="CommentReference"/>
        </w:rPr>
        <w:commentReference w:id="162"/>
      </w:r>
      <w:r w:rsidRPr="005121D2">
        <w:rPr>
          <w:lang w:val="es-ES"/>
        </w:rPr>
        <w:t>, indique el candidato por el que es más probable que haya votado o que represente sus puntos de vista más de cerca.</w:t>
      </w:r>
    </w:p>
    <w:p w14:paraId="2631EF87" w14:textId="77777777" w:rsidR="000A383E" w:rsidRDefault="005C18CD">
      <w:pPr>
        <w:pStyle w:val="ListParagraph"/>
        <w:keepNext/>
        <w:numPr>
          <w:ilvl w:val="0"/>
          <w:numId w:val="4"/>
        </w:numPr>
      </w:pPr>
      <w:r>
        <w:t xml:space="preserve">Biden  (1) </w:t>
      </w:r>
    </w:p>
    <w:p w14:paraId="64BEE2C9" w14:textId="77777777" w:rsidR="000A383E" w:rsidRDefault="005C18CD">
      <w:pPr>
        <w:pStyle w:val="ListParagraph"/>
        <w:keepNext/>
        <w:numPr>
          <w:ilvl w:val="0"/>
          <w:numId w:val="4"/>
        </w:numPr>
      </w:pPr>
      <w:r>
        <w:t xml:space="preserve">Triunfo  (2) </w:t>
      </w:r>
    </w:p>
    <w:p w14:paraId="0A0F2392" w14:textId="77777777" w:rsidR="000A383E" w:rsidRDefault="005C18CD">
      <w:pPr>
        <w:pStyle w:val="ListParagraph"/>
        <w:keepNext/>
        <w:numPr>
          <w:ilvl w:val="0"/>
          <w:numId w:val="4"/>
        </w:numPr>
      </w:pPr>
      <w:r>
        <w:t xml:space="preserve">Jorgensen  (3) </w:t>
      </w:r>
    </w:p>
    <w:p w14:paraId="01D456C2" w14:textId="77777777" w:rsidR="000A383E" w:rsidRDefault="005C18CD">
      <w:pPr>
        <w:pStyle w:val="ListParagraph"/>
        <w:keepNext/>
        <w:numPr>
          <w:ilvl w:val="0"/>
          <w:numId w:val="4"/>
        </w:numPr>
      </w:pPr>
      <w:r>
        <w:t xml:space="preserve">AfD  (6) </w:t>
      </w:r>
    </w:p>
    <w:p w14:paraId="4A11053A" w14:textId="77777777" w:rsidR="000A383E" w:rsidRDefault="005C18CD">
      <w:pPr>
        <w:pStyle w:val="ListParagraph"/>
        <w:keepNext/>
        <w:numPr>
          <w:ilvl w:val="0"/>
          <w:numId w:val="4"/>
        </w:numPr>
      </w:pPr>
      <w:r>
        <w:t xml:space="preserve">Die Linke  (7) </w:t>
      </w:r>
    </w:p>
    <w:p w14:paraId="0A02571F" w14:textId="77777777" w:rsidR="000A383E" w:rsidRDefault="005C18CD">
      <w:pPr>
        <w:pStyle w:val="ListParagraph"/>
        <w:keepNext/>
        <w:numPr>
          <w:ilvl w:val="0"/>
          <w:numId w:val="4"/>
        </w:numPr>
      </w:pPr>
      <w:r>
        <w:t xml:space="preserve">Hawkins  (4) </w:t>
      </w:r>
    </w:p>
    <w:p w14:paraId="16D4EA99" w14:textId="77777777" w:rsidR="000A383E" w:rsidRDefault="005C18CD">
      <w:pPr>
        <w:pStyle w:val="ListParagraph"/>
        <w:keepNext/>
        <w:numPr>
          <w:ilvl w:val="0"/>
          <w:numId w:val="4"/>
        </w:numPr>
      </w:pPr>
      <w:r>
        <w:t xml:space="preserve">Tierschutzpartei  (8) </w:t>
      </w:r>
    </w:p>
    <w:p w14:paraId="0138BB1D" w14:textId="77777777" w:rsidR="000A383E" w:rsidRDefault="005C18CD">
      <w:pPr>
        <w:pStyle w:val="ListParagraph"/>
        <w:keepNext/>
        <w:numPr>
          <w:ilvl w:val="0"/>
          <w:numId w:val="4"/>
        </w:numPr>
      </w:pPr>
      <w:r>
        <w:t xml:space="preserve">dieBasis  (9) </w:t>
      </w:r>
    </w:p>
    <w:p w14:paraId="786EFE9B" w14:textId="77777777" w:rsidR="000A383E" w:rsidRDefault="005C18CD">
      <w:pPr>
        <w:pStyle w:val="ListParagraph"/>
        <w:keepNext/>
        <w:numPr>
          <w:ilvl w:val="0"/>
          <w:numId w:val="4"/>
        </w:numPr>
      </w:pPr>
      <w:r>
        <w:t xml:space="preserve">Die PARTEI  (10) </w:t>
      </w:r>
    </w:p>
    <w:p w14:paraId="552A6D8E" w14:textId="77777777" w:rsidR="000A383E" w:rsidRDefault="005C18CD">
      <w:pPr>
        <w:pStyle w:val="ListParagraph"/>
        <w:keepNext/>
        <w:numPr>
          <w:ilvl w:val="0"/>
          <w:numId w:val="4"/>
        </w:numPr>
      </w:pPr>
      <w:r>
        <w:t xml:space="preserve">Sonstige  (11) </w:t>
      </w:r>
    </w:p>
    <w:p w14:paraId="57B9BF85" w14:textId="77777777" w:rsidR="000A383E" w:rsidRDefault="005C18CD">
      <w:pPr>
        <w:pStyle w:val="ListParagraph"/>
        <w:keepNext/>
        <w:numPr>
          <w:ilvl w:val="0"/>
          <w:numId w:val="4"/>
        </w:numPr>
      </w:pPr>
      <w:r>
        <w:t xml:space="preserve">Prefiero no decirlo  (5) </w:t>
      </w:r>
    </w:p>
    <w:p w14:paraId="0BF5307B" w14:textId="77777777" w:rsidR="000A383E" w:rsidRDefault="000A383E"/>
    <w:p w14:paraId="58518605" w14:textId="77777777" w:rsidR="000A383E" w:rsidRDefault="000A383E">
      <w:pPr>
        <w:pStyle w:val="QuestionSeparator"/>
      </w:pPr>
    </w:p>
    <w:p w14:paraId="4A8F5584" w14:textId="77777777" w:rsidR="000A383E" w:rsidRDefault="005C18CD">
      <w:pPr>
        <w:pStyle w:val="QDisplayLogic"/>
        <w:keepNext/>
      </w:pPr>
      <w:r>
        <w:t>Display This Question:</w:t>
      </w:r>
    </w:p>
    <w:p w14:paraId="77D091C6" w14:textId="77777777" w:rsidR="000A383E" w:rsidRDefault="005C18CD">
      <w:pPr>
        <w:pStyle w:val="QDisplayLogic"/>
        <w:keepNext/>
        <w:ind w:firstLine="400"/>
      </w:pPr>
      <w:r>
        <w:t>If Did you vote in the 2019 UK general election? = Yes</w:t>
      </w:r>
    </w:p>
    <w:p w14:paraId="17755D8E" w14:textId="77777777" w:rsidR="000A383E" w:rsidRPr="005121D2" w:rsidRDefault="005C18CD">
      <w:pPr>
        <w:pStyle w:val="QDisplayLogic"/>
        <w:keepNext/>
        <w:ind w:firstLine="400"/>
        <w:rPr>
          <w:lang w:val="es-ES"/>
        </w:rPr>
      </w:pPr>
      <w:r>
        <w:t xml:space="preserve">And In which country do you live? </w:t>
      </w:r>
      <w:r w:rsidRPr="005121D2">
        <w:rPr>
          <w:lang w:val="es-ES"/>
        </w:rPr>
        <w:t>= Spain</w:t>
      </w:r>
    </w:p>
    <w:p w14:paraId="0C92D78C" w14:textId="77777777" w:rsidR="000A383E" w:rsidRPr="005121D2" w:rsidRDefault="000A383E">
      <w:pPr>
        <w:rPr>
          <w:lang w:val="es-ES"/>
        </w:rPr>
      </w:pPr>
    </w:p>
    <w:p w14:paraId="7863C9DB" w14:textId="77777777" w:rsidR="000A383E" w:rsidRPr="005121D2" w:rsidRDefault="005C18CD">
      <w:pPr>
        <w:keepNext/>
        <w:rPr>
          <w:lang w:val="es-ES"/>
        </w:rPr>
      </w:pPr>
      <w:r w:rsidRPr="005121D2">
        <w:rPr>
          <w:lang w:val="es-ES"/>
        </w:rPr>
        <w:lastRenderedPageBreak/>
        <w:t>Q95 ¿Por qué partido político votó en las últimas elecciones generales españolas de noviembre de 2019?</w:t>
      </w:r>
    </w:p>
    <w:p w14:paraId="2743D903" w14:textId="77777777" w:rsidR="000A383E" w:rsidRDefault="005C18CD">
      <w:pPr>
        <w:pStyle w:val="ListParagraph"/>
        <w:keepNext/>
        <w:numPr>
          <w:ilvl w:val="0"/>
          <w:numId w:val="4"/>
        </w:numPr>
      </w:pPr>
      <w:r>
        <w:t xml:space="preserve">PSOE  (4) </w:t>
      </w:r>
    </w:p>
    <w:p w14:paraId="70E904B4" w14:textId="77777777" w:rsidR="000A383E" w:rsidRDefault="005C18CD">
      <w:pPr>
        <w:pStyle w:val="ListParagraph"/>
        <w:keepNext/>
        <w:numPr>
          <w:ilvl w:val="0"/>
          <w:numId w:val="4"/>
        </w:numPr>
      </w:pPr>
      <w:r>
        <w:t xml:space="preserve">PP  (5) </w:t>
      </w:r>
    </w:p>
    <w:p w14:paraId="36666B92" w14:textId="77777777" w:rsidR="000A383E" w:rsidRDefault="005C18CD">
      <w:pPr>
        <w:pStyle w:val="ListParagraph"/>
        <w:keepNext/>
        <w:numPr>
          <w:ilvl w:val="0"/>
          <w:numId w:val="4"/>
        </w:numPr>
      </w:pPr>
      <w:r>
        <w:t xml:space="preserve">Vox  (6) </w:t>
      </w:r>
    </w:p>
    <w:p w14:paraId="12399563" w14:textId="77777777" w:rsidR="000A383E" w:rsidRDefault="005C18CD">
      <w:pPr>
        <w:pStyle w:val="ListParagraph"/>
        <w:keepNext/>
        <w:numPr>
          <w:ilvl w:val="0"/>
          <w:numId w:val="4"/>
        </w:numPr>
      </w:pPr>
      <w:r>
        <w:t xml:space="preserve">Unidas Podemos  (12) </w:t>
      </w:r>
    </w:p>
    <w:p w14:paraId="4624A62B" w14:textId="77777777" w:rsidR="000A383E" w:rsidRDefault="005C18CD">
      <w:pPr>
        <w:pStyle w:val="ListParagraph"/>
        <w:keepNext/>
        <w:numPr>
          <w:ilvl w:val="0"/>
          <w:numId w:val="4"/>
        </w:numPr>
      </w:pPr>
      <w:r>
        <w:t xml:space="preserve">Ciudadanos  (15) </w:t>
      </w:r>
    </w:p>
    <w:p w14:paraId="0707AA19" w14:textId="77777777" w:rsidR="000A383E" w:rsidRDefault="005C18CD">
      <w:pPr>
        <w:pStyle w:val="ListParagraph"/>
        <w:keepNext/>
        <w:numPr>
          <w:ilvl w:val="0"/>
          <w:numId w:val="4"/>
        </w:numPr>
      </w:pPr>
      <w:r>
        <w:t xml:space="preserve">Esquerra Republicana  (16) </w:t>
      </w:r>
    </w:p>
    <w:p w14:paraId="4C1538D4" w14:textId="77777777" w:rsidR="000A383E" w:rsidRDefault="005C18CD">
      <w:pPr>
        <w:pStyle w:val="ListParagraph"/>
        <w:keepNext/>
        <w:numPr>
          <w:ilvl w:val="0"/>
          <w:numId w:val="4"/>
        </w:numPr>
      </w:pPr>
      <w:r>
        <w:t xml:space="preserve">Mas Pais  (17) </w:t>
      </w:r>
    </w:p>
    <w:p w14:paraId="6531FC3F" w14:textId="77777777" w:rsidR="000A383E" w:rsidRDefault="005C18CD">
      <w:pPr>
        <w:pStyle w:val="ListParagraph"/>
        <w:keepNext/>
        <w:numPr>
          <w:ilvl w:val="0"/>
          <w:numId w:val="4"/>
        </w:numPr>
      </w:pPr>
      <w:r>
        <w:t xml:space="preserve">JxCat–Junts  (18) </w:t>
      </w:r>
    </w:p>
    <w:p w14:paraId="49A6F7EB" w14:textId="77777777" w:rsidR="000A383E" w:rsidRDefault="005C18CD">
      <w:pPr>
        <w:pStyle w:val="ListParagraph"/>
        <w:keepNext/>
        <w:numPr>
          <w:ilvl w:val="0"/>
          <w:numId w:val="4"/>
        </w:numPr>
      </w:pPr>
      <w:r>
        <w:t xml:space="preserve">EAJ-PNV  (19) </w:t>
      </w:r>
    </w:p>
    <w:p w14:paraId="2581D5F4" w14:textId="77777777" w:rsidR="000A383E" w:rsidRDefault="005C18CD">
      <w:pPr>
        <w:pStyle w:val="ListParagraph"/>
        <w:keepNext/>
        <w:numPr>
          <w:ilvl w:val="0"/>
          <w:numId w:val="4"/>
        </w:numPr>
      </w:pPr>
      <w:r>
        <w:t xml:space="preserve">EH Bildu  (20) </w:t>
      </w:r>
    </w:p>
    <w:p w14:paraId="00F9B47B" w14:textId="77777777" w:rsidR="000A383E" w:rsidRDefault="005C18CD">
      <w:pPr>
        <w:pStyle w:val="ListParagraph"/>
        <w:keepNext/>
        <w:numPr>
          <w:ilvl w:val="0"/>
          <w:numId w:val="4"/>
        </w:numPr>
      </w:pPr>
      <w:r>
        <w:t xml:space="preserve">COPA–PR  (21) </w:t>
      </w:r>
    </w:p>
    <w:p w14:paraId="068D8710" w14:textId="77777777" w:rsidR="000A383E" w:rsidRDefault="005C18CD">
      <w:pPr>
        <w:pStyle w:val="ListParagraph"/>
        <w:keepNext/>
        <w:numPr>
          <w:ilvl w:val="0"/>
          <w:numId w:val="4"/>
        </w:numPr>
      </w:pPr>
      <w:r>
        <w:t xml:space="preserve">PACMA  (22) </w:t>
      </w:r>
    </w:p>
    <w:p w14:paraId="7E832303" w14:textId="77777777" w:rsidR="000A383E" w:rsidRDefault="005C18CD">
      <w:pPr>
        <w:pStyle w:val="ListParagraph"/>
        <w:keepNext/>
        <w:numPr>
          <w:ilvl w:val="0"/>
          <w:numId w:val="4"/>
        </w:numPr>
      </w:pPr>
      <w:r>
        <w:t xml:space="preserve">Otro  (23) </w:t>
      </w:r>
    </w:p>
    <w:p w14:paraId="07E32A41" w14:textId="77777777" w:rsidR="000A383E" w:rsidRDefault="005C18CD">
      <w:pPr>
        <w:pStyle w:val="ListParagraph"/>
        <w:keepNext/>
        <w:numPr>
          <w:ilvl w:val="0"/>
          <w:numId w:val="4"/>
        </w:numPr>
      </w:pPr>
      <w:r>
        <w:t xml:space="preserve">Prefiero no decirlo  (13) </w:t>
      </w:r>
    </w:p>
    <w:p w14:paraId="30D8B317" w14:textId="77777777" w:rsidR="000A383E" w:rsidRDefault="000A383E"/>
    <w:p w14:paraId="045B4B08" w14:textId="77777777" w:rsidR="000A383E" w:rsidRDefault="000A383E">
      <w:pPr>
        <w:pStyle w:val="QuestionSeparator"/>
      </w:pPr>
    </w:p>
    <w:p w14:paraId="3D5A24EF" w14:textId="77777777" w:rsidR="000A383E" w:rsidRDefault="005C18CD">
      <w:pPr>
        <w:pStyle w:val="QDisplayLogic"/>
        <w:keepNext/>
      </w:pPr>
      <w:r>
        <w:t>Display This Question:</w:t>
      </w:r>
    </w:p>
    <w:p w14:paraId="4647B30D" w14:textId="77777777" w:rsidR="000A383E" w:rsidRDefault="005C18CD">
      <w:pPr>
        <w:pStyle w:val="QDisplayLogic"/>
        <w:keepNext/>
        <w:ind w:firstLine="400"/>
      </w:pPr>
      <w:r>
        <w:t>If Did you vote in the 2019 UK general election? != Yes</w:t>
      </w:r>
    </w:p>
    <w:p w14:paraId="47ACC57A" w14:textId="77777777" w:rsidR="000A383E" w:rsidRPr="005121D2" w:rsidRDefault="005C18CD">
      <w:pPr>
        <w:pStyle w:val="QDisplayLogic"/>
        <w:keepNext/>
        <w:ind w:firstLine="400"/>
        <w:rPr>
          <w:lang w:val="es-ES"/>
        </w:rPr>
      </w:pPr>
      <w:r>
        <w:t xml:space="preserve">And In which country do you live? </w:t>
      </w:r>
      <w:r w:rsidRPr="005121D2">
        <w:rPr>
          <w:lang w:val="es-ES"/>
        </w:rPr>
        <w:t>= Spain</w:t>
      </w:r>
    </w:p>
    <w:p w14:paraId="4A20A54C" w14:textId="77777777" w:rsidR="000A383E" w:rsidRPr="005121D2" w:rsidRDefault="000A383E">
      <w:pPr>
        <w:rPr>
          <w:lang w:val="es-ES"/>
        </w:rPr>
      </w:pPr>
    </w:p>
    <w:p w14:paraId="6172357D" w14:textId="77777777" w:rsidR="000A383E" w:rsidRPr="005121D2" w:rsidRDefault="005C18CD">
      <w:pPr>
        <w:keepNext/>
        <w:rPr>
          <w:lang w:val="es-ES"/>
        </w:rPr>
      </w:pPr>
      <w:r w:rsidRPr="005121D2">
        <w:rPr>
          <w:lang w:val="es-ES"/>
        </w:rPr>
        <w:lastRenderedPageBreak/>
        <w:t>Q98 Incluso si no votó en las últimas elecciones generales españolas de noviembre de 2019, por favor indique el partido político por el que hubiera votado con más probabilidad o que represente más fielmente sus puntos de vista.</w:t>
      </w:r>
    </w:p>
    <w:p w14:paraId="757AF74A" w14:textId="77777777" w:rsidR="000A383E" w:rsidRDefault="005C18CD">
      <w:pPr>
        <w:pStyle w:val="ListParagraph"/>
        <w:keepNext/>
        <w:numPr>
          <w:ilvl w:val="0"/>
          <w:numId w:val="4"/>
        </w:numPr>
      </w:pPr>
      <w:r>
        <w:t xml:space="preserve">PSOE  (1) </w:t>
      </w:r>
    </w:p>
    <w:p w14:paraId="096DCDE5" w14:textId="77777777" w:rsidR="000A383E" w:rsidRDefault="005C18CD">
      <w:pPr>
        <w:pStyle w:val="ListParagraph"/>
        <w:keepNext/>
        <w:numPr>
          <w:ilvl w:val="0"/>
          <w:numId w:val="4"/>
        </w:numPr>
      </w:pPr>
      <w:r>
        <w:t xml:space="preserve">PP  (2) </w:t>
      </w:r>
    </w:p>
    <w:p w14:paraId="54806EFB" w14:textId="77777777" w:rsidR="000A383E" w:rsidRDefault="005C18CD">
      <w:pPr>
        <w:pStyle w:val="ListParagraph"/>
        <w:keepNext/>
        <w:numPr>
          <w:ilvl w:val="0"/>
          <w:numId w:val="4"/>
        </w:numPr>
      </w:pPr>
      <w:r>
        <w:t xml:space="preserve">Vox  (3) </w:t>
      </w:r>
    </w:p>
    <w:p w14:paraId="5E2E7424" w14:textId="77777777" w:rsidR="000A383E" w:rsidRDefault="005C18CD">
      <w:pPr>
        <w:pStyle w:val="ListParagraph"/>
        <w:keepNext/>
        <w:numPr>
          <w:ilvl w:val="0"/>
          <w:numId w:val="4"/>
        </w:numPr>
      </w:pPr>
      <w:r>
        <w:t xml:space="preserve">Unidas Podemos  (4) </w:t>
      </w:r>
    </w:p>
    <w:p w14:paraId="372A6491" w14:textId="77777777" w:rsidR="000A383E" w:rsidRDefault="005C18CD">
      <w:pPr>
        <w:pStyle w:val="ListParagraph"/>
        <w:keepNext/>
        <w:numPr>
          <w:ilvl w:val="0"/>
          <w:numId w:val="4"/>
        </w:numPr>
      </w:pPr>
      <w:r>
        <w:t xml:space="preserve">Ciudadanos  (7) </w:t>
      </w:r>
    </w:p>
    <w:p w14:paraId="7060E032" w14:textId="77777777" w:rsidR="000A383E" w:rsidRDefault="005C18CD">
      <w:pPr>
        <w:pStyle w:val="ListParagraph"/>
        <w:keepNext/>
        <w:numPr>
          <w:ilvl w:val="0"/>
          <w:numId w:val="4"/>
        </w:numPr>
      </w:pPr>
      <w:r>
        <w:t xml:space="preserve">Esquerra Republicana  (6) </w:t>
      </w:r>
    </w:p>
    <w:p w14:paraId="4F85CFFB" w14:textId="77777777" w:rsidR="000A383E" w:rsidRDefault="005C18CD">
      <w:pPr>
        <w:pStyle w:val="ListParagraph"/>
        <w:keepNext/>
        <w:numPr>
          <w:ilvl w:val="0"/>
          <w:numId w:val="4"/>
        </w:numPr>
      </w:pPr>
      <w:r>
        <w:t xml:space="preserve">Mas Pais  (8) </w:t>
      </w:r>
    </w:p>
    <w:p w14:paraId="5B88A6B9" w14:textId="77777777" w:rsidR="000A383E" w:rsidRDefault="005C18CD">
      <w:pPr>
        <w:pStyle w:val="ListParagraph"/>
        <w:keepNext/>
        <w:numPr>
          <w:ilvl w:val="0"/>
          <w:numId w:val="4"/>
        </w:numPr>
      </w:pPr>
      <w:r>
        <w:t xml:space="preserve">JxCat–Junts  (9) </w:t>
      </w:r>
    </w:p>
    <w:p w14:paraId="2470FF8B" w14:textId="77777777" w:rsidR="000A383E" w:rsidRPr="005121D2" w:rsidRDefault="005C18CD">
      <w:pPr>
        <w:pStyle w:val="ListParagraph"/>
        <w:keepNext/>
        <w:numPr>
          <w:ilvl w:val="0"/>
          <w:numId w:val="4"/>
        </w:numPr>
        <w:rPr>
          <w:lang w:val="es-ES"/>
        </w:rPr>
      </w:pPr>
      <w:r w:rsidRPr="005121D2">
        <w:rPr>
          <w:lang w:val="es-ES"/>
        </w:rPr>
        <w:t xml:space="preserve">Partido Nacionalista Vasco (EAJ-PNV)  (10) </w:t>
      </w:r>
    </w:p>
    <w:p w14:paraId="1E084666" w14:textId="77777777" w:rsidR="000A383E" w:rsidRDefault="005C18CD">
      <w:pPr>
        <w:pStyle w:val="ListParagraph"/>
        <w:keepNext/>
        <w:numPr>
          <w:ilvl w:val="0"/>
          <w:numId w:val="4"/>
        </w:numPr>
      </w:pPr>
      <w:r>
        <w:t xml:space="preserve">Euskal Herria Bildu (EHB)  (11) </w:t>
      </w:r>
    </w:p>
    <w:p w14:paraId="3E8174CC" w14:textId="77777777" w:rsidR="000A383E" w:rsidRPr="005121D2" w:rsidRDefault="005C18CD">
      <w:pPr>
        <w:pStyle w:val="ListParagraph"/>
        <w:keepNext/>
        <w:numPr>
          <w:ilvl w:val="0"/>
          <w:numId w:val="4"/>
        </w:numPr>
        <w:rPr>
          <w:lang w:val="fr-FR"/>
        </w:rPr>
      </w:pPr>
      <w:r w:rsidRPr="005121D2">
        <w:rPr>
          <w:lang w:val="fr-FR"/>
        </w:rPr>
        <w:t xml:space="preserve">Candidatura d'Unitat Popular-Per la Ruptura (CUP-PR)  (12) </w:t>
      </w:r>
    </w:p>
    <w:p w14:paraId="076A835D" w14:textId="77777777" w:rsidR="000A383E" w:rsidRDefault="005C18CD">
      <w:pPr>
        <w:pStyle w:val="ListParagraph"/>
        <w:keepNext/>
        <w:numPr>
          <w:ilvl w:val="0"/>
          <w:numId w:val="4"/>
        </w:numPr>
      </w:pPr>
      <w:r>
        <w:t xml:space="preserve">Partido Animalista (PACMA)  (13) </w:t>
      </w:r>
    </w:p>
    <w:p w14:paraId="1C3E44AE" w14:textId="77777777" w:rsidR="000A383E" w:rsidRDefault="005C18CD">
      <w:pPr>
        <w:pStyle w:val="ListParagraph"/>
        <w:keepNext/>
        <w:numPr>
          <w:ilvl w:val="0"/>
          <w:numId w:val="4"/>
        </w:numPr>
      </w:pPr>
      <w:r>
        <w:t xml:space="preserve">Otro  (14) </w:t>
      </w:r>
    </w:p>
    <w:p w14:paraId="1BDD7C0A" w14:textId="77777777" w:rsidR="000A383E" w:rsidRDefault="005C18CD">
      <w:pPr>
        <w:pStyle w:val="ListParagraph"/>
        <w:keepNext/>
        <w:numPr>
          <w:ilvl w:val="0"/>
          <w:numId w:val="4"/>
        </w:numPr>
      </w:pPr>
      <w:r>
        <w:t xml:space="preserve">Prefiero no decirlo  (5) </w:t>
      </w:r>
    </w:p>
    <w:p w14:paraId="1AEC4149" w14:textId="77777777" w:rsidR="000A383E" w:rsidRDefault="000A383E"/>
    <w:p w14:paraId="74914317" w14:textId="77777777" w:rsidR="000A383E" w:rsidRDefault="000A383E">
      <w:pPr>
        <w:pStyle w:val="QuestionSeparator"/>
      </w:pPr>
    </w:p>
    <w:p w14:paraId="03C7C4B1" w14:textId="77777777" w:rsidR="000A383E" w:rsidRDefault="005C18CD">
      <w:pPr>
        <w:pStyle w:val="QDisplayLogic"/>
        <w:keepNext/>
      </w:pPr>
      <w:r>
        <w:t>Display This Question:</w:t>
      </w:r>
    </w:p>
    <w:p w14:paraId="21D16D2E" w14:textId="77777777" w:rsidR="000A383E" w:rsidRDefault="005C18CD">
      <w:pPr>
        <w:pStyle w:val="QDisplayLogic"/>
        <w:keepNext/>
        <w:ind w:firstLine="400"/>
      </w:pPr>
      <w:r>
        <w:t>If Did you vote in the 2019 UK general election? = Yes</w:t>
      </w:r>
    </w:p>
    <w:p w14:paraId="7A563DFF" w14:textId="77777777" w:rsidR="000A383E" w:rsidRPr="005121D2" w:rsidRDefault="005C18CD">
      <w:pPr>
        <w:pStyle w:val="QDisplayLogic"/>
        <w:keepNext/>
        <w:ind w:firstLine="400"/>
        <w:rPr>
          <w:lang w:val="es-ES"/>
        </w:rPr>
      </w:pPr>
      <w:r>
        <w:t xml:space="preserve">And In which country do you live? </w:t>
      </w:r>
      <w:r w:rsidRPr="005121D2">
        <w:rPr>
          <w:lang w:val="es-ES"/>
        </w:rPr>
        <w:t>= United Kingdom</w:t>
      </w:r>
    </w:p>
    <w:p w14:paraId="599559FE" w14:textId="77777777" w:rsidR="000A383E" w:rsidRPr="005121D2" w:rsidRDefault="000A383E">
      <w:pPr>
        <w:rPr>
          <w:lang w:val="es-ES"/>
        </w:rPr>
      </w:pPr>
    </w:p>
    <w:p w14:paraId="51AA56F0" w14:textId="77777777" w:rsidR="000A383E" w:rsidRPr="005121D2" w:rsidRDefault="005C18CD">
      <w:pPr>
        <w:keepNext/>
        <w:rPr>
          <w:lang w:val="es-ES"/>
        </w:rPr>
      </w:pPr>
      <w:r w:rsidRPr="005121D2">
        <w:rPr>
          <w:lang w:val="es-ES"/>
        </w:rPr>
        <w:lastRenderedPageBreak/>
        <w:t>Q96 ¿Por qué candidato votó en las elecciones presidenciales de EE. UU. de 2020?</w:t>
      </w:r>
    </w:p>
    <w:p w14:paraId="0ED62416" w14:textId="77777777" w:rsidR="000A383E" w:rsidRDefault="005C18CD">
      <w:pPr>
        <w:pStyle w:val="ListParagraph"/>
        <w:keepNext/>
        <w:numPr>
          <w:ilvl w:val="0"/>
          <w:numId w:val="4"/>
        </w:numPr>
      </w:pPr>
      <w:r>
        <w:t xml:space="preserve">Biden  (4) </w:t>
      </w:r>
    </w:p>
    <w:p w14:paraId="48330CE0" w14:textId="77777777" w:rsidR="000A383E" w:rsidRDefault="005C18CD">
      <w:pPr>
        <w:pStyle w:val="ListParagraph"/>
        <w:keepNext/>
        <w:numPr>
          <w:ilvl w:val="0"/>
          <w:numId w:val="4"/>
        </w:numPr>
      </w:pPr>
      <w:r>
        <w:t xml:space="preserve">Triunfo  (5) </w:t>
      </w:r>
    </w:p>
    <w:p w14:paraId="6981BFA5" w14:textId="77777777" w:rsidR="000A383E" w:rsidRDefault="005C18CD">
      <w:pPr>
        <w:pStyle w:val="ListParagraph"/>
        <w:keepNext/>
        <w:numPr>
          <w:ilvl w:val="0"/>
          <w:numId w:val="4"/>
        </w:numPr>
      </w:pPr>
      <w:r>
        <w:t xml:space="preserve">Jorgensen  (6) </w:t>
      </w:r>
    </w:p>
    <w:p w14:paraId="31A207B7" w14:textId="77777777" w:rsidR="000A383E" w:rsidRDefault="005C18CD">
      <w:pPr>
        <w:pStyle w:val="ListParagraph"/>
        <w:keepNext/>
        <w:numPr>
          <w:ilvl w:val="0"/>
          <w:numId w:val="4"/>
        </w:numPr>
      </w:pPr>
      <w:r>
        <w:t xml:space="preserve">Hawkins  (12) </w:t>
      </w:r>
    </w:p>
    <w:p w14:paraId="300ECB1A" w14:textId="77777777" w:rsidR="000A383E" w:rsidRDefault="005C18CD">
      <w:pPr>
        <w:pStyle w:val="ListParagraph"/>
        <w:keepNext/>
        <w:numPr>
          <w:ilvl w:val="0"/>
          <w:numId w:val="4"/>
        </w:numPr>
      </w:pPr>
      <w:r>
        <w:t xml:space="preserve">Green  (15) </w:t>
      </w:r>
    </w:p>
    <w:p w14:paraId="42927332" w14:textId="77777777" w:rsidR="000A383E" w:rsidRDefault="005C18CD">
      <w:pPr>
        <w:pStyle w:val="ListParagraph"/>
        <w:keepNext/>
        <w:numPr>
          <w:ilvl w:val="0"/>
          <w:numId w:val="4"/>
        </w:numPr>
      </w:pPr>
      <w:r>
        <w:t xml:space="preserve">Brexit Party  (19) </w:t>
      </w:r>
    </w:p>
    <w:p w14:paraId="075A1B56" w14:textId="77777777" w:rsidR="000A383E" w:rsidRDefault="005C18CD">
      <w:pPr>
        <w:pStyle w:val="ListParagraph"/>
        <w:keepNext/>
        <w:numPr>
          <w:ilvl w:val="0"/>
          <w:numId w:val="4"/>
        </w:numPr>
      </w:pPr>
      <w:r>
        <w:t xml:space="preserve">DUP  (16) </w:t>
      </w:r>
    </w:p>
    <w:p w14:paraId="26D76160" w14:textId="77777777" w:rsidR="000A383E" w:rsidRDefault="005C18CD">
      <w:pPr>
        <w:pStyle w:val="ListParagraph"/>
        <w:keepNext/>
        <w:numPr>
          <w:ilvl w:val="0"/>
          <w:numId w:val="4"/>
        </w:numPr>
      </w:pPr>
      <w:r>
        <w:t xml:space="preserve">Sinn Féin  (17) </w:t>
      </w:r>
    </w:p>
    <w:p w14:paraId="2FBF5D05" w14:textId="77777777" w:rsidR="000A383E" w:rsidRDefault="005C18CD">
      <w:pPr>
        <w:pStyle w:val="ListParagraph"/>
        <w:keepNext/>
        <w:numPr>
          <w:ilvl w:val="0"/>
          <w:numId w:val="4"/>
        </w:numPr>
      </w:pPr>
      <w:r>
        <w:t xml:space="preserve">Other  (18) </w:t>
      </w:r>
    </w:p>
    <w:p w14:paraId="5B6044AF" w14:textId="77777777" w:rsidR="000A383E" w:rsidRDefault="005C18CD">
      <w:pPr>
        <w:pStyle w:val="ListParagraph"/>
        <w:keepNext/>
        <w:numPr>
          <w:ilvl w:val="0"/>
          <w:numId w:val="4"/>
        </w:numPr>
      </w:pPr>
      <w:r>
        <w:t xml:space="preserve">Prefiero no decirlo  (13) </w:t>
      </w:r>
    </w:p>
    <w:p w14:paraId="1737CC70" w14:textId="77777777" w:rsidR="000A383E" w:rsidRDefault="000A383E"/>
    <w:p w14:paraId="52AA9684" w14:textId="77777777" w:rsidR="000A383E" w:rsidRDefault="000A383E">
      <w:pPr>
        <w:pStyle w:val="QuestionSeparator"/>
      </w:pPr>
    </w:p>
    <w:p w14:paraId="755D17C6" w14:textId="77777777" w:rsidR="000A383E" w:rsidRDefault="005C18CD">
      <w:pPr>
        <w:pStyle w:val="QDisplayLogic"/>
        <w:keepNext/>
      </w:pPr>
      <w:r>
        <w:t>Display This Question:</w:t>
      </w:r>
    </w:p>
    <w:p w14:paraId="0F65EE42" w14:textId="77777777" w:rsidR="000A383E" w:rsidRDefault="005C18CD">
      <w:pPr>
        <w:pStyle w:val="QDisplayLogic"/>
        <w:keepNext/>
        <w:ind w:firstLine="400"/>
      </w:pPr>
      <w:r>
        <w:t>If Did you vote in the 2019 UK general election? != Yes</w:t>
      </w:r>
    </w:p>
    <w:p w14:paraId="54722009" w14:textId="77777777" w:rsidR="000A383E" w:rsidRPr="005121D2" w:rsidRDefault="005C18CD">
      <w:pPr>
        <w:pStyle w:val="QDisplayLogic"/>
        <w:keepNext/>
        <w:ind w:firstLine="400"/>
        <w:rPr>
          <w:lang w:val="es-ES"/>
        </w:rPr>
      </w:pPr>
      <w:r>
        <w:t xml:space="preserve">And In which country do you live? </w:t>
      </w:r>
      <w:r w:rsidRPr="005121D2">
        <w:rPr>
          <w:lang w:val="es-ES"/>
        </w:rPr>
        <w:t>= United Kingdom</w:t>
      </w:r>
    </w:p>
    <w:p w14:paraId="3943CCBE" w14:textId="77777777" w:rsidR="000A383E" w:rsidRPr="005121D2" w:rsidRDefault="000A383E">
      <w:pPr>
        <w:rPr>
          <w:lang w:val="es-ES"/>
        </w:rPr>
      </w:pPr>
    </w:p>
    <w:p w14:paraId="791255D5" w14:textId="77777777" w:rsidR="000A383E" w:rsidRPr="005121D2" w:rsidRDefault="005C18CD">
      <w:pPr>
        <w:keepNext/>
        <w:rPr>
          <w:lang w:val="es-ES"/>
        </w:rPr>
      </w:pPr>
      <w:r w:rsidRPr="005121D2">
        <w:rPr>
          <w:lang w:val="es-ES"/>
        </w:rPr>
        <w:lastRenderedPageBreak/>
        <w:t>Q99 Incluso si no votó en las elecciones presidenciales de EE. UU. de 2020, indique el candidato por el que es más probable que haya votado o que represente sus puntos de vista más de cerca.</w:t>
      </w:r>
    </w:p>
    <w:p w14:paraId="4F73D127" w14:textId="77777777" w:rsidR="000A383E" w:rsidRDefault="005C18CD">
      <w:pPr>
        <w:pStyle w:val="ListParagraph"/>
        <w:keepNext/>
        <w:numPr>
          <w:ilvl w:val="0"/>
          <w:numId w:val="4"/>
        </w:numPr>
      </w:pPr>
      <w:r>
        <w:t xml:space="preserve">Biden  (1) </w:t>
      </w:r>
    </w:p>
    <w:p w14:paraId="292B99EA" w14:textId="77777777" w:rsidR="000A383E" w:rsidRDefault="005C18CD">
      <w:pPr>
        <w:pStyle w:val="ListParagraph"/>
        <w:keepNext/>
        <w:numPr>
          <w:ilvl w:val="0"/>
          <w:numId w:val="4"/>
        </w:numPr>
      </w:pPr>
      <w:r>
        <w:t xml:space="preserve">Triunfo  (2) </w:t>
      </w:r>
    </w:p>
    <w:p w14:paraId="08BC6A32" w14:textId="77777777" w:rsidR="000A383E" w:rsidRDefault="005C18CD">
      <w:pPr>
        <w:pStyle w:val="ListParagraph"/>
        <w:keepNext/>
        <w:numPr>
          <w:ilvl w:val="0"/>
          <w:numId w:val="4"/>
        </w:numPr>
      </w:pPr>
      <w:r>
        <w:t xml:space="preserve">Jorgensen  (3) </w:t>
      </w:r>
    </w:p>
    <w:p w14:paraId="3F42BEE1" w14:textId="77777777" w:rsidR="000A383E" w:rsidRDefault="005C18CD">
      <w:pPr>
        <w:pStyle w:val="ListParagraph"/>
        <w:keepNext/>
        <w:numPr>
          <w:ilvl w:val="0"/>
          <w:numId w:val="4"/>
        </w:numPr>
      </w:pPr>
      <w:r>
        <w:t xml:space="preserve">Hawkins  (4) </w:t>
      </w:r>
    </w:p>
    <w:p w14:paraId="7EA198D9" w14:textId="77777777" w:rsidR="000A383E" w:rsidRDefault="005C18CD">
      <w:pPr>
        <w:pStyle w:val="ListParagraph"/>
        <w:keepNext/>
        <w:numPr>
          <w:ilvl w:val="0"/>
          <w:numId w:val="4"/>
        </w:numPr>
      </w:pPr>
      <w:r>
        <w:t xml:space="preserve">Green  (6) </w:t>
      </w:r>
    </w:p>
    <w:p w14:paraId="1871B83E" w14:textId="77777777" w:rsidR="000A383E" w:rsidRDefault="005C18CD">
      <w:pPr>
        <w:pStyle w:val="ListParagraph"/>
        <w:keepNext/>
        <w:numPr>
          <w:ilvl w:val="0"/>
          <w:numId w:val="4"/>
        </w:numPr>
      </w:pPr>
      <w:r>
        <w:t xml:space="preserve">Brexit Party  (10) </w:t>
      </w:r>
    </w:p>
    <w:p w14:paraId="5DB5DC4B" w14:textId="77777777" w:rsidR="000A383E" w:rsidRDefault="005C18CD">
      <w:pPr>
        <w:pStyle w:val="ListParagraph"/>
        <w:keepNext/>
        <w:numPr>
          <w:ilvl w:val="0"/>
          <w:numId w:val="4"/>
        </w:numPr>
      </w:pPr>
      <w:r>
        <w:t xml:space="preserve">DUP  (7) </w:t>
      </w:r>
    </w:p>
    <w:p w14:paraId="24D104CF" w14:textId="77777777" w:rsidR="000A383E" w:rsidRDefault="005C18CD">
      <w:pPr>
        <w:pStyle w:val="ListParagraph"/>
        <w:keepNext/>
        <w:numPr>
          <w:ilvl w:val="0"/>
          <w:numId w:val="4"/>
        </w:numPr>
      </w:pPr>
      <w:r>
        <w:t xml:space="preserve">Sinn Féin  (8) </w:t>
      </w:r>
    </w:p>
    <w:p w14:paraId="01B251B2" w14:textId="77777777" w:rsidR="000A383E" w:rsidRDefault="005C18CD">
      <w:pPr>
        <w:pStyle w:val="ListParagraph"/>
        <w:keepNext/>
        <w:numPr>
          <w:ilvl w:val="0"/>
          <w:numId w:val="4"/>
        </w:numPr>
      </w:pPr>
      <w:r>
        <w:t xml:space="preserve">Other  (9) </w:t>
      </w:r>
    </w:p>
    <w:p w14:paraId="30F4BAA2" w14:textId="77777777" w:rsidR="000A383E" w:rsidRDefault="005C18CD">
      <w:pPr>
        <w:pStyle w:val="ListParagraph"/>
        <w:keepNext/>
        <w:numPr>
          <w:ilvl w:val="0"/>
          <w:numId w:val="4"/>
        </w:numPr>
      </w:pPr>
      <w:r>
        <w:t xml:space="preserve">Prefiero no decirlo  (5) </w:t>
      </w:r>
    </w:p>
    <w:p w14:paraId="37A8AFB2" w14:textId="77777777" w:rsidR="000A383E" w:rsidRDefault="000A383E"/>
    <w:p w14:paraId="5D691E26" w14:textId="77777777" w:rsidR="000A383E" w:rsidRDefault="000A383E">
      <w:pPr>
        <w:pStyle w:val="QuestionSeparator"/>
      </w:pPr>
    </w:p>
    <w:p w14:paraId="24B67385" w14:textId="77777777" w:rsidR="000A383E" w:rsidRDefault="000A383E"/>
    <w:p w14:paraId="067A7562" w14:textId="77777777" w:rsidR="000A383E" w:rsidRPr="005121D2" w:rsidRDefault="005C18CD">
      <w:pPr>
        <w:keepNext/>
        <w:rPr>
          <w:lang w:val="es-ES"/>
        </w:rPr>
      </w:pPr>
      <w:r w:rsidRPr="005121D2">
        <w:rPr>
          <w:lang w:val="es-ES"/>
        </w:rPr>
        <w:lastRenderedPageBreak/>
        <w:t>Q273 ¿En qué medida cree que los siguientes temas son un problema?</w:t>
      </w:r>
      <w:r w:rsidRPr="005121D2">
        <w:rPr>
          <w:lang w:val="es-ES"/>
        </w:rPr>
        <w:br/>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0A383E" w:rsidRPr="005121D2" w14:paraId="531AE624" w14:textId="77777777" w:rsidTr="000A3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2F5EFB1" w14:textId="77777777" w:rsidR="000A383E" w:rsidRPr="005121D2" w:rsidRDefault="000A383E">
            <w:pPr>
              <w:keepNext/>
              <w:rPr>
                <w:lang w:val="es-ES"/>
              </w:rPr>
            </w:pPr>
          </w:p>
        </w:tc>
        <w:tc>
          <w:tcPr>
            <w:tcW w:w="1596" w:type="dxa"/>
          </w:tcPr>
          <w:p w14:paraId="4FF930E4" w14:textId="77777777" w:rsidR="000A383E" w:rsidRPr="005121D2" w:rsidRDefault="005C18CD">
            <w:pPr>
              <w:cnfStyle w:val="100000000000" w:firstRow="1" w:lastRow="0" w:firstColumn="0" w:lastColumn="0" w:oddVBand="0" w:evenVBand="0" w:oddHBand="0" w:evenHBand="0" w:firstRowFirstColumn="0" w:firstRowLastColumn="0" w:lastRowFirstColumn="0" w:lastRowLastColumn="0"/>
              <w:rPr>
                <w:lang w:val="es-ES"/>
              </w:rPr>
            </w:pPr>
            <w:r w:rsidRPr="005121D2">
              <w:rPr>
                <w:lang w:val="es-ES"/>
              </w:rPr>
              <w:t>No es un tema importante para mí (1)</w:t>
            </w:r>
          </w:p>
        </w:tc>
        <w:tc>
          <w:tcPr>
            <w:tcW w:w="1596" w:type="dxa"/>
          </w:tcPr>
          <w:p w14:paraId="25D581A2" w14:textId="77777777" w:rsidR="000A383E" w:rsidRPr="005121D2" w:rsidRDefault="005C18CD">
            <w:pPr>
              <w:cnfStyle w:val="100000000000" w:firstRow="1" w:lastRow="0" w:firstColumn="0" w:lastColumn="0" w:oddVBand="0" w:evenVBand="0" w:oddHBand="0" w:evenHBand="0" w:firstRowFirstColumn="0" w:firstRowLastColumn="0" w:lastRowFirstColumn="0" w:lastRowLastColumn="0"/>
              <w:rPr>
                <w:lang w:val="es-ES"/>
              </w:rPr>
            </w:pPr>
            <w:r w:rsidRPr="005121D2">
              <w:rPr>
                <w:lang w:val="es-ES"/>
              </w:rPr>
              <w:t>Es un problema, pero hay otras prioridades (2)</w:t>
            </w:r>
          </w:p>
        </w:tc>
        <w:tc>
          <w:tcPr>
            <w:tcW w:w="1596" w:type="dxa"/>
          </w:tcPr>
          <w:p w14:paraId="0ADADF6C" w14:textId="77777777" w:rsidR="000A383E" w:rsidRPr="005121D2" w:rsidRDefault="005C18CD">
            <w:pPr>
              <w:cnfStyle w:val="100000000000" w:firstRow="1" w:lastRow="0" w:firstColumn="0" w:lastColumn="0" w:oddVBand="0" w:evenVBand="0" w:oddHBand="0" w:evenHBand="0" w:firstRowFirstColumn="0" w:firstRowLastColumn="0" w:lastRowFirstColumn="0" w:lastRowLastColumn="0"/>
              <w:rPr>
                <w:lang w:val="es-ES"/>
              </w:rPr>
            </w:pPr>
            <w:r w:rsidRPr="005121D2">
              <w:rPr>
                <w:lang w:val="es-ES"/>
              </w:rPr>
              <w:t>Es un problema, pero ya se hace todo lo posible (3)</w:t>
            </w:r>
          </w:p>
        </w:tc>
        <w:tc>
          <w:tcPr>
            <w:tcW w:w="1596" w:type="dxa"/>
          </w:tcPr>
          <w:p w14:paraId="09B9F539" w14:textId="77777777" w:rsidR="000A383E" w:rsidRPr="005121D2" w:rsidRDefault="005C18CD">
            <w:pPr>
              <w:cnfStyle w:val="100000000000" w:firstRow="1" w:lastRow="0" w:firstColumn="0" w:lastColumn="0" w:oddVBand="0" w:evenVBand="0" w:oddHBand="0" w:evenHBand="0" w:firstRowFirstColumn="0" w:firstRowLastColumn="0" w:lastRowFirstColumn="0" w:lastRowLastColumn="0"/>
              <w:rPr>
                <w:lang w:val="es-ES"/>
              </w:rPr>
            </w:pPr>
            <w:r w:rsidRPr="005121D2">
              <w:rPr>
                <w:lang w:val="es-ES"/>
              </w:rPr>
              <w:t>Es un tema importante, debemos hacer más (4)</w:t>
            </w:r>
          </w:p>
        </w:tc>
        <w:tc>
          <w:tcPr>
            <w:tcW w:w="1596" w:type="dxa"/>
          </w:tcPr>
          <w:p w14:paraId="3E014E05" w14:textId="77777777" w:rsidR="000A383E" w:rsidRPr="005121D2" w:rsidRDefault="005C18CD">
            <w:pPr>
              <w:cnfStyle w:val="100000000000" w:firstRow="1" w:lastRow="0" w:firstColumn="0" w:lastColumn="0" w:oddVBand="0" w:evenVBand="0" w:oddHBand="0" w:evenHBand="0" w:firstRowFirstColumn="0" w:firstRowLastColumn="0" w:lastRowFirstColumn="0" w:lastRowLastColumn="0"/>
              <w:rPr>
                <w:lang w:val="es-ES"/>
              </w:rPr>
            </w:pPr>
            <w:r w:rsidRPr="005121D2">
              <w:rPr>
                <w:lang w:val="es-ES"/>
              </w:rPr>
              <w:t>Es uno de los problemas más apremiantes de nuestro tiempo (5)</w:t>
            </w:r>
          </w:p>
        </w:tc>
      </w:tr>
      <w:tr w:rsidR="000A383E" w:rsidRPr="005121D2" w14:paraId="7A53E4F3" w14:textId="77777777" w:rsidTr="000A383E">
        <w:tc>
          <w:tcPr>
            <w:cnfStyle w:val="001000000000" w:firstRow="0" w:lastRow="0" w:firstColumn="1" w:lastColumn="0" w:oddVBand="0" w:evenVBand="0" w:oddHBand="0" w:evenHBand="0" w:firstRowFirstColumn="0" w:firstRowLastColumn="0" w:lastRowFirstColumn="0" w:lastRowLastColumn="0"/>
            <w:tcW w:w="1596" w:type="dxa"/>
          </w:tcPr>
          <w:p w14:paraId="49FBC221" w14:textId="77777777" w:rsidR="000A383E" w:rsidRPr="005121D2" w:rsidRDefault="005C18CD">
            <w:pPr>
              <w:keepNext/>
              <w:rPr>
                <w:lang w:val="es-ES"/>
              </w:rPr>
            </w:pPr>
            <w:r w:rsidRPr="005121D2">
              <w:rPr>
                <w:lang w:val="es-ES"/>
              </w:rPr>
              <w:t xml:space="preserve">Desigualdad de ingresos en España (1) </w:t>
            </w:r>
          </w:p>
        </w:tc>
        <w:tc>
          <w:tcPr>
            <w:tcW w:w="1596" w:type="dxa"/>
          </w:tcPr>
          <w:p w14:paraId="5A5337AA" w14:textId="77777777" w:rsidR="000A383E" w:rsidRPr="005121D2"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458B6021" w14:textId="77777777" w:rsidR="000A383E" w:rsidRPr="005121D2"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0EF3B6FF" w14:textId="77777777" w:rsidR="000A383E" w:rsidRPr="005121D2"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36C0026B" w14:textId="77777777" w:rsidR="000A383E" w:rsidRPr="005121D2"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c>
          <w:tcPr>
            <w:tcW w:w="1596" w:type="dxa"/>
          </w:tcPr>
          <w:p w14:paraId="7F299C08" w14:textId="77777777" w:rsidR="000A383E" w:rsidRPr="005121D2"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lang w:val="es-ES"/>
              </w:rPr>
            </w:pPr>
          </w:p>
        </w:tc>
      </w:tr>
      <w:tr w:rsidR="000A383E" w14:paraId="778DA948" w14:textId="77777777" w:rsidTr="000A383E">
        <w:tc>
          <w:tcPr>
            <w:cnfStyle w:val="001000000000" w:firstRow="0" w:lastRow="0" w:firstColumn="1" w:lastColumn="0" w:oddVBand="0" w:evenVBand="0" w:oddHBand="0" w:evenHBand="0" w:firstRowFirstColumn="0" w:firstRowLastColumn="0" w:lastRowFirstColumn="0" w:lastRowLastColumn="0"/>
            <w:tcW w:w="1596" w:type="dxa"/>
          </w:tcPr>
          <w:p w14:paraId="7F833CD4" w14:textId="77777777" w:rsidR="000A383E" w:rsidRDefault="005C18CD">
            <w:pPr>
              <w:keepNext/>
            </w:pPr>
            <w:r>
              <w:t xml:space="preserve">Cambio climático (2) </w:t>
            </w:r>
          </w:p>
        </w:tc>
        <w:tc>
          <w:tcPr>
            <w:tcW w:w="1596" w:type="dxa"/>
          </w:tcPr>
          <w:p w14:paraId="68C18946"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BC30CC"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A8F14E"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3E0617"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7C8881"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A383E" w14:paraId="500B20EA" w14:textId="77777777" w:rsidTr="000A383E">
        <w:tc>
          <w:tcPr>
            <w:cnfStyle w:val="001000000000" w:firstRow="0" w:lastRow="0" w:firstColumn="1" w:lastColumn="0" w:oddVBand="0" w:evenVBand="0" w:oddHBand="0" w:evenHBand="0" w:firstRowFirstColumn="0" w:firstRowLastColumn="0" w:lastRowFirstColumn="0" w:lastRowLastColumn="0"/>
            <w:tcW w:w="1596" w:type="dxa"/>
          </w:tcPr>
          <w:p w14:paraId="10A428FE" w14:textId="77777777" w:rsidR="000A383E" w:rsidRDefault="005C18CD">
            <w:pPr>
              <w:keepNext/>
            </w:pPr>
            <w:r>
              <w:t xml:space="preserve">Pobreza global (3) </w:t>
            </w:r>
          </w:p>
        </w:tc>
        <w:tc>
          <w:tcPr>
            <w:tcW w:w="1596" w:type="dxa"/>
          </w:tcPr>
          <w:p w14:paraId="04C5593D"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FD3F25"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6C3AF2"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1E1AD9"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F8D4DD" w14:textId="77777777" w:rsidR="000A383E" w:rsidRDefault="000A383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5FA89CC" w14:textId="77777777" w:rsidR="000A383E" w:rsidRDefault="000A383E"/>
    <w:p w14:paraId="07853A51" w14:textId="77777777" w:rsidR="000A383E" w:rsidRDefault="000A383E"/>
    <w:p w14:paraId="1D1AFBC9" w14:textId="77777777" w:rsidR="000A383E" w:rsidRDefault="000A383E">
      <w:pPr>
        <w:pStyle w:val="QuestionSeparator"/>
      </w:pPr>
    </w:p>
    <w:p w14:paraId="2F3A1700" w14:textId="77777777" w:rsidR="000A383E" w:rsidRDefault="000A383E"/>
    <w:p w14:paraId="629131B1" w14:textId="77777777" w:rsidR="000A383E" w:rsidRPr="005121D2" w:rsidRDefault="005C18CD">
      <w:pPr>
        <w:keepNext/>
        <w:rPr>
          <w:lang w:val="es-ES"/>
        </w:rPr>
      </w:pPr>
      <w:r w:rsidRPr="005121D2">
        <w:rPr>
          <w:lang w:val="es-ES"/>
        </w:rPr>
        <w:t>Q274 ¿Qué grupo defiende cuando vota?</w:t>
      </w:r>
    </w:p>
    <w:p w14:paraId="772C3335" w14:textId="77777777" w:rsidR="000A383E" w:rsidRPr="005121D2" w:rsidRDefault="005C18CD">
      <w:pPr>
        <w:pStyle w:val="ListParagraph"/>
        <w:keepNext/>
        <w:numPr>
          <w:ilvl w:val="0"/>
          <w:numId w:val="4"/>
        </w:numPr>
        <w:rPr>
          <w:lang w:val="es-ES"/>
        </w:rPr>
      </w:pPr>
      <w:r w:rsidRPr="005121D2">
        <w:rPr>
          <w:lang w:val="es-ES"/>
        </w:rPr>
        <w:t xml:space="preserve">Seres sintientes (humanos y animales)  (1) </w:t>
      </w:r>
    </w:p>
    <w:p w14:paraId="75B56546" w14:textId="77777777" w:rsidR="000A383E" w:rsidRDefault="005C18CD">
      <w:pPr>
        <w:pStyle w:val="ListParagraph"/>
        <w:keepNext/>
        <w:numPr>
          <w:ilvl w:val="0"/>
          <w:numId w:val="4"/>
        </w:numPr>
      </w:pPr>
      <w:r>
        <w:t xml:space="preserve">Humanos  (2) </w:t>
      </w:r>
    </w:p>
    <w:p w14:paraId="4AFB135C" w14:textId="77777777" w:rsidR="000A383E" w:rsidRDefault="005C18CD">
      <w:pPr>
        <w:pStyle w:val="ListParagraph"/>
        <w:keepNext/>
        <w:numPr>
          <w:ilvl w:val="0"/>
          <w:numId w:val="4"/>
        </w:numPr>
      </w:pPr>
      <w:r>
        <w:t xml:space="preserve">Españoles  (3) </w:t>
      </w:r>
    </w:p>
    <w:p w14:paraId="1D227DAD" w14:textId="77777777" w:rsidR="000A383E" w:rsidRPr="005121D2" w:rsidRDefault="005C18CD">
      <w:pPr>
        <w:pStyle w:val="ListParagraph"/>
        <w:keepNext/>
        <w:numPr>
          <w:ilvl w:val="0"/>
          <w:numId w:val="4"/>
        </w:numPr>
        <w:rPr>
          <w:lang w:val="es-ES"/>
        </w:rPr>
      </w:pPr>
      <w:r w:rsidRPr="005121D2">
        <w:rPr>
          <w:lang w:val="es-ES"/>
        </w:rPr>
        <w:t xml:space="preserve">Personas que comparten mi cultura o religión  (4) </w:t>
      </w:r>
    </w:p>
    <w:p w14:paraId="4F3C13BD" w14:textId="77777777" w:rsidR="000A383E" w:rsidRDefault="005C18CD">
      <w:pPr>
        <w:pStyle w:val="ListParagraph"/>
        <w:keepNext/>
        <w:numPr>
          <w:ilvl w:val="0"/>
          <w:numId w:val="4"/>
        </w:numPr>
      </w:pPr>
      <w:r>
        <w:t xml:space="preserve">Al estado  (5) </w:t>
      </w:r>
    </w:p>
    <w:p w14:paraId="4ECE14D9" w14:textId="77777777" w:rsidR="000A383E" w:rsidRDefault="005C18CD">
      <w:pPr>
        <w:pStyle w:val="ListParagraph"/>
        <w:keepNext/>
        <w:numPr>
          <w:ilvl w:val="0"/>
          <w:numId w:val="4"/>
        </w:numPr>
      </w:pPr>
      <w:commentRangeStart w:id="163"/>
      <w:r>
        <w:t xml:space="preserve">A la ciudad  (6) </w:t>
      </w:r>
      <w:commentRangeEnd w:id="163"/>
      <w:r w:rsidR="00764F58">
        <w:rPr>
          <w:rStyle w:val="CommentReference"/>
        </w:rPr>
        <w:commentReference w:id="163"/>
      </w:r>
    </w:p>
    <w:p w14:paraId="5302A4D8" w14:textId="77777777" w:rsidR="000A383E" w:rsidRPr="005121D2" w:rsidRDefault="005C18CD">
      <w:pPr>
        <w:pStyle w:val="ListParagraph"/>
        <w:keepNext/>
        <w:numPr>
          <w:ilvl w:val="0"/>
          <w:numId w:val="4"/>
        </w:numPr>
        <w:rPr>
          <w:lang w:val="es-ES"/>
        </w:rPr>
      </w:pPr>
      <w:r w:rsidRPr="005121D2">
        <w:rPr>
          <w:lang w:val="es-ES"/>
        </w:rPr>
        <w:t xml:space="preserve">A familiares y/o colegas  (7) </w:t>
      </w:r>
    </w:p>
    <w:p w14:paraId="277ACE68" w14:textId="77777777" w:rsidR="000A383E" w:rsidRPr="005121D2" w:rsidRDefault="005C18CD">
      <w:pPr>
        <w:pStyle w:val="ListParagraph"/>
        <w:keepNext/>
        <w:numPr>
          <w:ilvl w:val="0"/>
          <w:numId w:val="4"/>
        </w:numPr>
        <w:rPr>
          <w:lang w:val="es-ES"/>
        </w:rPr>
      </w:pPr>
      <w:r w:rsidRPr="005121D2">
        <w:rPr>
          <w:lang w:val="es-ES"/>
        </w:rPr>
        <w:t xml:space="preserve">A mi familia y a mí  (8) </w:t>
      </w:r>
    </w:p>
    <w:p w14:paraId="2D4D40C0" w14:textId="77777777" w:rsidR="000A383E" w:rsidRPr="005121D2" w:rsidRDefault="000A383E">
      <w:pPr>
        <w:rPr>
          <w:lang w:val="es-ES"/>
        </w:rPr>
      </w:pPr>
    </w:p>
    <w:p w14:paraId="07B9DED8" w14:textId="77777777" w:rsidR="000A383E" w:rsidRDefault="005C18CD">
      <w:pPr>
        <w:pStyle w:val="BlockEndLabel"/>
      </w:pPr>
      <w:r>
        <w:t>End of Block: Politics (more)</w:t>
      </w:r>
    </w:p>
    <w:p w14:paraId="00A6B6D3" w14:textId="77777777" w:rsidR="000A383E" w:rsidRDefault="000A383E">
      <w:pPr>
        <w:pStyle w:val="BlockSeparator"/>
      </w:pPr>
    </w:p>
    <w:p w14:paraId="16C07287" w14:textId="77777777" w:rsidR="000A383E" w:rsidRDefault="005C18CD">
      <w:pPr>
        <w:pStyle w:val="BlockStartLabel"/>
      </w:pPr>
      <w:r>
        <w:t>Start of Block: Conjoint analysis (d)</w:t>
      </w:r>
    </w:p>
    <w:p w14:paraId="6FF66F85" w14:textId="77777777" w:rsidR="000A383E" w:rsidRDefault="000A383E"/>
    <w:p w14:paraId="5C213BC9" w14:textId="77777777" w:rsidR="000A383E" w:rsidRDefault="005C18CD">
      <w:pPr>
        <w:keepNext/>
      </w:pPr>
      <w:r>
        <w:lastRenderedPageBreak/>
        <w:t>Q104 Timing</w:t>
      </w:r>
    </w:p>
    <w:p w14:paraId="01FF7700" w14:textId="77777777" w:rsidR="000A383E" w:rsidRDefault="005C18CD">
      <w:pPr>
        <w:pStyle w:val="ListParagraph"/>
        <w:keepNext/>
        <w:ind w:left="0"/>
      </w:pPr>
      <w:r>
        <w:t>First Click  (1)</w:t>
      </w:r>
    </w:p>
    <w:p w14:paraId="4084DA78" w14:textId="77777777" w:rsidR="000A383E" w:rsidRDefault="005C18CD">
      <w:pPr>
        <w:pStyle w:val="ListParagraph"/>
        <w:keepNext/>
        <w:ind w:left="0"/>
      </w:pPr>
      <w:r>
        <w:t>Last Click  (2)</w:t>
      </w:r>
    </w:p>
    <w:p w14:paraId="43BE1286" w14:textId="77777777" w:rsidR="000A383E" w:rsidRPr="005121D2" w:rsidRDefault="005C18CD">
      <w:pPr>
        <w:pStyle w:val="ListParagraph"/>
        <w:keepNext/>
        <w:ind w:left="0"/>
        <w:rPr>
          <w:lang w:val="es-ES"/>
        </w:rPr>
      </w:pPr>
      <w:r w:rsidRPr="005121D2">
        <w:rPr>
          <w:lang w:val="es-ES"/>
        </w:rPr>
        <w:t>Page Submit  (3)</w:t>
      </w:r>
    </w:p>
    <w:p w14:paraId="6DD982DB" w14:textId="77777777" w:rsidR="000A383E" w:rsidRPr="005121D2" w:rsidRDefault="005C18CD">
      <w:pPr>
        <w:pStyle w:val="ListParagraph"/>
        <w:keepNext/>
        <w:ind w:left="0"/>
        <w:rPr>
          <w:lang w:val="es-ES"/>
        </w:rPr>
      </w:pPr>
      <w:r w:rsidRPr="005121D2">
        <w:rPr>
          <w:lang w:val="es-ES"/>
        </w:rPr>
        <w:t>Click Count  (4)</w:t>
      </w:r>
    </w:p>
    <w:p w14:paraId="4C7E0624" w14:textId="77777777" w:rsidR="000A383E" w:rsidRPr="005121D2" w:rsidRDefault="000A383E">
      <w:pPr>
        <w:rPr>
          <w:lang w:val="es-ES"/>
        </w:rPr>
      </w:pPr>
    </w:p>
    <w:p w14:paraId="19BE7337" w14:textId="77777777" w:rsidR="000A383E" w:rsidRPr="005121D2" w:rsidRDefault="000A383E">
      <w:pPr>
        <w:pStyle w:val="QuestionSeparator"/>
        <w:rPr>
          <w:lang w:val="es-ES"/>
        </w:rPr>
      </w:pPr>
    </w:p>
    <w:p w14:paraId="3A56BA2E" w14:textId="77777777" w:rsidR="000A383E" w:rsidRPr="005121D2" w:rsidRDefault="000A383E">
      <w:pPr>
        <w:rPr>
          <w:lang w:val="es-ES"/>
        </w:rPr>
      </w:pPr>
    </w:p>
    <w:p w14:paraId="2C314F34" w14:textId="77777777" w:rsidR="000A383E" w:rsidRDefault="005C18CD">
      <w:pPr>
        <w:keepNext/>
      </w:pPr>
      <w:r w:rsidRPr="005121D2">
        <w:rPr>
          <w:lang w:val="es-ES"/>
        </w:rPr>
        <w:t xml:space="preserve">Q30 Imagine que el </w:t>
      </w:r>
      <w:commentRangeStart w:id="164"/>
      <w:r w:rsidRPr="005121D2">
        <w:rPr>
          <w:lang w:val="es-ES"/>
        </w:rPr>
        <w:t xml:space="preserve">PSOE gana </w:t>
      </w:r>
      <w:commentRangeEnd w:id="164"/>
      <w:r w:rsidR="00764F58">
        <w:rPr>
          <w:rStyle w:val="CommentReference"/>
        </w:rPr>
        <w:commentReference w:id="164"/>
      </w:r>
      <w:r w:rsidRPr="005121D2">
        <w:rPr>
          <w:lang w:val="es-ES"/>
        </w:rPr>
        <w:t>las próximas elecciones generales. He aquí dos posibles programas sobre los que podría hacer campaña (las políticas de cada programa se extraen aleatoriamente de un conjunto de políticas creíbles del PSOE).</w:t>
      </w:r>
      <w:r w:rsidRPr="005121D2">
        <w:rPr>
          <w:lang w:val="es-ES"/>
        </w:rPr>
        <w:br/>
        <w:t xml:space="preserve"> </w:t>
      </w:r>
      <w:r w:rsidRPr="005121D2">
        <w:rPr>
          <w:lang w:val="es-ES"/>
        </w:rPr>
        <w:br/>
        <w:t xml:space="preserve"> </w:t>
      </w:r>
      <w:r w:rsidRPr="005121D2">
        <w:rPr>
          <w:lang w:val="es-ES"/>
          <w:rPrChange w:id="165" w:author="Martin FS" w:date="2022-12-27T12:34:00Z">
            <w:rPr/>
          </w:rPrChange>
        </w:rPr>
        <w:t xml:space="preserve">Aunque usted no apoye al PSOE, ¿cuál de estos programas preferiría? </w:t>
      </w:r>
      <w:r w:rsidRPr="005121D2">
        <w:rPr>
          <w:lang w:val="es-ES"/>
          <w:rPrChange w:id="166" w:author="Martin FS" w:date="2022-12-27T12:34:00Z">
            <w:rPr/>
          </w:rPrChange>
        </w:rPr>
        <w:br/>
        <w:t xml:space="preserve">  </w:t>
      </w:r>
      <w:r w:rsidRPr="005121D2">
        <w:rPr>
          <w:lang w:val="es-ES"/>
          <w:rPrChange w:id="167" w:author="Martin FS" w:date="2022-12-27T12:34:00Z">
            <w:rPr/>
          </w:rPrChange>
        </w:rPr>
        <w:tab/>
        <w:t xml:space="preserve"> </w:t>
      </w:r>
      <w:r w:rsidRPr="005121D2">
        <w:rPr>
          <w:lang w:val="es-ES"/>
          <w:rPrChange w:id="168" w:author="Martin FS" w:date="2022-12-27T12:34:00Z">
            <w:rPr/>
          </w:rPrChange>
        </w:rPr>
        <w:tab/>
      </w:r>
      <w:r w:rsidRPr="005121D2">
        <w:rPr>
          <w:lang w:val="es-ES"/>
          <w:rPrChange w:id="169" w:author="Martin FS" w:date="2022-12-27T12:34:00Z">
            <w:rPr/>
          </w:rPrChange>
        </w:rPr>
        <w:tab/>
        <w:t xml:space="preserve"> </w:t>
      </w:r>
      <w:r w:rsidRPr="005121D2">
        <w:rPr>
          <w:lang w:val="es-ES"/>
          <w:rPrChange w:id="170" w:author="Martin FS" w:date="2022-12-27T12:34:00Z">
            <w:rPr/>
          </w:rPrChange>
        </w:rPr>
        <w:tab/>
      </w:r>
      <w:r w:rsidRPr="005121D2">
        <w:rPr>
          <w:lang w:val="es-ES"/>
          <w:rPrChange w:id="171" w:author="Martin FS" w:date="2022-12-27T12:34:00Z">
            <w:rPr/>
          </w:rPrChange>
        </w:rPr>
        <w:tab/>
      </w:r>
      <w:r w:rsidRPr="005121D2">
        <w:rPr>
          <w:lang w:val="es-ES"/>
          <w:rPrChange w:id="172" w:author="Martin FS" w:date="2022-12-27T12:34:00Z">
            <w:rPr/>
          </w:rPrChange>
        </w:rPr>
        <w:tab/>
        <w:t xml:space="preserve">  </w:t>
      </w:r>
      <w:r w:rsidRPr="005121D2">
        <w:rPr>
          <w:lang w:val="es-ES"/>
          <w:rPrChange w:id="173" w:author="Martin FS" w:date="2022-12-27T12:34:00Z">
            <w:rPr/>
          </w:rPrChange>
        </w:rPr>
        <w:tab/>
      </w:r>
      <w:r w:rsidRPr="005121D2">
        <w:rPr>
          <w:lang w:val="es-ES"/>
          <w:rPrChange w:id="174" w:author="Martin FS" w:date="2022-12-27T12:34:00Z">
            <w:rPr/>
          </w:rPrChange>
        </w:rPr>
        <w:tab/>
      </w:r>
      <w:r w:rsidRPr="005121D2">
        <w:rPr>
          <w:lang w:val="es-ES"/>
          <w:rPrChange w:id="175" w:author="Martin FS" w:date="2022-12-27T12:34:00Z">
            <w:rPr/>
          </w:rPrChange>
        </w:rPr>
        <w:tab/>
      </w:r>
      <w:r>
        <w:rPr>
          <w:b/>
        </w:rPr>
        <w:t>Programa A</w:t>
      </w:r>
      <w:r>
        <w:t xml:space="preserve"> </w:t>
      </w:r>
      <w:r>
        <w:tab/>
      </w:r>
      <w:r>
        <w:tab/>
      </w:r>
      <w:r>
        <w:tab/>
      </w:r>
      <w:r>
        <w:rPr>
          <w:b/>
        </w:rPr>
        <w:t>Programa B</w:t>
      </w:r>
      <w:r>
        <w:t xml:space="preserve"> </w:t>
      </w:r>
      <w:r>
        <w:tab/>
      </w:r>
      <w:r>
        <w:tab/>
        <w:t xml:space="preserve"> </w:t>
      </w:r>
      <w:r>
        <w:tab/>
      </w:r>
      <w:r>
        <w:tab/>
        <w:t xml:space="preserve"> </w:t>
      </w:r>
      <w:r>
        <w:tab/>
      </w:r>
      <w:r>
        <w:tab/>
      </w:r>
      <w:r>
        <w:tab/>
      </w:r>
      <w:r>
        <w:rPr>
          <w:b/>
          <w:color w:val="426092"/>
        </w:rPr>
        <w:t>${e://Field/F-1-1}</w:t>
      </w:r>
      <w:r>
        <w:t xml:space="preserve"> </w:t>
      </w:r>
      <w:r>
        <w:tab/>
      </w:r>
      <w:r>
        <w:tab/>
      </w:r>
      <w:r>
        <w:tab/>
      </w:r>
      <w:r>
        <w:rPr>
          <w:color w:val="426092"/>
        </w:rPr>
        <w:t>${e://Field/F-1-1-1}</w:t>
      </w:r>
      <w:r>
        <w:t xml:space="preserve"> </w:t>
      </w:r>
      <w:r>
        <w:tab/>
      </w:r>
      <w:r>
        <w:tab/>
      </w:r>
      <w:r>
        <w:tab/>
      </w:r>
      <w:r>
        <w:rPr>
          <w:color w:val="426092"/>
        </w:rPr>
        <w:t>${e://Field/F-1-2-1}</w:t>
      </w:r>
      <w:r>
        <w:t xml:space="preserve"> </w:t>
      </w:r>
      <w:r>
        <w:tab/>
      </w:r>
      <w:r>
        <w:tab/>
        <w:t xml:space="preserve"> </w:t>
      </w:r>
      <w:r>
        <w:tab/>
      </w:r>
      <w:r>
        <w:tab/>
        <w:t xml:space="preserve"> </w:t>
      </w:r>
      <w:r>
        <w:tab/>
      </w:r>
      <w:r>
        <w:tab/>
      </w:r>
      <w:r>
        <w:tab/>
      </w:r>
      <w:r>
        <w:rPr>
          <w:b/>
          <w:color w:val="426092"/>
        </w:rPr>
        <w:t>${e://Field/F-1-2}</w:t>
      </w:r>
      <w:r>
        <w:t xml:space="preserve"> </w:t>
      </w:r>
      <w:r>
        <w:tab/>
      </w:r>
      <w:r>
        <w:tab/>
      </w:r>
      <w:r>
        <w:tab/>
      </w:r>
      <w:r>
        <w:rPr>
          <w:color w:val="426092"/>
        </w:rPr>
        <w:t>${e://Field/F-1-1-2}</w:t>
      </w:r>
      <w:r>
        <w:t xml:space="preserve"> </w:t>
      </w:r>
      <w:r>
        <w:tab/>
      </w:r>
      <w:r>
        <w:tab/>
      </w:r>
      <w:r>
        <w:tab/>
      </w:r>
      <w:r>
        <w:rPr>
          <w:color w:val="426092"/>
        </w:rPr>
        <w:t>${e://Field/F-1-2-2}</w:t>
      </w:r>
      <w:r>
        <w:t xml:space="preserve"> </w:t>
      </w:r>
      <w:r>
        <w:tab/>
      </w:r>
      <w:r>
        <w:tab/>
        <w:t xml:space="preserve"> </w:t>
      </w:r>
      <w:r>
        <w:tab/>
      </w:r>
      <w:r>
        <w:tab/>
        <w:t xml:space="preserve"> </w:t>
      </w:r>
      <w:r>
        <w:tab/>
      </w:r>
      <w:r>
        <w:tab/>
      </w:r>
      <w:r>
        <w:tab/>
      </w:r>
      <w:r>
        <w:rPr>
          <w:b/>
          <w:color w:val="426092"/>
        </w:rPr>
        <w:t>${e://Field/F-1-3}</w:t>
      </w:r>
      <w:r>
        <w:t xml:space="preserve"> </w:t>
      </w:r>
      <w:r>
        <w:tab/>
      </w:r>
      <w:r>
        <w:tab/>
      </w:r>
      <w:r>
        <w:tab/>
      </w:r>
      <w:r>
        <w:rPr>
          <w:color w:val="426092"/>
        </w:rPr>
        <w:t>${e://Field/F-1-1-3}</w:t>
      </w:r>
      <w:r>
        <w:t xml:space="preserve"> </w:t>
      </w:r>
      <w:r>
        <w:tab/>
      </w:r>
      <w:r>
        <w:tab/>
      </w:r>
      <w:r>
        <w:tab/>
      </w:r>
      <w:r>
        <w:rPr>
          <w:color w:val="426092"/>
        </w:rPr>
        <w:t>${e://Field/F-1-2-3}</w:t>
      </w:r>
      <w:r>
        <w:t xml:space="preserve"> </w:t>
      </w:r>
      <w:r>
        <w:tab/>
      </w:r>
      <w:r>
        <w:tab/>
        <w:t xml:space="preserve"> </w:t>
      </w:r>
      <w:r>
        <w:tab/>
      </w:r>
      <w:r>
        <w:tab/>
        <w:t xml:space="preserve"> </w:t>
      </w:r>
      <w:r>
        <w:tab/>
      </w:r>
      <w:r>
        <w:tab/>
      </w:r>
      <w:r>
        <w:tab/>
      </w:r>
      <w:r>
        <w:rPr>
          <w:b/>
          <w:color w:val="426092"/>
        </w:rPr>
        <w:t>${e://Field/F-1-4}</w:t>
      </w:r>
      <w:r>
        <w:t xml:space="preserve"> </w:t>
      </w:r>
      <w:r>
        <w:tab/>
      </w:r>
      <w:r>
        <w:tab/>
      </w:r>
      <w:r>
        <w:tab/>
      </w:r>
      <w:r>
        <w:rPr>
          <w:color w:val="426092"/>
        </w:rPr>
        <w:t>${e://Field/F-1-1-4}</w:t>
      </w:r>
      <w:r>
        <w:t xml:space="preserve"> </w:t>
      </w:r>
      <w:r>
        <w:tab/>
      </w:r>
      <w:r>
        <w:tab/>
      </w:r>
      <w:r>
        <w:tab/>
      </w:r>
      <w:r>
        <w:rPr>
          <w:color w:val="426092"/>
        </w:rPr>
        <w:t>${e://Field/F-1-2-4}</w:t>
      </w:r>
      <w:r>
        <w:t xml:space="preserve"> </w:t>
      </w:r>
      <w:r>
        <w:tab/>
      </w:r>
      <w:r>
        <w:tab/>
        <w:t xml:space="preserve"> </w:t>
      </w:r>
      <w:r>
        <w:tab/>
      </w:r>
      <w:r>
        <w:tab/>
        <w:t xml:space="preserve"> </w:t>
      </w:r>
      <w:r>
        <w:tab/>
      </w:r>
      <w:r>
        <w:tab/>
      </w:r>
      <w:r>
        <w:tab/>
      </w:r>
      <w:r>
        <w:rPr>
          <w:b/>
          <w:color w:val="426092"/>
        </w:rPr>
        <w:t>${e://Field/F-1-5}</w:t>
      </w:r>
      <w:r>
        <w:t xml:space="preserve"> </w:t>
      </w:r>
      <w:r>
        <w:tab/>
      </w:r>
      <w:r>
        <w:tab/>
      </w:r>
      <w:r>
        <w:tab/>
      </w:r>
      <w:r>
        <w:rPr>
          <w:color w:val="426092"/>
        </w:rPr>
        <w:t>${e://Field/F-1-1-5}</w:t>
      </w:r>
      <w:r>
        <w:t xml:space="preserve"> </w:t>
      </w:r>
      <w:r>
        <w:tab/>
      </w:r>
      <w:r>
        <w:tab/>
      </w:r>
      <w:r>
        <w:tab/>
      </w:r>
      <w:r>
        <w:rPr>
          <w:color w:val="426092"/>
        </w:rPr>
        <w:t>${e://Field/F-1-2-5}</w:t>
      </w:r>
      <w:r>
        <w:t xml:space="preserve"> </w:t>
      </w:r>
      <w:r>
        <w:tab/>
      </w:r>
      <w:r>
        <w:tab/>
        <w:t xml:space="preserve"> </w:t>
      </w:r>
      <w:r>
        <w:tab/>
        <w:t xml:space="preserve">    </w:t>
      </w:r>
    </w:p>
    <w:p w14:paraId="7AB84538" w14:textId="77777777" w:rsidR="000A383E" w:rsidRDefault="005C18CD">
      <w:pPr>
        <w:pStyle w:val="ListParagraph"/>
        <w:keepNext/>
        <w:numPr>
          <w:ilvl w:val="0"/>
          <w:numId w:val="4"/>
        </w:numPr>
      </w:pPr>
      <w:r>
        <w:t xml:space="preserve">Programa A  (1) </w:t>
      </w:r>
    </w:p>
    <w:p w14:paraId="0A44728D" w14:textId="77777777" w:rsidR="000A383E" w:rsidRDefault="005C18CD">
      <w:pPr>
        <w:pStyle w:val="ListParagraph"/>
        <w:keepNext/>
        <w:numPr>
          <w:ilvl w:val="0"/>
          <w:numId w:val="4"/>
        </w:numPr>
      </w:pPr>
      <w:r>
        <w:t xml:space="preserve">Programa B  (2) </w:t>
      </w:r>
    </w:p>
    <w:p w14:paraId="7EEB52C7" w14:textId="77777777" w:rsidR="000A383E" w:rsidRDefault="000A383E"/>
    <w:p w14:paraId="24D3880B" w14:textId="77777777" w:rsidR="000A383E" w:rsidRDefault="000A383E">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0A383E" w14:paraId="296ACE82" w14:textId="77777777">
        <w:tblPrEx>
          <w:tblCellMar>
            <w:top w:w="0" w:type="dxa"/>
            <w:bottom w:w="0" w:type="dxa"/>
          </w:tblCellMar>
        </w:tblPrEx>
        <w:trPr>
          <w:trHeight w:val="300"/>
        </w:trPr>
        <w:tc>
          <w:tcPr>
            <w:tcW w:w="1368" w:type="dxa"/>
            <w:tcBorders>
              <w:top w:val="nil"/>
              <w:left w:val="nil"/>
              <w:bottom w:val="nil"/>
              <w:right w:val="nil"/>
            </w:tcBorders>
          </w:tcPr>
          <w:p w14:paraId="6216C943" w14:textId="77777777" w:rsidR="000A383E" w:rsidRDefault="005C18CD">
            <w:pPr>
              <w:rPr>
                <w:color w:val="CCCCCC"/>
              </w:rPr>
            </w:pPr>
            <w:r>
              <w:rPr>
                <w:color w:val="CCCCCC"/>
              </w:rPr>
              <w:t>Page Break</w:t>
            </w:r>
          </w:p>
        </w:tc>
        <w:tc>
          <w:tcPr>
            <w:tcW w:w="8208" w:type="dxa"/>
            <w:tcBorders>
              <w:top w:val="nil"/>
              <w:left w:val="nil"/>
              <w:bottom w:val="nil"/>
              <w:right w:val="nil"/>
            </w:tcBorders>
          </w:tcPr>
          <w:p w14:paraId="1F34032E" w14:textId="77777777" w:rsidR="000A383E" w:rsidRDefault="000A383E">
            <w:pPr>
              <w:pBdr>
                <w:top w:val="single" w:sz="8" w:space="0" w:color="CCCCCC"/>
              </w:pBdr>
              <w:spacing w:before="120" w:after="120" w:line="120" w:lineRule="auto"/>
              <w:jc w:val="center"/>
              <w:rPr>
                <w:color w:val="CCCCCC"/>
              </w:rPr>
            </w:pPr>
          </w:p>
        </w:tc>
      </w:tr>
    </w:tbl>
    <w:p w14:paraId="0181200E" w14:textId="77777777" w:rsidR="000A383E" w:rsidRDefault="005C18CD">
      <w:r>
        <w:br w:type="page"/>
      </w:r>
    </w:p>
    <w:p w14:paraId="51B76FDC" w14:textId="77777777" w:rsidR="000A383E" w:rsidRDefault="000A383E"/>
    <w:p w14:paraId="054B1C4D" w14:textId="77777777" w:rsidR="000A383E" w:rsidRDefault="005C18CD">
      <w:pPr>
        <w:keepNext/>
      </w:pPr>
      <w:r w:rsidRPr="005121D2">
        <w:rPr>
          <w:lang w:val="es-ES"/>
        </w:rPr>
        <w:t>Q48 Imagine que el PSOE gana las próximas elecciones generales. He aquí dos posibles programas sobre los que podría hacer campaña (las políticas de cada programa se extraen aleatoriamente de un conjunto de políticas creíbles del PSOE).</w:t>
      </w:r>
      <w:r w:rsidRPr="005121D2">
        <w:rPr>
          <w:lang w:val="es-ES"/>
        </w:rPr>
        <w:br/>
        <w:t xml:space="preserve"> </w:t>
      </w:r>
      <w:r w:rsidRPr="005121D2">
        <w:rPr>
          <w:lang w:val="es-ES"/>
        </w:rPr>
        <w:br/>
        <w:t xml:space="preserve"> </w:t>
      </w:r>
      <w:r w:rsidRPr="005121D2">
        <w:rPr>
          <w:lang w:val="es-ES"/>
          <w:rPrChange w:id="176" w:author="Martin FS" w:date="2022-12-27T12:34:00Z">
            <w:rPr/>
          </w:rPrChange>
        </w:rPr>
        <w:t xml:space="preserve">Aunque usted no apoye al PSOE, ¿cuál de estos programas preferiría? </w:t>
      </w:r>
      <w:r w:rsidRPr="005121D2">
        <w:rPr>
          <w:lang w:val="es-ES"/>
          <w:rPrChange w:id="177" w:author="Martin FS" w:date="2022-12-27T12:34:00Z">
            <w:rPr/>
          </w:rPrChange>
        </w:rPr>
        <w:br/>
        <w:t xml:space="preserve">  </w:t>
      </w:r>
      <w:r w:rsidRPr="005121D2">
        <w:rPr>
          <w:lang w:val="es-ES"/>
          <w:rPrChange w:id="178" w:author="Martin FS" w:date="2022-12-27T12:34:00Z">
            <w:rPr/>
          </w:rPrChange>
        </w:rPr>
        <w:tab/>
        <w:t xml:space="preserve"> </w:t>
      </w:r>
      <w:r w:rsidRPr="005121D2">
        <w:rPr>
          <w:lang w:val="es-ES"/>
          <w:rPrChange w:id="179" w:author="Martin FS" w:date="2022-12-27T12:34:00Z">
            <w:rPr/>
          </w:rPrChange>
        </w:rPr>
        <w:tab/>
      </w:r>
      <w:r w:rsidRPr="005121D2">
        <w:rPr>
          <w:lang w:val="es-ES"/>
          <w:rPrChange w:id="180" w:author="Martin FS" w:date="2022-12-27T12:34:00Z">
            <w:rPr/>
          </w:rPrChange>
        </w:rPr>
        <w:tab/>
        <w:t xml:space="preserve"> </w:t>
      </w:r>
      <w:r w:rsidRPr="005121D2">
        <w:rPr>
          <w:lang w:val="es-ES"/>
          <w:rPrChange w:id="181" w:author="Martin FS" w:date="2022-12-27T12:34:00Z">
            <w:rPr/>
          </w:rPrChange>
        </w:rPr>
        <w:tab/>
      </w:r>
      <w:r w:rsidRPr="005121D2">
        <w:rPr>
          <w:lang w:val="es-ES"/>
          <w:rPrChange w:id="182" w:author="Martin FS" w:date="2022-12-27T12:34:00Z">
            <w:rPr/>
          </w:rPrChange>
        </w:rPr>
        <w:tab/>
      </w:r>
      <w:r w:rsidRPr="005121D2">
        <w:rPr>
          <w:lang w:val="es-ES"/>
          <w:rPrChange w:id="183" w:author="Martin FS" w:date="2022-12-27T12:34:00Z">
            <w:rPr/>
          </w:rPrChange>
        </w:rPr>
        <w:tab/>
        <w:t xml:space="preserve">  </w:t>
      </w:r>
      <w:r w:rsidRPr="005121D2">
        <w:rPr>
          <w:lang w:val="es-ES"/>
          <w:rPrChange w:id="184" w:author="Martin FS" w:date="2022-12-27T12:34:00Z">
            <w:rPr/>
          </w:rPrChange>
        </w:rPr>
        <w:tab/>
      </w:r>
      <w:r w:rsidRPr="005121D2">
        <w:rPr>
          <w:lang w:val="es-ES"/>
          <w:rPrChange w:id="185" w:author="Martin FS" w:date="2022-12-27T12:34:00Z">
            <w:rPr/>
          </w:rPrChange>
        </w:rPr>
        <w:tab/>
      </w:r>
      <w:r w:rsidRPr="005121D2">
        <w:rPr>
          <w:lang w:val="es-ES"/>
          <w:rPrChange w:id="186" w:author="Martin FS" w:date="2022-12-27T12:34:00Z">
            <w:rPr/>
          </w:rPrChange>
        </w:rPr>
        <w:tab/>
      </w:r>
      <w:r>
        <w:rPr>
          <w:b/>
        </w:rPr>
        <w:t>Programa A</w:t>
      </w:r>
      <w:r>
        <w:t xml:space="preserve"> </w:t>
      </w:r>
      <w:r>
        <w:tab/>
      </w:r>
      <w:r>
        <w:tab/>
      </w:r>
      <w:r>
        <w:tab/>
      </w:r>
      <w:r>
        <w:rPr>
          <w:b/>
        </w:rPr>
        <w:t>Programa B</w:t>
      </w:r>
      <w:r>
        <w:t xml:space="preserve"> </w:t>
      </w:r>
      <w:r>
        <w:tab/>
      </w:r>
      <w:r>
        <w:tab/>
        <w:t xml:space="preserve"> </w:t>
      </w:r>
      <w:r>
        <w:tab/>
      </w:r>
      <w:r>
        <w:tab/>
        <w:t xml:space="preserve"> </w:t>
      </w:r>
      <w:r>
        <w:tab/>
      </w:r>
      <w:r>
        <w:tab/>
      </w:r>
      <w:r>
        <w:tab/>
      </w:r>
      <w:r>
        <w:rPr>
          <w:b/>
          <w:color w:val="426092"/>
        </w:rPr>
        <w:t>${e://Field/D-1-1}</w:t>
      </w:r>
      <w:r>
        <w:t xml:space="preserve"> </w:t>
      </w:r>
      <w:r>
        <w:tab/>
      </w:r>
      <w:r>
        <w:tab/>
      </w:r>
      <w:r>
        <w:tab/>
      </w:r>
      <w:r>
        <w:rPr>
          <w:color w:val="426092"/>
        </w:rPr>
        <w:t>${e://Field/D-1-1-1}</w:t>
      </w:r>
      <w:r>
        <w:t xml:space="preserve"> </w:t>
      </w:r>
      <w:r>
        <w:tab/>
      </w:r>
      <w:r>
        <w:tab/>
      </w:r>
      <w:r>
        <w:tab/>
      </w:r>
      <w:r>
        <w:rPr>
          <w:color w:val="426092"/>
        </w:rPr>
        <w:t>${e://Field/D-1-2-1}</w:t>
      </w:r>
      <w:r>
        <w:t xml:space="preserve"> </w:t>
      </w:r>
      <w:r>
        <w:tab/>
      </w:r>
      <w:r>
        <w:tab/>
        <w:t xml:space="preserve"> </w:t>
      </w:r>
      <w:r>
        <w:tab/>
      </w:r>
      <w:r>
        <w:tab/>
        <w:t xml:space="preserve"> </w:t>
      </w:r>
      <w:r>
        <w:tab/>
      </w:r>
      <w:r>
        <w:tab/>
      </w:r>
      <w:r>
        <w:tab/>
      </w:r>
      <w:r>
        <w:rPr>
          <w:b/>
          <w:color w:val="426092"/>
        </w:rPr>
        <w:t>${e://Field/D-1-2}</w:t>
      </w:r>
      <w:r>
        <w:t xml:space="preserve"> </w:t>
      </w:r>
      <w:r>
        <w:tab/>
      </w:r>
      <w:r>
        <w:tab/>
      </w:r>
      <w:r>
        <w:tab/>
      </w:r>
      <w:r>
        <w:rPr>
          <w:color w:val="426092"/>
        </w:rPr>
        <w:t>${e://Field/D-1-1-2}</w:t>
      </w:r>
      <w:r>
        <w:t xml:space="preserve"> </w:t>
      </w:r>
      <w:r>
        <w:tab/>
      </w:r>
      <w:r>
        <w:tab/>
      </w:r>
      <w:r>
        <w:tab/>
      </w:r>
      <w:r>
        <w:rPr>
          <w:color w:val="426092"/>
        </w:rPr>
        <w:t>${e://Field/D-1-2-2}</w:t>
      </w:r>
      <w:r>
        <w:t xml:space="preserve"> </w:t>
      </w:r>
      <w:r>
        <w:tab/>
      </w:r>
      <w:r>
        <w:tab/>
        <w:t xml:space="preserve"> </w:t>
      </w:r>
      <w:r>
        <w:tab/>
      </w:r>
      <w:r>
        <w:tab/>
        <w:t xml:space="preserve"> </w:t>
      </w:r>
      <w:r>
        <w:tab/>
      </w:r>
      <w:r>
        <w:tab/>
      </w:r>
      <w:r>
        <w:tab/>
      </w:r>
      <w:r>
        <w:rPr>
          <w:b/>
          <w:color w:val="426092"/>
        </w:rPr>
        <w:t>${e://Field/D-1-3}</w:t>
      </w:r>
      <w:r>
        <w:t xml:space="preserve"> </w:t>
      </w:r>
      <w:r>
        <w:tab/>
      </w:r>
      <w:r>
        <w:tab/>
      </w:r>
      <w:r>
        <w:tab/>
      </w:r>
      <w:r>
        <w:rPr>
          <w:color w:val="426092"/>
        </w:rPr>
        <w:t>${e://Field/D-1-1-3}</w:t>
      </w:r>
      <w:r>
        <w:t xml:space="preserve"> </w:t>
      </w:r>
      <w:r>
        <w:tab/>
      </w:r>
      <w:r>
        <w:tab/>
      </w:r>
      <w:r>
        <w:tab/>
      </w:r>
      <w:r>
        <w:rPr>
          <w:color w:val="426092"/>
        </w:rPr>
        <w:t>${e://Field/D-1-2-3}</w:t>
      </w:r>
      <w:r>
        <w:t xml:space="preserve"> </w:t>
      </w:r>
      <w:r>
        <w:tab/>
      </w:r>
      <w:r>
        <w:tab/>
        <w:t xml:space="preserve"> </w:t>
      </w:r>
      <w:r>
        <w:tab/>
      </w:r>
      <w:r>
        <w:tab/>
        <w:t xml:space="preserve"> </w:t>
      </w:r>
      <w:r>
        <w:tab/>
      </w:r>
      <w:r>
        <w:tab/>
      </w:r>
      <w:r>
        <w:tab/>
      </w:r>
      <w:r>
        <w:rPr>
          <w:b/>
          <w:color w:val="426092"/>
        </w:rPr>
        <w:t>${e://Field/D-1-4}</w:t>
      </w:r>
      <w:r>
        <w:t xml:space="preserve"> </w:t>
      </w:r>
      <w:r>
        <w:tab/>
      </w:r>
      <w:r>
        <w:tab/>
      </w:r>
      <w:r>
        <w:tab/>
      </w:r>
      <w:r>
        <w:rPr>
          <w:color w:val="426092"/>
        </w:rPr>
        <w:t>${e://Field/D-1-1-4}</w:t>
      </w:r>
      <w:r>
        <w:t xml:space="preserve"> </w:t>
      </w:r>
      <w:r>
        <w:tab/>
      </w:r>
      <w:r>
        <w:tab/>
      </w:r>
      <w:r>
        <w:tab/>
      </w:r>
      <w:r>
        <w:rPr>
          <w:color w:val="426092"/>
        </w:rPr>
        <w:t>${e://Field/D-1-2-4}</w:t>
      </w:r>
      <w:r>
        <w:t xml:space="preserve"> </w:t>
      </w:r>
      <w:r>
        <w:tab/>
      </w:r>
      <w:r>
        <w:tab/>
        <w:t xml:space="preserve"> </w:t>
      </w:r>
      <w:r>
        <w:tab/>
      </w:r>
      <w:r>
        <w:tab/>
        <w:t xml:space="preserve"> </w:t>
      </w:r>
      <w:r>
        <w:tab/>
      </w:r>
      <w:r>
        <w:tab/>
      </w:r>
      <w:r>
        <w:tab/>
      </w:r>
      <w:r>
        <w:rPr>
          <w:b/>
        </w:rPr>
        <w:t>Política exterior</w:t>
      </w:r>
      <w:r>
        <w:t xml:space="preserve"> </w:t>
      </w:r>
      <w:r>
        <w:tab/>
      </w:r>
      <w:r>
        <w:tab/>
      </w:r>
      <w:r>
        <w:tab/>
        <w:t xml:space="preserve">Esquema Climático Global </w:t>
      </w:r>
      <w:r>
        <w:tab/>
      </w:r>
      <w:r>
        <w:tab/>
      </w:r>
      <w:r>
        <w:tab/>
        <w:t xml:space="preserve">- </w:t>
      </w:r>
      <w:r>
        <w:tab/>
      </w:r>
      <w:r>
        <w:tab/>
        <w:t xml:space="preserve"> </w:t>
      </w:r>
      <w:r>
        <w:tab/>
        <w:t xml:space="preserve">   </w:t>
      </w:r>
    </w:p>
    <w:p w14:paraId="2D895897" w14:textId="77777777" w:rsidR="000A383E" w:rsidRDefault="005C18CD">
      <w:pPr>
        <w:pStyle w:val="ListParagraph"/>
        <w:keepNext/>
        <w:numPr>
          <w:ilvl w:val="0"/>
          <w:numId w:val="4"/>
        </w:numPr>
      </w:pPr>
      <w:r>
        <w:t xml:space="preserve">Programa A  (1) </w:t>
      </w:r>
    </w:p>
    <w:p w14:paraId="09186F8D" w14:textId="77777777" w:rsidR="000A383E" w:rsidRDefault="005C18CD">
      <w:pPr>
        <w:pStyle w:val="ListParagraph"/>
        <w:keepNext/>
        <w:numPr>
          <w:ilvl w:val="0"/>
          <w:numId w:val="4"/>
        </w:numPr>
      </w:pPr>
      <w:r>
        <w:t xml:space="preserve">Programa B  (2) </w:t>
      </w:r>
    </w:p>
    <w:p w14:paraId="097C2DC5" w14:textId="77777777" w:rsidR="000A383E" w:rsidRDefault="000A383E"/>
    <w:p w14:paraId="7BF4A538" w14:textId="77777777" w:rsidR="000A383E" w:rsidRDefault="005C18CD">
      <w:pPr>
        <w:pStyle w:val="BlockEndLabel"/>
      </w:pPr>
      <w:r>
        <w:t>End of Block: Conjoint analysis (d)</w:t>
      </w:r>
    </w:p>
    <w:p w14:paraId="7373608F" w14:textId="77777777" w:rsidR="000A383E" w:rsidRDefault="000A383E">
      <w:pPr>
        <w:pStyle w:val="BlockSeparator"/>
      </w:pPr>
    </w:p>
    <w:p w14:paraId="2C4C3AAC" w14:textId="77777777" w:rsidR="000A383E" w:rsidRDefault="005C18CD">
      <w:pPr>
        <w:pStyle w:val="BlockStartLabel"/>
      </w:pPr>
      <w:r>
        <w:t>Start of Block: 100 points</w:t>
      </w:r>
    </w:p>
    <w:p w14:paraId="0373A18B" w14:textId="77777777" w:rsidR="000A383E" w:rsidRDefault="000A383E"/>
    <w:p w14:paraId="060908CC" w14:textId="77777777" w:rsidR="000A383E" w:rsidRDefault="005C18CD">
      <w:pPr>
        <w:keepNext/>
      </w:pPr>
      <w:r>
        <w:t>Q64 Timing</w:t>
      </w:r>
    </w:p>
    <w:p w14:paraId="23A32F89" w14:textId="77777777" w:rsidR="000A383E" w:rsidRDefault="005C18CD">
      <w:pPr>
        <w:pStyle w:val="ListParagraph"/>
        <w:keepNext/>
        <w:ind w:left="0"/>
      </w:pPr>
      <w:r>
        <w:t>First Click  (1)</w:t>
      </w:r>
    </w:p>
    <w:p w14:paraId="466361CD" w14:textId="77777777" w:rsidR="000A383E" w:rsidRDefault="005C18CD">
      <w:pPr>
        <w:pStyle w:val="ListParagraph"/>
        <w:keepNext/>
        <w:ind w:left="0"/>
      </w:pPr>
      <w:r>
        <w:t>Last Click  (2)</w:t>
      </w:r>
    </w:p>
    <w:p w14:paraId="6DABD6CD" w14:textId="77777777" w:rsidR="000A383E" w:rsidRDefault="005C18CD">
      <w:pPr>
        <w:pStyle w:val="ListParagraph"/>
        <w:keepNext/>
        <w:ind w:left="0"/>
      </w:pPr>
      <w:r>
        <w:t>Page Submit  (3)</w:t>
      </w:r>
    </w:p>
    <w:p w14:paraId="745C74CD" w14:textId="77777777" w:rsidR="000A383E" w:rsidRDefault="005C18CD">
      <w:pPr>
        <w:pStyle w:val="ListParagraph"/>
        <w:keepNext/>
        <w:ind w:left="0"/>
      </w:pPr>
      <w:r>
        <w:t>Click Count  (4)</w:t>
      </w:r>
    </w:p>
    <w:p w14:paraId="19F9BFE8" w14:textId="77777777" w:rsidR="000A383E" w:rsidRDefault="000A383E"/>
    <w:p w14:paraId="1D43DC42" w14:textId="77777777" w:rsidR="000A383E" w:rsidRDefault="000A383E">
      <w:pPr>
        <w:pStyle w:val="QuestionSeparator"/>
      </w:pPr>
    </w:p>
    <w:tbl>
      <w:tblPr>
        <w:tblStyle w:val="QQuestionIconTable"/>
        <w:tblW w:w="100" w:type="auto"/>
        <w:tblLook w:val="07E0" w:firstRow="1" w:lastRow="1" w:firstColumn="1" w:lastColumn="1" w:noHBand="1" w:noVBand="1"/>
      </w:tblPr>
      <w:tblGrid>
        <w:gridCol w:w="380"/>
        <w:gridCol w:w="380"/>
      </w:tblGrid>
      <w:tr w:rsidR="000A383E" w14:paraId="13445573" w14:textId="77777777">
        <w:tc>
          <w:tcPr>
            <w:tcW w:w="50" w:type="dxa"/>
          </w:tcPr>
          <w:p w14:paraId="4F659390" w14:textId="77777777" w:rsidR="000A383E" w:rsidRDefault="005C18CD">
            <w:pPr>
              <w:keepNext/>
            </w:pPr>
            <w:r>
              <w:rPr>
                <w:noProof/>
              </w:rPr>
              <w:drawing>
                <wp:inline distT="0" distB="0" distL="0" distR="0" wp14:anchorId="57EAB21B" wp14:editId="61BFA47A">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06DACF03" w14:textId="77777777" w:rsidR="000A383E" w:rsidRDefault="005C18CD">
            <w:pPr>
              <w:keepNext/>
            </w:pPr>
            <w:r>
              <w:rPr>
                <w:noProof/>
              </w:rPr>
              <w:drawing>
                <wp:inline distT="0" distB="0" distL="0" distR="0" wp14:anchorId="1015C107" wp14:editId="2D9AE1D1">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14:paraId="3F8EC876" w14:textId="77777777" w:rsidR="000A383E" w:rsidRDefault="000A383E"/>
    <w:p w14:paraId="63AD2CBC" w14:textId="77777777" w:rsidR="000A383E" w:rsidRPr="005121D2" w:rsidRDefault="005C18CD">
      <w:pPr>
        <w:keepNext/>
        <w:rPr>
          <w:lang w:val="es-ES"/>
        </w:rPr>
      </w:pPr>
      <w:r w:rsidRPr="005121D2">
        <w:rPr>
          <w:lang w:val="es-ES"/>
        </w:rPr>
        <w:lastRenderedPageBreak/>
        <w:t xml:space="preserve">Q63 </w:t>
      </w:r>
      <w:r w:rsidRPr="005121D2">
        <w:rPr>
          <w:lang w:val="es-ES"/>
        </w:rPr>
        <w:br/>
        <w:t>Imagine que dispone de 100 puntos que puede asignar a distintas políticas. Cuantos más puntos dé a una política, más la apoyará.</w:t>
      </w:r>
      <w:r w:rsidRPr="005121D2">
        <w:rPr>
          <w:lang w:val="es-ES"/>
        </w:rPr>
        <w:br/>
        <w:t xml:space="preserve">  </w:t>
      </w:r>
      <w:r w:rsidRPr="005121D2">
        <w:rPr>
          <w:lang w:val="es-ES"/>
        </w:rPr>
        <w:br/>
        <w:t xml:space="preserve"> </w:t>
      </w:r>
      <w:r w:rsidRPr="005121D2">
        <w:rPr>
          <w:lang w:val="es-ES"/>
          <w:rPrChange w:id="187" w:author="Martin FS" w:date="2022-12-27T12:34:00Z">
            <w:rPr/>
          </w:rPrChange>
        </w:rPr>
        <w:t>¿Cómo asignaría los puntos entre las siguientes políticas?</w:t>
      </w:r>
      <w:r w:rsidRPr="005121D2">
        <w:rPr>
          <w:lang w:val="es-ES"/>
          <w:rPrChange w:id="188" w:author="Martin FS" w:date="2022-12-27T12:34:00Z">
            <w:rPr/>
          </w:rPrChange>
        </w:rPr>
        <w:br/>
        <w:t xml:space="preserve">  </w:t>
      </w:r>
      <w:r w:rsidRPr="005121D2">
        <w:rPr>
          <w:lang w:val="es-ES"/>
          <w:rPrChange w:id="189" w:author="Martin FS" w:date="2022-12-27T12:34:00Z">
            <w:rPr/>
          </w:rPrChange>
        </w:rPr>
        <w:br/>
        <w:t xml:space="preserve"> Puede ajustar el número de puntos utilizando el cursor o introduciendo el número que desee en la casilla de la derecha. </w:t>
      </w:r>
      <w:r w:rsidRPr="005121D2">
        <w:rPr>
          <w:b/>
          <w:lang w:val="es-ES"/>
        </w:rPr>
        <w:t>La suma de los puntos debe ser exactamente igual a 100</w:t>
      </w:r>
      <w:r w:rsidRPr="005121D2">
        <w:rPr>
          <w:lang w:val="es-ES"/>
        </w:rPr>
        <w:t xml:space="preserve">. Al pulsar el cursor hacia la derecha, el total se ajustará automáticamente a 100. Por favor, lea las 6 opciones antes de hacer su elección. </w:t>
      </w:r>
    </w:p>
    <w:p w14:paraId="059A0849" w14:textId="77777777" w:rsidR="000A383E" w:rsidRPr="005121D2" w:rsidRDefault="005C18CD">
      <w:pPr>
        <w:pStyle w:val="ListParagraph"/>
        <w:keepNext/>
        <w:ind w:left="0"/>
        <w:rPr>
          <w:lang w:val="es-ES"/>
        </w:rPr>
      </w:pPr>
      <w:r w:rsidRPr="005121D2">
        <w:rPr>
          <w:lang w:val="es-ES"/>
        </w:rPr>
        <w:t xml:space="preserve"> _______ Más necesidades sanitarias dentro del sistema público (cuidado dental, gafas, salud mental) (1)</w:t>
      </w:r>
    </w:p>
    <w:p w14:paraId="013C7FC9" w14:textId="77777777" w:rsidR="000A383E" w:rsidRPr="005121D2" w:rsidRDefault="005C18CD">
      <w:pPr>
        <w:pStyle w:val="ListParagraph"/>
        <w:keepNext/>
        <w:ind w:left="0"/>
        <w:rPr>
          <w:lang w:val="es-ES"/>
        </w:rPr>
      </w:pPr>
      <w:r w:rsidRPr="005121D2">
        <w:rPr>
          <w:lang w:val="es-ES"/>
        </w:rPr>
        <w:t xml:space="preserve"> _______ Ingreso Básico Garantizado de 600€ al mes (2)</w:t>
      </w:r>
    </w:p>
    <w:p w14:paraId="08FEFC64" w14:textId="77777777" w:rsidR="000A383E" w:rsidRPr="005121D2" w:rsidRDefault="005C18CD">
      <w:pPr>
        <w:pStyle w:val="ListParagraph"/>
        <w:keepNext/>
        <w:ind w:left="0"/>
        <w:rPr>
          <w:lang w:val="es-ES"/>
        </w:rPr>
      </w:pPr>
      <w:r w:rsidRPr="005121D2">
        <w:rPr>
          <w:lang w:val="es-ES"/>
        </w:rPr>
        <w:t xml:space="preserve"> _______ Jornada laboral de 34 horas semanales (3)</w:t>
      </w:r>
    </w:p>
    <w:p w14:paraId="39254EEA" w14:textId="77777777" w:rsidR="000A383E" w:rsidRPr="005121D2" w:rsidRDefault="005C18CD">
      <w:pPr>
        <w:pStyle w:val="ListParagraph"/>
        <w:keepNext/>
        <w:ind w:left="0"/>
        <w:rPr>
          <w:lang w:val="es-ES"/>
        </w:rPr>
      </w:pPr>
      <w:r w:rsidRPr="005121D2">
        <w:rPr>
          <w:lang w:val="es-ES"/>
        </w:rPr>
        <w:t xml:space="preserve"> _______ Inversión en el sistema educativo y universalización de la educación preescolar (4)</w:t>
      </w:r>
    </w:p>
    <w:p w14:paraId="67512A07" w14:textId="77777777" w:rsidR="000A383E" w:rsidRPr="005121D2" w:rsidRDefault="005C18CD">
      <w:pPr>
        <w:pStyle w:val="ListParagraph"/>
        <w:keepNext/>
        <w:ind w:left="0"/>
        <w:rPr>
          <w:lang w:val="es-ES"/>
        </w:rPr>
      </w:pPr>
      <w:r w:rsidRPr="005121D2">
        <w:rPr>
          <w:lang w:val="es-ES"/>
        </w:rPr>
        <w:t xml:space="preserve"> _______ Reformar la ley electoral para hacer el Senado más proporcional (5)</w:t>
      </w:r>
    </w:p>
    <w:p w14:paraId="2FC64DEC" w14:textId="17CE5156" w:rsidR="000A383E" w:rsidRPr="005121D2" w:rsidRDefault="005C18CD">
      <w:pPr>
        <w:pStyle w:val="ListParagraph"/>
        <w:keepNext/>
        <w:ind w:left="0"/>
        <w:rPr>
          <w:lang w:val="es-ES"/>
        </w:rPr>
      </w:pPr>
      <w:r w:rsidRPr="005121D2">
        <w:rPr>
          <w:lang w:val="es-ES"/>
        </w:rPr>
        <w:t xml:space="preserve"> _______ Abolición de la prostitución (6)</w:t>
      </w:r>
    </w:p>
    <w:p w14:paraId="65A8287B" w14:textId="77777777" w:rsidR="000A383E" w:rsidRPr="005121D2" w:rsidRDefault="005C18CD">
      <w:pPr>
        <w:pStyle w:val="ListParagraph"/>
        <w:keepNext/>
        <w:ind w:left="0"/>
        <w:rPr>
          <w:lang w:val="es-ES"/>
        </w:rPr>
      </w:pPr>
      <w:r w:rsidRPr="005121D2">
        <w:rPr>
          <w:lang w:val="es-ES"/>
        </w:rPr>
        <w:t xml:space="preserve"> _______ 100% de electricidad producida con energías renovables en 2040 (8)</w:t>
      </w:r>
    </w:p>
    <w:p w14:paraId="7F25D70A" w14:textId="77777777" w:rsidR="000A383E" w:rsidRPr="005121D2" w:rsidRDefault="005C18CD">
      <w:pPr>
        <w:pStyle w:val="ListParagraph"/>
        <w:keepNext/>
        <w:ind w:left="0"/>
        <w:rPr>
          <w:lang w:val="es-ES"/>
        </w:rPr>
      </w:pPr>
      <w:r w:rsidRPr="005121D2">
        <w:rPr>
          <w:lang w:val="es-ES"/>
        </w:rPr>
        <w:t xml:space="preserve"> _______ Plano de aislamiento (9)</w:t>
      </w:r>
    </w:p>
    <w:p w14:paraId="69B78B19" w14:textId="77777777" w:rsidR="000A383E" w:rsidRPr="005121D2" w:rsidRDefault="005C18CD">
      <w:pPr>
        <w:pStyle w:val="ListParagraph"/>
        <w:keepNext/>
        <w:ind w:left="0"/>
        <w:rPr>
          <w:lang w:val="es-ES"/>
        </w:rPr>
      </w:pPr>
      <w:r w:rsidRPr="005121D2">
        <w:rPr>
          <w:lang w:val="es-ES"/>
        </w:rPr>
        <w:t xml:space="preserve"> _______ Prohibir la venta de coches nuevos con motor de combustión para 2030 (10)</w:t>
      </w:r>
    </w:p>
    <w:p w14:paraId="416030A6" w14:textId="77777777" w:rsidR="000A383E" w:rsidRPr="005121D2" w:rsidRDefault="005C18CD">
      <w:pPr>
        <w:pStyle w:val="ListParagraph"/>
        <w:keepNext/>
        <w:ind w:left="0"/>
        <w:rPr>
          <w:lang w:val="es-ES"/>
        </w:rPr>
      </w:pPr>
      <w:r w:rsidRPr="005121D2">
        <w:rPr>
          <w:lang w:val="es-ES"/>
        </w:rPr>
        <w:t xml:space="preserve"> _______ Plan nacional de redistribución (11)</w:t>
      </w:r>
    </w:p>
    <w:p w14:paraId="22371FBB" w14:textId="77777777" w:rsidR="000A383E" w:rsidRPr="005121D2" w:rsidRDefault="005C18CD">
      <w:pPr>
        <w:pStyle w:val="ListParagraph"/>
        <w:keepNext/>
        <w:ind w:left="0"/>
        <w:rPr>
          <w:lang w:val="es-ES"/>
        </w:rPr>
      </w:pPr>
      <w:r w:rsidRPr="005121D2">
        <w:rPr>
          <w:lang w:val="es-ES"/>
        </w:rPr>
        <w:t xml:space="preserve"> _______ Aumentar los impuestos sobre las rentas superiores a 100.000 euros anuales (12)</w:t>
      </w:r>
    </w:p>
    <w:p w14:paraId="37C91117" w14:textId="77777777" w:rsidR="000A383E" w:rsidRPr="005121D2" w:rsidRDefault="005C18CD">
      <w:pPr>
        <w:pStyle w:val="ListParagraph"/>
        <w:keepNext/>
        <w:ind w:left="0"/>
        <w:rPr>
          <w:lang w:val="es-ES"/>
        </w:rPr>
      </w:pPr>
      <w:r w:rsidRPr="005121D2">
        <w:rPr>
          <w:lang w:val="es-ES"/>
        </w:rPr>
        <w:t xml:space="preserve"> _______ Esquema Climático Global (14)</w:t>
      </w:r>
    </w:p>
    <w:p w14:paraId="37A17620" w14:textId="77777777" w:rsidR="000A383E" w:rsidRPr="005121D2" w:rsidRDefault="005C18CD">
      <w:pPr>
        <w:pStyle w:val="ListParagraph"/>
        <w:keepNext/>
        <w:ind w:left="0"/>
        <w:rPr>
          <w:lang w:val="es-ES"/>
        </w:rPr>
      </w:pPr>
      <w:r w:rsidRPr="005121D2">
        <w:rPr>
          <w:lang w:val="es-ES"/>
        </w:rPr>
        <w:t xml:space="preserve"> _______ Impuesto mundial a los millonarios (15)</w:t>
      </w:r>
    </w:p>
    <w:p w14:paraId="483D6A23" w14:textId="77777777" w:rsidR="000A383E" w:rsidRPr="005121D2" w:rsidRDefault="005C18CD">
      <w:pPr>
        <w:pStyle w:val="ListParagraph"/>
        <w:keepNext/>
        <w:ind w:left="0"/>
        <w:rPr>
          <w:lang w:val="es-ES"/>
        </w:rPr>
      </w:pPr>
      <w:r w:rsidRPr="005121D2">
        <w:rPr>
          <w:lang w:val="es-ES"/>
        </w:rPr>
        <w:t xml:space="preserve"> _______ Asamblea democrática mundial sobre el cambio climático (16)</w:t>
      </w:r>
    </w:p>
    <w:p w14:paraId="771DA99D" w14:textId="77777777" w:rsidR="000A383E" w:rsidRPr="005121D2" w:rsidRDefault="005C18CD">
      <w:pPr>
        <w:pStyle w:val="ListParagraph"/>
        <w:keepNext/>
        <w:ind w:left="0"/>
        <w:rPr>
          <w:lang w:val="es-ES"/>
        </w:rPr>
      </w:pPr>
      <w:r w:rsidRPr="005121D2">
        <w:rPr>
          <w:lang w:val="es-ES"/>
        </w:rPr>
        <w:t xml:space="preserve"> _______ Duplicar la ayuda exterior a los países de renta baja (17)</w:t>
      </w:r>
    </w:p>
    <w:p w14:paraId="4800D143" w14:textId="77777777" w:rsidR="000A383E" w:rsidRPr="005121D2" w:rsidRDefault="000A383E">
      <w:pPr>
        <w:rPr>
          <w:lang w:val="es-ES"/>
        </w:rPr>
      </w:pPr>
    </w:p>
    <w:p w14:paraId="6268E076" w14:textId="77777777" w:rsidR="000A383E" w:rsidRDefault="005C18CD">
      <w:pPr>
        <w:pStyle w:val="BlockEndLabel"/>
      </w:pPr>
      <w:r>
        <w:t>End of Block: 100 points</w:t>
      </w:r>
    </w:p>
    <w:p w14:paraId="6C7808FF" w14:textId="77777777" w:rsidR="000A383E" w:rsidRDefault="000A383E">
      <w:pPr>
        <w:pStyle w:val="BlockSeparator"/>
      </w:pPr>
    </w:p>
    <w:p w14:paraId="53FE21AF" w14:textId="77777777" w:rsidR="000A383E" w:rsidRDefault="005C18CD">
      <w:pPr>
        <w:pStyle w:val="BlockStartLabel"/>
      </w:pPr>
      <w:r>
        <w:t>Start of Block: Feedback</w:t>
      </w:r>
    </w:p>
    <w:p w14:paraId="575F2AF0" w14:textId="77777777" w:rsidR="000A383E" w:rsidRDefault="000A383E"/>
    <w:p w14:paraId="78FF1665" w14:textId="77777777" w:rsidR="000A383E" w:rsidRDefault="005C18CD">
      <w:pPr>
        <w:keepNext/>
      </w:pPr>
      <w:r>
        <w:t>Q103 Timing</w:t>
      </w:r>
    </w:p>
    <w:p w14:paraId="6D0B1F65" w14:textId="77777777" w:rsidR="000A383E" w:rsidRDefault="005C18CD">
      <w:pPr>
        <w:pStyle w:val="ListParagraph"/>
        <w:keepNext/>
        <w:ind w:left="0"/>
      </w:pPr>
      <w:r>
        <w:t>First Click  (1)</w:t>
      </w:r>
    </w:p>
    <w:p w14:paraId="5EC04586" w14:textId="77777777" w:rsidR="000A383E" w:rsidRDefault="005C18CD">
      <w:pPr>
        <w:pStyle w:val="ListParagraph"/>
        <w:keepNext/>
        <w:ind w:left="0"/>
      </w:pPr>
      <w:r>
        <w:t>Last Click  (2)</w:t>
      </w:r>
    </w:p>
    <w:p w14:paraId="11380BCF" w14:textId="77777777" w:rsidR="000A383E" w:rsidRPr="005121D2" w:rsidRDefault="005C18CD">
      <w:pPr>
        <w:pStyle w:val="ListParagraph"/>
        <w:keepNext/>
        <w:ind w:left="0"/>
        <w:rPr>
          <w:lang w:val="es-ES"/>
        </w:rPr>
      </w:pPr>
      <w:r w:rsidRPr="005121D2">
        <w:rPr>
          <w:lang w:val="es-ES"/>
        </w:rPr>
        <w:t>Page Submit  (3)</w:t>
      </w:r>
    </w:p>
    <w:p w14:paraId="2E29CDC8" w14:textId="77777777" w:rsidR="000A383E" w:rsidRPr="005121D2" w:rsidRDefault="005C18CD">
      <w:pPr>
        <w:pStyle w:val="ListParagraph"/>
        <w:keepNext/>
        <w:ind w:left="0"/>
        <w:rPr>
          <w:lang w:val="es-ES"/>
        </w:rPr>
      </w:pPr>
      <w:r w:rsidRPr="005121D2">
        <w:rPr>
          <w:lang w:val="es-ES"/>
        </w:rPr>
        <w:t>Click Count  (4)</w:t>
      </w:r>
    </w:p>
    <w:p w14:paraId="14C8335F" w14:textId="77777777" w:rsidR="000A383E" w:rsidRPr="005121D2" w:rsidRDefault="000A383E">
      <w:pPr>
        <w:rPr>
          <w:lang w:val="es-ES"/>
        </w:rPr>
      </w:pPr>
    </w:p>
    <w:p w14:paraId="5F678273" w14:textId="77777777" w:rsidR="000A383E" w:rsidRPr="005121D2" w:rsidRDefault="000A383E">
      <w:pPr>
        <w:pStyle w:val="QuestionSeparator"/>
        <w:rPr>
          <w:lang w:val="es-ES"/>
        </w:rPr>
      </w:pPr>
    </w:p>
    <w:p w14:paraId="210465CC" w14:textId="77777777" w:rsidR="000A383E" w:rsidRPr="005121D2" w:rsidRDefault="000A383E">
      <w:pPr>
        <w:rPr>
          <w:lang w:val="es-ES"/>
        </w:rPr>
      </w:pPr>
    </w:p>
    <w:p w14:paraId="40C20BCA" w14:textId="77777777" w:rsidR="000A383E" w:rsidRPr="005121D2" w:rsidRDefault="005C18CD">
      <w:pPr>
        <w:keepNext/>
        <w:rPr>
          <w:lang w:val="es-ES"/>
        </w:rPr>
      </w:pPr>
      <w:r w:rsidRPr="005121D2">
        <w:rPr>
          <w:lang w:val="es-ES"/>
        </w:rPr>
        <w:lastRenderedPageBreak/>
        <w:t>Q25.1 ¿Cree que esta encuesta estaba políticamente sesgada?</w:t>
      </w:r>
    </w:p>
    <w:p w14:paraId="6F4B2590" w14:textId="77777777" w:rsidR="000A383E" w:rsidRDefault="005C18CD">
      <w:pPr>
        <w:pStyle w:val="ListParagraph"/>
        <w:keepNext/>
        <w:numPr>
          <w:ilvl w:val="0"/>
          <w:numId w:val="4"/>
        </w:numPr>
      </w:pPr>
      <w:r>
        <w:t xml:space="preserve">Sí, </w:t>
      </w:r>
      <w:commentRangeStart w:id="190"/>
      <w:r>
        <w:t>sesgo de izquierda.  (1</w:t>
      </w:r>
      <w:commentRangeEnd w:id="190"/>
      <w:r w:rsidR="00764F58">
        <w:rPr>
          <w:rStyle w:val="CommentReference"/>
        </w:rPr>
        <w:commentReference w:id="190"/>
      </w:r>
      <w:r>
        <w:t xml:space="preserve">) </w:t>
      </w:r>
    </w:p>
    <w:p w14:paraId="30ECF5B5" w14:textId="77777777" w:rsidR="000A383E" w:rsidRDefault="005C18CD">
      <w:pPr>
        <w:pStyle w:val="ListParagraph"/>
        <w:keepNext/>
        <w:numPr>
          <w:ilvl w:val="0"/>
          <w:numId w:val="4"/>
        </w:numPr>
      </w:pPr>
      <w:r>
        <w:t xml:space="preserve">Sí, sesgo de derecha.  (2) </w:t>
      </w:r>
    </w:p>
    <w:p w14:paraId="0D9AE5EB" w14:textId="77777777" w:rsidR="000A383E" w:rsidRDefault="005C18CD">
      <w:pPr>
        <w:pStyle w:val="ListParagraph"/>
        <w:keepNext/>
        <w:numPr>
          <w:ilvl w:val="0"/>
          <w:numId w:val="4"/>
        </w:numPr>
      </w:pPr>
      <w:r w:rsidRPr="005121D2">
        <w:rPr>
          <w:lang w:val="es-ES"/>
        </w:rPr>
        <w:t xml:space="preserve">No, no me pareció sesgada.  </w:t>
      </w:r>
      <w:r>
        <w:t xml:space="preserve">(3) </w:t>
      </w:r>
    </w:p>
    <w:p w14:paraId="0A730E97" w14:textId="77777777" w:rsidR="000A383E" w:rsidRDefault="000A383E"/>
    <w:p w14:paraId="7B035C64" w14:textId="77777777" w:rsidR="000A383E" w:rsidRDefault="000A383E">
      <w:pPr>
        <w:pStyle w:val="QuestionSeparator"/>
      </w:pPr>
    </w:p>
    <w:p w14:paraId="4AFC689B" w14:textId="77777777" w:rsidR="000A383E" w:rsidRDefault="000A383E"/>
    <w:p w14:paraId="5045DAF3" w14:textId="77777777" w:rsidR="000A383E" w:rsidRPr="005121D2" w:rsidRDefault="005C18CD">
      <w:pPr>
        <w:keepNext/>
        <w:rPr>
          <w:lang w:val="es-ES"/>
        </w:rPr>
      </w:pPr>
      <w:r w:rsidRPr="005121D2">
        <w:rPr>
          <w:lang w:val="es-ES"/>
        </w:rPr>
        <w:t>Q25.2 La encuesta está a punto de finalizar. Ahora puede ingresar cualquier comentario, pensamiento o sugerencia en el campo a continuación.</w:t>
      </w:r>
    </w:p>
    <w:p w14:paraId="22ED718C" w14:textId="77777777" w:rsidR="000A383E" w:rsidRPr="005121D2" w:rsidRDefault="005C18CD">
      <w:pPr>
        <w:pStyle w:val="TextEntryLine"/>
        <w:ind w:firstLine="400"/>
        <w:rPr>
          <w:lang w:val="es-ES"/>
        </w:rPr>
      </w:pPr>
      <w:r w:rsidRPr="005121D2">
        <w:rPr>
          <w:lang w:val="es-ES"/>
        </w:rPr>
        <w:t>________________________________________________________________</w:t>
      </w:r>
    </w:p>
    <w:p w14:paraId="0A29D676" w14:textId="77777777" w:rsidR="000A383E" w:rsidRPr="005121D2" w:rsidRDefault="005C18CD">
      <w:pPr>
        <w:pStyle w:val="TextEntryLine"/>
        <w:ind w:firstLine="400"/>
        <w:rPr>
          <w:lang w:val="es-ES"/>
        </w:rPr>
      </w:pPr>
      <w:r w:rsidRPr="005121D2">
        <w:rPr>
          <w:lang w:val="es-ES"/>
        </w:rPr>
        <w:t>________________________________________________________________</w:t>
      </w:r>
    </w:p>
    <w:p w14:paraId="0215351A" w14:textId="77777777" w:rsidR="000A383E" w:rsidRPr="005121D2" w:rsidRDefault="005C18CD">
      <w:pPr>
        <w:pStyle w:val="TextEntryLine"/>
        <w:ind w:firstLine="400"/>
        <w:rPr>
          <w:lang w:val="es-ES"/>
        </w:rPr>
      </w:pPr>
      <w:r w:rsidRPr="005121D2">
        <w:rPr>
          <w:lang w:val="es-ES"/>
        </w:rPr>
        <w:t>________________________________________________________________</w:t>
      </w:r>
    </w:p>
    <w:p w14:paraId="02A2DDD2" w14:textId="77777777" w:rsidR="000A383E" w:rsidRPr="005121D2" w:rsidRDefault="005C18CD">
      <w:pPr>
        <w:pStyle w:val="TextEntryLine"/>
        <w:ind w:firstLine="400"/>
        <w:rPr>
          <w:lang w:val="es-ES"/>
        </w:rPr>
      </w:pPr>
      <w:r w:rsidRPr="005121D2">
        <w:rPr>
          <w:lang w:val="es-ES"/>
        </w:rPr>
        <w:t>________________________________________________________________</w:t>
      </w:r>
    </w:p>
    <w:p w14:paraId="3D247DAF" w14:textId="77777777" w:rsidR="000A383E" w:rsidRPr="005121D2" w:rsidRDefault="005C18CD">
      <w:pPr>
        <w:pStyle w:val="TextEntryLine"/>
        <w:ind w:firstLine="400"/>
        <w:rPr>
          <w:lang w:val="es-ES"/>
        </w:rPr>
      </w:pPr>
      <w:r w:rsidRPr="005121D2">
        <w:rPr>
          <w:lang w:val="es-ES"/>
        </w:rPr>
        <w:t>________________________________________________________________</w:t>
      </w:r>
    </w:p>
    <w:p w14:paraId="3BF67C7C" w14:textId="77777777" w:rsidR="000A383E" w:rsidRPr="005121D2" w:rsidRDefault="000A383E">
      <w:pPr>
        <w:rPr>
          <w:lang w:val="es-ES"/>
        </w:rPr>
      </w:pPr>
    </w:p>
    <w:p w14:paraId="7A12720B" w14:textId="77777777" w:rsidR="000A383E" w:rsidRPr="005121D2" w:rsidRDefault="000A383E">
      <w:pPr>
        <w:pStyle w:val="QuestionSeparator"/>
        <w:rPr>
          <w:lang w:val="es-ES"/>
        </w:rPr>
      </w:pPr>
    </w:p>
    <w:p w14:paraId="30ADF766" w14:textId="77777777" w:rsidR="000A383E" w:rsidRPr="005121D2" w:rsidRDefault="000A383E">
      <w:pPr>
        <w:rPr>
          <w:lang w:val="es-ES"/>
        </w:rPr>
      </w:pPr>
    </w:p>
    <w:p w14:paraId="1CF8D102" w14:textId="77777777" w:rsidR="000A383E" w:rsidRDefault="005C18CD">
      <w:pPr>
        <w:keepNext/>
      </w:pPr>
      <w:r w:rsidRPr="005121D2">
        <w:rPr>
          <w:lang w:val="es-ES"/>
        </w:rPr>
        <w:t xml:space="preserve">Q51 </w:t>
      </w:r>
      <w:r w:rsidRPr="005121D2">
        <w:rPr>
          <w:lang w:val="es-ES"/>
        </w:rPr>
        <w:br/>
        <w:t>Por último, ¿está interesado en ser entrevistado por un investigador (a través de videoconferencia) durante 30 minutos?</w:t>
      </w:r>
      <w:r w:rsidRPr="005121D2">
        <w:rPr>
          <w:lang w:val="es-ES"/>
        </w:rPr>
        <w:br/>
      </w:r>
      <w:r w:rsidRPr="005121D2">
        <w:rPr>
          <w:lang w:val="es-ES"/>
        </w:rPr>
        <w:br/>
        <w:t xml:space="preserve"> </w:t>
      </w:r>
      <w:r>
        <w:t>Esto es totalmente opcional y no será recompensado.</w:t>
      </w:r>
    </w:p>
    <w:p w14:paraId="1077021C" w14:textId="77777777" w:rsidR="000A383E" w:rsidRDefault="005C18CD">
      <w:pPr>
        <w:pStyle w:val="ListParagraph"/>
        <w:keepNext/>
        <w:numPr>
          <w:ilvl w:val="0"/>
          <w:numId w:val="4"/>
        </w:numPr>
      </w:pPr>
      <w:r>
        <w:t xml:space="preserve">Sí  (4) </w:t>
      </w:r>
    </w:p>
    <w:p w14:paraId="4098B17B" w14:textId="77777777" w:rsidR="000A383E" w:rsidRDefault="005C18CD">
      <w:pPr>
        <w:pStyle w:val="ListParagraph"/>
        <w:keepNext/>
        <w:numPr>
          <w:ilvl w:val="0"/>
          <w:numId w:val="4"/>
        </w:numPr>
      </w:pPr>
      <w:r>
        <w:t xml:space="preserve">No  (5) </w:t>
      </w:r>
    </w:p>
    <w:p w14:paraId="3CDD9633" w14:textId="77777777" w:rsidR="000A383E" w:rsidRDefault="000A383E"/>
    <w:p w14:paraId="1BD7E631" w14:textId="77777777" w:rsidR="000A383E" w:rsidRDefault="005C18CD">
      <w:pPr>
        <w:pStyle w:val="BlockEndLabel"/>
      </w:pPr>
      <w:r>
        <w:t>End of Block: Feedback</w:t>
      </w:r>
    </w:p>
    <w:p w14:paraId="44A69A1A" w14:textId="77777777" w:rsidR="000A383E" w:rsidRDefault="000A383E">
      <w:pPr>
        <w:pStyle w:val="BlockSeparator"/>
      </w:pPr>
    </w:p>
    <w:p w14:paraId="4672A90B" w14:textId="77777777" w:rsidR="000A383E" w:rsidRDefault="000A383E"/>
    <w:sectPr w:rsidR="000A383E">
      <w:headerReference w:type="default" r:id="rId13"/>
      <w:footerReference w:type="even" r:id="rId14"/>
      <w:footerReference w:type="defaul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Martin FS" w:date="2022-12-27T12:34:00Z" w:initials="MF">
    <w:p w14:paraId="0AEE3FCE" w14:textId="77777777" w:rsidR="005C18CD" w:rsidRDefault="005C18CD">
      <w:pPr>
        <w:pStyle w:val="CommentText"/>
      </w:pPr>
      <w:r>
        <w:rPr>
          <w:rStyle w:val="CommentReference"/>
        </w:rPr>
        <w:annotationRef/>
      </w:r>
      <w:r>
        <w:t>confuso</w:t>
      </w:r>
    </w:p>
  </w:comment>
  <w:comment w:id="10" w:author="Martin FS" w:date="2022-12-27T12:34:00Z" w:initials="MF">
    <w:p w14:paraId="711281AC" w14:textId="77777777" w:rsidR="005C18CD" w:rsidRPr="005121D2" w:rsidRDefault="005C18CD">
      <w:pPr>
        <w:pStyle w:val="CommentText"/>
        <w:rPr>
          <w:lang w:val="es-ES"/>
        </w:rPr>
      </w:pPr>
      <w:r>
        <w:rPr>
          <w:rStyle w:val="CommentReference"/>
        </w:rPr>
        <w:annotationRef/>
      </w:r>
      <w:r w:rsidRPr="005121D2">
        <w:rPr>
          <w:lang w:val="es-ES"/>
        </w:rPr>
        <w:t>muy bien. Me pregunto si en la introducci</w:t>
      </w:r>
      <w:r>
        <w:rPr>
          <w:lang w:val="es-ES"/>
        </w:rPr>
        <w:t>ón no habría que mencionar la temática general de la encuesta. Quizás en el email o en el contacto ya lo han hecho, pero si no, éste parece el lugar idóneo</w:t>
      </w:r>
    </w:p>
  </w:comment>
  <w:comment w:id="13" w:author="Martin FS" w:date="2022-12-27T12:35:00Z" w:initials="MF">
    <w:p w14:paraId="6E059A65" w14:textId="77777777" w:rsidR="005C18CD" w:rsidRPr="005121D2" w:rsidRDefault="005C18CD">
      <w:pPr>
        <w:pStyle w:val="CommentText"/>
        <w:rPr>
          <w:lang w:val="es-ES"/>
        </w:rPr>
      </w:pPr>
      <w:r>
        <w:rPr>
          <w:rStyle w:val="CommentReference"/>
        </w:rPr>
        <w:annotationRef/>
      </w:r>
      <w:r w:rsidRPr="005121D2">
        <w:rPr>
          <w:lang w:val="es-ES"/>
        </w:rPr>
        <w:t xml:space="preserve">muy </w:t>
      </w:r>
      <w:r>
        <w:rPr>
          <w:lang w:val="es-ES"/>
        </w:rPr>
        <w:t>bien</w:t>
      </w:r>
      <w:r w:rsidRPr="005121D2">
        <w:rPr>
          <w:lang w:val="es-ES"/>
        </w:rPr>
        <w:t>, así aunque sean s</w:t>
      </w:r>
      <w:r>
        <w:rPr>
          <w:lang w:val="es-ES"/>
        </w:rPr>
        <w:t>ólo 1000 personas, podrás ver un poco sobre su distribución geográfica</w:t>
      </w:r>
    </w:p>
  </w:comment>
  <w:comment w:id="14" w:author="Martin FS" w:date="2022-12-27T12:36:00Z" w:initials="MF">
    <w:p w14:paraId="6800F8B8" w14:textId="77777777" w:rsidR="005C18CD" w:rsidRPr="005121D2" w:rsidRDefault="005C18CD">
      <w:pPr>
        <w:pStyle w:val="CommentText"/>
        <w:rPr>
          <w:lang w:val="es-ES"/>
        </w:rPr>
      </w:pPr>
      <w:r>
        <w:rPr>
          <w:rStyle w:val="CommentReference"/>
        </w:rPr>
        <w:annotationRef/>
      </w:r>
      <w:r w:rsidRPr="005121D2">
        <w:rPr>
          <w:lang w:val="es-ES"/>
        </w:rPr>
        <w:t>esta escala parece muy muy muy baja, a no ser que la encuesta se centre en personas en pobreza, el salario mínimo en España s</w:t>
      </w:r>
      <w:r>
        <w:rPr>
          <w:lang w:val="es-ES"/>
        </w:rPr>
        <w:t>on 1150 EUR por mes</w:t>
      </w:r>
    </w:p>
  </w:comment>
  <w:comment w:id="15" w:author="Martin FS" w:date="2022-12-27T12:37:00Z" w:initials="MF">
    <w:p w14:paraId="7D0DEAC5" w14:textId="23C38535" w:rsidR="005C18CD" w:rsidRPr="00021302" w:rsidRDefault="005C18CD">
      <w:pPr>
        <w:pStyle w:val="CommentText"/>
        <w:rPr>
          <w:lang w:val="es-ES"/>
        </w:rPr>
      </w:pPr>
      <w:r>
        <w:rPr>
          <w:rStyle w:val="CommentReference"/>
        </w:rPr>
        <w:annotationRef/>
      </w:r>
      <w:r w:rsidRPr="00021302">
        <w:rPr>
          <w:lang w:val="es-ES"/>
        </w:rPr>
        <w:t>muy buenas aclaraciones, no vaya a ser que algunos se confundan</w:t>
      </w:r>
    </w:p>
  </w:comment>
  <w:comment w:id="16" w:author="Martin FS" w:date="2022-12-27T12:39:00Z" w:initials="MF">
    <w:p w14:paraId="75B02F05" w14:textId="58E03780" w:rsidR="005C18CD" w:rsidRPr="00021302" w:rsidRDefault="005C18CD">
      <w:pPr>
        <w:pStyle w:val="CommentText"/>
        <w:rPr>
          <w:lang w:val="es-ES"/>
        </w:rPr>
      </w:pPr>
      <w:r>
        <w:rPr>
          <w:rStyle w:val="CommentReference"/>
        </w:rPr>
        <w:annotationRef/>
      </w:r>
      <w:r w:rsidRPr="00021302">
        <w:rPr>
          <w:lang w:val="es-ES"/>
        </w:rPr>
        <w:t xml:space="preserve">me imagino que podría ser muy </w:t>
      </w:r>
      <w:r>
        <w:rPr>
          <w:lang w:val="es-ES"/>
        </w:rPr>
        <w:t>útil para ti esta pregunta, me pregunto si la gente será honrada respondiendo o si conocerá bien los activos de su pareja haha!</w:t>
      </w:r>
    </w:p>
  </w:comment>
  <w:comment w:id="17" w:author="Martin FS" w:date="2022-12-27T12:40:00Z" w:initials="MF">
    <w:p w14:paraId="39E5D43F" w14:textId="2E453A0C" w:rsidR="005C18CD" w:rsidRPr="00021302" w:rsidRDefault="005C18CD">
      <w:pPr>
        <w:pStyle w:val="CommentText"/>
        <w:rPr>
          <w:lang w:val="es-ES"/>
        </w:rPr>
      </w:pPr>
      <w:r>
        <w:rPr>
          <w:rStyle w:val="CommentReference"/>
        </w:rPr>
        <w:annotationRef/>
      </w:r>
      <w:r w:rsidRPr="00021302">
        <w:rPr>
          <w:lang w:val="es-ES"/>
        </w:rPr>
        <w:t>creo que sería bien incluir aqu</w:t>
      </w:r>
      <w:r>
        <w:rPr>
          <w:lang w:val="es-ES"/>
        </w:rPr>
        <w:t>í una aclaración, se puede dar el caso muy común en que las personas adultas vivan con sus padres, ya ancianos, entonces los activos del hogar son los de todos los miembros del hogar, no sólo de la pareja. Hay gente que pensará en los activos de todos, incluyendo las propiedades de los padres, y otros que pensarán en la mujer-marido únicamente, te podría introducir mucho errór de medida. ¿Si te interesa los activos de la pareja, podrías preguntar directamente sobre eso? Primero preguntar sobre tus activos, luego sobre los de tu pareja, y finalmente, si hay otro adulto más en el hogar, preguntar sobre estos adultos adicionales</w:t>
      </w:r>
    </w:p>
  </w:comment>
  <w:comment w:id="18" w:author="Martin FS" w:date="2022-12-27T12:42:00Z" w:initials="MF">
    <w:p w14:paraId="04D175F3" w14:textId="2AA38B1A" w:rsidR="005C18CD" w:rsidRPr="005C18CD" w:rsidRDefault="005C18CD">
      <w:pPr>
        <w:pStyle w:val="CommentText"/>
        <w:rPr>
          <w:lang w:val="es-ES"/>
        </w:rPr>
      </w:pPr>
      <w:r>
        <w:rPr>
          <w:rStyle w:val="CommentReference"/>
        </w:rPr>
        <w:annotationRef/>
      </w:r>
      <w:r w:rsidRPr="005C18CD">
        <w:rPr>
          <w:lang w:val="es-ES"/>
        </w:rPr>
        <w:t xml:space="preserve">1% de la población con más ingresos </w:t>
      </w:r>
      <w:r>
        <w:rPr>
          <w:lang w:val="es-ES"/>
        </w:rPr>
        <w:t>(clarificación para que la persona entienda mejor)</w:t>
      </w:r>
    </w:p>
  </w:comment>
  <w:comment w:id="22" w:author="Martin FS" w:date="2022-12-27T12:43:00Z" w:initials="MF">
    <w:p w14:paraId="34860529" w14:textId="3CC03BD2" w:rsidR="005C18CD" w:rsidRPr="005C18CD" w:rsidRDefault="005C18CD">
      <w:pPr>
        <w:pStyle w:val="CommentText"/>
        <w:rPr>
          <w:lang w:val="es-ES"/>
        </w:rPr>
      </w:pPr>
      <w:r>
        <w:rPr>
          <w:rStyle w:val="CommentReference"/>
        </w:rPr>
        <w:annotationRef/>
      </w:r>
      <w:r w:rsidRPr="005C18CD">
        <w:rPr>
          <w:lang w:val="es-ES"/>
        </w:rPr>
        <w:t>en efectivo. Reescribo todo un poco para que sea m</w:t>
      </w:r>
      <w:r>
        <w:rPr>
          <w:lang w:val="es-ES"/>
        </w:rPr>
        <w:t>ás comprensible</w:t>
      </w:r>
    </w:p>
  </w:comment>
  <w:comment w:id="26" w:author="Martin FS" w:date="2022-12-27T12:50:00Z" w:initials="MF">
    <w:p w14:paraId="777F6C8E" w14:textId="21965EC7" w:rsidR="00C25A2C" w:rsidRPr="00C25A2C" w:rsidRDefault="00C25A2C">
      <w:pPr>
        <w:pStyle w:val="CommentText"/>
        <w:rPr>
          <w:lang w:val="es-ES"/>
        </w:rPr>
      </w:pPr>
      <w:r>
        <w:rPr>
          <w:rStyle w:val="CommentReference"/>
        </w:rPr>
        <w:annotationRef/>
      </w:r>
      <w:r w:rsidRPr="00C25A2C">
        <w:rPr>
          <w:lang w:val="es-ES"/>
        </w:rPr>
        <w:t>10 000 euros parece muy bajo ingreso para ser considerado en el top 1</w:t>
      </w:r>
      <w:r>
        <w:rPr>
          <w:lang w:val="es-ES"/>
        </w:rPr>
        <w:t>% no? Me imagino que tú tienes los datos, pero me ha sorprendido, umm una pareja donde uno haga 6,000 euros y la pareja 4,000 es top 1%, bueno quizás sí haha</w:t>
      </w:r>
    </w:p>
  </w:comment>
  <w:comment w:id="37" w:author="Martin FS" w:date="2022-12-27T12:54:00Z" w:initials="MF">
    <w:p w14:paraId="01756DCC" w14:textId="32665E88" w:rsidR="00C25A2C" w:rsidRPr="00C25A2C" w:rsidRDefault="00C25A2C">
      <w:pPr>
        <w:pStyle w:val="CommentText"/>
        <w:rPr>
          <w:lang w:val="es-ES"/>
        </w:rPr>
      </w:pPr>
      <w:r>
        <w:rPr>
          <w:rStyle w:val="CommentReference"/>
        </w:rPr>
        <w:annotationRef/>
      </w:r>
      <w:r w:rsidRPr="00C25A2C">
        <w:rPr>
          <w:lang w:val="es-ES"/>
        </w:rPr>
        <w:t>te refieres a un plan no</w:t>
      </w:r>
      <w:r>
        <w:rPr>
          <w:lang w:val="es-ES"/>
        </w:rPr>
        <w:t>?</w:t>
      </w:r>
    </w:p>
  </w:comment>
  <w:comment w:id="45" w:author="Martin FS" w:date="2022-12-27T12:48:00Z" w:initials="MF">
    <w:p w14:paraId="71B2E995" w14:textId="668A2816" w:rsidR="00C25A2C" w:rsidRPr="00C25A2C" w:rsidRDefault="00C25A2C">
      <w:pPr>
        <w:pStyle w:val="CommentText"/>
        <w:rPr>
          <w:lang w:val="es-ES"/>
        </w:rPr>
      </w:pPr>
      <w:r>
        <w:rPr>
          <w:rStyle w:val="CommentReference"/>
        </w:rPr>
        <w:annotationRef/>
      </w:r>
      <w:r w:rsidRPr="00C25A2C">
        <w:rPr>
          <w:lang w:val="es-ES"/>
        </w:rPr>
        <w:t>no sé si lo has visto en alg</w:t>
      </w:r>
      <w:r>
        <w:rPr>
          <w:lang w:val="es-ES"/>
        </w:rPr>
        <w:t>ún programa, nunca escuché esta medida en el debate español</w:t>
      </w:r>
      <w:r w:rsidR="00547CF6">
        <w:rPr>
          <w:lang w:val="es-ES"/>
        </w:rPr>
        <w:t>. o la utilizas quizás para tener una política de contrapunto que nada tiene que ver con clima? Creo que muy poca gente apoya pena capital en España, quizás te interesa tener una pregunta de contrapunto dónde la población esté más dividida?</w:t>
      </w:r>
    </w:p>
  </w:comment>
  <w:comment w:id="46" w:author="Martin FS" w:date="2022-12-27T12:49:00Z" w:initials="MF">
    <w:p w14:paraId="12F311BA" w14:textId="2DBBEBBC" w:rsidR="00C25A2C" w:rsidRDefault="00C25A2C">
      <w:pPr>
        <w:pStyle w:val="CommentText"/>
      </w:pPr>
      <w:r>
        <w:rPr>
          <w:rStyle w:val="CommentReference"/>
        </w:rPr>
        <w:annotationRef/>
      </w:r>
      <w:r>
        <w:t>Buena pregunta</w:t>
      </w:r>
    </w:p>
  </w:comment>
  <w:comment w:id="48" w:author="Martin FS" w:date="2022-12-27T12:49:00Z" w:initials="MF">
    <w:p w14:paraId="37578C37" w14:textId="7902FC0F" w:rsidR="00C25A2C" w:rsidRPr="00C25A2C" w:rsidRDefault="00C25A2C">
      <w:pPr>
        <w:pStyle w:val="CommentText"/>
        <w:rPr>
          <w:lang w:val="es-ES"/>
        </w:rPr>
      </w:pPr>
      <w:r>
        <w:rPr>
          <w:rStyle w:val="CommentReference"/>
        </w:rPr>
        <w:annotationRef/>
      </w:r>
      <w:r w:rsidRPr="00C25A2C">
        <w:rPr>
          <w:lang w:val="es-ES"/>
        </w:rPr>
        <w:t>Otra forma, quizás más común, es decir el español promedio</w:t>
      </w:r>
    </w:p>
  </w:comment>
  <w:comment w:id="50" w:author="Martin FS" w:date="2022-12-27T12:52:00Z" w:initials="MF">
    <w:p w14:paraId="70C3AC49" w14:textId="6376E794" w:rsidR="00C25A2C" w:rsidRPr="00C25A2C" w:rsidRDefault="00C25A2C">
      <w:pPr>
        <w:pStyle w:val="CommentText"/>
        <w:rPr>
          <w:lang w:val="es-ES"/>
        </w:rPr>
      </w:pPr>
      <w:r>
        <w:rPr>
          <w:rStyle w:val="CommentReference"/>
        </w:rPr>
        <w:annotationRef/>
      </w:r>
      <w:r w:rsidRPr="00C25A2C">
        <w:rPr>
          <w:lang w:val="es-ES"/>
        </w:rPr>
        <w:t>la persona va a estar confundida que le repitas varias pol</w:t>
      </w:r>
      <w:r>
        <w:rPr>
          <w:lang w:val="es-ES"/>
        </w:rPr>
        <w:t>íticas, pero entiendo que se hace para elicitar mejor las preferencias</w:t>
      </w:r>
    </w:p>
  </w:comment>
  <w:comment w:id="92" w:author="Martin FS" w:date="2022-12-27T12:56:00Z" w:initials="MF">
    <w:p w14:paraId="2F9583D1" w14:textId="30D39C2A" w:rsidR="00547CF6" w:rsidRPr="00547CF6" w:rsidRDefault="00547CF6">
      <w:pPr>
        <w:pStyle w:val="CommentText"/>
        <w:rPr>
          <w:lang w:val="es-ES"/>
        </w:rPr>
      </w:pPr>
      <w:r>
        <w:rPr>
          <w:rStyle w:val="CommentReference"/>
        </w:rPr>
        <w:annotationRef/>
      </w:r>
      <w:r w:rsidRPr="00547CF6">
        <w:rPr>
          <w:lang w:val="es-ES"/>
        </w:rPr>
        <w:t>confuse, no sé entiende qué significa plataforma aqu</w:t>
      </w:r>
      <w:r>
        <w:rPr>
          <w:lang w:val="es-ES"/>
        </w:rPr>
        <w:t>í</w:t>
      </w:r>
    </w:p>
  </w:comment>
  <w:comment w:id="101" w:author="Martin FS" w:date="2022-12-27T13:00:00Z" w:initials="MF">
    <w:p w14:paraId="54D08F52" w14:textId="65BB9BDC" w:rsidR="00547CF6" w:rsidRDefault="00547CF6">
      <w:pPr>
        <w:pStyle w:val="CommentText"/>
        <w:rPr>
          <w:lang w:val="es-ES"/>
        </w:rPr>
      </w:pPr>
      <w:r>
        <w:rPr>
          <w:rStyle w:val="CommentReference"/>
        </w:rPr>
        <w:annotationRef/>
      </w:r>
      <w:r w:rsidRPr="00547CF6">
        <w:rPr>
          <w:lang w:val="es-ES"/>
        </w:rPr>
        <w:t xml:space="preserve">creo que las personas podrían hacer bundles en su mente, cuando les dices bajar impuestos, impulsar el campo, etc. </w:t>
      </w:r>
      <w:r>
        <w:rPr>
          <w:lang w:val="es-ES"/>
        </w:rPr>
        <w:t>piensan en un partido y y en el resto de políticas que ese partido implementaría, quizás sesgando la respuesta. Si hubiese una manera de hacer enfásis en que el resto de políticas serían las mismas. Quizás una manera de lograrlo es ofrecer varias políticas en el candidato A y B que son de izquierdas, y luego mezclar en la lista las políticas que propones. Y luego alternar, es decir, tener digamos 3 políticas de derechas en los dos candidatos, y luego añadir 3 que son más de izquierdas para el candidato A, y otras 3 más de derechas para el candidato B.  Creo que esto es importante, porque la gente no es muy racional, y cuando le pones la propuesta x vs y, y luego les dices, elige, y luego les propones x,z vs y,z , muchos podrían responder diferente</w:t>
      </w:r>
    </w:p>
    <w:p w14:paraId="0F351691" w14:textId="74629477" w:rsidR="00547CF6" w:rsidRDefault="00547CF6">
      <w:pPr>
        <w:pStyle w:val="CommentText"/>
        <w:rPr>
          <w:lang w:val="es-ES"/>
        </w:rPr>
      </w:pPr>
    </w:p>
    <w:p w14:paraId="04E69B89" w14:textId="665538E9" w:rsidR="00547CF6" w:rsidRPr="00547CF6" w:rsidRDefault="00547CF6">
      <w:pPr>
        <w:pStyle w:val="CommentText"/>
        <w:rPr>
          <w:lang w:val="es-ES"/>
        </w:rPr>
      </w:pPr>
      <w:r>
        <w:rPr>
          <w:lang w:val="es-ES"/>
        </w:rPr>
        <w:t>Me pregunto también si poner al candidato A de izquierdas a la izquierda, y el candidato B a la derecha, podría jugar un rol subjetivo en las respuestas.</w:t>
      </w:r>
    </w:p>
  </w:comment>
  <w:comment w:id="109" w:author="Martin FS" w:date="2022-12-27T12:58:00Z" w:initials="MF">
    <w:p w14:paraId="13095AE5" w14:textId="35C56E92" w:rsidR="00547CF6" w:rsidRPr="00547CF6" w:rsidRDefault="00547CF6">
      <w:pPr>
        <w:pStyle w:val="CommentText"/>
        <w:rPr>
          <w:lang w:val="es-ES"/>
        </w:rPr>
      </w:pPr>
      <w:r>
        <w:rPr>
          <w:rStyle w:val="CommentReference"/>
        </w:rPr>
        <w:annotationRef/>
      </w:r>
      <w:r w:rsidRPr="00547CF6">
        <w:rPr>
          <w:lang w:val="es-ES"/>
        </w:rPr>
        <w:t>este planteamiento no es claro si refleja algo positive o negative desde el punto de vista de quien responde</w:t>
      </w:r>
    </w:p>
  </w:comment>
  <w:comment w:id="117" w:author="Martin FS" w:date="2022-12-27T12:59:00Z" w:initials="MF">
    <w:p w14:paraId="013D30E4" w14:textId="3E9900CF" w:rsidR="00547CF6" w:rsidRPr="00547CF6" w:rsidRDefault="00547CF6">
      <w:pPr>
        <w:pStyle w:val="CommentText"/>
        <w:rPr>
          <w:lang w:val="es-ES"/>
        </w:rPr>
      </w:pPr>
      <w:r>
        <w:rPr>
          <w:rStyle w:val="CommentReference"/>
        </w:rPr>
        <w:annotationRef/>
      </w:r>
      <w:r w:rsidRPr="00547CF6">
        <w:rPr>
          <w:lang w:val="es-ES"/>
        </w:rPr>
        <w:t>¨un poco¨ no aparece abajo haha</w:t>
      </w:r>
      <w:r>
        <w:rPr>
          <w:lang w:val="es-ES"/>
        </w:rPr>
        <w:t>!</w:t>
      </w:r>
    </w:p>
  </w:comment>
  <w:comment w:id="119" w:author="Martin FS" w:date="2022-12-27T13:05:00Z" w:initials="MF">
    <w:p w14:paraId="06BDB36F" w14:textId="697F2BA9" w:rsidR="009670C8" w:rsidRDefault="009670C8">
      <w:pPr>
        <w:pStyle w:val="CommentText"/>
        <w:rPr>
          <w:lang w:val="es-ES"/>
        </w:rPr>
      </w:pPr>
      <w:r>
        <w:rPr>
          <w:rStyle w:val="CommentReference"/>
        </w:rPr>
        <w:annotationRef/>
      </w:r>
      <w:r w:rsidRPr="009670C8">
        <w:rPr>
          <w:lang w:val="es-ES"/>
        </w:rPr>
        <w:t xml:space="preserve">qué interesante esta diferencia entre donar </w:t>
      </w:r>
      <w:r>
        <w:rPr>
          <w:lang w:val="es-ES"/>
        </w:rPr>
        <w:t xml:space="preserve">en España o donar en áfrica- Una duda, unas personas responden la pregunta de España y otros las de África, o ambas? </w:t>
      </w:r>
    </w:p>
    <w:p w14:paraId="04686BB1" w14:textId="77777777" w:rsidR="009670C8" w:rsidRDefault="009670C8">
      <w:pPr>
        <w:pStyle w:val="CommentText"/>
        <w:rPr>
          <w:lang w:val="es-ES"/>
        </w:rPr>
      </w:pPr>
    </w:p>
    <w:p w14:paraId="475E4CBA" w14:textId="33AE0CC8" w:rsidR="009670C8" w:rsidRPr="009670C8" w:rsidRDefault="009670C8">
      <w:pPr>
        <w:pStyle w:val="CommentText"/>
        <w:rPr>
          <w:lang w:val="es-ES"/>
        </w:rPr>
      </w:pPr>
      <w:r>
        <w:rPr>
          <w:lang w:val="es-ES"/>
        </w:rPr>
        <w:t>Lo digo porque si responden ambas, pueden empezar poniendo 50 euros en españa porque quieren quedarse para sí la mitad, y donar la mitad, y si luego les preguntas si quieren donar a áfrica, tienen qué repensar si quieren quedarse menos, o repartir esos 50 euros entre ambas preguntas. Quizás podría ser importante tener una pregunta en la que directamente se les dice esto, puedes donar una parte a ONG española que distribuirá el dinero a una persona necesitada en España, o a una ONG internacional que</w:t>
      </w:r>
      <w:r w:rsidRPr="009670C8">
        <w:rPr>
          <w:lang w:val="es-ES"/>
        </w:rPr>
        <w:t xml:space="preserve"> </w:t>
      </w:r>
      <w:r>
        <w:rPr>
          <w:lang w:val="es-ES"/>
        </w:rPr>
        <w:t xml:space="preserve">distribuirá el dinero a una persona necesitada en </w:t>
      </w:r>
      <w:r>
        <w:rPr>
          <w:lang w:val="es-ES"/>
        </w:rPr>
        <w:t>áfrica, y luego las personas que elijan simultáneamente en las dos barras</w:t>
      </w:r>
    </w:p>
  </w:comment>
  <w:comment w:id="133" w:author="Martin FS" w:date="2022-12-27T13:09:00Z" w:initials="MF">
    <w:p w14:paraId="6D30F5E4" w14:textId="269D8EB2" w:rsidR="009670C8" w:rsidRPr="009670C8" w:rsidRDefault="009670C8">
      <w:pPr>
        <w:pStyle w:val="CommentText"/>
        <w:rPr>
          <w:lang w:val="es-ES"/>
        </w:rPr>
      </w:pPr>
      <w:r>
        <w:rPr>
          <w:rStyle w:val="CommentReference"/>
        </w:rPr>
        <w:annotationRef/>
      </w:r>
      <w:r w:rsidRPr="009670C8">
        <w:rPr>
          <w:lang w:val="es-ES"/>
        </w:rPr>
        <w:t>añadir</w:t>
      </w:r>
      <w:r>
        <w:rPr>
          <w:lang w:val="es-ES"/>
        </w:rPr>
        <w:t xml:space="preserve">ía: </w:t>
      </w:r>
      <w:r w:rsidRPr="009670C8">
        <w:rPr>
          <w:lang w:val="es-ES"/>
        </w:rPr>
        <w:t xml:space="preserve"> X países</w:t>
      </w:r>
      <w:r>
        <w:rPr>
          <w:lang w:val="es-ES"/>
        </w:rPr>
        <w:t xml:space="preserve"> (el número exacto)</w:t>
      </w:r>
      <w:r w:rsidRPr="009670C8">
        <w:rPr>
          <w:lang w:val="es-ES"/>
        </w:rPr>
        <w:t xml:space="preserve">, la mayoría de ellos en </w:t>
      </w:r>
      <w:r>
        <w:rPr>
          <w:lang w:val="es-ES"/>
        </w:rPr>
        <w:t>Afríca, donde viven….</w:t>
      </w:r>
    </w:p>
  </w:comment>
  <w:comment w:id="156" w:author="Martin FS" w:date="2022-12-27T13:19:00Z" w:initials="MF">
    <w:p w14:paraId="3D633E3D" w14:textId="08B25E4E" w:rsidR="00B86E25" w:rsidRPr="00B86E25" w:rsidRDefault="00B86E25">
      <w:pPr>
        <w:pStyle w:val="CommentText"/>
        <w:rPr>
          <w:lang w:val="es-ES"/>
        </w:rPr>
      </w:pPr>
      <w:r>
        <w:rPr>
          <w:rStyle w:val="CommentReference"/>
        </w:rPr>
        <w:annotationRef/>
      </w:r>
      <w:r w:rsidRPr="00B86E25">
        <w:rPr>
          <w:lang w:val="es-ES"/>
        </w:rPr>
        <w:t>interesante opción, no es welfare improving pero seguro que qui</w:t>
      </w:r>
      <w:r>
        <w:rPr>
          <w:lang w:val="es-ES"/>
        </w:rPr>
        <w:t>zás es una compensación atractiva para muchos votantes</w:t>
      </w:r>
    </w:p>
  </w:comment>
  <w:comment w:id="160" w:author="Martin FS" w:date="2022-12-27T13:21:00Z" w:initials="MF">
    <w:p w14:paraId="644C0576" w14:textId="7BCACC38" w:rsidR="002A40D8" w:rsidRDefault="002A40D8">
      <w:pPr>
        <w:pStyle w:val="CommentText"/>
      </w:pPr>
      <w:r>
        <w:rPr>
          <w:rStyle w:val="CommentReference"/>
        </w:rPr>
        <w:annotationRef/>
      </w:r>
      <w:r>
        <w:t>introducer candidatos españoles_</w:t>
      </w:r>
    </w:p>
  </w:comment>
  <w:comment w:id="161" w:author="Martin FS" w:date="2022-12-27T13:21:00Z" w:initials="MF">
    <w:p w14:paraId="504C51AE" w14:textId="021ACE7D" w:rsidR="002D2124" w:rsidRDefault="002D2124">
      <w:pPr>
        <w:pStyle w:val="CommentText"/>
      </w:pPr>
      <w:r>
        <w:rPr>
          <w:rStyle w:val="CommentReference"/>
        </w:rPr>
        <w:annotationRef/>
      </w:r>
      <w:r>
        <w:t>idem</w:t>
      </w:r>
    </w:p>
  </w:comment>
  <w:comment w:id="162" w:author="Martin FS" w:date="2022-12-27T13:21:00Z" w:initials="MF">
    <w:p w14:paraId="3F4B1AC9" w14:textId="33DFC616" w:rsidR="00764F58" w:rsidRDefault="00764F58">
      <w:pPr>
        <w:pStyle w:val="CommentText"/>
      </w:pPr>
      <w:r>
        <w:rPr>
          <w:rStyle w:val="CommentReference"/>
        </w:rPr>
        <w:annotationRef/>
      </w:r>
      <w:r>
        <w:t>corregir</w:t>
      </w:r>
    </w:p>
  </w:comment>
  <w:comment w:id="163" w:author="Martin FS" w:date="2022-12-27T13:22:00Z" w:initials="MF">
    <w:p w14:paraId="43093315" w14:textId="3D3965A2" w:rsidR="00764F58" w:rsidRPr="00764F58" w:rsidRDefault="00764F58">
      <w:pPr>
        <w:pStyle w:val="CommentText"/>
        <w:rPr>
          <w:lang w:val="es-ES"/>
        </w:rPr>
      </w:pPr>
      <w:r>
        <w:rPr>
          <w:rStyle w:val="CommentReference"/>
        </w:rPr>
        <w:annotationRef/>
      </w:r>
      <w:r w:rsidRPr="00764F58">
        <w:rPr>
          <w:lang w:val="es-ES"/>
        </w:rPr>
        <w:t>dado las características de España, con las identidades nacionales y los partidos regionalistas, quiz</w:t>
      </w:r>
      <w:r>
        <w:rPr>
          <w:lang w:val="es-ES"/>
        </w:rPr>
        <w:t>ás sería importante incluir eso aquí, me da que en Catalunya o país Vasco muchos votan para defender su región</w:t>
      </w:r>
    </w:p>
  </w:comment>
  <w:comment w:id="164" w:author="Martin FS" w:date="2022-12-27T13:24:00Z" w:initials="MF">
    <w:p w14:paraId="7EE702FB" w14:textId="3BA52BFA" w:rsidR="00764F58" w:rsidRPr="00764F58" w:rsidRDefault="00764F58">
      <w:pPr>
        <w:pStyle w:val="CommentText"/>
        <w:rPr>
          <w:lang w:val="es-ES"/>
        </w:rPr>
      </w:pPr>
      <w:r>
        <w:rPr>
          <w:rStyle w:val="CommentReference"/>
        </w:rPr>
        <w:annotationRef/>
      </w:r>
      <w:r w:rsidRPr="00764F58">
        <w:rPr>
          <w:lang w:val="es-ES"/>
        </w:rPr>
        <w:t>Sería interesante</w:t>
      </w:r>
      <w:r>
        <w:rPr>
          <w:lang w:val="es-ES"/>
        </w:rPr>
        <w:t xml:space="preserve"> hacer el mismo ejercicio con el PP, para la misma persona, lo apoyen o no</w:t>
      </w:r>
    </w:p>
  </w:comment>
  <w:comment w:id="190" w:author="Martin FS" w:date="2022-12-27T13:25:00Z" w:initials="MF">
    <w:p w14:paraId="34DF7B38" w14:textId="0DECAF44" w:rsidR="00764F58" w:rsidRPr="00764F58" w:rsidRDefault="00764F58">
      <w:pPr>
        <w:pStyle w:val="CommentText"/>
        <w:rPr>
          <w:lang w:val="es-ES"/>
        </w:rPr>
      </w:pPr>
      <w:r>
        <w:rPr>
          <w:rStyle w:val="CommentReference"/>
        </w:rPr>
        <w:annotationRef/>
      </w:r>
      <w:r w:rsidRPr="00764F58">
        <w:rPr>
          <w:lang w:val="es-ES"/>
        </w:rPr>
        <w:t>me aventuraría a decir que por las preguntas consultadas, la gente va a sentir un sesgo de izquierda hehe</w:t>
      </w:r>
      <w:bookmarkStart w:id="191" w:name="_GoBack"/>
      <w:bookmarkEnd w:id="19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EE3FCE" w15:done="0"/>
  <w15:commentEx w15:paraId="711281AC" w15:done="0"/>
  <w15:commentEx w15:paraId="6E059A65" w15:done="0"/>
  <w15:commentEx w15:paraId="6800F8B8" w15:done="0"/>
  <w15:commentEx w15:paraId="7D0DEAC5" w15:done="0"/>
  <w15:commentEx w15:paraId="75B02F05" w15:done="0"/>
  <w15:commentEx w15:paraId="39E5D43F" w15:done="0"/>
  <w15:commentEx w15:paraId="04D175F3" w15:done="0"/>
  <w15:commentEx w15:paraId="34860529" w15:done="0"/>
  <w15:commentEx w15:paraId="777F6C8E" w15:done="0"/>
  <w15:commentEx w15:paraId="01756DCC" w15:done="0"/>
  <w15:commentEx w15:paraId="71B2E995" w15:done="0"/>
  <w15:commentEx w15:paraId="12F311BA" w15:done="0"/>
  <w15:commentEx w15:paraId="37578C37" w15:done="0"/>
  <w15:commentEx w15:paraId="70C3AC49" w15:done="0"/>
  <w15:commentEx w15:paraId="2F9583D1" w15:done="0"/>
  <w15:commentEx w15:paraId="04E69B89" w15:done="0"/>
  <w15:commentEx w15:paraId="13095AE5" w15:done="0"/>
  <w15:commentEx w15:paraId="013D30E4" w15:done="0"/>
  <w15:commentEx w15:paraId="475E4CBA" w15:done="0"/>
  <w15:commentEx w15:paraId="6D30F5E4" w15:done="0"/>
  <w15:commentEx w15:paraId="3D633E3D" w15:done="0"/>
  <w15:commentEx w15:paraId="644C0576" w15:done="0"/>
  <w15:commentEx w15:paraId="504C51AE" w15:done="0"/>
  <w15:commentEx w15:paraId="3F4B1AC9" w15:done="0"/>
  <w15:commentEx w15:paraId="43093315" w15:done="0"/>
  <w15:commentEx w15:paraId="7EE702FB" w15:done="0"/>
  <w15:commentEx w15:paraId="34DF7B3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C7067E" w14:textId="77777777" w:rsidR="00FE1B3A" w:rsidRDefault="00FE1B3A">
      <w:pPr>
        <w:spacing w:line="240" w:lineRule="auto"/>
      </w:pPr>
      <w:r>
        <w:separator/>
      </w:r>
    </w:p>
  </w:endnote>
  <w:endnote w:type="continuationSeparator" w:id="0">
    <w:p w14:paraId="16CF8664" w14:textId="77777777" w:rsidR="00FE1B3A" w:rsidRDefault="00FE1B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31FE7" w14:textId="77777777" w:rsidR="005C18CD" w:rsidRDefault="005C18CD" w:rsidP="005C18CD">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218B9F69" w14:textId="77777777" w:rsidR="005C18CD" w:rsidRDefault="005C18CD" w:rsidP="005C18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46F1A" w14:textId="23C01AAD" w:rsidR="005C18CD" w:rsidRDefault="005C18CD" w:rsidP="005C18CD">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346AAB">
      <w:rPr>
        <w:rStyle w:val="PageNumber"/>
        <w:noProof/>
      </w:rPr>
      <w:t>50</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346AAB">
      <w:rPr>
        <w:rStyle w:val="PageNumber"/>
        <w:noProof/>
      </w:rPr>
      <w:t>50</w:t>
    </w:r>
    <w:r>
      <w:rPr>
        <w:rStyle w:val="PageNumber"/>
      </w:rPr>
      <w:fldChar w:fldCharType="end"/>
    </w:r>
  </w:p>
  <w:p w14:paraId="79E71760" w14:textId="77777777" w:rsidR="005C18CD" w:rsidRDefault="005C1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3E7792" w14:textId="77777777" w:rsidR="00FE1B3A" w:rsidRDefault="00FE1B3A">
      <w:pPr>
        <w:spacing w:line="240" w:lineRule="auto"/>
      </w:pPr>
      <w:r>
        <w:separator/>
      </w:r>
    </w:p>
  </w:footnote>
  <w:footnote w:type="continuationSeparator" w:id="0">
    <w:p w14:paraId="667F3CB3" w14:textId="77777777" w:rsidR="00FE1B3A" w:rsidRDefault="00FE1B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BEE56" w14:textId="77777777" w:rsidR="005C18CD" w:rsidRDefault="005C18CD">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tin FS">
    <w15:presenceInfo w15:providerId="Windows Live" w15:userId="90e20c4d24fdab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trackRevision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021302"/>
    <w:rsid w:val="000A11EA"/>
    <w:rsid w:val="000A383E"/>
    <w:rsid w:val="002A40D8"/>
    <w:rsid w:val="002D2124"/>
    <w:rsid w:val="00346AAB"/>
    <w:rsid w:val="005121D2"/>
    <w:rsid w:val="00547CF6"/>
    <w:rsid w:val="005C18CD"/>
    <w:rsid w:val="00764F58"/>
    <w:rsid w:val="009670C8"/>
    <w:rsid w:val="00B70267"/>
    <w:rsid w:val="00B86E25"/>
    <w:rsid w:val="00C25A2C"/>
    <w:rsid w:val="00F22B15"/>
    <w:rsid w:val="00FE1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A42C"/>
  <w15:docId w15:val="{5ED05F6C-FB44-40F2-ADEF-8EFAA81B5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CommentReference">
    <w:name w:val="annotation reference"/>
    <w:basedOn w:val="DefaultParagraphFont"/>
    <w:uiPriority w:val="99"/>
    <w:semiHidden/>
    <w:unhideWhenUsed/>
    <w:rsid w:val="005121D2"/>
    <w:rPr>
      <w:sz w:val="16"/>
      <w:szCs w:val="16"/>
    </w:rPr>
  </w:style>
  <w:style w:type="paragraph" w:styleId="CommentText">
    <w:name w:val="annotation text"/>
    <w:basedOn w:val="Normal"/>
    <w:link w:val="CommentTextChar"/>
    <w:uiPriority w:val="99"/>
    <w:semiHidden/>
    <w:unhideWhenUsed/>
    <w:rsid w:val="005121D2"/>
    <w:pPr>
      <w:spacing w:line="240" w:lineRule="auto"/>
    </w:pPr>
    <w:rPr>
      <w:sz w:val="20"/>
      <w:szCs w:val="20"/>
    </w:rPr>
  </w:style>
  <w:style w:type="character" w:customStyle="1" w:styleId="CommentTextChar">
    <w:name w:val="Comment Text Char"/>
    <w:basedOn w:val="DefaultParagraphFont"/>
    <w:link w:val="CommentText"/>
    <w:uiPriority w:val="99"/>
    <w:semiHidden/>
    <w:rsid w:val="005121D2"/>
    <w:rPr>
      <w:sz w:val="20"/>
      <w:szCs w:val="20"/>
    </w:rPr>
  </w:style>
  <w:style w:type="paragraph" w:styleId="CommentSubject">
    <w:name w:val="annotation subject"/>
    <w:basedOn w:val="CommentText"/>
    <w:next w:val="CommentText"/>
    <w:link w:val="CommentSubjectChar"/>
    <w:uiPriority w:val="99"/>
    <w:semiHidden/>
    <w:unhideWhenUsed/>
    <w:rsid w:val="005121D2"/>
    <w:rPr>
      <w:b/>
      <w:bCs/>
    </w:rPr>
  </w:style>
  <w:style w:type="character" w:customStyle="1" w:styleId="CommentSubjectChar">
    <w:name w:val="Comment Subject Char"/>
    <w:basedOn w:val="CommentTextChar"/>
    <w:link w:val="CommentSubject"/>
    <w:uiPriority w:val="99"/>
    <w:semiHidden/>
    <w:rsid w:val="005121D2"/>
    <w:rPr>
      <w:b/>
      <w:bCs/>
      <w:sz w:val="20"/>
      <w:szCs w:val="20"/>
    </w:rPr>
  </w:style>
  <w:style w:type="paragraph" w:styleId="BalloonText">
    <w:name w:val="Balloon Text"/>
    <w:basedOn w:val="Normal"/>
    <w:link w:val="BalloonTextChar"/>
    <w:uiPriority w:val="99"/>
    <w:semiHidden/>
    <w:unhideWhenUsed/>
    <w:rsid w:val="005121D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1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50</Pages>
  <Words>6166</Words>
  <Characters>35150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EU</vt:lpstr>
    </vt:vector>
  </TitlesOfParts>
  <Company>Qualtrics</Company>
  <LinksUpToDate>false</LinksUpToDate>
  <CharactersWithSpaces>41234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dc:title>
  <dc:subject/>
  <dc:creator>Qualtrics</dc:creator>
  <cp:keywords/>
  <dc:description/>
  <cp:lastModifiedBy>Martin FS</cp:lastModifiedBy>
  <cp:revision>2</cp:revision>
  <dcterms:created xsi:type="dcterms:W3CDTF">2022-12-27T12:25:00Z</dcterms:created>
  <dcterms:modified xsi:type="dcterms:W3CDTF">2022-12-27T12:25:00Z</dcterms:modified>
</cp:coreProperties>
</file>