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A03A1" w14:textId="77777777" w:rsidR="00A4798D" w:rsidRPr="00A4798D" w:rsidRDefault="00A4798D" w:rsidP="00A4798D">
      <w:pPr>
        <w:rPr>
          <w:vanish/>
        </w:rPr>
      </w:pPr>
    </w:p>
    <w:p w14:paraId="3229F17C" w14:textId="77777777" w:rsidR="00A95CC1" w:rsidRPr="00A95CC1" w:rsidRDefault="00A95CC1" w:rsidP="00A95CC1">
      <w:pPr>
        <w:rPr>
          <w:vanish/>
        </w:rPr>
      </w:pPr>
    </w:p>
    <w:tbl>
      <w:tblPr>
        <w:tblW w:w="1623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504D"/>
        <w:tblLook w:val="04A0" w:firstRow="1" w:lastRow="0" w:firstColumn="1" w:lastColumn="0" w:noHBand="0" w:noVBand="1"/>
      </w:tblPr>
      <w:tblGrid>
        <w:gridCol w:w="16237"/>
      </w:tblGrid>
      <w:tr w:rsidR="00856D42" w:rsidRPr="00856D42" w14:paraId="466D604C" w14:textId="77777777" w:rsidTr="007106D3">
        <w:tc>
          <w:tcPr>
            <w:tcW w:w="16237" w:type="dxa"/>
            <w:shd w:val="clear" w:color="auto" w:fill="17365D"/>
          </w:tcPr>
          <w:p w14:paraId="0E21EC28" w14:textId="77777777" w:rsidR="00856D42" w:rsidRPr="00CA45F1" w:rsidRDefault="00856D42" w:rsidP="00856D42">
            <w:pPr>
              <w:jc w:val="center"/>
              <w:rPr>
                <w:rFonts w:ascii="Calibri" w:hAnsi="Calibri" w:cs="Calibri"/>
                <w:b/>
                <w:smallCaps/>
                <w:color w:val="FFFFFF"/>
                <w:sz w:val="32"/>
                <w:szCs w:val="40"/>
                <w:lang w:val="en-US"/>
              </w:rPr>
            </w:pPr>
            <w:r w:rsidRPr="00CA45F1">
              <w:rPr>
                <w:rFonts w:ascii="Calibri" w:hAnsi="Calibri" w:cs="Calibri"/>
                <w:b/>
                <w:smallCaps/>
                <w:color w:val="FFFFFF"/>
                <w:sz w:val="32"/>
                <w:szCs w:val="40"/>
                <w:lang w:val="en-US"/>
              </w:rPr>
              <w:t>third party material information</w:t>
            </w:r>
          </w:p>
        </w:tc>
      </w:tr>
    </w:tbl>
    <w:p w14:paraId="6D140C10" w14:textId="77777777" w:rsidR="007106D3" w:rsidRPr="007106D3" w:rsidRDefault="007106D3" w:rsidP="007106D3">
      <w:pPr>
        <w:rPr>
          <w:vanish/>
        </w:rPr>
      </w:pPr>
    </w:p>
    <w:tbl>
      <w:tblPr>
        <w:tblpPr w:leftFromText="180" w:rightFromText="180" w:vertAnchor="text" w:horzAnchor="page" w:tblpX="329" w:tblpY="-1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738"/>
      </w:tblGrid>
      <w:tr w:rsidR="004221F7" w:rsidRPr="005E1BF5" w14:paraId="5B39B78B" w14:textId="77777777" w:rsidTr="004221F7">
        <w:trPr>
          <w:trHeight w:val="279"/>
        </w:trPr>
        <w:tc>
          <w:tcPr>
            <w:tcW w:w="2376" w:type="dxa"/>
            <w:shd w:val="clear" w:color="auto" w:fill="auto"/>
          </w:tcPr>
          <w:p w14:paraId="351FB474" w14:textId="77777777" w:rsidR="004221F7" w:rsidRPr="005E1BF5" w:rsidRDefault="004221F7" w:rsidP="004221F7">
            <w:pPr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5E1BF5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Corresponding Author:</w:t>
            </w:r>
          </w:p>
        </w:tc>
        <w:tc>
          <w:tcPr>
            <w:tcW w:w="5738" w:type="dxa"/>
            <w:shd w:val="clear" w:color="auto" w:fill="auto"/>
          </w:tcPr>
          <w:p w14:paraId="1C5A9CAF" w14:textId="27A07345" w:rsidR="004221F7" w:rsidRPr="005E1BF5" w:rsidRDefault="002F395C" w:rsidP="004221F7">
            <w:pPr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Adrien Fabre</w:t>
            </w:r>
          </w:p>
        </w:tc>
      </w:tr>
      <w:tr w:rsidR="004221F7" w:rsidRPr="005E1BF5" w14:paraId="1DE9E362" w14:textId="77777777" w:rsidTr="004221F7">
        <w:trPr>
          <w:trHeight w:val="254"/>
        </w:trPr>
        <w:tc>
          <w:tcPr>
            <w:tcW w:w="2376" w:type="dxa"/>
            <w:shd w:val="clear" w:color="auto" w:fill="auto"/>
          </w:tcPr>
          <w:p w14:paraId="504344C2" w14:textId="77777777" w:rsidR="004221F7" w:rsidRPr="005E1BF5" w:rsidRDefault="004221F7" w:rsidP="004221F7">
            <w:pPr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5E1BF5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Manuscript Number:</w:t>
            </w:r>
          </w:p>
        </w:tc>
        <w:tc>
          <w:tcPr>
            <w:tcW w:w="5738" w:type="dxa"/>
            <w:shd w:val="clear" w:color="auto" w:fill="auto"/>
          </w:tcPr>
          <w:p w14:paraId="3FB1AA95" w14:textId="5FE1484E" w:rsidR="004221F7" w:rsidRPr="005E1BF5" w:rsidRDefault="002F395C" w:rsidP="004221F7">
            <w:pPr>
              <w:rPr>
                <w:rFonts w:ascii="Calibri" w:hAnsi="Calibri" w:cs="Calibri"/>
                <w:b/>
                <w:lang w:val="en-US"/>
              </w:rPr>
            </w:pPr>
            <w:r w:rsidRPr="002F395C">
              <w:rPr>
                <w:rFonts w:ascii="Calibri" w:hAnsi="Calibri" w:cs="Calibri"/>
                <w:b/>
                <w:lang w:val="en-US"/>
              </w:rPr>
              <w:t>NATHUMBEHAV-24041461B</w:t>
            </w:r>
            <w:bookmarkStart w:id="0" w:name="_GoBack"/>
            <w:bookmarkEnd w:id="0"/>
          </w:p>
        </w:tc>
      </w:tr>
    </w:tbl>
    <w:p w14:paraId="30C4E47E" w14:textId="77777777" w:rsidR="004221F7" w:rsidRPr="004221F7" w:rsidRDefault="004221F7" w:rsidP="00CA45F1">
      <w:pPr>
        <w:spacing w:beforeLines="20" w:before="48"/>
        <w:ind w:left="-851"/>
        <w:rPr>
          <w:rFonts w:ascii="Calibri" w:hAnsi="Calibri"/>
          <w:color w:val="000000"/>
          <w:sz w:val="10"/>
          <w:szCs w:val="18"/>
        </w:rPr>
      </w:pPr>
    </w:p>
    <w:p w14:paraId="0C7E90F7" w14:textId="77777777" w:rsidR="00576653" w:rsidRPr="009621D5" w:rsidRDefault="00BE6C17" w:rsidP="00CA45F1">
      <w:pPr>
        <w:spacing w:beforeLines="20" w:before="48"/>
        <w:ind w:left="-851"/>
        <w:rPr>
          <w:rFonts w:ascii="Calibri" w:hAnsi="Calibri"/>
          <w:b/>
          <w:color w:val="000000"/>
          <w:sz w:val="20"/>
          <w:szCs w:val="20"/>
        </w:rPr>
      </w:pPr>
      <w:r w:rsidRPr="00576653">
        <w:rPr>
          <w:rFonts w:ascii="Calibri" w:hAnsi="Calibri"/>
          <w:color w:val="000000"/>
          <w:sz w:val="20"/>
          <w:szCs w:val="20"/>
        </w:rPr>
        <w:t xml:space="preserve">If your article contains any </w:t>
      </w:r>
      <w:r w:rsidR="00576653" w:rsidRPr="00576653">
        <w:rPr>
          <w:rFonts w:ascii="Calibri" w:hAnsi="Calibri"/>
          <w:color w:val="000000"/>
          <w:sz w:val="20"/>
          <w:szCs w:val="20"/>
        </w:rPr>
        <w:t>display items (i</w:t>
      </w:r>
      <w:r w:rsidRPr="00576653">
        <w:rPr>
          <w:rFonts w:ascii="Calibri" w:hAnsi="Calibri"/>
          <w:color w:val="000000"/>
          <w:sz w:val="20"/>
          <w:szCs w:val="20"/>
        </w:rPr>
        <w:t>mages, figures, tables, videos or text boxes</w:t>
      </w:r>
      <w:r w:rsidR="00D932F7" w:rsidRPr="00576653">
        <w:rPr>
          <w:rFonts w:ascii="Calibri" w:hAnsi="Calibri"/>
          <w:color w:val="000000"/>
          <w:sz w:val="20"/>
          <w:szCs w:val="20"/>
        </w:rPr>
        <w:t>, or other material</w:t>
      </w:r>
      <w:r w:rsidR="00576653" w:rsidRPr="00576653">
        <w:rPr>
          <w:rFonts w:ascii="Calibri" w:hAnsi="Calibri"/>
          <w:color w:val="000000"/>
          <w:sz w:val="20"/>
          <w:szCs w:val="20"/>
        </w:rPr>
        <w:t xml:space="preserve">), or </w:t>
      </w:r>
      <w:r w:rsidR="00D932F7" w:rsidRPr="00576653">
        <w:rPr>
          <w:rFonts w:ascii="Calibri" w:hAnsi="Calibri"/>
          <w:color w:val="000000"/>
          <w:sz w:val="20"/>
          <w:szCs w:val="20"/>
        </w:rPr>
        <w:t>any elements within any display items</w:t>
      </w:r>
      <w:ins w:id="1" w:author="Matthew Jones" w:date="2021-04-23T08:35:00Z">
        <w:r w:rsidR="00EE222E">
          <w:rPr>
            <w:rFonts w:ascii="Calibri" w:hAnsi="Calibri"/>
            <w:color w:val="000000"/>
            <w:sz w:val="20"/>
            <w:szCs w:val="20"/>
          </w:rPr>
          <w:t>,</w:t>
        </w:r>
      </w:ins>
      <w:r w:rsidR="008B4BC7">
        <w:rPr>
          <w:rFonts w:ascii="Calibri" w:hAnsi="Calibri"/>
          <w:color w:val="000000"/>
          <w:sz w:val="20"/>
          <w:szCs w:val="20"/>
        </w:rPr>
        <w:t xml:space="preserve"> </w:t>
      </w:r>
      <w:r w:rsidRPr="00576653">
        <w:rPr>
          <w:rFonts w:ascii="Calibri" w:hAnsi="Calibri"/>
          <w:color w:val="000000"/>
          <w:sz w:val="20"/>
          <w:szCs w:val="20"/>
        </w:rPr>
        <w:t>that are ada</w:t>
      </w:r>
      <w:r w:rsidR="0031173E" w:rsidRPr="00576653">
        <w:rPr>
          <w:rFonts w:ascii="Calibri" w:hAnsi="Calibri"/>
          <w:color w:val="000000"/>
          <w:sz w:val="20"/>
          <w:szCs w:val="20"/>
        </w:rPr>
        <w:t xml:space="preserve">pted or reproduced from </w:t>
      </w:r>
      <w:r w:rsidR="00576653" w:rsidRPr="00576653">
        <w:rPr>
          <w:rFonts w:ascii="Calibri" w:hAnsi="Calibri"/>
          <w:color w:val="000000"/>
          <w:sz w:val="20"/>
          <w:szCs w:val="20"/>
        </w:rPr>
        <w:t>a previously published work</w:t>
      </w:r>
      <w:r w:rsidR="008B4BC7">
        <w:rPr>
          <w:rFonts w:ascii="Calibri" w:hAnsi="Calibri"/>
          <w:color w:val="000000"/>
          <w:sz w:val="20"/>
          <w:szCs w:val="20"/>
        </w:rPr>
        <w:t xml:space="preserve">, </w:t>
      </w:r>
      <w:r w:rsidR="0031173E" w:rsidRPr="00576653">
        <w:rPr>
          <w:rFonts w:ascii="Calibri" w:hAnsi="Calibri"/>
          <w:color w:val="000000"/>
          <w:sz w:val="20"/>
          <w:szCs w:val="20"/>
        </w:rPr>
        <w:t>or that are owned by a third-party</w:t>
      </w:r>
      <w:r w:rsidR="00576653" w:rsidRPr="00576653">
        <w:rPr>
          <w:rFonts w:ascii="Calibri" w:hAnsi="Calibri"/>
          <w:color w:val="000000"/>
          <w:sz w:val="20"/>
          <w:szCs w:val="20"/>
        </w:rPr>
        <w:t>,</w:t>
      </w:r>
      <w:r w:rsidR="0031173E" w:rsidRPr="00576653">
        <w:rPr>
          <w:rFonts w:ascii="Calibri" w:hAnsi="Calibri"/>
          <w:color w:val="000000"/>
          <w:sz w:val="20"/>
          <w:szCs w:val="20"/>
        </w:rPr>
        <w:t xml:space="preserve"> </w:t>
      </w:r>
      <w:r w:rsidR="006E11F6" w:rsidRPr="00576653">
        <w:rPr>
          <w:rFonts w:ascii="Calibri" w:hAnsi="Calibri"/>
          <w:color w:val="000000"/>
          <w:sz w:val="20"/>
          <w:szCs w:val="20"/>
        </w:rPr>
        <w:t>please provide us with the details of the origi</w:t>
      </w:r>
      <w:r w:rsidR="004221F7" w:rsidRPr="00576653">
        <w:rPr>
          <w:rFonts w:ascii="Calibri" w:hAnsi="Calibri"/>
          <w:color w:val="000000"/>
          <w:sz w:val="20"/>
          <w:szCs w:val="20"/>
        </w:rPr>
        <w:t>nal source of each item</w:t>
      </w:r>
      <w:r w:rsidR="000C6C3A" w:rsidRPr="00576653">
        <w:rPr>
          <w:rFonts w:ascii="Calibri" w:hAnsi="Calibri"/>
          <w:color w:val="000000"/>
          <w:sz w:val="20"/>
          <w:szCs w:val="20"/>
        </w:rPr>
        <w:t>.</w:t>
      </w:r>
      <w:r w:rsidR="00E44D91" w:rsidRPr="00576653">
        <w:rPr>
          <w:rFonts w:ascii="Calibri" w:hAnsi="Calibri"/>
          <w:color w:val="000000"/>
          <w:sz w:val="20"/>
          <w:szCs w:val="20"/>
        </w:rPr>
        <w:t xml:space="preserve"> </w:t>
      </w:r>
      <w:r w:rsidR="00634615" w:rsidRPr="009621D5">
        <w:rPr>
          <w:rFonts w:ascii="Calibri" w:hAnsi="Calibri"/>
          <w:b/>
          <w:color w:val="000000"/>
          <w:sz w:val="20"/>
          <w:szCs w:val="20"/>
        </w:rPr>
        <w:t xml:space="preserve">It is your responsibility to obtain </w:t>
      </w:r>
      <w:r w:rsidR="00EE222E">
        <w:rPr>
          <w:rFonts w:ascii="Calibri" w:hAnsi="Calibri"/>
          <w:b/>
          <w:color w:val="000000"/>
          <w:sz w:val="20"/>
          <w:szCs w:val="20"/>
        </w:rPr>
        <w:t>an</w:t>
      </w:r>
      <w:r w:rsidR="00EE222E" w:rsidRPr="009621D5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634615" w:rsidRPr="009621D5">
        <w:rPr>
          <w:rFonts w:ascii="Calibri" w:hAnsi="Calibri"/>
          <w:b/>
          <w:color w:val="000000"/>
          <w:sz w:val="20"/>
          <w:szCs w:val="20"/>
        </w:rPr>
        <w:t xml:space="preserve">appropriate grant of rights, </w:t>
      </w:r>
      <w:r w:rsidR="00EE222E">
        <w:rPr>
          <w:rFonts w:ascii="Calibri" w:hAnsi="Calibri"/>
          <w:b/>
          <w:color w:val="000000"/>
          <w:sz w:val="20"/>
          <w:szCs w:val="20"/>
        </w:rPr>
        <w:t xml:space="preserve">which includes </w:t>
      </w:r>
      <w:r w:rsidR="00634615" w:rsidRPr="009621D5">
        <w:rPr>
          <w:rFonts w:ascii="Calibri" w:hAnsi="Calibri"/>
          <w:b/>
          <w:color w:val="000000"/>
          <w:sz w:val="20"/>
          <w:szCs w:val="20"/>
        </w:rPr>
        <w:t xml:space="preserve">but </w:t>
      </w:r>
      <w:r w:rsidR="00EE222E">
        <w:rPr>
          <w:rFonts w:ascii="Calibri" w:hAnsi="Calibri"/>
          <w:b/>
          <w:color w:val="000000"/>
          <w:sz w:val="20"/>
          <w:szCs w:val="20"/>
        </w:rPr>
        <w:t xml:space="preserve">is </w:t>
      </w:r>
      <w:r w:rsidR="00634615" w:rsidRPr="009621D5">
        <w:rPr>
          <w:rFonts w:ascii="Calibri" w:hAnsi="Calibri"/>
          <w:b/>
          <w:color w:val="000000"/>
          <w:sz w:val="20"/>
          <w:szCs w:val="20"/>
        </w:rPr>
        <w:t>not limited to RightsLink/Copyright Clearance Center confirmations, license forms, purchase orders, or emails verifying permission, and submit them as PDFs along with this form.</w:t>
      </w:r>
    </w:p>
    <w:p w14:paraId="6E8C0960" w14:textId="77777777" w:rsidR="009621D5" w:rsidRPr="00576653" w:rsidRDefault="009621D5" w:rsidP="00CA45F1">
      <w:pPr>
        <w:spacing w:beforeLines="20" w:before="48"/>
        <w:ind w:left="-851"/>
        <w:rPr>
          <w:rFonts w:ascii="Calibri" w:hAnsi="Calibri" w:cs="Calibri"/>
          <w:i/>
          <w:sz w:val="20"/>
          <w:szCs w:val="20"/>
          <w:lang w:val="en-US"/>
        </w:rPr>
      </w:pPr>
    </w:p>
    <w:p w14:paraId="0D50AA2E" w14:textId="77777777" w:rsidR="00783F6E" w:rsidRPr="009621D5" w:rsidRDefault="009E0B5E" w:rsidP="00CA45F1">
      <w:pPr>
        <w:ind w:left="-851"/>
        <w:jc w:val="center"/>
        <w:rPr>
          <w:rFonts w:ascii="Calibri" w:hAnsi="Calibri" w:cs="Calibri"/>
          <w:b/>
          <w:sz w:val="22"/>
          <w:szCs w:val="22"/>
          <w:lang w:val="en-US"/>
        </w:rPr>
      </w:pPr>
      <w:r w:rsidRPr="009621D5">
        <w:rPr>
          <w:rFonts w:ascii="Calibri" w:hAnsi="Calibri" w:cs="Calibri"/>
          <w:b/>
          <w:sz w:val="22"/>
          <w:szCs w:val="22"/>
          <w:lang w:val="en-US"/>
        </w:rPr>
        <w:t xml:space="preserve">Please note that we may not </w:t>
      </w:r>
      <w:r w:rsidR="0031173E" w:rsidRPr="009621D5">
        <w:rPr>
          <w:rFonts w:ascii="Calibri" w:hAnsi="Calibri" w:cs="Calibri"/>
          <w:b/>
          <w:sz w:val="22"/>
          <w:szCs w:val="22"/>
          <w:lang w:val="en-US"/>
        </w:rPr>
        <w:t xml:space="preserve">always </w:t>
      </w:r>
      <w:r w:rsidRPr="009621D5">
        <w:rPr>
          <w:rFonts w:ascii="Calibri" w:hAnsi="Calibri" w:cs="Calibri"/>
          <w:b/>
          <w:sz w:val="22"/>
          <w:szCs w:val="22"/>
          <w:lang w:val="en-US"/>
        </w:rPr>
        <w:t xml:space="preserve">be able to include material </w:t>
      </w:r>
      <w:r w:rsidR="0031173E" w:rsidRPr="009621D5">
        <w:rPr>
          <w:rFonts w:ascii="Calibri" w:hAnsi="Calibri" w:cs="Calibri"/>
          <w:b/>
          <w:sz w:val="22"/>
          <w:szCs w:val="22"/>
          <w:lang w:val="en-US"/>
        </w:rPr>
        <w:t xml:space="preserve">that is owned by </w:t>
      </w:r>
      <w:proofErr w:type="gramStart"/>
      <w:r w:rsidR="0031173E" w:rsidRPr="009621D5">
        <w:rPr>
          <w:rFonts w:ascii="Calibri" w:hAnsi="Calibri" w:cs="Calibri"/>
          <w:b/>
          <w:sz w:val="22"/>
          <w:szCs w:val="22"/>
          <w:lang w:val="en-US"/>
        </w:rPr>
        <w:t>third-parties</w:t>
      </w:r>
      <w:proofErr w:type="gramEnd"/>
      <w:r w:rsidRPr="009621D5">
        <w:rPr>
          <w:rFonts w:ascii="Calibri" w:hAnsi="Calibri" w:cs="Calibri"/>
          <w:b/>
          <w:sz w:val="22"/>
          <w:szCs w:val="22"/>
          <w:lang w:val="en-US"/>
        </w:rPr>
        <w:t xml:space="preserve">; </w:t>
      </w:r>
      <w:r w:rsidR="0014755D" w:rsidRPr="009621D5">
        <w:rPr>
          <w:rFonts w:ascii="Calibri" w:hAnsi="Calibri" w:cs="Calibri"/>
          <w:b/>
          <w:sz w:val="22"/>
          <w:szCs w:val="22"/>
          <w:lang w:val="en-US"/>
        </w:rPr>
        <w:t xml:space="preserve">in </w:t>
      </w:r>
      <w:r w:rsidR="0031173E" w:rsidRPr="009621D5">
        <w:rPr>
          <w:rFonts w:ascii="Calibri" w:hAnsi="Calibri" w:cs="Calibri"/>
          <w:b/>
          <w:sz w:val="22"/>
          <w:szCs w:val="22"/>
          <w:lang w:val="en-US"/>
        </w:rPr>
        <w:t xml:space="preserve">which </w:t>
      </w:r>
      <w:r w:rsidR="0014755D" w:rsidRPr="009621D5">
        <w:rPr>
          <w:rFonts w:ascii="Calibri" w:hAnsi="Calibri" w:cs="Calibri"/>
          <w:b/>
          <w:sz w:val="22"/>
          <w:szCs w:val="22"/>
          <w:lang w:val="en-US"/>
        </w:rPr>
        <w:t>case w</w:t>
      </w:r>
      <w:r w:rsidR="00783F6E" w:rsidRPr="009621D5">
        <w:rPr>
          <w:rFonts w:ascii="Calibri" w:hAnsi="Calibri" w:cs="Calibri"/>
          <w:b/>
          <w:sz w:val="22"/>
          <w:szCs w:val="22"/>
          <w:lang w:val="en-US"/>
        </w:rPr>
        <w:t>e will contact you for alternative</w:t>
      </w:r>
      <w:r w:rsidR="0031173E" w:rsidRPr="009621D5">
        <w:rPr>
          <w:rFonts w:ascii="Calibri" w:hAnsi="Calibri" w:cs="Calibri"/>
          <w:b/>
          <w:sz w:val="22"/>
          <w:szCs w:val="22"/>
          <w:lang w:val="en-US"/>
        </w:rPr>
        <w:t>s</w:t>
      </w:r>
      <w:r w:rsidR="000C6C3A" w:rsidRPr="009621D5">
        <w:rPr>
          <w:rFonts w:ascii="Calibri" w:hAnsi="Calibri" w:cs="Calibri"/>
          <w:b/>
          <w:sz w:val="22"/>
          <w:szCs w:val="22"/>
          <w:lang w:val="en-US"/>
        </w:rPr>
        <w:t>.</w:t>
      </w:r>
    </w:p>
    <w:p w14:paraId="6A9D5564" w14:textId="77777777" w:rsidR="0043687E" w:rsidRPr="00576653" w:rsidRDefault="0043687E" w:rsidP="00CA45F1">
      <w:pPr>
        <w:ind w:left="-851"/>
        <w:rPr>
          <w:rFonts w:ascii="Calibri" w:hAnsi="Calibri" w:cs="Calibri"/>
          <w:sz w:val="20"/>
          <w:szCs w:val="20"/>
          <w:lang w:val="en-US"/>
        </w:rPr>
      </w:pPr>
    </w:p>
    <w:p w14:paraId="30E1BD63" w14:textId="77777777" w:rsidR="00B016A9" w:rsidRPr="00634615" w:rsidRDefault="00783F6E" w:rsidP="00634615">
      <w:pPr>
        <w:spacing w:beforeLines="20" w:before="48"/>
        <w:ind w:left="-851"/>
        <w:rPr>
          <w:rFonts w:ascii="Calibri" w:hAnsi="Calibri" w:cs="Calibri"/>
          <w:sz w:val="20"/>
          <w:szCs w:val="20"/>
          <w:lang w:val="en-US"/>
        </w:rPr>
      </w:pPr>
      <w:r w:rsidRPr="00634615">
        <w:rPr>
          <w:rFonts w:ascii="Calibri" w:hAnsi="Calibri" w:cs="Calibri"/>
          <w:b/>
          <w:sz w:val="20"/>
          <w:szCs w:val="20"/>
          <w:lang w:val="en-US"/>
        </w:rPr>
        <w:t xml:space="preserve">Please </w:t>
      </w:r>
      <w:r w:rsidR="00634615" w:rsidRPr="00634615">
        <w:rPr>
          <w:rFonts w:ascii="Calibri" w:hAnsi="Calibri" w:cs="Calibri"/>
          <w:b/>
          <w:sz w:val="20"/>
          <w:szCs w:val="20"/>
          <w:lang w:val="en-US"/>
        </w:rPr>
        <w:t>complete</w:t>
      </w:r>
      <w:r w:rsidRPr="00634615">
        <w:rPr>
          <w:rFonts w:ascii="Calibri" w:hAnsi="Calibri" w:cs="Calibri"/>
          <w:b/>
          <w:sz w:val="20"/>
          <w:szCs w:val="20"/>
          <w:lang w:val="en-US"/>
        </w:rPr>
        <w:t xml:space="preserve"> columns </w:t>
      </w:r>
      <w:r w:rsidR="00634615" w:rsidRPr="00634615">
        <w:rPr>
          <w:rFonts w:ascii="Calibri" w:hAnsi="Calibri" w:cs="Calibri"/>
          <w:b/>
          <w:sz w:val="20"/>
          <w:szCs w:val="20"/>
          <w:lang w:val="en-US"/>
        </w:rPr>
        <w:t xml:space="preserve">1-6 </w:t>
      </w:r>
      <w:r w:rsidRPr="00634615">
        <w:rPr>
          <w:rFonts w:ascii="Calibri" w:hAnsi="Calibri" w:cs="Calibri"/>
          <w:b/>
          <w:sz w:val="20"/>
          <w:szCs w:val="20"/>
          <w:lang w:val="en-US"/>
        </w:rPr>
        <w:t>in the table below</w:t>
      </w:r>
      <w:r w:rsidR="004314F2" w:rsidRPr="00634615">
        <w:rPr>
          <w:rFonts w:ascii="Calibri" w:hAnsi="Calibri" w:cs="Calibri"/>
          <w:b/>
          <w:sz w:val="20"/>
          <w:szCs w:val="20"/>
          <w:lang w:val="en-US"/>
        </w:rPr>
        <w:t xml:space="preserve"> as completely as possible.</w:t>
      </w:r>
      <w:r w:rsidR="00634615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r w:rsidR="00634615" w:rsidRPr="00634615">
        <w:rPr>
          <w:rFonts w:ascii="Calibri" w:hAnsi="Calibri" w:cs="Calibri"/>
          <w:sz w:val="20"/>
          <w:szCs w:val="20"/>
          <w:lang w:val="en-US"/>
        </w:rPr>
        <w:t>Please n</w:t>
      </w:r>
      <w:r w:rsidR="00F81148" w:rsidRPr="00634615">
        <w:rPr>
          <w:rFonts w:ascii="Calibri" w:hAnsi="Calibri" w:cs="Calibri"/>
          <w:sz w:val="20"/>
          <w:szCs w:val="20"/>
          <w:lang w:val="en-US"/>
        </w:rPr>
        <w:t>ote</w:t>
      </w:r>
      <w:r w:rsidR="000C6C3A" w:rsidRPr="00634615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4314F2" w:rsidRPr="00634615">
        <w:rPr>
          <w:rFonts w:ascii="Calibri" w:hAnsi="Calibri" w:cs="Calibri"/>
          <w:sz w:val="20"/>
          <w:szCs w:val="20"/>
          <w:lang w:val="en-US"/>
        </w:rPr>
        <w:t xml:space="preserve">that </w:t>
      </w:r>
      <w:r w:rsidR="00D932F7" w:rsidRPr="00634615">
        <w:rPr>
          <w:rFonts w:ascii="Calibri" w:hAnsi="Calibri" w:cs="Calibri"/>
          <w:sz w:val="20"/>
          <w:szCs w:val="20"/>
          <w:lang w:val="en-US"/>
        </w:rPr>
        <w:t xml:space="preserve">any </w:t>
      </w:r>
      <w:r w:rsidR="000C6C3A" w:rsidRPr="00634615">
        <w:rPr>
          <w:rFonts w:ascii="Calibri" w:hAnsi="Calibri" w:cs="Calibri"/>
          <w:sz w:val="20"/>
          <w:szCs w:val="20"/>
          <w:lang w:val="en-US"/>
        </w:rPr>
        <w:t>display item</w:t>
      </w:r>
      <w:r w:rsidR="008E01DA">
        <w:rPr>
          <w:rFonts w:ascii="Calibri" w:hAnsi="Calibri" w:cs="Calibri"/>
          <w:sz w:val="20"/>
          <w:szCs w:val="20"/>
          <w:lang w:val="en-US"/>
        </w:rPr>
        <w:t>s</w:t>
      </w:r>
      <w:r w:rsidR="00D932F7" w:rsidRPr="00634615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1D1BA7">
        <w:rPr>
          <w:rFonts w:ascii="Calibri" w:hAnsi="Calibri" w:cs="Calibri"/>
          <w:sz w:val="20"/>
          <w:szCs w:val="20"/>
          <w:lang w:val="en-US"/>
        </w:rPr>
        <w:t>which ha</w:t>
      </w:r>
      <w:r w:rsidR="008E01DA">
        <w:rPr>
          <w:rFonts w:ascii="Calibri" w:hAnsi="Calibri" w:cs="Calibri"/>
          <w:sz w:val="20"/>
          <w:szCs w:val="20"/>
          <w:lang w:val="en-US"/>
        </w:rPr>
        <w:t>ve</w:t>
      </w:r>
      <w:r w:rsidR="001D1BA7">
        <w:rPr>
          <w:rFonts w:ascii="Calibri" w:hAnsi="Calibri" w:cs="Calibri"/>
          <w:sz w:val="20"/>
          <w:szCs w:val="20"/>
          <w:lang w:val="en-US"/>
        </w:rPr>
        <w:t xml:space="preserve"> been </w:t>
      </w:r>
      <w:r w:rsidR="00937663" w:rsidRPr="00634615">
        <w:rPr>
          <w:rFonts w:ascii="Calibri" w:hAnsi="Calibri" w:cs="Calibri"/>
          <w:sz w:val="20"/>
          <w:szCs w:val="20"/>
          <w:lang w:val="en-US"/>
        </w:rPr>
        <w:t>previous</w:t>
      </w:r>
      <w:r w:rsidR="00D932F7" w:rsidRPr="00634615">
        <w:rPr>
          <w:rFonts w:ascii="Calibri" w:hAnsi="Calibri" w:cs="Calibri"/>
          <w:sz w:val="20"/>
          <w:szCs w:val="20"/>
          <w:lang w:val="en-US"/>
        </w:rPr>
        <w:t>ly</w:t>
      </w:r>
      <w:r w:rsidR="00937663" w:rsidRPr="00634615">
        <w:rPr>
          <w:rFonts w:ascii="Calibri" w:hAnsi="Calibri" w:cs="Calibri"/>
          <w:sz w:val="20"/>
          <w:szCs w:val="20"/>
          <w:lang w:val="en-US"/>
        </w:rPr>
        <w:t xml:space="preserve"> publi</w:t>
      </w:r>
      <w:r w:rsidR="00D932F7" w:rsidRPr="00634615">
        <w:rPr>
          <w:rFonts w:ascii="Calibri" w:hAnsi="Calibri" w:cs="Calibri"/>
          <w:sz w:val="20"/>
          <w:szCs w:val="20"/>
          <w:lang w:val="en-US"/>
        </w:rPr>
        <w:t>shed</w:t>
      </w:r>
      <w:r w:rsidR="008E01DA">
        <w:rPr>
          <w:rFonts w:ascii="Calibri" w:hAnsi="Calibri" w:cs="Calibri"/>
          <w:sz w:val="20"/>
          <w:szCs w:val="20"/>
          <w:lang w:val="en-US"/>
        </w:rPr>
        <w:t xml:space="preserve"> where you fully or partly</w:t>
      </w:r>
      <w:r w:rsidR="008E01DA" w:rsidRPr="00634615">
        <w:rPr>
          <w:rFonts w:ascii="Calibri" w:hAnsi="Calibri" w:cs="Calibri"/>
          <w:sz w:val="20"/>
          <w:szCs w:val="20"/>
          <w:lang w:val="en-US"/>
        </w:rPr>
        <w:t xml:space="preserve"> own the copyright</w:t>
      </w:r>
      <w:r w:rsidR="008E01DA">
        <w:rPr>
          <w:rFonts w:ascii="Calibri" w:hAnsi="Calibri" w:cs="Calibri"/>
          <w:sz w:val="20"/>
          <w:szCs w:val="20"/>
          <w:lang w:val="en-US"/>
        </w:rPr>
        <w:t>,</w:t>
      </w:r>
      <w:r w:rsidR="008E01DA" w:rsidRPr="00634615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634615" w:rsidRPr="00634615">
        <w:rPr>
          <w:rFonts w:ascii="Calibri" w:hAnsi="Calibri" w:cs="Calibri"/>
          <w:sz w:val="20"/>
          <w:szCs w:val="20"/>
          <w:lang w:val="en-US"/>
        </w:rPr>
        <w:t xml:space="preserve">must be added to the numbered reference list </w:t>
      </w:r>
      <w:r w:rsidR="00634615">
        <w:rPr>
          <w:rFonts w:ascii="Calibri" w:hAnsi="Calibri" w:cs="Calibri"/>
          <w:sz w:val="20"/>
          <w:szCs w:val="20"/>
          <w:lang w:val="en-US"/>
        </w:rPr>
        <w:t xml:space="preserve">in your manuscript. </w:t>
      </w:r>
      <w:r w:rsidR="00D932F7" w:rsidRPr="00634615">
        <w:rPr>
          <w:rFonts w:ascii="Calibri" w:hAnsi="Calibri" w:cs="Calibri"/>
          <w:sz w:val="20"/>
          <w:szCs w:val="20"/>
          <w:lang w:val="en-US"/>
        </w:rPr>
        <w:t xml:space="preserve">If you have any questions regarding terms of reuse, copyright terms, or what constitutes third-party ownership, please contact us. </w:t>
      </w:r>
    </w:p>
    <w:p w14:paraId="5F2B538F" w14:textId="5B46BFA0" w:rsidR="004221F7" w:rsidRDefault="004221F7" w:rsidP="004221F7">
      <w:pPr>
        <w:ind w:hanging="720"/>
        <w:jc w:val="both"/>
        <w:rPr>
          <w:rFonts w:ascii="Calibri" w:hAnsi="Calibri" w:cs="Calibri"/>
          <w:sz w:val="6"/>
          <w:szCs w:val="18"/>
          <w:lang w:val="en-US"/>
        </w:rPr>
      </w:pPr>
    </w:p>
    <w:p w14:paraId="4432359E" w14:textId="77777777" w:rsidR="00664BC1" w:rsidRPr="004221F7" w:rsidRDefault="00664BC1" w:rsidP="004221F7">
      <w:pPr>
        <w:ind w:hanging="720"/>
        <w:jc w:val="both"/>
        <w:rPr>
          <w:rFonts w:ascii="Calibri" w:hAnsi="Calibri" w:cs="Calibri"/>
          <w:sz w:val="6"/>
          <w:szCs w:val="18"/>
          <w:lang w:val="en-US"/>
        </w:rPr>
      </w:pPr>
    </w:p>
    <w:tbl>
      <w:tblPr>
        <w:tblW w:w="16326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372"/>
        <w:gridCol w:w="2119"/>
        <w:gridCol w:w="2335"/>
        <w:gridCol w:w="1376"/>
        <w:gridCol w:w="1252"/>
        <w:gridCol w:w="1488"/>
        <w:gridCol w:w="1941"/>
        <w:gridCol w:w="1947"/>
        <w:gridCol w:w="1224"/>
      </w:tblGrid>
      <w:tr w:rsidR="00664BC1" w:rsidRPr="00FC1B7A" w14:paraId="0C816AB6" w14:textId="77777777" w:rsidTr="002F395C">
        <w:trPr>
          <w:trHeight w:val="370"/>
        </w:trPr>
        <w:tc>
          <w:tcPr>
            <w:tcW w:w="972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FB5BB" w14:textId="541DDB29" w:rsidR="00664BC1" w:rsidRPr="00FC1B7A" w:rsidRDefault="00664BC1" w:rsidP="00664BC1">
            <w:pPr>
              <w:rPr>
                <w:color w:val="C00000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Please type answers and return the document in word format</w:t>
            </w:r>
          </w:p>
        </w:tc>
        <w:tc>
          <w:tcPr>
            <w:tcW w:w="66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14:paraId="0C50A2C7" w14:textId="35A6A214" w:rsidR="00664BC1" w:rsidRPr="00E3676C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 w:eastAsia="en-US"/>
              </w:rPr>
            </w:pPr>
            <w:r w:rsidRPr="00E3676C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 w:eastAsia="en-US"/>
              </w:rPr>
              <w:t>OFFICE USE ONLY</w:t>
            </w:r>
          </w:p>
        </w:tc>
      </w:tr>
      <w:tr w:rsidR="0057127A" w:rsidRPr="00FC1B7A" w14:paraId="256A4A86" w14:textId="77777777" w:rsidTr="002F395C">
        <w:trPr>
          <w:trHeight w:val="330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08DA9" w14:textId="49EBDA92" w:rsidR="00664BC1" w:rsidRPr="00FC1B7A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76E2D" w14:textId="782CED66" w:rsidR="00664BC1" w:rsidRPr="00FC1B7A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A8FC2" w14:textId="6E9C6481" w:rsidR="00664BC1" w:rsidRPr="00FC1B7A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9F664" w14:textId="00C88BD9" w:rsidR="00664BC1" w:rsidRPr="00FC1B7A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E5057" w14:textId="28A9B55D" w:rsidR="00664BC1" w:rsidRPr="00FC1B7A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76653">
              <w:rPr>
                <w:rFonts w:ascii="Calibri" w:hAnsi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CF6AB" w14:textId="119F66BD" w:rsidR="00664BC1" w:rsidRPr="00081983" w:rsidRDefault="00664BC1" w:rsidP="00664BC1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57665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600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E19A2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18"/>
                <w:szCs w:val="18"/>
                <w:lang w:val="en-US" w:eastAsia="en-US"/>
              </w:rPr>
            </w:pPr>
          </w:p>
        </w:tc>
      </w:tr>
      <w:tr w:rsidR="00664BC1" w:rsidRPr="00FC1B7A" w14:paraId="615E5B88" w14:textId="77777777" w:rsidTr="002F395C">
        <w:trPr>
          <w:trHeight w:val="2193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7875B" w14:textId="77777777" w:rsidR="00664BC1" w:rsidRPr="005A5592" w:rsidRDefault="00664BC1" w:rsidP="00664B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A559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Display item number (including panel) in </w:t>
            </w:r>
            <w:r w:rsidRPr="005A559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US"/>
              </w:rPr>
              <w:t>your manuscript</w:t>
            </w:r>
          </w:p>
          <w:p w14:paraId="5C409396" w14:textId="77777777" w:rsidR="00664BC1" w:rsidRPr="002F395C" w:rsidRDefault="00664BC1" w:rsidP="00664BC1">
            <w:pPr>
              <w:jc w:val="center"/>
              <w:rPr>
                <w:lang w:val="fr-FR" w:eastAsia="en-US"/>
              </w:rPr>
            </w:pPr>
            <w:r w:rsidRPr="002F395C">
              <w:rPr>
                <w:rFonts w:ascii="Calibri" w:hAnsi="Calibri" w:cs="Calibri"/>
                <w:color w:val="000000"/>
                <w:sz w:val="20"/>
                <w:szCs w:val="20"/>
                <w:lang w:val="fr-FR" w:eastAsia="en-US"/>
              </w:rPr>
              <w:t xml:space="preserve">(E.g.: </w:t>
            </w:r>
            <w:proofErr w:type="spellStart"/>
            <w:r w:rsidRPr="002F395C">
              <w:rPr>
                <w:rFonts w:ascii="Calibri" w:hAnsi="Calibri" w:cs="Calibri"/>
                <w:color w:val="000000"/>
                <w:sz w:val="20"/>
                <w:szCs w:val="20"/>
                <w:lang w:val="fr-FR" w:eastAsia="en-US"/>
              </w:rPr>
              <w:t>Fig</w:t>
            </w:r>
            <w:proofErr w:type="spellEnd"/>
            <w:r w:rsidRPr="002F395C">
              <w:rPr>
                <w:rFonts w:ascii="Calibri" w:hAnsi="Calibri" w:cs="Calibri"/>
                <w:color w:val="000000"/>
                <w:sz w:val="20"/>
                <w:szCs w:val="20"/>
                <w:lang w:val="fr-FR" w:eastAsia="en-US"/>
              </w:rPr>
              <w:t xml:space="preserve"> 1A, Table 2 etc.)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AC00D" w14:textId="77777777" w:rsidR="00664BC1" w:rsidRPr="00FC1B7A" w:rsidRDefault="00664BC1" w:rsidP="00664BC1">
            <w:pPr>
              <w:jc w:val="center"/>
              <w:rPr>
                <w:sz w:val="18"/>
                <w:szCs w:val="18"/>
                <w:lang w:val="en-US" w:eastAsia="en-US"/>
              </w:rPr>
            </w:pPr>
            <w:r w:rsidRPr="00FC1B7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n-US"/>
              </w:rPr>
              <w:t>Adapting</w:t>
            </w:r>
            <w:r w:rsidRPr="00FC1B7A"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  <w:t xml:space="preserve"> (if changes </w:t>
            </w:r>
            <w:proofErr w:type="gramStart"/>
            <w:r w:rsidRPr="00FC1B7A"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  <w:t>are made or requested</w:t>
            </w:r>
            <w:proofErr w:type="gramEnd"/>
            <w:r w:rsidRPr="00FC1B7A"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  <w:t>)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or reproducing </w:t>
            </w:r>
            <w:r w:rsidRPr="00FC1B7A"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  <w:t>(if published exactly as in the source)?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69566" w14:textId="5F08956A" w:rsidR="00664BC1" w:rsidRPr="00FC1B7A" w:rsidRDefault="00664BC1" w:rsidP="00664BC1">
            <w:pPr>
              <w:jc w:val="center"/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Name and email of the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rights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holder 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(corresponding author, artist, colleague etc.)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E72B9" w14:textId="60514E54" w:rsidR="00664BC1" w:rsidRPr="00FC1B7A" w:rsidRDefault="00664BC1" w:rsidP="00664BC1">
            <w:pPr>
              <w:jc w:val="center"/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Reference of the original publication 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(i.e. Title,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 xml:space="preserve"> Author,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 xml:space="preserve"> Publisher, Publication, Year, Volume, Issue, Page Number, CC license)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US"/>
              </w:rPr>
              <w:t>and</w:t>
            </w:r>
            <w:r w:rsidRPr="008103C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full URL to the article or other source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FC1B7A">
              <w:rPr>
                <w:rFonts w:ascii="Calibri" w:hAnsi="Calibri" w:cs="Calibri"/>
                <w:i/>
                <w:color w:val="000000"/>
                <w:sz w:val="20"/>
                <w:szCs w:val="20"/>
                <w:lang w:val="en-US" w:eastAsia="en-US"/>
              </w:rPr>
              <w:t>if applicable.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0908" w14:textId="77777777" w:rsidR="00664BC1" w:rsidRPr="00FC1B7A" w:rsidRDefault="00664BC1" w:rsidP="00664BC1">
            <w:pPr>
              <w:jc w:val="center"/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Reference number of the original publication in 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US"/>
              </w:rPr>
              <w:t>your</w:t>
            </w:r>
            <w:r w:rsidRPr="00FC1B7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manuscript 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E.g.: R</w:t>
            </w:r>
            <w:r w:rsidRPr="00FC1B7A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eference 10)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B7258" w14:textId="5B9E076D" w:rsidR="00664BC1" w:rsidRPr="00081983" w:rsidRDefault="00664BC1" w:rsidP="00664BC1">
            <w:pPr>
              <w:jc w:val="center"/>
              <w:rPr>
                <w:sz w:val="18"/>
                <w:szCs w:val="18"/>
                <w:lang w:val="en-US" w:eastAsia="en-US"/>
              </w:rPr>
            </w:pPr>
            <w:r w:rsidRPr="00081983">
              <w:rPr>
                <w:rFonts w:ascii="Calibri" w:hAnsi="Calibri"/>
                <w:b/>
                <w:bCs/>
                <w:sz w:val="18"/>
                <w:szCs w:val="18"/>
              </w:rPr>
              <w:t>Display item number (including panel) in original publication</w:t>
            </w:r>
            <w:r w:rsidRPr="00081983">
              <w:rPr>
                <w:rFonts w:ascii="Calibri" w:hAnsi="Calibri"/>
                <w:b/>
                <w:bCs/>
                <w:i/>
                <w:sz w:val="18"/>
                <w:szCs w:val="18"/>
              </w:rPr>
              <w:t xml:space="preserve">, </w:t>
            </w:r>
            <w:r w:rsidRPr="00081983">
              <w:rPr>
                <w:rFonts w:ascii="Calibri" w:hAnsi="Calibri"/>
                <w:bCs/>
                <w:i/>
                <w:sz w:val="18"/>
                <w:szCs w:val="18"/>
              </w:rPr>
              <w:t>if applicable</w:t>
            </w:r>
            <w:r w:rsidRPr="00081983">
              <w:rPr>
                <w:rFonts w:ascii="Calibri" w:hAnsi="Calibri"/>
                <w:b/>
                <w:bCs/>
                <w:i/>
                <w:sz w:val="18"/>
                <w:szCs w:val="18"/>
              </w:rPr>
              <w:t xml:space="preserve"> </w:t>
            </w:r>
            <w:r w:rsidRPr="00081983">
              <w:rPr>
                <w:rFonts w:ascii="Calibri" w:hAnsi="Calibri" w:cs="Calibri"/>
                <w:bCs/>
                <w:color w:val="000000"/>
                <w:sz w:val="18"/>
                <w:szCs w:val="18"/>
                <w:lang w:val="en-US" w:eastAsia="en-US"/>
              </w:rPr>
              <w:t>(</w:t>
            </w:r>
            <w:r w:rsidRPr="00081983"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  <w:t>E.g.: Fig 3C, Table 2 etc.)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45F3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HOUSE STYLE?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BBE6D04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ADDITIONAL INFO</w:t>
            </w:r>
          </w:p>
          <w:p w14:paraId="33692877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>Include the following if house style is:</w:t>
            </w:r>
          </w:p>
          <w:p w14:paraId="64423A4A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Non-SN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 – Publisher</w:t>
            </w:r>
          </w:p>
          <w:p w14:paraId="5BC319A6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CC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 – CC license version, 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u w:val="single"/>
                <w:lang w:val="en-US" w:eastAsia="en-US"/>
              </w:rPr>
              <w:t>plus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 link to CC license</w:t>
            </w:r>
          </w:p>
          <w:p w14:paraId="66BBDD4E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Unpublished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 – Copyright Holder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14:paraId="5025D7AC" w14:textId="77777777" w:rsid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  <w:lang w:val="en-US" w:eastAsia="en-US"/>
              </w:rPr>
            </w:pPr>
          </w:p>
          <w:p w14:paraId="56CFAF42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 xml:space="preserve">ALTERNATIVE CREDIT </w:t>
            </w:r>
          </w:p>
          <w:p w14:paraId="788365A4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>IF NOT HOUSE STYLE</w:t>
            </w:r>
          </w:p>
          <w:p w14:paraId="63DF4FA5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Credit line provided by copyright holder, </w:t>
            </w:r>
          </w:p>
          <w:p w14:paraId="08FF4B94" w14:textId="77777777" w:rsidR="00664BC1" w:rsidRPr="00E3676C" w:rsidRDefault="00664BC1" w:rsidP="00664BC1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n-US" w:eastAsia="en-US"/>
              </w:rPr>
            </w:pP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 xml:space="preserve">or specified in license terms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</w:tcPr>
          <w:p w14:paraId="4503300D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18"/>
                <w:szCs w:val="18"/>
                <w:lang w:val="en-US" w:eastAsia="en-US"/>
              </w:rPr>
            </w:pPr>
          </w:p>
          <w:p w14:paraId="265740E9" w14:textId="77777777" w:rsidR="00664BC1" w:rsidRPr="00664BC1" w:rsidRDefault="00664BC1" w:rsidP="00664BC1">
            <w:pPr>
              <w:rPr>
                <w:rFonts w:ascii="Calibri" w:hAnsi="Calibri" w:cs="Calibri"/>
                <w:b/>
                <w:bCs/>
                <w:i/>
                <w:color w:val="595959"/>
                <w:sz w:val="18"/>
                <w:szCs w:val="18"/>
                <w:lang w:val="en-US" w:eastAsia="en-US"/>
              </w:rPr>
            </w:pPr>
          </w:p>
          <w:p w14:paraId="7C61EA7B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b/>
                <w:bCs/>
                <w:i/>
                <w:color w:val="595959"/>
                <w:sz w:val="18"/>
                <w:szCs w:val="18"/>
                <w:lang w:val="en-US" w:eastAsia="en-US"/>
              </w:rPr>
            </w:pP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18"/>
                <w:szCs w:val="18"/>
                <w:lang w:val="en-US" w:eastAsia="en-US"/>
              </w:rPr>
              <w:t>LICENSE COLLECTED</w:t>
            </w:r>
          </w:p>
          <w:p w14:paraId="536D6798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18"/>
                <w:szCs w:val="18"/>
                <w:lang w:val="en-US" w:eastAsia="en-US"/>
              </w:rPr>
            </w:pPr>
            <w:r w:rsidRPr="00664BC1">
              <w:rPr>
                <w:rFonts w:ascii="Calibri" w:hAnsi="Calibri" w:cs="Calibri"/>
                <w:i/>
                <w:color w:val="595959"/>
                <w:sz w:val="18"/>
                <w:szCs w:val="18"/>
                <w:lang w:val="en-US" w:eastAsia="en-US"/>
              </w:rPr>
              <w:t xml:space="preserve">(Y/N) </w:t>
            </w:r>
          </w:p>
          <w:p w14:paraId="272C1640" w14:textId="77777777" w:rsidR="00664BC1" w:rsidRPr="00664BC1" w:rsidRDefault="00664BC1" w:rsidP="00664BC1">
            <w:pPr>
              <w:jc w:val="center"/>
              <w:rPr>
                <w:rFonts w:ascii="Calibri" w:hAnsi="Calibri" w:cs="Calibri"/>
                <w:i/>
                <w:color w:val="595959"/>
                <w:sz w:val="18"/>
                <w:szCs w:val="18"/>
                <w:lang w:val="en-US" w:eastAsia="en-US"/>
              </w:rPr>
            </w:pP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>and</w:t>
            </w:r>
            <w:r w:rsidRPr="00664BC1">
              <w:rPr>
                <w:rFonts w:ascii="Calibri" w:hAnsi="Calibri" w:cs="Calibri"/>
                <w:b/>
                <w:bCs/>
                <w:i/>
                <w:color w:val="595959"/>
                <w:sz w:val="20"/>
                <w:szCs w:val="20"/>
                <w:lang w:val="en-US" w:eastAsia="en-US"/>
              </w:rPr>
              <w:t xml:space="preserve"> cost</w:t>
            </w:r>
            <w:r w:rsidRPr="00664BC1">
              <w:rPr>
                <w:rFonts w:ascii="Calibri" w:hAnsi="Calibri" w:cs="Calibri"/>
                <w:i/>
                <w:color w:val="595959"/>
                <w:sz w:val="20"/>
                <w:szCs w:val="20"/>
                <w:lang w:val="en-US" w:eastAsia="en-US"/>
              </w:rPr>
              <w:t>, if applicable</w:t>
            </w:r>
          </w:p>
        </w:tc>
      </w:tr>
      <w:tr w:rsidR="001159E1" w:rsidRPr="00FC1B7A" w14:paraId="2FED41DA" w14:textId="77777777" w:rsidTr="002F395C">
        <w:trPr>
          <w:trHeight w:val="268"/>
        </w:trPr>
        <w:tc>
          <w:tcPr>
            <w:tcW w:w="12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58C7" w14:textId="5FA9A8DE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  <w:r w:rsid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Figures S9, S10, S49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CB78" w14:textId="52F73446" w:rsidR="001159E1" w:rsidRPr="00FC1B7A" w:rsidRDefault="002F395C" w:rsidP="001159E1">
            <w:pPr>
              <w:rPr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Adapting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9A21" w14:textId="13056655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  <w:r w:rsidR="002F395C" w:rsidRP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Map data from Natural Earth. Fr</w:t>
            </w:r>
            <w:r w:rsid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ee vector and raster map data@</w:t>
            </w:r>
            <w:r w:rsidR="002F395C" w:rsidRP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naturalearthdata.com.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3AE2A" w14:textId="4DF7A4AD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  <w:r w:rsid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Not Applicable (public domain).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7AB7" w14:textId="2DBC6AF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  <w:r w:rsid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Not Applicable (public domain).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A940" w14:textId="2255EF0E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  <w:r w:rsidR="002F395C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Not Applicable (public domain).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0"/>
              <w:szCs w:val="20"/>
              <w:lang w:val="en-US" w:eastAsia="en-US"/>
            </w:rPr>
            <w:alias w:val="House style?"/>
            <w:tag w:val="House style?"/>
            <w:id w:val="-1756971052"/>
            <w:placeholder>
              <w:docPart w:val="6301E88BA5B4465282928C273548429E"/>
            </w:placeholder>
            <w:showingPlcHdr/>
            <w:comboBox>
              <w:listItem w:value="Choose an item."/>
              <w:listItem w:displayText="No" w:value="No"/>
              <w:listItem w:displayText="Yes - SN" w:value="Yes - SN"/>
              <w:listItem w:displayText="Yes - non-SN" w:value="Yes - non-SN"/>
              <w:listItem w:displayText="Yes - CC" w:value="Yes - CC"/>
              <w:listItem w:displayText="Yes - unpublished" w:value="Yes - unpublished"/>
            </w:comboBox>
          </w:sdtPr>
          <w:sdtEndPr/>
          <w:sdtContent>
            <w:tc>
              <w:tcPr>
                <w:tcW w:w="1488" w:type="dxa"/>
                <w:tcBorders>
                  <w:top w:val="single" w:sz="8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2F2F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E7EF63C" w14:textId="29081D49" w:rsidR="001159E1" w:rsidRPr="00664BC1" w:rsidRDefault="001159E1" w:rsidP="001159E1">
                <w:pPr>
                  <w:rPr>
                    <w:rFonts w:ascii="Calibri" w:hAnsi="Calibri" w:cs="Calibri"/>
                    <w:sz w:val="20"/>
                    <w:szCs w:val="20"/>
                    <w:lang w:val="en-US" w:eastAsia="en-US"/>
                  </w:rPr>
                </w:pPr>
                <w:r w:rsidRPr="00601AAD">
                  <w:rPr>
                    <w:rStyle w:val="Textedelespacerserv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B92A8C" w14:textId="77777777" w:rsidR="001159E1" w:rsidRPr="00664BC1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21306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C0C909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1159E1" w:rsidRPr="00FC1B7A" w14:paraId="2F8F0CAC" w14:textId="77777777" w:rsidTr="002F395C">
        <w:trPr>
          <w:trHeight w:val="2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40B08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0CA6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EE81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BF87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87C4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C4F5C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0"/>
              <w:szCs w:val="20"/>
              <w:lang w:val="en-US" w:eastAsia="en-US"/>
            </w:rPr>
            <w:alias w:val="House style?"/>
            <w:tag w:val="House style?"/>
            <w:id w:val="-1742010563"/>
            <w:placeholder>
              <w:docPart w:val="B134765836DB4106BC6A9102017EAA54"/>
            </w:placeholder>
            <w:showingPlcHdr/>
            <w:comboBox>
              <w:listItem w:value="Choose an item."/>
              <w:listItem w:displayText="No" w:value="No"/>
              <w:listItem w:displayText="Yes - SN" w:value="Yes - SN"/>
              <w:listItem w:displayText="Yes - non-SN" w:value="Yes - non-SN"/>
              <w:listItem w:displayText="Yes - CC" w:value="Yes - CC"/>
              <w:listItem w:displayText="Yes - unpublished" w:value="Yes - unpublished"/>
            </w:comboBox>
          </w:sdtPr>
          <w:sdtEndPr/>
          <w:sdtContent>
            <w:tc>
              <w:tcPr>
                <w:tcW w:w="14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2F2F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1D384A" w14:textId="4F3D292B" w:rsidR="001159E1" w:rsidRPr="00664BC1" w:rsidRDefault="001159E1" w:rsidP="001159E1">
                <w:pPr>
                  <w:rPr>
                    <w:rFonts w:ascii="Calibri" w:hAnsi="Calibri" w:cs="Calibri"/>
                    <w:sz w:val="20"/>
                    <w:szCs w:val="20"/>
                    <w:lang w:val="en-US" w:eastAsia="en-US"/>
                  </w:rPr>
                </w:pPr>
                <w:r w:rsidRPr="00601AAD">
                  <w:rPr>
                    <w:rStyle w:val="Textedelespacerserv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054DBD" w14:textId="77777777" w:rsidR="001159E1" w:rsidRPr="00664BC1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44A37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1FF1E1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1159E1" w:rsidRPr="00FC1B7A" w14:paraId="14934FEB" w14:textId="77777777" w:rsidTr="002F395C">
        <w:trPr>
          <w:trHeight w:val="2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5E459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F736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99408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C056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D62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9DFCA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0"/>
              <w:szCs w:val="20"/>
              <w:lang w:val="en-US" w:eastAsia="en-US"/>
            </w:rPr>
            <w:alias w:val="House style?"/>
            <w:tag w:val="House style?"/>
            <w:id w:val="-655140484"/>
            <w:placeholder>
              <w:docPart w:val="DA95CE036B114448B497F531903BC8A9"/>
            </w:placeholder>
            <w:showingPlcHdr/>
            <w:comboBox>
              <w:listItem w:value="Choose an item."/>
              <w:listItem w:displayText="No" w:value="No"/>
              <w:listItem w:displayText="Yes - SN" w:value="Yes - SN"/>
              <w:listItem w:displayText="Yes - non-SN" w:value="Yes - non-SN"/>
              <w:listItem w:displayText="Yes - CC" w:value="Yes - CC"/>
              <w:listItem w:displayText="Yes - unpublished" w:value="Yes - unpublished"/>
            </w:comboBox>
          </w:sdtPr>
          <w:sdtEndPr/>
          <w:sdtContent>
            <w:tc>
              <w:tcPr>
                <w:tcW w:w="14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2F2F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57AEAEC" w14:textId="08FEE035" w:rsidR="001159E1" w:rsidRPr="00664BC1" w:rsidRDefault="001159E1" w:rsidP="001159E1">
                <w:pPr>
                  <w:rPr>
                    <w:rFonts w:ascii="Calibri" w:hAnsi="Calibri" w:cs="Calibri"/>
                    <w:sz w:val="20"/>
                    <w:szCs w:val="20"/>
                    <w:lang w:val="en-US" w:eastAsia="en-US"/>
                  </w:rPr>
                </w:pPr>
                <w:r w:rsidRPr="00601AAD">
                  <w:rPr>
                    <w:rStyle w:val="Textedelespacerserv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9355D2" w14:textId="77777777" w:rsidR="001159E1" w:rsidRPr="00664BC1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503D52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4D3913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1159E1" w:rsidRPr="00FC1B7A" w14:paraId="114E1BA5" w14:textId="77777777" w:rsidTr="002F395C">
        <w:trPr>
          <w:trHeight w:val="2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9ED1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BDD2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911E8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CB6C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B56A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492C7" w14:textId="77777777" w:rsidR="001159E1" w:rsidRPr="00FC1B7A" w:rsidRDefault="001159E1" w:rsidP="001159E1">
            <w:pPr>
              <w:rPr>
                <w:lang w:val="en-US" w:eastAsia="en-US"/>
              </w:rPr>
            </w:pPr>
            <w:r w:rsidRPr="00FC1B7A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0"/>
              <w:szCs w:val="20"/>
              <w:lang w:val="en-US" w:eastAsia="en-US"/>
            </w:rPr>
            <w:alias w:val="House style?"/>
            <w:tag w:val="House style?"/>
            <w:id w:val="-540125705"/>
            <w:placeholder>
              <w:docPart w:val="CBF845F815E24E45A9D7C135654AE64B"/>
            </w:placeholder>
            <w:showingPlcHdr/>
            <w:comboBox>
              <w:listItem w:value="Choose an item."/>
              <w:listItem w:displayText="No" w:value="No"/>
              <w:listItem w:displayText="Yes - SN" w:value="Yes - SN"/>
              <w:listItem w:displayText="Yes - non-SN" w:value="Yes - non-SN"/>
              <w:listItem w:displayText="Yes - CC" w:value="Yes - CC"/>
              <w:listItem w:displayText="Yes - unpublished" w:value="Yes - unpublished"/>
            </w:comboBox>
          </w:sdtPr>
          <w:sdtEndPr/>
          <w:sdtContent>
            <w:tc>
              <w:tcPr>
                <w:tcW w:w="14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2F2F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07FAC05" w14:textId="2C76ADBD" w:rsidR="001159E1" w:rsidRPr="00664BC1" w:rsidRDefault="001159E1" w:rsidP="001159E1">
                <w:pPr>
                  <w:rPr>
                    <w:rFonts w:ascii="Calibri" w:hAnsi="Calibri" w:cs="Calibri"/>
                    <w:sz w:val="20"/>
                    <w:szCs w:val="20"/>
                    <w:lang w:val="en-US" w:eastAsia="en-US"/>
                  </w:rPr>
                </w:pPr>
                <w:r w:rsidRPr="00601AAD">
                  <w:rPr>
                    <w:rStyle w:val="Textedelespacerserv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F6F97B" w14:textId="77777777" w:rsidR="001159E1" w:rsidRPr="00664BC1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CDD055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BE0EE4" w14:textId="77777777" w:rsidR="001159E1" w:rsidRPr="00FC1B7A" w:rsidRDefault="001159E1" w:rsidP="001159E1">
            <w:pP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1C317190" w14:textId="77777777" w:rsidR="0043687E" w:rsidRPr="00BD7843" w:rsidRDefault="0043687E" w:rsidP="00CA45F1">
      <w:pPr>
        <w:ind w:hanging="720"/>
        <w:jc w:val="both"/>
        <w:rPr>
          <w:rFonts w:ascii="Calibri" w:hAnsi="Calibri" w:cs="Calibri"/>
          <w:sz w:val="10"/>
          <w:szCs w:val="6"/>
          <w:lang w:val="en-US"/>
        </w:rPr>
      </w:pPr>
    </w:p>
    <w:p w14:paraId="20147816" w14:textId="77777777" w:rsidR="00423191" w:rsidRPr="00CA45F1" w:rsidRDefault="00423191" w:rsidP="00CA45F1">
      <w:pPr>
        <w:rPr>
          <w:rFonts w:ascii="Calibri" w:hAnsi="Calibri" w:cs="Calibri"/>
          <w:sz w:val="2"/>
          <w:szCs w:val="2"/>
          <w:lang w:val="en-US"/>
        </w:rPr>
      </w:pPr>
    </w:p>
    <w:sectPr w:rsidR="00423191" w:rsidRPr="00CA45F1" w:rsidSect="003F10C7">
      <w:headerReference w:type="default" r:id="rId13"/>
      <w:footerReference w:type="default" r:id="rId14"/>
      <w:pgSz w:w="16839" w:h="11907" w:orient="landscape" w:code="9"/>
      <w:pgMar w:top="1440" w:right="1080" w:bottom="1440" w:left="1080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6DA68" w14:textId="77777777" w:rsidR="00134AAF" w:rsidRDefault="00134AAF" w:rsidP="00FD5957">
      <w:r>
        <w:separator/>
      </w:r>
    </w:p>
  </w:endnote>
  <w:endnote w:type="continuationSeparator" w:id="0">
    <w:p w14:paraId="68ED3E41" w14:textId="77777777" w:rsidR="00134AAF" w:rsidRDefault="00134AAF" w:rsidP="00FD5957">
      <w:r>
        <w:continuationSeparator/>
      </w:r>
    </w:p>
  </w:endnote>
  <w:endnote w:type="continuationNotice" w:id="1">
    <w:p w14:paraId="19442BBF" w14:textId="77777777" w:rsidR="00134AAF" w:rsidRDefault="0013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211"/>
      <w:gridCol w:w="1468"/>
    </w:tblGrid>
    <w:tr w:rsidR="00C460FE" w14:paraId="6AF7814F" w14:textId="77777777" w:rsidTr="007106D3">
      <w:tc>
        <w:tcPr>
          <w:tcW w:w="4500" w:type="pct"/>
          <w:tcBorders>
            <w:top w:val="single" w:sz="4" w:space="0" w:color="000000"/>
          </w:tcBorders>
        </w:tcPr>
        <w:p w14:paraId="33CA914B" w14:textId="77777777" w:rsidR="00C460FE" w:rsidRPr="00CA45F1" w:rsidRDefault="00C460FE" w:rsidP="0069777E">
          <w:pPr>
            <w:pStyle w:val="Pieddepage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Nature Portfolio</w:t>
          </w:r>
          <w:r w:rsidRPr="00CA45F1">
            <w:rPr>
              <w:rFonts w:ascii="Calibri" w:hAnsi="Calibri"/>
              <w:sz w:val="18"/>
            </w:rPr>
            <w:t xml:space="preserve"> | 20</w:t>
          </w:r>
          <w:r w:rsidR="008E01DA">
            <w:rPr>
              <w:rFonts w:ascii="Calibri" w:hAnsi="Calibri"/>
              <w:sz w:val="18"/>
            </w:rPr>
            <w:t>2</w:t>
          </w:r>
          <w:r w:rsidR="0069777E">
            <w:rPr>
              <w:rFonts w:ascii="Calibri" w:hAnsi="Calibri"/>
              <w:sz w:val="18"/>
            </w:rPr>
            <w:t>1</w:t>
          </w:r>
          <w:r w:rsidR="008E01DA">
            <w:rPr>
              <w:rFonts w:ascii="Calibri" w:hAnsi="Calibri"/>
              <w:sz w:val="18"/>
            </w:rPr>
            <w:t>2304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548DD4"/>
        </w:tcPr>
        <w:p w14:paraId="7D34BB04" w14:textId="6A46B139" w:rsidR="00C460FE" w:rsidRPr="00CA45F1" w:rsidRDefault="00C460FE">
          <w:pPr>
            <w:pStyle w:val="En-tte"/>
            <w:rPr>
              <w:rFonts w:ascii="Calibri" w:hAnsi="Calibri"/>
              <w:color w:val="FFFFFF"/>
              <w:sz w:val="18"/>
            </w:rPr>
          </w:pPr>
          <w:r w:rsidRPr="00CA45F1">
            <w:rPr>
              <w:rFonts w:ascii="Calibri" w:hAnsi="Calibri"/>
              <w:sz w:val="18"/>
            </w:rPr>
            <w:fldChar w:fldCharType="begin"/>
          </w:r>
          <w:r w:rsidRPr="00CA45F1">
            <w:rPr>
              <w:rFonts w:ascii="Calibri" w:hAnsi="Calibri"/>
              <w:sz w:val="18"/>
            </w:rPr>
            <w:instrText xml:space="preserve"> PAGE   \* MERGEFORMAT </w:instrText>
          </w:r>
          <w:r w:rsidRPr="00CA45F1">
            <w:rPr>
              <w:rFonts w:ascii="Calibri" w:hAnsi="Calibri"/>
              <w:sz w:val="18"/>
            </w:rPr>
            <w:fldChar w:fldCharType="separate"/>
          </w:r>
          <w:r w:rsidR="002F395C" w:rsidRPr="002F395C">
            <w:rPr>
              <w:rFonts w:ascii="Calibri" w:hAnsi="Calibri"/>
              <w:noProof/>
              <w:color w:val="FFFFFF"/>
              <w:sz w:val="18"/>
            </w:rPr>
            <w:t>1</w:t>
          </w:r>
          <w:r w:rsidRPr="00CA45F1">
            <w:rPr>
              <w:rFonts w:ascii="Calibri" w:hAnsi="Calibri"/>
              <w:noProof/>
              <w:color w:val="FFFFFF"/>
              <w:sz w:val="18"/>
            </w:rPr>
            <w:fldChar w:fldCharType="end"/>
          </w:r>
        </w:p>
      </w:tc>
    </w:tr>
  </w:tbl>
  <w:p w14:paraId="3428B374" w14:textId="77777777" w:rsidR="00C460FE" w:rsidRDefault="00C460FE" w:rsidP="00856D42">
    <w:pPr>
      <w:pStyle w:val="Pieddepage"/>
      <w:tabs>
        <w:tab w:val="clear" w:pos="4680"/>
        <w:tab w:val="clear" w:pos="9360"/>
        <w:tab w:val="left" w:pos="12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1D4FA" w14:textId="77777777" w:rsidR="00134AAF" w:rsidRDefault="00134AAF" w:rsidP="00FD5957">
      <w:r>
        <w:separator/>
      </w:r>
    </w:p>
  </w:footnote>
  <w:footnote w:type="continuationSeparator" w:id="0">
    <w:p w14:paraId="739FBAB5" w14:textId="77777777" w:rsidR="00134AAF" w:rsidRDefault="00134AAF" w:rsidP="00FD5957">
      <w:r>
        <w:continuationSeparator/>
      </w:r>
    </w:p>
  </w:footnote>
  <w:footnote w:type="continuationNotice" w:id="1">
    <w:p w14:paraId="6878C87C" w14:textId="77777777" w:rsidR="00134AAF" w:rsidRDefault="00134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18448" w14:textId="1F4E3106" w:rsidR="00C460FE" w:rsidRDefault="001159E1" w:rsidP="003F10C7">
    <w:pPr>
      <w:pStyle w:val="En-tte"/>
      <w:jc w:val="right"/>
    </w:pPr>
    <w:r>
      <w:rPr>
        <w:noProof/>
        <w:lang w:val="en-US" w:eastAsia="en-US"/>
      </w:rPr>
      <w:drawing>
        <wp:inline distT="0" distB="0" distL="0" distR="0" wp14:anchorId="4D684BA9" wp14:editId="40553139">
          <wp:extent cx="2676525" cy="4286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C8F"/>
    <w:multiLevelType w:val="hybridMultilevel"/>
    <w:tmpl w:val="E65035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7639"/>
    <w:multiLevelType w:val="hybridMultilevel"/>
    <w:tmpl w:val="7DBA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44D7"/>
    <w:multiLevelType w:val="hybridMultilevel"/>
    <w:tmpl w:val="3AAEB5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C"/>
    <w:rsid w:val="0002101D"/>
    <w:rsid w:val="00021725"/>
    <w:rsid w:val="00031BD0"/>
    <w:rsid w:val="0004458F"/>
    <w:rsid w:val="000451E1"/>
    <w:rsid w:val="0006301B"/>
    <w:rsid w:val="00063A22"/>
    <w:rsid w:val="000876DA"/>
    <w:rsid w:val="000A57D2"/>
    <w:rsid w:val="000C6C3A"/>
    <w:rsid w:val="000E2AD4"/>
    <w:rsid w:val="000E74F8"/>
    <w:rsid w:val="001159E1"/>
    <w:rsid w:val="00133CBD"/>
    <w:rsid w:val="00134AAF"/>
    <w:rsid w:val="0014755D"/>
    <w:rsid w:val="00164C84"/>
    <w:rsid w:val="00187482"/>
    <w:rsid w:val="001A0FCC"/>
    <w:rsid w:val="001B3714"/>
    <w:rsid w:val="001D1BA7"/>
    <w:rsid w:val="001D7A44"/>
    <w:rsid w:val="001F5848"/>
    <w:rsid w:val="001F665E"/>
    <w:rsid w:val="00202CEA"/>
    <w:rsid w:val="002160DA"/>
    <w:rsid w:val="00216448"/>
    <w:rsid w:val="002442E3"/>
    <w:rsid w:val="00254DB4"/>
    <w:rsid w:val="002A106E"/>
    <w:rsid w:val="002A643B"/>
    <w:rsid w:val="002B2157"/>
    <w:rsid w:val="002B77E4"/>
    <w:rsid w:val="002C0886"/>
    <w:rsid w:val="002D741F"/>
    <w:rsid w:val="002F395C"/>
    <w:rsid w:val="002F47F3"/>
    <w:rsid w:val="002F5E43"/>
    <w:rsid w:val="0031173E"/>
    <w:rsid w:val="003122B9"/>
    <w:rsid w:val="00313502"/>
    <w:rsid w:val="00335767"/>
    <w:rsid w:val="00357942"/>
    <w:rsid w:val="00357D66"/>
    <w:rsid w:val="00387F15"/>
    <w:rsid w:val="00396ADB"/>
    <w:rsid w:val="003A43EA"/>
    <w:rsid w:val="003B39D2"/>
    <w:rsid w:val="003C2497"/>
    <w:rsid w:val="003C490E"/>
    <w:rsid w:val="003F10C7"/>
    <w:rsid w:val="003F4C1B"/>
    <w:rsid w:val="00400DE0"/>
    <w:rsid w:val="00401726"/>
    <w:rsid w:val="004221F7"/>
    <w:rsid w:val="00422AC1"/>
    <w:rsid w:val="00423191"/>
    <w:rsid w:val="00424D8A"/>
    <w:rsid w:val="004314F2"/>
    <w:rsid w:val="00432AD9"/>
    <w:rsid w:val="0043687E"/>
    <w:rsid w:val="004622D0"/>
    <w:rsid w:val="00477BC3"/>
    <w:rsid w:val="00480CB5"/>
    <w:rsid w:val="004C1CA2"/>
    <w:rsid w:val="004D2573"/>
    <w:rsid w:val="004D56B0"/>
    <w:rsid w:val="004D7F74"/>
    <w:rsid w:val="004E6006"/>
    <w:rsid w:val="004F75BB"/>
    <w:rsid w:val="005164E9"/>
    <w:rsid w:val="00521D82"/>
    <w:rsid w:val="00540535"/>
    <w:rsid w:val="00555244"/>
    <w:rsid w:val="00557E01"/>
    <w:rsid w:val="0057127A"/>
    <w:rsid w:val="0057432A"/>
    <w:rsid w:val="00576653"/>
    <w:rsid w:val="00583C97"/>
    <w:rsid w:val="00584A80"/>
    <w:rsid w:val="00595A75"/>
    <w:rsid w:val="005A5592"/>
    <w:rsid w:val="005B2C57"/>
    <w:rsid w:val="005E1BF5"/>
    <w:rsid w:val="005E3484"/>
    <w:rsid w:val="005F4A6F"/>
    <w:rsid w:val="00612B97"/>
    <w:rsid w:val="0062763D"/>
    <w:rsid w:val="00634615"/>
    <w:rsid w:val="00660710"/>
    <w:rsid w:val="00660720"/>
    <w:rsid w:val="00664BC1"/>
    <w:rsid w:val="00670683"/>
    <w:rsid w:val="00681DB5"/>
    <w:rsid w:val="0069777E"/>
    <w:rsid w:val="006B2D08"/>
    <w:rsid w:val="006B64BA"/>
    <w:rsid w:val="006C0A06"/>
    <w:rsid w:val="006D447D"/>
    <w:rsid w:val="006E11F6"/>
    <w:rsid w:val="006E6387"/>
    <w:rsid w:val="006F073D"/>
    <w:rsid w:val="006F2BD3"/>
    <w:rsid w:val="006F7DA7"/>
    <w:rsid w:val="007106D3"/>
    <w:rsid w:val="00712B1E"/>
    <w:rsid w:val="00720726"/>
    <w:rsid w:val="00744D5C"/>
    <w:rsid w:val="00767466"/>
    <w:rsid w:val="00767875"/>
    <w:rsid w:val="00783F6E"/>
    <w:rsid w:val="0078658E"/>
    <w:rsid w:val="007A567B"/>
    <w:rsid w:val="007C144A"/>
    <w:rsid w:val="007D7350"/>
    <w:rsid w:val="00823B67"/>
    <w:rsid w:val="008423D6"/>
    <w:rsid w:val="008469FA"/>
    <w:rsid w:val="00846B7D"/>
    <w:rsid w:val="00855B48"/>
    <w:rsid w:val="00856D42"/>
    <w:rsid w:val="008B0D3F"/>
    <w:rsid w:val="008B4056"/>
    <w:rsid w:val="008B45FC"/>
    <w:rsid w:val="008B4BC7"/>
    <w:rsid w:val="008D4A88"/>
    <w:rsid w:val="008D6214"/>
    <w:rsid w:val="008E01DA"/>
    <w:rsid w:val="008F182A"/>
    <w:rsid w:val="008F331D"/>
    <w:rsid w:val="00901CB3"/>
    <w:rsid w:val="00907C3E"/>
    <w:rsid w:val="00927421"/>
    <w:rsid w:val="009274CD"/>
    <w:rsid w:val="00937663"/>
    <w:rsid w:val="009621D5"/>
    <w:rsid w:val="00963BEA"/>
    <w:rsid w:val="009667FA"/>
    <w:rsid w:val="00982227"/>
    <w:rsid w:val="00992B4F"/>
    <w:rsid w:val="00995EFC"/>
    <w:rsid w:val="00995F83"/>
    <w:rsid w:val="009A258A"/>
    <w:rsid w:val="009A744C"/>
    <w:rsid w:val="009D340C"/>
    <w:rsid w:val="009D71CC"/>
    <w:rsid w:val="009E0B5E"/>
    <w:rsid w:val="009E2CA7"/>
    <w:rsid w:val="00A176B0"/>
    <w:rsid w:val="00A405FA"/>
    <w:rsid w:val="00A416FD"/>
    <w:rsid w:val="00A4798D"/>
    <w:rsid w:val="00A6553D"/>
    <w:rsid w:val="00A76D5D"/>
    <w:rsid w:val="00A8773C"/>
    <w:rsid w:val="00A93133"/>
    <w:rsid w:val="00A95CC1"/>
    <w:rsid w:val="00AA0D52"/>
    <w:rsid w:val="00AB0571"/>
    <w:rsid w:val="00AB4B44"/>
    <w:rsid w:val="00AC6B69"/>
    <w:rsid w:val="00B016A9"/>
    <w:rsid w:val="00B02193"/>
    <w:rsid w:val="00B21AF3"/>
    <w:rsid w:val="00B21C46"/>
    <w:rsid w:val="00B31C61"/>
    <w:rsid w:val="00B802EA"/>
    <w:rsid w:val="00B82E48"/>
    <w:rsid w:val="00B94371"/>
    <w:rsid w:val="00BA05BB"/>
    <w:rsid w:val="00BA394E"/>
    <w:rsid w:val="00BC77EE"/>
    <w:rsid w:val="00BD7843"/>
    <w:rsid w:val="00BE2D27"/>
    <w:rsid w:val="00BE3A6C"/>
    <w:rsid w:val="00BE6C17"/>
    <w:rsid w:val="00BE7993"/>
    <w:rsid w:val="00BE7A8A"/>
    <w:rsid w:val="00C06F2D"/>
    <w:rsid w:val="00C138AE"/>
    <w:rsid w:val="00C33228"/>
    <w:rsid w:val="00C34E4E"/>
    <w:rsid w:val="00C37049"/>
    <w:rsid w:val="00C460FE"/>
    <w:rsid w:val="00C640FA"/>
    <w:rsid w:val="00C866E5"/>
    <w:rsid w:val="00C92AF4"/>
    <w:rsid w:val="00CA0383"/>
    <w:rsid w:val="00CA19B5"/>
    <w:rsid w:val="00CA45F1"/>
    <w:rsid w:val="00CB697D"/>
    <w:rsid w:val="00CC4EC8"/>
    <w:rsid w:val="00CD1077"/>
    <w:rsid w:val="00CE1CBB"/>
    <w:rsid w:val="00CE2D60"/>
    <w:rsid w:val="00CE6EB2"/>
    <w:rsid w:val="00CF69CA"/>
    <w:rsid w:val="00D020AE"/>
    <w:rsid w:val="00D12C49"/>
    <w:rsid w:val="00D21BA7"/>
    <w:rsid w:val="00D37B77"/>
    <w:rsid w:val="00D43FB8"/>
    <w:rsid w:val="00D7068F"/>
    <w:rsid w:val="00D713F0"/>
    <w:rsid w:val="00D83802"/>
    <w:rsid w:val="00D932F7"/>
    <w:rsid w:val="00DB3904"/>
    <w:rsid w:val="00E01426"/>
    <w:rsid w:val="00E05CAC"/>
    <w:rsid w:val="00E11A3C"/>
    <w:rsid w:val="00E229E3"/>
    <w:rsid w:val="00E44D91"/>
    <w:rsid w:val="00E46F02"/>
    <w:rsid w:val="00E7084E"/>
    <w:rsid w:val="00E86E08"/>
    <w:rsid w:val="00EA3B36"/>
    <w:rsid w:val="00EC1B6F"/>
    <w:rsid w:val="00EC2394"/>
    <w:rsid w:val="00EE222E"/>
    <w:rsid w:val="00EE404C"/>
    <w:rsid w:val="00F32513"/>
    <w:rsid w:val="00F34184"/>
    <w:rsid w:val="00F81148"/>
    <w:rsid w:val="00FA1A08"/>
    <w:rsid w:val="00FB63D8"/>
    <w:rsid w:val="00FC083A"/>
    <w:rsid w:val="00FC438A"/>
    <w:rsid w:val="00FD3BBE"/>
    <w:rsid w:val="00FD5957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8635B"/>
  <w15:chartTrackingRefBased/>
  <w15:docId w15:val="{D79C3FD3-3A07-4047-8CAE-48D6108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720726"/>
    <w:pPr>
      <w:spacing w:before="100" w:beforeAutospacing="1" w:after="100" w:afterAutospacing="1"/>
    </w:pPr>
    <w:rPr>
      <w:rFonts w:eastAsia="Batang"/>
      <w:lang w:eastAsia="ko-KR"/>
    </w:rPr>
  </w:style>
  <w:style w:type="table" w:styleId="Grilledutableau">
    <w:name w:val="Table Grid"/>
    <w:basedOn w:val="TableauNormal"/>
    <w:rsid w:val="00516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-tte">
    <w:name w:val="header"/>
    <w:basedOn w:val="Normal"/>
    <w:link w:val="En-tteCar"/>
    <w:uiPriority w:val="99"/>
    <w:rsid w:val="00FD5957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FD5957"/>
    <w:rPr>
      <w:sz w:val="24"/>
      <w:szCs w:val="24"/>
      <w:lang w:val="en-GB" w:eastAsia="en-GB"/>
    </w:rPr>
  </w:style>
  <w:style w:type="paragraph" w:styleId="Pieddepage">
    <w:name w:val="footer"/>
    <w:basedOn w:val="Normal"/>
    <w:link w:val="PieddepageCar"/>
    <w:uiPriority w:val="99"/>
    <w:rsid w:val="00FD595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FD5957"/>
    <w:rPr>
      <w:sz w:val="24"/>
      <w:szCs w:val="24"/>
      <w:lang w:val="en-GB" w:eastAsia="en-GB"/>
    </w:rPr>
  </w:style>
  <w:style w:type="paragraph" w:styleId="Paragraphedeliste">
    <w:name w:val="List Paragraph"/>
    <w:basedOn w:val="Normal"/>
    <w:uiPriority w:val="34"/>
    <w:qFormat/>
    <w:rsid w:val="00FA1A0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856D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56D42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CA19B5"/>
    <w:rPr>
      <w:sz w:val="16"/>
      <w:szCs w:val="16"/>
    </w:rPr>
  </w:style>
  <w:style w:type="paragraph" w:styleId="Commentaire">
    <w:name w:val="annotation text"/>
    <w:basedOn w:val="Normal"/>
    <w:link w:val="CommentaireCar"/>
    <w:rsid w:val="00CA19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CA19B5"/>
  </w:style>
  <w:style w:type="paragraph" w:styleId="Objetducommentaire">
    <w:name w:val="annotation subject"/>
    <w:basedOn w:val="Commentaire"/>
    <w:next w:val="Commentaire"/>
    <w:link w:val="ObjetducommentaireCar"/>
    <w:rsid w:val="00CA19B5"/>
    <w:rPr>
      <w:b/>
      <w:bCs/>
    </w:rPr>
  </w:style>
  <w:style w:type="character" w:customStyle="1" w:styleId="ObjetducommentaireCar">
    <w:name w:val="Objet du commentaire Car"/>
    <w:link w:val="Objetducommentaire"/>
    <w:rsid w:val="00CA19B5"/>
    <w:rPr>
      <w:b/>
      <w:bCs/>
    </w:rPr>
  </w:style>
  <w:style w:type="paragraph" w:styleId="Rvision">
    <w:name w:val="Revision"/>
    <w:hidden/>
    <w:uiPriority w:val="99"/>
    <w:semiHidden/>
    <w:rsid w:val="001D1BA7"/>
    <w:rPr>
      <w:sz w:val="24"/>
      <w:szCs w:val="24"/>
    </w:rPr>
  </w:style>
  <w:style w:type="character" w:styleId="Textedelespacerserv">
    <w:name w:val="Placeholder Text"/>
    <w:uiPriority w:val="99"/>
    <w:semiHidden/>
    <w:rsid w:val="00664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1E88BA5B4465282928C2735484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9CB6-E70B-4348-A72E-F134DCF5B79A}"/>
      </w:docPartPr>
      <w:docPartBody>
        <w:p w:rsidR="00EC4124" w:rsidRDefault="002229FD" w:rsidP="002229FD">
          <w:pPr>
            <w:pStyle w:val="6301E88BA5B4465282928C273548429E"/>
          </w:pPr>
          <w:r w:rsidRPr="00F50AC1">
            <w:rPr>
              <w:rStyle w:val="Textedelespacerserv"/>
            </w:rPr>
            <w:t>Choose an item.</w:t>
          </w:r>
        </w:p>
      </w:docPartBody>
    </w:docPart>
    <w:docPart>
      <w:docPartPr>
        <w:name w:val="B134765836DB4106BC6A9102017EA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3CD01-27CF-4C3C-BF50-03076DD35DFC}"/>
      </w:docPartPr>
      <w:docPartBody>
        <w:p w:rsidR="00EC4124" w:rsidRDefault="002229FD" w:rsidP="002229FD">
          <w:pPr>
            <w:pStyle w:val="B134765836DB4106BC6A9102017EAA54"/>
          </w:pPr>
          <w:r w:rsidRPr="00F50AC1">
            <w:rPr>
              <w:rStyle w:val="Textedelespacerserv"/>
            </w:rPr>
            <w:t>Choose an item.</w:t>
          </w:r>
        </w:p>
      </w:docPartBody>
    </w:docPart>
    <w:docPart>
      <w:docPartPr>
        <w:name w:val="DA95CE036B114448B497F531903BC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CCDA-D02C-47AA-8A54-7721942049B5}"/>
      </w:docPartPr>
      <w:docPartBody>
        <w:p w:rsidR="00EC4124" w:rsidRDefault="002229FD" w:rsidP="002229FD">
          <w:pPr>
            <w:pStyle w:val="DA95CE036B114448B497F531903BC8A9"/>
          </w:pPr>
          <w:r w:rsidRPr="00F50AC1">
            <w:rPr>
              <w:rStyle w:val="Textedelespacerserv"/>
            </w:rPr>
            <w:t>Choose an item.</w:t>
          </w:r>
        </w:p>
      </w:docPartBody>
    </w:docPart>
    <w:docPart>
      <w:docPartPr>
        <w:name w:val="CBF845F815E24E45A9D7C135654AE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70A1-58EF-4502-B41E-9E477908D5BD}"/>
      </w:docPartPr>
      <w:docPartBody>
        <w:p w:rsidR="00EC4124" w:rsidRDefault="002229FD" w:rsidP="002229FD">
          <w:pPr>
            <w:pStyle w:val="CBF845F815E24E45A9D7C135654AE64B"/>
          </w:pPr>
          <w:r w:rsidRPr="00F50AC1">
            <w:rPr>
              <w:rStyle w:val="Textedelespacerserv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FD"/>
    <w:rsid w:val="000F3BA1"/>
    <w:rsid w:val="002229FD"/>
    <w:rsid w:val="004E598C"/>
    <w:rsid w:val="00E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29FD"/>
    <w:rPr>
      <w:color w:val="808080"/>
    </w:rPr>
  </w:style>
  <w:style w:type="paragraph" w:customStyle="1" w:styleId="22CE948B186C4493A1C0F99C0ECECD16">
    <w:name w:val="22CE948B186C4493A1C0F99C0ECECD16"/>
    <w:rsid w:val="002229FD"/>
    <w:pPr>
      <w:spacing w:after="160" w:line="259" w:lineRule="auto"/>
    </w:pPr>
    <w:rPr>
      <w:sz w:val="22"/>
      <w:szCs w:val="22"/>
    </w:rPr>
  </w:style>
  <w:style w:type="paragraph" w:customStyle="1" w:styleId="97E75825AB784CDEBF24899E7380D78C">
    <w:name w:val="97E75825AB784CDEBF24899E7380D78C"/>
    <w:rsid w:val="002229FD"/>
    <w:pPr>
      <w:spacing w:after="160" w:line="259" w:lineRule="auto"/>
    </w:pPr>
    <w:rPr>
      <w:sz w:val="22"/>
      <w:szCs w:val="22"/>
    </w:rPr>
  </w:style>
  <w:style w:type="paragraph" w:customStyle="1" w:styleId="9089DC56A829459485B8C4B46F22C65E">
    <w:name w:val="9089DC56A829459485B8C4B46F22C65E"/>
    <w:rsid w:val="002229FD"/>
    <w:pPr>
      <w:spacing w:after="160" w:line="259" w:lineRule="auto"/>
    </w:pPr>
    <w:rPr>
      <w:sz w:val="22"/>
      <w:szCs w:val="22"/>
    </w:rPr>
  </w:style>
  <w:style w:type="paragraph" w:customStyle="1" w:styleId="F255DFCE4CAC4478AB23925547E95AE4">
    <w:name w:val="F255DFCE4CAC4478AB23925547E95AE4"/>
    <w:rsid w:val="002229FD"/>
    <w:pPr>
      <w:spacing w:after="160" w:line="259" w:lineRule="auto"/>
    </w:pPr>
    <w:rPr>
      <w:sz w:val="22"/>
      <w:szCs w:val="22"/>
    </w:rPr>
  </w:style>
  <w:style w:type="paragraph" w:customStyle="1" w:styleId="6C7AEC81F8EE47E19DF167333C0E7ED4">
    <w:name w:val="6C7AEC81F8EE47E19DF167333C0E7ED4"/>
    <w:rsid w:val="002229FD"/>
    <w:pPr>
      <w:spacing w:after="160" w:line="259" w:lineRule="auto"/>
    </w:pPr>
    <w:rPr>
      <w:sz w:val="22"/>
      <w:szCs w:val="22"/>
    </w:rPr>
  </w:style>
  <w:style w:type="paragraph" w:customStyle="1" w:styleId="3EF4B811627241C2B75C6811AC581E1B">
    <w:name w:val="3EF4B811627241C2B75C6811AC581E1B"/>
    <w:rsid w:val="002229FD"/>
    <w:pPr>
      <w:spacing w:after="160" w:line="259" w:lineRule="auto"/>
    </w:pPr>
    <w:rPr>
      <w:sz w:val="22"/>
      <w:szCs w:val="22"/>
    </w:rPr>
  </w:style>
  <w:style w:type="paragraph" w:customStyle="1" w:styleId="D09535016CAC4EF494B05D9292D49EDC">
    <w:name w:val="D09535016CAC4EF494B05D9292D49EDC"/>
    <w:rsid w:val="002229FD"/>
    <w:pPr>
      <w:spacing w:after="160" w:line="259" w:lineRule="auto"/>
    </w:pPr>
    <w:rPr>
      <w:sz w:val="22"/>
      <w:szCs w:val="22"/>
    </w:rPr>
  </w:style>
  <w:style w:type="paragraph" w:customStyle="1" w:styleId="9DA2532E46354E658C80F85DF5AFCB52">
    <w:name w:val="9DA2532E46354E658C80F85DF5AFCB52"/>
    <w:rsid w:val="002229FD"/>
    <w:pPr>
      <w:spacing w:after="160" w:line="259" w:lineRule="auto"/>
    </w:pPr>
    <w:rPr>
      <w:sz w:val="22"/>
      <w:szCs w:val="22"/>
    </w:rPr>
  </w:style>
  <w:style w:type="paragraph" w:customStyle="1" w:styleId="0802C9CE87B948988909015F51747DA8">
    <w:name w:val="0802C9CE87B948988909015F51747DA8"/>
    <w:rsid w:val="002229FD"/>
    <w:pPr>
      <w:spacing w:after="160" w:line="259" w:lineRule="auto"/>
    </w:pPr>
    <w:rPr>
      <w:sz w:val="22"/>
      <w:szCs w:val="22"/>
    </w:rPr>
  </w:style>
  <w:style w:type="paragraph" w:customStyle="1" w:styleId="DF3614007CE64A9C9D61ECF0AD56AF08">
    <w:name w:val="DF3614007CE64A9C9D61ECF0AD56AF08"/>
    <w:rsid w:val="002229FD"/>
    <w:pPr>
      <w:spacing w:after="160" w:line="259" w:lineRule="auto"/>
    </w:pPr>
    <w:rPr>
      <w:sz w:val="22"/>
      <w:szCs w:val="22"/>
    </w:rPr>
  </w:style>
  <w:style w:type="paragraph" w:customStyle="1" w:styleId="F356FD7B40E848CB8F0D65C69FBE09E0">
    <w:name w:val="F356FD7B40E848CB8F0D65C69FBE09E0"/>
    <w:rsid w:val="002229FD"/>
    <w:pPr>
      <w:spacing w:after="160" w:line="259" w:lineRule="auto"/>
    </w:pPr>
    <w:rPr>
      <w:sz w:val="22"/>
      <w:szCs w:val="22"/>
    </w:rPr>
  </w:style>
  <w:style w:type="paragraph" w:customStyle="1" w:styleId="E700D360F50349739C4217F8FF5C6A05">
    <w:name w:val="E700D360F50349739C4217F8FF5C6A05"/>
    <w:rsid w:val="002229FD"/>
    <w:pPr>
      <w:spacing w:after="160" w:line="259" w:lineRule="auto"/>
    </w:pPr>
    <w:rPr>
      <w:sz w:val="22"/>
      <w:szCs w:val="22"/>
    </w:rPr>
  </w:style>
  <w:style w:type="paragraph" w:customStyle="1" w:styleId="0462670BBF024266ADDA84AAB2BD33DD">
    <w:name w:val="0462670BBF024266ADDA84AAB2BD33DD"/>
    <w:rsid w:val="002229FD"/>
    <w:pPr>
      <w:spacing w:after="160" w:line="259" w:lineRule="auto"/>
    </w:pPr>
    <w:rPr>
      <w:sz w:val="22"/>
      <w:szCs w:val="22"/>
    </w:rPr>
  </w:style>
  <w:style w:type="paragraph" w:customStyle="1" w:styleId="282CB87B2B5547B29E1BA55F1FFD59FF">
    <w:name w:val="282CB87B2B5547B29E1BA55F1FFD59FF"/>
    <w:rsid w:val="002229FD"/>
    <w:pPr>
      <w:spacing w:after="160" w:line="259" w:lineRule="auto"/>
    </w:pPr>
    <w:rPr>
      <w:sz w:val="22"/>
      <w:szCs w:val="22"/>
    </w:rPr>
  </w:style>
  <w:style w:type="paragraph" w:customStyle="1" w:styleId="6301E88BA5B4465282928C273548429E">
    <w:name w:val="6301E88BA5B4465282928C273548429E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134765836DB4106BC6A9102017EAA54">
    <w:name w:val="B134765836DB4106BC6A9102017EAA54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A95CE036B114448B497F531903BC8A9">
    <w:name w:val="DA95CE036B114448B497F531903BC8A9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BF845F815E24E45A9D7C135654AE64B">
    <w:name w:val="CBF845F815E24E45A9D7C135654AE64B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95F7F6FF1AF420CA21B61F0DD58DF22">
    <w:name w:val="F95F7F6FF1AF420CA21B61F0DD58DF22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A7BB421C53148BA87A7969E5616341B">
    <w:name w:val="CA7BB421C53148BA87A7969E5616341B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24E673A4E844149A3F074238DAE68B5">
    <w:name w:val="D24E673A4E844149A3F074238DAE68B5"/>
    <w:rsid w:val="002229F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F15FF9EBA1943AD742FBD673BB2FB" ma:contentTypeVersion="0" ma:contentTypeDescription="Create a new document." ma:contentTypeScope="" ma:versionID="774b1df72296e13cc61972e8a038b9f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FA984-61FE-418B-B194-B80AE0E86F5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D7A6B1E-D4ED-4DAD-902E-8FA0A04EB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FE88ED-8393-4D71-A281-ADC1956271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502BCC-2688-4AD9-B7F5-794BEDD7C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CD2F837-0D9D-413B-98B7-71C6616FA6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D8522F1-0C56-46D8-B7E6-64F30BA4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thirdparty-licence-table</vt:lpstr>
    </vt:vector>
  </TitlesOfParts>
  <Company>Macmillan Publishers ltd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thirdparty-licence-table</dc:title>
  <dc:subject/>
  <dc:creator>l.duncan</dc:creator>
  <cp:keywords/>
  <cp:lastModifiedBy>fabre</cp:lastModifiedBy>
  <cp:revision>4</cp:revision>
  <cp:lastPrinted>2016-01-12T09:39:00Z</cp:lastPrinted>
  <dcterms:created xsi:type="dcterms:W3CDTF">2023-06-15T15:46:00Z</dcterms:created>
  <dcterms:modified xsi:type="dcterms:W3CDTF">2025-01-18T11:53:00Z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0x010100522F15FF9EBA1943AD742FBD673BB2FB</vt:lpwstr>
  </property>
  <property fmtid="{D5CDD505-2E9C-101B-9397-08002B2CF9AE}" pid="3" name="ContentType">
    <vt:lpwstr>Document</vt:lpwstr>
  </property>
  <property fmtid="{D5CDD505-2E9C-101B-9397-08002B2CF9AE}" pid="4" name="SPPCopyMoveEvent">
    <vt:lpwstr>1</vt:lpwstr>
  </property>
  <property fmtid="{D5CDD505-2E9C-101B-9397-08002B2CF9AE}" pid="5" name="Order">
    <vt:lpwstr>87200.0000000000</vt:lpwstr>
  </property>
</Properties>
</file>